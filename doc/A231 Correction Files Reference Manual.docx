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DD0" w:rsidRPr="0055120D" w:rsidRDefault="00324DD0" w:rsidP="00A31297">
      <w:pPr>
        <w:pStyle w:val="Nadpis1"/>
        <w:numPr>
          <w:ilvl w:val="0"/>
          <w:numId w:val="0"/>
        </w:numPr>
        <w:ind w:left="432" w:hanging="432"/>
        <w:rPr>
          <w:lang w:val="en-US"/>
        </w:rPr>
      </w:pPr>
      <w:bookmarkStart w:id="0" w:name="_Toc509317473"/>
      <w:bookmarkStart w:id="1" w:name="_Toc509317557"/>
      <w:r w:rsidRPr="0055120D">
        <w:rPr>
          <w:lang w:val="en-US"/>
        </w:rPr>
        <w:t>TWM correction datasets reference manual</w:t>
      </w:r>
      <w:bookmarkEnd w:id="0"/>
      <w:bookmarkEnd w:id="1"/>
    </w:p>
    <w:p w:rsidR="00324DD0" w:rsidRPr="0055120D" w:rsidRDefault="00324DD0" w:rsidP="00324DD0">
      <w:pPr>
        <w:rPr>
          <w:lang w:val="en-US"/>
        </w:rPr>
      </w:pPr>
      <w:r w:rsidRPr="0055120D">
        <w:rPr>
          <w:lang w:val="en-US"/>
        </w:rPr>
        <w:t>V0.</w:t>
      </w:r>
      <w:ins w:id="2" w:author="smaslan" w:date="2018-12-04T11:05:00Z">
        <w:r w:rsidR="00037886">
          <w:rPr>
            <w:lang w:val="en-US"/>
          </w:rPr>
          <w:t>4</w:t>
        </w:r>
      </w:ins>
      <w:del w:id="3" w:author="smaslan" w:date="2018-05-15T13:10:00Z">
        <w:r w:rsidRPr="0055120D" w:rsidDel="00654431">
          <w:rPr>
            <w:lang w:val="en-US"/>
          </w:rPr>
          <w:delText>1</w:delText>
        </w:r>
      </w:del>
      <w:r w:rsidRPr="0055120D">
        <w:rPr>
          <w:lang w:val="en-US"/>
        </w:rPr>
        <w:t>, 2018-</w:t>
      </w:r>
      <w:del w:id="4" w:author="smaslan" w:date="2018-12-04T11:06:00Z">
        <w:r w:rsidRPr="0055120D" w:rsidDel="00037886">
          <w:rPr>
            <w:lang w:val="en-US"/>
          </w:rPr>
          <w:delText>0</w:delText>
        </w:r>
      </w:del>
      <w:del w:id="5" w:author="smaslan" w:date="2018-05-15T13:10:00Z">
        <w:r w:rsidRPr="0055120D" w:rsidDel="00654431">
          <w:rPr>
            <w:lang w:val="en-US"/>
          </w:rPr>
          <w:delText>3</w:delText>
        </w:r>
      </w:del>
      <w:ins w:id="6" w:author="smaslan" w:date="2018-12-04T11:06:00Z">
        <w:r w:rsidR="00037886">
          <w:rPr>
            <w:lang w:val="en-US"/>
          </w:rPr>
          <w:t>12</w:t>
        </w:r>
      </w:ins>
      <w:r w:rsidRPr="0055120D">
        <w:rPr>
          <w:lang w:val="en-US"/>
        </w:rPr>
        <w:t>-</w:t>
      </w:r>
      <w:del w:id="7" w:author="smaslan" w:date="2018-05-15T13:10:00Z">
        <w:r w:rsidR="00A37865" w:rsidDel="00654431">
          <w:rPr>
            <w:lang w:val="en-US"/>
          </w:rPr>
          <w:delText>20</w:delText>
        </w:r>
      </w:del>
      <w:ins w:id="8" w:author="smaslan" w:date="2018-08-09T10:50:00Z">
        <w:r w:rsidR="006D2678">
          <w:rPr>
            <w:lang w:val="en-US"/>
          </w:rPr>
          <w:t>0</w:t>
        </w:r>
      </w:ins>
      <w:ins w:id="9" w:author="smaslan" w:date="2018-12-04T11:06:00Z">
        <w:r w:rsidR="00037886">
          <w:rPr>
            <w:lang w:val="en-US"/>
          </w:rPr>
          <w:t>4</w:t>
        </w:r>
      </w:ins>
    </w:p>
    <w:p w:rsidR="00324DD0" w:rsidRDefault="00324DD0" w:rsidP="00324DD0">
      <w:pPr>
        <w:rPr>
          <w:lang w:val="en-US"/>
        </w:rPr>
      </w:pPr>
      <w:r w:rsidRPr="0055120D">
        <w:rPr>
          <w:lang w:val="en-US"/>
        </w:rPr>
        <w:t xml:space="preserve">Following text describes how to </w:t>
      </w:r>
      <w:r w:rsidR="00860736">
        <w:rPr>
          <w:lang w:val="en-US"/>
        </w:rPr>
        <w:t>create</w:t>
      </w:r>
      <w:r w:rsidRPr="0055120D">
        <w:rPr>
          <w:lang w:val="en-US"/>
        </w:rPr>
        <w:t xml:space="preserve"> the correction datasets for digitizer and transducers</w:t>
      </w:r>
      <w:r w:rsidR="00167C70">
        <w:rPr>
          <w:lang w:val="en-US"/>
        </w:rPr>
        <w:t xml:space="preserve"> for TWM tool </w:t>
      </w:r>
      <w:ins w:id="10" w:author="smaslan" w:date="2018-08-09T10:43:00Z">
        <w:r w:rsidR="006D2678">
          <w:rPr>
            <w:lang w:val="en-US"/>
          </w:rPr>
          <w:fldChar w:fldCharType="begin"/>
        </w:r>
        <w:r w:rsidR="006D2678">
          <w:rPr>
            <w:lang w:val="en-US"/>
          </w:rPr>
          <w:instrText xml:space="preserve"> REF _Ref521574752 \r \h </w:instrText>
        </w:r>
      </w:ins>
      <w:r w:rsidR="006D2678">
        <w:rPr>
          <w:lang w:val="en-US"/>
        </w:rPr>
      </w:r>
      <w:r w:rsidR="006D2678">
        <w:rPr>
          <w:lang w:val="en-US"/>
        </w:rPr>
        <w:fldChar w:fldCharType="separate"/>
      </w:r>
      <w:ins w:id="11" w:author="smaslan" w:date="2018-08-09T10:43:00Z">
        <w:r w:rsidR="006D2678">
          <w:rPr>
            <w:lang w:val="en-US"/>
          </w:rPr>
          <w:t>[1]</w:t>
        </w:r>
        <w:r w:rsidR="006D2678">
          <w:rPr>
            <w:lang w:val="en-US"/>
          </w:rPr>
          <w:fldChar w:fldCharType="end"/>
        </w:r>
      </w:ins>
      <w:del w:id="12" w:author="smaslan" w:date="2018-08-09T10:43:00Z">
        <w:r w:rsidR="00167C70" w:rsidDel="006D2678">
          <w:rPr>
            <w:lang w:val="en-US"/>
          </w:rPr>
          <w:delText>[1]</w:delText>
        </w:r>
      </w:del>
      <w:r w:rsidRPr="0055120D">
        <w:rPr>
          <w:lang w:val="en-US"/>
        </w:rPr>
        <w:t>.</w:t>
      </w:r>
    </w:p>
    <w:p w:rsidR="00A278A6" w:rsidRDefault="005E0D85">
      <w:pPr>
        <w:pStyle w:val="Obsah1"/>
        <w:tabs>
          <w:tab w:val="right" w:leader="dot" w:pos="9062"/>
        </w:tabs>
        <w:rPr>
          <w:ins w:id="13" w:author="smaslan" w:date="2018-12-04T13:50:00Z"/>
          <w:rFonts w:eastAsiaTheme="minorEastAsia"/>
          <w:b w:val="0"/>
          <w:bCs w:val="0"/>
          <w:caps w:val="0"/>
          <w:noProof/>
          <w:sz w:val="22"/>
          <w:szCs w:val="22"/>
          <w:lang w:eastAsia="cs-CZ"/>
        </w:rPr>
      </w:pPr>
      <w:bookmarkStart w:id="14" w:name="_Toc509317558"/>
      <w:bookmarkStart w:id="15" w:name="_Toc509317654"/>
      <w:bookmarkStart w:id="16" w:name="_Toc509317748"/>
      <w:bookmarkStart w:id="17" w:name="_Toc514154136"/>
      <w:bookmarkStart w:id="18" w:name="_Toc509320059"/>
      <w:bookmarkStart w:id="19" w:name="_Toc531694777"/>
      <w:r>
        <w:rPr>
          <w:lang w:val="en-US"/>
        </w:rPr>
        <w:t>Table of contents</w:t>
      </w:r>
      <w:bookmarkEnd w:id="14"/>
      <w:bookmarkEnd w:id="15"/>
      <w:bookmarkEnd w:id="16"/>
      <w:bookmarkEnd w:id="17"/>
      <w:bookmarkEnd w:id="19"/>
      <w:r w:rsidR="00860736">
        <w:fldChar w:fldCharType="begin"/>
      </w:r>
      <w:r w:rsidR="00860736">
        <w:instrText xml:space="preserve"> TOC \h \z \u \t "Nadpis 2;1;Nadpis 3;2;Nadpis 4;3" </w:instrText>
      </w:r>
      <w:r w:rsidR="00860736">
        <w:fldChar w:fldCharType="separate"/>
      </w:r>
      <w:ins w:id="20" w:author="smaslan" w:date="2018-12-04T13:50:00Z">
        <w:r w:rsidR="00A278A6" w:rsidRPr="009C5A6A">
          <w:rPr>
            <w:rStyle w:val="Hypertextovodkaz"/>
            <w:noProof/>
          </w:rPr>
          <w:fldChar w:fldCharType="begin"/>
        </w:r>
        <w:r w:rsidR="00A278A6" w:rsidRPr="009C5A6A">
          <w:rPr>
            <w:rStyle w:val="Hypertextovodkaz"/>
            <w:noProof/>
          </w:rPr>
          <w:instrText xml:space="preserve"> </w:instrText>
        </w:r>
        <w:r w:rsidR="00A278A6">
          <w:rPr>
            <w:noProof/>
          </w:rPr>
          <w:instrText>HYPERLINK \l "_Toc531694777"</w:instrText>
        </w:r>
        <w:r w:rsidR="00A278A6" w:rsidRPr="009C5A6A">
          <w:rPr>
            <w:rStyle w:val="Hypertextovodkaz"/>
            <w:noProof/>
          </w:rPr>
          <w:instrText xml:space="preserve"> </w:instrText>
        </w:r>
        <w:r w:rsidR="00A278A6" w:rsidRPr="009C5A6A">
          <w:rPr>
            <w:rStyle w:val="Hypertextovodkaz"/>
            <w:noProof/>
          </w:rPr>
        </w:r>
        <w:r w:rsidR="00A278A6" w:rsidRPr="009C5A6A">
          <w:rPr>
            <w:rStyle w:val="Hypertextovodkaz"/>
            <w:noProof/>
          </w:rPr>
          <w:fldChar w:fldCharType="separate"/>
        </w:r>
        <w:r w:rsidR="00A278A6" w:rsidRPr="009C5A6A">
          <w:rPr>
            <w:rStyle w:val="Hypertextovodkaz"/>
            <w:noProof/>
            <w:lang w:val="en-US"/>
          </w:rPr>
          <w:t>Table of contents</w:t>
        </w:r>
        <w:r w:rsidR="00A278A6">
          <w:rPr>
            <w:noProof/>
            <w:webHidden/>
          </w:rPr>
          <w:tab/>
        </w:r>
        <w:r w:rsidR="00A278A6">
          <w:rPr>
            <w:noProof/>
            <w:webHidden/>
          </w:rPr>
          <w:fldChar w:fldCharType="begin"/>
        </w:r>
        <w:r w:rsidR="00A278A6">
          <w:rPr>
            <w:noProof/>
            <w:webHidden/>
          </w:rPr>
          <w:instrText xml:space="preserve"> PAGEREF _Toc531694777 \h </w:instrText>
        </w:r>
        <w:r w:rsidR="00A278A6">
          <w:rPr>
            <w:noProof/>
            <w:webHidden/>
          </w:rPr>
        </w:r>
      </w:ins>
      <w:r w:rsidR="00A278A6">
        <w:rPr>
          <w:noProof/>
          <w:webHidden/>
        </w:rPr>
        <w:fldChar w:fldCharType="separate"/>
      </w:r>
      <w:ins w:id="21" w:author="smaslan" w:date="2018-12-04T13:50:00Z">
        <w:r w:rsidR="00A278A6">
          <w:rPr>
            <w:noProof/>
            <w:webHidden/>
          </w:rPr>
          <w:t>1</w:t>
        </w:r>
        <w:r w:rsidR="00A278A6">
          <w:rPr>
            <w:noProof/>
            <w:webHidden/>
          </w:rPr>
          <w:fldChar w:fldCharType="end"/>
        </w:r>
        <w:r w:rsidR="00A278A6" w:rsidRPr="009C5A6A">
          <w:rPr>
            <w:rStyle w:val="Hypertextovodkaz"/>
            <w:noProof/>
          </w:rPr>
          <w:fldChar w:fldCharType="end"/>
        </w:r>
      </w:ins>
    </w:p>
    <w:p w:rsidR="00A278A6" w:rsidRDefault="00A278A6">
      <w:pPr>
        <w:pStyle w:val="Obsah1"/>
        <w:tabs>
          <w:tab w:val="left" w:pos="660"/>
          <w:tab w:val="right" w:leader="dot" w:pos="9062"/>
        </w:tabs>
        <w:rPr>
          <w:ins w:id="22" w:author="smaslan" w:date="2018-12-04T13:50:00Z"/>
          <w:rFonts w:eastAsiaTheme="minorEastAsia"/>
          <w:b w:val="0"/>
          <w:bCs w:val="0"/>
          <w:caps w:val="0"/>
          <w:noProof/>
          <w:sz w:val="22"/>
          <w:szCs w:val="22"/>
          <w:lang w:eastAsia="cs-CZ"/>
        </w:rPr>
      </w:pPr>
      <w:ins w:id="2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"_Toc531694778"</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1.1</w:t>
        </w:r>
        <w:r>
          <w:rPr>
            <w:rFonts w:eastAsiaTheme="minorEastAsia"/>
            <w:b w:val="0"/>
            <w:bCs w:val="0"/>
            <w:caps w:val="0"/>
            <w:noProof/>
            <w:sz w:val="22"/>
            <w:szCs w:val="22"/>
            <w:lang w:eastAsia="cs-CZ"/>
          </w:rPr>
          <w:tab/>
        </w:r>
        <w:r w:rsidRPr="009C5A6A">
          <w:rPr>
            <w:rStyle w:val="Hypertextovodkaz"/>
            <w:noProof/>
            <w:lang w:val="en-US"/>
          </w:rPr>
          <w:t>Resources</w:t>
        </w:r>
        <w:r>
          <w:rPr>
            <w:noProof/>
            <w:webHidden/>
          </w:rPr>
          <w:tab/>
        </w:r>
        <w:r>
          <w:rPr>
            <w:noProof/>
            <w:webHidden/>
          </w:rPr>
          <w:fldChar w:fldCharType="begin"/>
        </w:r>
        <w:r>
          <w:rPr>
            <w:noProof/>
            <w:webHidden/>
          </w:rPr>
          <w:instrText xml:space="preserve"> PAGEREF _Toc531694778 \h </w:instrText>
        </w:r>
        <w:r>
          <w:rPr>
            <w:noProof/>
            <w:webHidden/>
          </w:rPr>
        </w:r>
      </w:ins>
      <w:r>
        <w:rPr>
          <w:noProof/>
          <w:webHidden/>
        </w:rPr>
        <w:fldChar w:fldCharType="separate"/>
      </w:r>
      <w:ins w:id="24" w:author="smaslan" w:date="2018-12-04T13:50:00Z">
        <w:r>
          <w:rPr>
            <w:noProof/>
            <w:webHidden/>
          </w:rPr>
          <w:t>1</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25" w:author="smaslan" w:date="2018-12-04T13:50:00Z"/>
          <w:rFonts w:eastAsiaTheme="minorEastAsia"/>
          <w:b w:val="0"/>
          <w:bCs w:val="0"/>
          <w:caps w:val="0"/>
          <w:noProof/>
          <w:sz w:val="22"/>
          <w:szCs w:val="22"/>
          <w:lang w:eastAsia="cs-CZ"/>
        </w:rPr>
      </w:pPr>
      <w:ins w:id="2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"_Toc531694779"</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1.2</w:t>
        </w:r>
        <w:r>
          <w:rPr>
            <w:rFonts w:eastAsiaTheme="minorEastAsia"/>
            <w:b w:val="0"/>
            <w:bCs w:val="0"/>
            <w:caps w:val="0"/>
            <w:noProof/>
            <w:sz w:val="22"/>
            <w:szCs w:val="22"/>
            <w:lang w:eastAsia="cs-CZ"/>
          </w:rPr>
          <w:tab/>
        </w:r>
        <w:r w:rsidRPr="009C5A6A">
          <w:rPr>
            <w:rStyle w:val="Hypertextovodkaz"/>
            <w:noProof/>
            <w:lang w:val="en-US"/>
          </w:rPr>
          <w:t>Abbreviations</w:t>
        </w:r>
        <w:r>
          <w:rPr>
            <w:noProof/>
            <w:webHidden/>
          </w:rPr>
          <w:tab/>
        </w:r>
        <w:r>
          <w:rPr>
            <w:noProof/>
            <w:webHidden/>
          </w:rPr>
          <w:fldChar w:fldCharType="begin"/>
        </w:r>
        <w:r>
          <w:rPr>
            <w:noProof/>
            <w:webHidden/>
          </w:rPr>
          <w:instrText xml:space="preserve"> PAGEREF _Toc531694779 \h </w:instrText>
        </w:r>
        <w:r>
          <w:rPr>
            <w:noProof/>
            <w:webHidden/>
          </w:rPr>
        </w:r>
      </w:ins>
      <w:r>
        <w:rPr>
          <w:noProof/>
          <w:webHidden/>
        </w:rPr>
        <w:fldChar w:fldCharType="separate"/>
      </w:r>
      <w:ins w:id="27"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28" w:author="smaslan" w:date="2018-12-04T13:50:00Z"/>
          <w:rFonts w:eastAsiaTheme="minorEastAsia"/>
          <w:b w:val="0"/>
          <w:bCs w:val="0"/>
          <w:caps w:val="0"/>
          <w:noProof/>
          <w:sz w:val="22"/>
          <w:szCs w:val="22"/>
          <w:lang w:eastAsia="cs-CZ"/>
        </w:rPr>
      </w:pPr>
      <w:ins w:id="2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"_Toc531694780"</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1.3</w:t>
        </w:r>
        <w:r>
          <w:rPr>
            <w:rFonts w:eastAsiaTheme="minorEastAsia"/>
            <w:b w:val="0"/>
            <w:bCs w:val="0"/>
            <w:caps w:val="0"/>
            <w:noProof/>
            <w:sz w:val="22"/>
            <w:szCs w:val="22"/>
            <w:lang w:eastAsia="cs-CZ"/>
          </w:rPr>
          <w:tab/>
        </w:r>
        <w:r w:rsidRPr="009C5A6A">
          <w:rPr>
            <w:rStyle w:val="Hypertextovodkaz"/>
            <w:noProof/>
            <w:lang w:val="en-US"/>
          </w:rPr>
          <w:t>Introduction</w:t>
        </w:r>
        <w:r>
          <w:rPr>
            <w:noProof/>
            <w:webHidden/>
          </w:rPr>
          <w:tab/>
        </w:r>
        <w:r>
          <w:rPr>
            <w:noProof/>
            <w:webHidden/>
          </w:rPr>
          <w:fldChar w:fldCharType="begin"/>
        </w:r>
        <w:r>
          <w:rPr>
            <w:noProof/>
            <w:webHidden/>
          </w:rPr>
          <w:instrText xml:space="preserve"> PAGEREF _Toc531694780 \h </w:instrText>
        </w:r>
        <w:r>
          <w:rPr>
            <w:noProof/>
            <w:webHidden/>
          </w:rPr>
        </w:r>
      </w:ins>
      <w:r>
        <w:rPr>
          <w:noProof/>
          <w:webHidden/>
        </w:rPr>
        <w:fldChar w:fldCharType="separate"/>
      </w:r>
      <w:ins w:id="30"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31" w:author="smaslan" w:date="2018-12-04T13:50:00Z"/>
          <w:rFonts w:eastAsiaTheme="minorEastAsia"/>
          <w:smallCaps w:val="0"/>
          <w:noProof/>
          <w:sz w:val="22"/>
          <w:szCs w:val="22"/>
          <w:lang w:eastAsia="cs-CZ"/>
        </w:rPr>
      </w:pPr>
      <w:ins w:id="3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"_Toc531694781"</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1.3.1</w:t>
        </w:r>
        <w:r>
          <w:rPr>
            <w:rFonts w:eastAsiaTheme="minorEastAsia"/>
            <w:smallCaps w:val="0"/>
            <w:noProof/>
            <w:sz w:val="22"/>
            <w:szCs w:val="22"/>
            <w:lang w:eastAsia="cs-CZ"/>
          </w:rPr>
          <w:tab/>
        </w:r>
        <w:r w:rsidRPr="009C5A6A">
          <w:rPr>
            <w:rStyle w:val="Hypertextovodkaz"/>
            <w:noProof/>
            <w:lang w:val="en-US"/>
          </w:rPr>
          <w:t>CSV tables</w:t>
        </w:r>
        <w:r>
          <w:rPr>
            <w:noProof/>
            <w:webHidden/>
          </w:rPr>
          <w:tab/>
        </w:r>
        <w:r>
          <w:rPr>
            <w:noProof/>
            <w:webHidden/>
          </w:rPr>
          <w:fldChar w:fldCharType="begin"/>
        </w:r>
        <w:r>
          <w:rPr>
            <w:noProof/>
            <w:webHidden/>
          </w:rPr>
          <w:instrText xml:space="preserve"> PAGEREF _Toc531694781 \h </w:instrText>
        </w:r>
        <w:r>
          <w:rPr>
            <w:noProof/>
            <w:webHidden/>
          </w:rPr>
        </w:r>
      </w:ins>
      <w:r>
        <w:rPr>
          <w:noProof/>
          <w:webHidden/>
        </w:rPr>
        <w:fldChar w:fldCharType="separate"/>
      </w:r>
      <w:ins w:id="33"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34" w:author="smaslan" w:date="2018-12-04T13:50:00Z"/>
          <w:rFonts w:eastAsiaTheme="minorEastAsia"/>
          <w:i w:val="0"/>
          <w:iCs w:val="0"/>
          <w:noProof/>
          <w:sz w:val="22"/>
          <w:szCs w:val="22"/>
          <w:lang w:eastAsia="cs-CZ"/>
        </w:rPr>
      </w:pPr>
      <w:ins w:id="3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"_Toc531694782"</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1.3.1.1</w:t>
        </w:r>
        <w:r>
          <w:rPr>
            <w:rFonts w:eastAsiaTheme="minorEastAsia"/>
            <w:i w:val="0"/>
            <w:iCs w:val="0"/>
            <w:noProof/>
            <w:sz w:val="22"/>
            <w:szCs w:val="22"/>
            <w:lang w:eastAsia="cs-CZ"/>
          </w:rPr>
          <w:tab/>
        </w:r>
        <w:r w:rsidRPr="009C5A6A">
          <w:rPr>
            <w:rStyle w:val="Hypertextovodkaz"/>
            <w:noProof/>
            <w:lang w:val="en-US"/>
          </w:rPr>
          <w:t>1D CSV table format</w:t>
        </w:r>
        <w:r>
          <w:rPr>
            <w:noProof/>
            <w:webHidden/>
          </w:rPr>
          <w:tab/>
        </w:r>
        <w:r>
          <w:rPr>
            <w:noProof/>
            <w:webHidden/>
          </w:rPr>
          <w:fldChar w:fldCharType="begin"/>
        </w:r>
        <w:r>
          <w:rPr>
            <w:noProof/>
            <w:webHidden/>
          </w:rPr>
          <w:instrText xml:space="preserve"> PAGEREF _Toc531694782 \h </w:instrText>
        </w:r>
        <w:r>
          <w:rPr>
            <w:noProof/>
            <w:webHidden/>
          </w:rPr>
        </w:r>
      </w:ins>
      <w:r>
        <w:rPr>
          <w:noProof/>
          <w:webHidden/>
        </w:rPr>
        <w:fldChar w:fldCharType="separate"/>
      </w:r>
      <w:ins w:id="36" w:author="smaslan" w:date="2018-12-04T13:50:00Z">
        <w:r>
          <w:rPr>
            <w:noProof/>
            <w:webHidden/>
          </w:rPr>
          <w:t>2</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37" w:author="smaslan" w:date="2018-12-04T13:50:00Z"/>
          <w:rFonts w:eastAsiaTheme="minorEastAsia"/>
          <w:i w:val="0"/>
          <w:iCs w:val="0"/>
          <w:noProof/>
          <w:sz w:val="22"/>
          <w:szCs w:val="22"/>
          <w:lang w:eastAsia="cs-CZ"/>
        </w:rPr>
      </w:pPr>
      <w:ins w:id="38"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"_Toc531694783"</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1.3.1.2</w:t>
        </w:r>
        <w:r>
          <w:rPr>
            <w:rFonts w:eastAsiaTheme="minorEastAsia"/>
            <w:i w:val="0"/>
            <w:iCs w:val="0"/>
            <w:noProof/>
            <w:sz w:val="22"/>
            <w:szCs w:val="22"/>
            <w:lang w:eastAsia="cs-CZ"/>
          </w:rPr>
          <w:tab/>
        </w:r>
        <w:r w:rsidRPr="009C5A6A">
          <w:rPr>
            <w:rStyle w:val="Hypertextovodkaz"/>
            <w:noProof/>
            <w:lang w:val="en-US"/>
          </w:rPr>
          <w:t>2D CSV table format</w:t>
        </w:r>
        <w:r>
          <w:rPr>
            <w:noProof/>
            <w:webHidden/>
          </w:rPr>
          <w:tab/>
        </w:r>
        <w:r>
          <w:rPr>
            <w:noProof/>
            <w:webHidden/>
          </w:rPr>
          <w:fldChar w:fldCharType="begin"/>
        </w:r>
        <w:r>
          <w:rPr>
            <w:noProof/>
            <w:webHidden/>
          </w:rPr>
          <w:instrText xml:space="preserve"> PAGEREF _Toc531694783 \h </w:instrText>
        </w:r>
        <w:r>
          <w:rPr>
            <w:noProof/>
            <w:webHidden/>
          </w:rPr>
        </w:r>
      </w:ins>
      <w:r>
        <w:rPr>
          <w:noProof/>
          <w:webHidden/>
        </w:rPr>
        <w:fldChar w:fldCharType="separate"/>
      </w:r>
      <w:ins w:id="39" w:author="smaslan" w:date="2018-12-04T13:50:00Z">
        <w:r>
          <w:rPr>
            <w:noProof/>
            <w:webHidden/>
          </w:rPr>
          <w:t>3</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40" w:author="smaslan" w:date="2018-12-04T13:50:00Z"/>
          <w:rFonts w:eastAsiaTheme="minorEastAsia"/>
          <w:smallCaps w:val="0"/>
          <w:noProof/>
          <w:sz w:val="22"/>
          <w:szCs w:val="22"/>
          <w:lang w:eastAsia="cs-CZ"/>
        </w:rPr>
      </w:pPr>
      <w:ins w:id="41"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"_Toc531694784"</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1.3.2</w:t>
        </w:r>
        <w:r>
          <w:rPr>
            <w:rFonts w:eastAsiaTheme="minorEastAsia"/>
            <w:smallCaps w:val="0"/>
            <w:noProof/>
            <w:sz w:val="22"/>
            <w:szCs w:val="22"/>
            <w:lang w:eastAsia="cs-CZ"/>
          </w:rPr>
          <w:tab/>
        </w:r>
        <w:r w:rsidRPr="009C5A6A">
          <w:rPr>
            <w:rStyle w:val="Hypertextovodkaz"/>
            <w:noProof/>
            <w:lang w:val="en-US"/>
          </w:rPr>
          <w:t>Correction model</w:t>
        </w:r>
        <w:r>
          <w:rPr>
            <w:noProof/>
            <w:webHidden/>
          </w:rPr>
          <w:tab/>
        </w:r>
        <w:r>
          <w:rPr>
            <w:noProof/>
            <w:webHidden/>
          </w:rPr>
          <w:fldChar w:fldCharType="begin"/>
        </w:r>
        <w:r>
          <w:rPr>
            <w:noProof/>
            <w:webHidden/>
          </w:rPr>
          <w:instrText xml:space="preserve"> PAGEREF _Toc531694784 \h </w:instrText>
        </w:r>
        <w:r>
          <w:rPr>
            <w:noProof/>
            <w:webHidden/>
          </w:rPr>
        </w:r>
      </w:ins>
      <w:r>
        <w:rPr>
          <w:noProof/>
          <w:webHidden/>
        </w:rPr>
        <w:fldChar w:fldCharType="separate"/>
      </w:r>
      <w:ins w:id="42" w:author="smaslan" w:date="2018-12-04T13:50:00Z">
        <w:r>
          <w:rPr>
            <w:noProof/>
            <w:webHidden/>
          </w:rPr>
          <w:t>3</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43" w:author="smaslan" w:date="2018-12-04T13:50:00Z"/>
          <w:rFonts w:eastAsiaTheme="minorEastAsia"/>
          <w:b w:val="0"/>
          <w:bCs w:val="0"/>
          <w:caps w:val="0"/>
          <w:noProof/>
          <w:sz w:val="22"/>
          <w:szCs w:val="22"/>
          <w:lang w:eastAsia="cs-CZ"/>
        </w:rPr>
      </w:pPr>
      <w:ins w:id="44"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"_Toc531694785"</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w:t>
        </w:r>
        <w:r>
          <w:rPr>
            <w:rFonts w:eastAsiaTheme="minorEastAsia"/>
            <w:b w:val="0"/>
            <w:bCs w:val="0"/>
            <w:caps w:val="0"/>
            <w:noProof/>
            <w:sz w:val="22"/>
            <w:szCs w:val="22"/>
            <w:lang w:eastAsia="cs-CZ"/>
          </w:rPr>
          <w:tab/>
        </w:r>
        <w:r w:rsidRPr="009C5A6A">
          <w:rPr>
            <w:rStyle w:val="Hypertextovodkaz"/>
            <w:noProof/>
            <w:lang w:val="en-US"/>
          </w:rPr>
          <w:t>Transducer corrections</w:t>
        </w:r>
        <w:r>
          <w:rPr>
            <w:noProof/>
            <w:webHidden/>
          </w:rPr>
          <w:tab/>
        </w:r>
        <w:r>
          <w:rPr>
            <w:noProof/>
            <w:webHidden/>
          </w:rPr>
          <w:fldChar w:fldCharType="begin"/>
        </w:r>
        <w:r>
          <w:rPr>
            <w:noProof/>
            <w:webHidden/>
          </w:rPr>
          <w:instrText xml:space="preserve"> PAGEREF _Toc531694785 \h </w:instrText>
        </w:r>
        <w:r>
          <w:rPr>
            <w:noProof/>
            <w:webHidden/>
          </w:rPr>
        </w:r>
      </w:ins>
      <w:r>
        <w:rPr>
          <w:noProof/>
          <w:webHidden/>
        </w:rPr>
        <w:fldChar w:fldCharType="separate"/>
      </w:r>
      <w:ins w:id="45" w:author="smaslan" w:date="2018-12-04T13:50:00Z">
        <w:r>
          <w:rPr>
            <w:noProof/>
            <w:webHidden/>
          </w:rPr>
          <w:t>5</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46" w:author="smaslan" w:date="2018-12-04T13:50:00Z"/>
          <w:rFonts w:eastAsiaTheme="minorEastAsia"/>
          <w:smallCaps w:val="0"/>
          <w:noProof/>
          <w:sz w:val="22"/>
          <w:szCs w:val="22"/>
          <w:lang w:eastAsia="cs-CZ"/>
        </w:rPr>
      </w:pPr>
      <w:ins w:id="47"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"_Toc531694786"</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w:t>
        </w:r>
        <w:r>
          <w:rPr>
            <w:rFonts w:eastAsiaTheme="minorEastAsia"/>
            <w:smallCaps w:val="0"/>
            <w:noProof/>
            <w:sz w:val="22"/>
            <w:szCs w:val="22"/>
            <w:lang w:eastAsia="cs-CZ"/>
          </w:rPr>
          <w:tab/>
        </w:r>
        <w:r w:rsidRPr="009C5A6A">
          <w:rPr>
            <w:rStyle w:val="Hypertextovodkaz"/>
            <w:noProof/>
            <w:lang w:val="en-US"/>
          </w:rPr>
          <w:t>Transducer correction items</w:t>
        </w:r>
        <w:r>
          <w:rPr>
            <w:noProof/>
            <w:webHidden/>
          </w:rPr>
          <w:tab/>
        </w:r>
        <w:r>
          <w:rPr>
            <w:noProof/>
            <w:webHidden/>
          </w:rPr>
          <w:fldChar w:fldCharType="begin"/>
        </w:r>
        <w:r>
          <w:rPr>
            <w:noProof/>
            <w:webHidden/>
          </w:rPr>
          <w:instrText xml:space="preserve"> PAGEREF _Toc531694786 \h </w:instrText>
        </w:r>
        <w:r>
          <w:rPr>
            <w:noProof/>
            <w:webHidden/>
          </w:rPr>
        </w:r>
      </w:ins>
      <w:r>
        <w:rPr>
          <w:noProof/>
          <w:webHidden/>
        </w:rPr>
        <w:fldChar w:fldCharType="separate"/>
      </w:r>
      <w:ins w:id="48" w:author="smaslan" w:date="2018-12-04T13:50:00Z">
        <w:r>
          <w:rPr>
            <w:noProof/>
            <w:webHidden/>
          </w:rPr>
          <w:t>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49" w:author="smaslan" w:date="2018-12-04T13:50:00Z"/>
          <w:rFonts w:eastAsiaTheme="minorEastAsia"/>
          <w:i w:val="0"/>
          <w:iCs w:val="0"/>
          <w:noProof/>
          <w:sz w:val="22"/>
          <w:szCs w:val="22"/>
          <w:lang w:eastAsia="cs-CZ"/>
        </w:rPr>
      </w:pPr>
      <w:ins w:id="50"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"_Toc531694787"</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1.4.1.1</w:t>
        </w:r>
        <w:r>
          <w:rPr>
            <w:rFonts w:eastAsiaTheme="minorEastAsia"/>
            <w:i w:val="0"/>
            <w:iCs w:val="0"/>
            <w:noProof/>
            <w:sz w:val="22"/>
            <w:szCs w:val="22"/>
            <w:lang w:eastAsia="cs-CZ"/>
          </w:rPr>
          <w:tab/>
        </w:r>
        <w:r w:rsidRPr="009C5A6A">
          <w:rPr>
            <w:rStyle w:val="Hypertextovodkaz"/>
            <w:noProof/>
            <w:lang w:val="en-US"/>
          </w:rPr>
          <w:t>Nominal ratio</w:t>
        </w:r>
        <w:r>
          <w:rPr>
            <w:noProof/>
            <w:webHidden/>
          </w:rPr>
          <w:tab/>
        </w:r>
        <w:r>
          <w:rPr>
            <w:noProof/>
            <w:webHidden/>
          </w:rPr>
          <w:fldChar w:fldCharType="begin"/>
        </w:r>
        <w:r>
          <w:rPr>
            <w:noProof/>
            <w:webHidden/>
          </w:rPr>
          <w:instrText xml:space="preserve"> PAGEREF _Toc531694787 \h </w:instrText>
        </w:r>
        <w:r>
          <w:rPr>
            <w:noProof/>
            <w:webHidden/>
          </w:rPr>
        </w:r>
      </w:ins>
      <w:r>
        <w:rPr>
          <w:noProof/>
          <w:webHidden/>
        </w:rPr>
        <w:fldChar w:fldCharType="separate"/>
      </w:r>
      <w:ins w:id="51" w:author="smaslan" w:date="2018-12-04T13:50:00Z">
        <w:r>
          <w:rPr>
            <w:noProof/>
            <w:webHidden/>
          </w:rPr>
          <w:t>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52" w:author="smaslan" w:date="2018-12-04T13:50:00Z"/>
          <w:rFonts w:eastAsiaTheme="minorEastAsia"/>
          <w:i w:val="0"/>
          <w:iCs w:val="0"/>
          <w:noProof/>
          <w:sz w:val="22"/>
          <w:szCs w:val="22"/>
          <w:lang w:eastAsia="cs-CZ"/>
        </w:rPr>
      </w:pPr>
      <w:ins w:id="5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"_Toc531694788"</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1.4.1.2</w:t>
        </w:r>
        <w:r>
          <w:rPr>
            <w:rFonts w:eastAsiaTheme="minorEastAsia"/>
            <w:i w:val="0"/>
            <w:iCs w:val="0"/>
            <w:noProof/>
            <w:sz w:val="22"/>
            <w:szCs w:val="22"/>
            <w:lang w:eastAsia="cs-CZ"/>
          </w:rPr>
          <w:tab/>
        </w:r>
        <w:r w:rsidRPr="009C5A6A">
          <w:rPr>
            <w:rStyle w:val="Hypertextovodkaz"/>
            <w:noProof/>
            <w:lang w:val="en-US"/>
          </w:rPr>
          <w:t>Amplitude and phase transfer (optional)</w:t>
        </w:r>
        <w:r>
          <w:rPr>
            <w:noProof/>
            <w:webHidden/>
          </w:rPr>
          <w:tab/>
        </w:r>
        <w:r>
          <w:rPr>
            <w:noProof/>
            <w:webHidden/>
          </w:rPr>
          <w:fldChar w:fldCharType="begin"/>
        </w:r>
        <w:r>
          <w:rPr>
            <w:noProof/>
            <w:webHidden/>
          </w:rPr>
          <w:instrText xml:space="preserve"> PAGEREF _Toc531694788 \h </w:instrText>
        </w:r>
        <w:r>
          <w:rPr>
            <w:noProof/>
            <w:webHidden/>
          </w:rPr>
        </w:r>
      </w:ins>
      <w:r>
        <w:rPr>
          <w:noProof/>
          <w:webHidden/>
        </w:rPr>
        <w:fldChar w:fldCharType="separate"/>
      </w:r>
      <w:ins w:id="54" w:author="smaslan" w:date="2018-12-04T13:50:00Z">
        <w:r>
          <w:rPr>
            <w:noProof/>
            <w:webHidden/>
          </w:rPr>
          <w:t>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55" w:author="smaslan" w:date="2018-12-04T13:50:00Z"/>
          <w:rFonts w:eastAsiaTheme="minorEastAsia"/>
          <w:i w:val="0"/>
          <w:iCs w:val="0"/>
          <w:noProof/>
          <w:sz w:val="22"/>
          <w:szCs w:val="22"/>
          <w:lang w:eastAsia="cs-CZ"/>
        </w:rPr>
      </w:pPr>
      <w:ins w:id="5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"_Toc531694790"</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1.4.1.3</w:t>
        </w:r>
        <w:r>
          <w:rPr>
            <w:rFonts w:eastAsiaTheme="minorEastAsia"/>
            <w:i w:val="0"/>
            <w:iCs w:val="0"/>
            <w:noProof/>
            <w:sz w:val="22"/>
            <w:szCs w:val="22"/>
            <w:lang w:eastAsia="cs-CZ"/>
          </w:rPr>
          <w:tab/>
        </w:r>
        <w:r w:rsidRPr="009C5A6A">
          <w:rPr>
            <w:rStyle w:val="Hypertextovodkaz"/>
            <w:noProof/>
            <w:lang w:val="en-US"/>
          </w:rPr>
          <w:t>Transducer SFDR value (optional)</w:t>
        </w:r>
        <w:r>
          <w:rPr>
            <w:noProof/>
            <w:webHidden/>
          </w:rPr>
          <w:tab/>
        </w:r>
        <w:r>
          <w:rPr>
            <w:noProof/>
            <w:webHidden/>
          </w:rPr>
          <w:fldChar w:fldCharType="begin"/>
        </w:r>
        <w:r>
          <w:rPr>
            <w:noProof/>
            <w:webHidden/>
          </w:rPr>
          <w:instrText xml:space="preserve"> PAGEREF _Toc531694790 \h </w:instrText>
        </w:r>
        <w:r>
          <w:rPr>
            <w:noProof/>
            <w:webHidden/>
          </w:rPr>
        </w:r>
      </w:ins>
      <w:r>
        <w:rPr>
          <w:noProof/>
          <w:webHidden/>
        </w:rPr>
        <w:fldChar w:fldCharType="separate"/>
      </w:r>
      <w:ins w:id="57" w:author="smaslan" w:date="2018-12-04T13:50:00Z">
        <w:r>
          <w:rPr>
            <w:noProof/>
            <w:webHidden/>
          </w:rPr>
          <w:t>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58" w:author="smaslan" w:date="2018-12-04T13:50:00Z"/>
          <w:rFonts w:eastAsiaTheme="minorEastAsia"/>
          <w:i w:val="0"/>
          <w:iCs w:val="0"/>
          <w:noProof/>
          <w:sz w:val="22"/>
          <w:szCs w:val="22"/>
          <w:lang w:eastAsia="cs-CZ"/>
        </w:rPr>
      </w:pPr>
      <w:ins w:id="5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"_Toc531694791"</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1.4.1.4</w:t>
        </w:r>
        <w:r>
          <w:rPr>
            <w:rFonts w:eastAsiaTheme="minorEastAsia"/>
            <w:i w:val="0"/>
            <w:iCs w:val="0"/>
            <w:noProof/>
            <w:sz w:val="22"/>
            <w:szCs w:val="22"/>
            <w:lang w:eastAsia="cs-CZ"/>
          </w:rPr>
          <w:tab/>
        </w:r>
        <w:r w:rsidRPr="009C5A6A">
          <w:rPr>
            <w:rStyle w:val="Hypertextovodkaz"/>
            <w:noProof/>
            <w:lang w:val="en-US"/>
          </w:rPr>
          <w:t>Transducer low-side RVD impedance (optional)</w:t>
        </w:r>
        <w:r>
          <w:rPr>
            <w:noProof/>
            <w:webHidden/>
          </w:rPr>
          <w:tab/>
        </w:r>
        <w:r>
          <w:rPr>
            <w:noProof/>
            <w:webHidden/>
          </w:rPr>
          <w:fldChar w:fldCharType="begin"/>
        </w:r>
        <w:r>
          <w:rPr>
            <w:noProof/>
            <w:webHidden/>
          </w:rPr>
          <w:instrText xml:space="preserve"> PAGEREF _Toc531694791 \h </w:instrText>
        </w:r>
        <w:r>
          <w:rPr>
            <w:noProof/>
            <w:webHidden/>
          </w:rPr>
        </w:r>
      </w:ins>
      <w:r>
        <w:rPr>
          <w:noProof/>
          <w:webHidden/>
        </w:rPr>
        <w:fldChar w:fldCharType="separate"/>
      </w:r>
      <w:ins w:id="60" w:author="smaslan" w:date="2018-12-04T13:50:00Z">
        <w:r>
          <w:rPr>
            <w:noProof/>
            <w:webHidden/>
          </w:rPr>
          <w:t>8</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61" w:author="smaslan" w:date="2018-12-04T13:50:00Z"/>
          <w:rFonts w:eastAsiaTheme="minorEastAsia"/>
          <w:i w:val="0"/>
          <w:iCs w:val="0"/>
          <w:noProof/>
          <w:sz w:val="22"/>
          <w:szCs w:val="22"/>
          <w:lang w:eastAsia="cs-CZ"/>
        </w:rPr>
      </w:pPr>
      <w:ins w:id="6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"_Toc531694792"</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1.4.1.5</w:t>
        </w:r>
        <w:r>
          <w:rPr>
            <w:rFonts w:eastAsiaTheme="minorEastAsia"/>
            <w:i w:val="0"/>
            <w:iCs w:val="0"/>
            <w:noProof/>
            <w:sz w:val="22"/>
            <w:szCs w:val="22"/>
            <w:lang w:eastAsia="cs-CZ"/>
          </w:rPr>
          <w:tab/>
        </w:r>
        <w:r w:rsidRPr="009C5A6A">
          <w:rPr>
            <w:rStyle w:val="Hypertextovodkaz"/>
            <w:noProof/>
            <w:lang w:val="en-US"/>
          </w:rPr>
          <w:t>Transducer high-side output terminal series impedance (optional)</w:t>
        </w:r>
        <w:r>
          <w:rPr>
            <w:noProof/>
            <w:webHidden/>
          </w:rPr>
          <w:tab/>
        </w:r>
        <w:r>
          <w:rPr>
            <w:noProof/>
            <w:webHidden/>
          </w:rPr>
          <w:fldChar w:fldCharType="begin"/>
        </w:r>
        <w:r>
          <w:rPr>
            <w:noProof/>
            <w:webHidden/>
          </w:rPr>
          <w:instrText xml:space="preserve"> PAGEREF _Toc531694792 \h </w:instrText>
        </w:r>
        <w:r>
          <w:rPr>
            <w:noProof/>
            <w:webHidden/>
          </w:rPr>
        </w:r>
      </w:ins>
      <w:r>
        <w:rPr>
          <w:noProof/>
          <w:webHidden/>
        </w:rPr>
        <w:fldChar w:fldCharType="separate"/>
      </w:r>
      <w:ins w:id="63" w:author="smaslan" w:date="2018-12-04T13:50:00Z">
        <w:r>
          <w:rPr>
            <w:noProof/>
            <w:webHidden/>
          </w:rPr>
          <w:t>8</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64" w:author="smaslan" w:date="2018-12-04T13:50:00Z"/>
          <w:rFonts w:eastAsiaTheme="minorEastAsia"/>
          <w:i w:val="0"/>
          <w:iCs w:val="0"/>
          <w:noProof/>
          <w:sz w:val="22"/>
          <w:szCs w:val="22"/>
          <w:lang w:eastAsia="cs-CZ"/>
        </w:rPr>
      </w:pPr>
      <w:ins w:id="6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"_Toc531694793"</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1.4.1.6</w:t>
        </w:r>
        <w:r>
          <w:rPr>
            <w:rFonts w:eastAsiaTheme="minorEastAsia"/>
            <w:i w:val="0"/>
            <w:iCs w:val="0"/>
            <w:noProof/>
            <w:sz w:val="22"/>
            <w:szCs w:val="22"/>
            <w:lang w:eastAsia="cs-CZ"/>
          </w:rPr>
          <w:tab/>
        </w:r>
        <w:r w:rsidRPr="009C5A6A">
          <w:rPr>
            <w:rStyle w:val="Hypertextovodkaz"/>
            <w:noProof/>
            <w:lang w:val="en-US"/>
          </w:rPr>
          <w:t>Transducer low-side output terminal series impedance (optional)</w:t>
        </w:r>
        <w:r>
          <w:rPr>
            <w:noProof/>
            <w:webHidden/>
          </w:rPr>
          <w:tab/>
        </w:r>
        <w:r>
          <w:rPr>
            <w:noProof/>
            <w:webHidden/>
          </w:rPr>
          <w:fldChar w:fldCharType="begin"/>
        </w:r>
        <w:r>
          <w:rPr>
            <w:noProof/>
            <w:webHidden/>
          </w:rPr>
          <w:instrText xml:space="preserve"> PAGEREF _Toc531694793 \h </w:instrText>
        </w:r>
        <w:r>
          <w:rPr>
            <w:noProof/>
            <w:webHidden/>
          </w:rPr>
        </w:r>
      </w:ins>
      <w:r>
        <w:rPr>
          <w:noProof/>
          <w:webHidden/>
        </w:rPr>
        <w:fldChar w:fldCharType="separate"/>
      </w:r>
      <w:ins w:id="66" w:author="smaslan" w:date="2018-12-04T13:50:00Z">
        <w:r>
          <w:rPr>
            <w:noProof/>
            <w:webHidden/>
          </w:rPr>
          <w:t>9</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67" w:author="smaslan" w:date="2018-12-04T13:50:00Z"/>
          <w:rFonts w:eastAsiaTheme="minorEastAsia"/>
          <w:i w:val="0"/>
          <w:iCs w:val="0"/>
          <w:noProof/>
          <w:sz w:val="22"/>
          <w:szCs w:val="22"/>
          <w:lang w:eastAsia="cs-CZ"/>
        </w:rPr>
      </w:pPr>
      <w:ins w:id="68"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"_Toc531694794"</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1.4.1.7</w:t>
        </w:r>
        <w:r>
          <w:rPr>
            <w:rFonts w:eastAsiaTheme="minorEastAsia"/>
            <w:i w:val="0"/>
            <w:iCs w:val="0"/>
            <w:noProof/>
            <w:sz w:val="22"/>
            <w:szCs w:val="22"/>
            <w:lang w:eastAsia="cs-CZ"/>
          </w:rPr>
          <w:tab/>
        </w:r>
        <w:r w:rsidRPr="009C5A6A">
          <w:rPr>
            <w:rStyle w:val="Hypertextovodkaz"/>
            <w:noProof/>
            <w:lang w:val="en-US"/>
          </w:rPr>
          <w:t>Transducer output terminals mutual inductance (optional)</w:t>
        </w:r>
        <w:r>
          <w:rPr>
            <w:noProof/>
            <w:webHidden/>
          </w:rPr>
          <w:tab/>
        </w:r>
        <w:r>
          <w:rPr>
            <w:noProof/>
            <w:webHidden/>
          </w:rPr>
          <w:fldChar w:fldCharType="begin"/>
        </w:r>
        <w:r>
          <w:rPr>
            <w:noProof/>
            <w:webHidden/>
          </w:rPr>
          <w:instrText xml:space="preserve"> PAGEREF _Toc531694794 \h </w:instrText>
        </w:r>
        <w:r>
          <w:rPr>
            <w:noProof/>
            <w:webHidden/>
          </w:rPr>
        </w:r>
      </w:ins>
      <w:r>
        <w:rPr>
          <w:noProof/>
          <w:webHidden/>
        </w:rPr>
        <w:fldChar w:fldCharType="separate"/>
      </w:r>
      <w:ins w:id="69" w:author="smaslan" w:date="2018-12-04T13:50:00Z">
        <w:r>
          <w:rPr>
            <w:noProof/>
            <w:webHidden/>
          </w:rPr>
          <w:t>9</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0" w:author="smaslan" w:date="2018-12-04T13:50:00Z"/>
          <w:rFonts w:eastAsiaTheme="minorEastAsia"/>
          <w:i w:val="0"/>
          <w:iCs w:val="0"/>
          <w:noProof/>
          <w:sz w:val="22"/>
          <w:szCs w:val="22"/>
          <w:lang w:eastAsia="cs-CZ"/>
        </w:rPr>
      </w:pPr>
      <w:ins w:id="71"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"_Toc531694795"</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1.4.1.8</w:t>
        </w:r>
        <w:r>
          <w:rPr>
            <w:rFonts w:eastAsiaTheme="minorEastAsia"/>
            <w:i w:val="0"/>
            <w:iCs w:val="0"/>
            <w:noProof/>
            <w:sz w:val="22"/>
            <w:szCs w:val="22"/>
            <w:lang w:eastAsia="cs-CZ"/>
          </w:rPr>
          <w:tab/>
        </w:r>
        <w:r w:rsidRPr="009C5A6A">
          <w:rPr>
            <w:rStyle w:val="Hypertextovodkaz"/>
            <w:noProof/>
            <w:lang w:val="en-US"/>
          </w:rPr>
          <w:t>Transducer output terminals shunting admittance (optional)</w:t>
        </w:r>
        <w:r>
          <w:rPr>
            <w:noProof/>
            <w:webHidden/>
          </w:rPr>
          <w:tab/>
        </w:r>
        <w:r>
          <w:rPr>
            <w:noProof/>
            <w:webHidden/>
          </w:rPr>
          <w:fldChar w:fldCharType="begin"/>
        </w:r>
        <w:r>
          <w:rPr>
            <w:noProof/>
            <w:webHidden/>
          </w:rPr>
          <w:instrText xml:space="preserve"> PAGEREF _Toc531694795 \h </w:instrText>
        </w:r>
        <w:r>
          <w:rPr>
            <w:noProof/>
            <w:webHidden/>
          </w:rPr>
        </w:r>
      </w:ins>
      <w:r>
        <w:rPr>
          <w:noProof/>
          <w:webHidden/>
        </w:rPr>
        <w:fldChar w:fldCharType="separate"/>
      </w:r>
      <w:ins w:id="72" w:author="smaslan" w:date="2018-12-04T13:50:00Z">
        <w:r>
          <w:rPr>
            <w:noProof/>
            <w:webHidden/>
          </w:rPr>
          <w:t>10</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3" w:author="smaslan" w:date="2018-12-04T13:50:00Z"/>
          <w:rFonts w:eastAsiaTheme="minorEastAsia"/>
          <w:i w:val="0"/>
          <w:iCs w:val="0"/>
          <w:noProof/>
          <w:sz w:val="22"/>
          <w:szCs w:val="22"/>
          <w:lang w:eastAsia="cs-CZ"/>
        </w:rPr>
      </w:pPr>
      <w:ins w:id="74"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"_Toc531694796"</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1.4.1.9</w:t>
        </w:r>
        <w:r>
          <w:rPr>
            <w:rFonts w:eastAsiaTheme="minorEastAsia"/>
            <w:i w:val="0"/>
            <w:iCs w:val="0"/>
            <w:noProof/>
            <w:sz w:val="22"/>
            <w:szCs w:val="22"/>
            <w:lang w:eastAsia="cs-CZ"/>
          </w:rPr>
          <w:tab/>
        </w:r>
        <w:r w:rsidRPr="009C5A6A">
          <w:rPr>
            <w:rStyle w:val="Hypertextovodkaz"/>
            <w:noProof/>
            <w:lang w:val="en-US"/>
          </w:rPr>
          <w:t>Optional buffer output series impedance (optional)</w:t>
        </w:r>
        <w:r>
          <w:rPr>
            <w:noProof/>
            <w:webHidden/>
          </w:rPr>
          <w:tab/>
        </w:r>
        <w:r>
          <w:rPr>
            <w:noProof/>
            <w:webHidden/>
          </w:rPr>
          <w:fldChar w:fldCharType="begin"/>
        </w:r>
        <w:r>
          <w:rPr>
            <w:noProof/>
            <w:webHidden/>
          </w:rPr>
          <w:instrText xml:space="preserve"> PAGEREF _Toc531694796 \h </w:instrText>
        </w:r>
        <w:r>
          <w:rPr>
            <w:noProof/>
            <w:webHidden/>
          </w:rPr>
        </w:r>
      </w:ins>
      <w:r>
        <w:rPr>
          <w:noProof/>
          <w:webHidden/>
        </w:rPr>
        <w:fldChar w:fldCharType="separate"/>
      </w:r>
      <w:ins w:id="75" w:author="smaslan" w:date="2018-12-04T13:50:00Z">
        <w:r>
          <w:rPr>
            <w:noProof/>
            <w:webHidden/>
          </w:rPr>
          <w:t>10</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6" w:author="smaslan" w:date="2018-12-04T13:50:00Z"/>
          <w:rFonts w:eastAsiaTheme="minorEastAsia"/>
          <w:i w:val="0"/>
          <w:iCs w:val="0"/>
          <w:noProof/>
          <w:sz w:val="22"/>
          <w:szCs w:val="22"/>
          <w:lang w:eastAsia="cs-CZ"/>
        </w:rPr>
      </w:pPr>
      <w:ins w:id="77"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"_Toc531694797"</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1.4.1.10</w:t>
        </w:r>
        <w:r>
          <w:rPr>
            <w:rFonts w:eastAsiaTheme="minorEastAsia"/>
            <w:i w:val="0"/>
            <w:iCs w:val="0"/>
            <w:noProof/>
            <w:sz w:val="22"/>
            <w:szCs w:val="22"/>
            <w:lang w:eastAsia="cs-CZ"/>
          </w:rPr>
          <w:tab/>
        </w:r>
        <w:r w:rsidRPr="009C5A6A">
          <w:rPr>
            <w:rStyle w:val="Hypertextovodkaz"/>
            <w:noProof/>
            <w:lang w:val="en-US"/>
          </w:rPr>
          <w:t>Cable(s) series impedance (optional)</w:t>
        </w:r>
        <w:r>
          <w:rPr>
            <w:noProof/>
            <w:webHidden/>
          </w:rPr>
          <w:tab/>
        </w:r>
        <w:r>
          <w:rPr>
            <w:noProof/>
            <w:webHidden/>
          </w:rPr>
          <w:fldChar w:fldCharType="begin"/>
        </w:r>
        <w:r>
          <w:rPr>
            <w:noProof/>
            <w:webHidden/>
          </w:rPr>
          <w:instrText xml:space="preserve"> PAGEREF _Toc531694797 \h </w:instrText>
        </w:r>
        <w:r>
          <w:rPr>
            <w:noProof/>
            <w:webHidden/>
          </w:rPr>
        </w:r>
      </w:ins>
      <w:r>
        <w:rPr>
          <w:noProof/>
          <w:webHidden/>
        </w:rPr>
        <w:fldChar w:fldCharType="separate"/>
      </w:r>
      <w:ins w:id="78" w:author="smaslan" w:date="2018-12-04T13:50:00Z">
        <w:r>
          <w:rPr>
            <w:noProof/>
            <w:webHidden/>
          </w:rPr>
          <w:t>11</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79" w:author="smaslan" w:date="2018-12-04T13:50:00Z"/>
          <w:rFonts w:eastAsiaTheme="minorEastAsia"/>
          <w:i w:val="0"/>
          <w:iCs w:val="0"/>
          <w:noProof/>
          <w:sz w:val="22"/>
          <w:szCs w:val="22"/>
          <w:lang w:eastAsia="cs-CZ"/>
        </w:rPr>
      </w:pPr>
      <w:ins w:id="80"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"_Toc531694798"</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1.4.1.11</w:t>
        </w:r>
        <w:r>
          <w:rPr>
            <w:rFonts w:eastAsiaTheme="minorEastAsia"/>
            <w:i w:val="0"/>
            <w:iCs w:val="0"/>
            <w:noProof/>
            <w:sz w:val="22"/>
            <w:szCs w:val="22"/>
            <w:lang w:eastAsia="cs-CZ"/>
          </w:rPr>
          <w:tab/>
        </w:r>
        <w:r w:rsidRPr="009C5A6A">
          <w:rPr>
            <w:rStyle w:val="Hypertextovodkaz"/>
            <w:noProof/>
            <w:lang w:val="en-US"/>
          </w:rPr>
          <w:t>Cable(s) shunting admittance (optional)</w:t>
        </w:r>
        <w:r>
          <w:rPr>
            <w:noProof/>
            <w:webHidden/>
          </w:rPr>
          <w:tab/>
        </w:r>
        <w:r>
          <w:rPr>
            <w:noProof/>
            <w:webHidden/>
          </w:rPr>
          <w:fldChar w:fldCharType="begin"/>
        </w:r>
        <w:r>
          <w:rPr>
            <w:noProof/>
            <w:webHidden/>
          </w:rPr>
          <w:instrText xml:space="preserve"> PAGEREF _Toc531694798 \h </w:instrText>
        </w:r>
        <w:r>
          <w:rPr>
            <w:noProof/>
            <w:webHidden/>
          </w:rPr>
        </w:r>
      </w:ins>
      <w:r>
        <w:rPr>
          <w:noProof/>
          <w:webHidden/>
        </w:rPr>
        <w:fldChar w:fldCharType="separate"/>
      </w:r>
      <w:ins w:id="81" w:author="smaslan" w:date="2018-12-04T13:50:00Z">
        <w:r>
          <w:rPr>
            <w:noProof/>
            <w:webHidden/>
          </w:rPr>
          <w:t>11</w:t>
        </w:r>
        <w:r>
          <w:rPr>
            <w:noProof/>
            <w:webHidden/>
          </w:rPr>
          <w:fldChar w:fldCharType="end"/>
        </w:r>
        <w:r w:rsidRPr="009C5A6A">
          <w:rPr>
            <w:rStyle w:val="Hypertextovodkaz"/>
            <w:noProof/>
          </w:rPr>
          <w:fldChar w:fldCharType="end"/>
        </w:r>
      </w:ins>
    </w:p>
    <w:p w:rsidR="00A278A6" w:rsidRDefault="00A278A6">
      <w:pPr>
        <w:pStyle w:val="Obsah1"/>
        <w:tabs>
          <w:tab w:val="left" w:pos="660"/>
          <w:tab w:val="right" w:leader="dot" w:pos="9062"/>
        </w:tabs>
        <w:rPr>
          <w:ins w:id="82" w:author="smaslan" w:date="2018-12-04T13:50:00Z"/>
          <w:rFonts w:eastAsiaTheme="minorEastAsia"/>
          <w:b w:val="0"/>
          <w:bCs w:val="0"/>
          <w:caps w:val="0"/>
          <w:noProof/>
          <w:sz w:val="22"/>
          <w:szCs w:val="22"/>
          <w:lang w:eastAsia="cs-CZ"/>
        </w:rPr>
      </w:pPr>
      <w:ins w:id="8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"_Toc531694799"</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w:t>
        </w:r>
        <w:r>
          <w:rPr>
            <w:rFonts w:eastAsiaTheme="minorEastAsia"/>
            <w:b w:val="0"/>
            <w:bCs w:val="0"/>
            <w:caps w:val="0"/>
            <w:noProof/>
            <w:sz w:val="22"/>
            <w:szCs w:val="22"/>
            <w:lang w:eastAsia="cs-CZ"/>
          </w:rPr>
          <w:tab/>
        </w:r>
        <w:r w:rsidRPr="009C5A6A">
          <w:rPr>
            <w:rStyle w:val="Hypertextovodkaz"/>
            <w:noProof/>
            <w:lang w:val="en-US"/>
          </w:rPr>
          <w:t>Digitizer corrections</w:t>
        </w:r>
        <w:r>
          <w:rPr>
            <w:noProof/>
            <w:webHidden/>
          </w:rPr>
          <w:tab/>
        </w:r>
        <w:r>
          <w:rPr>
            <w:noProof/>
            <w:webHidden/>
          </w:rPr>
          <w:fldChar w:fldCharType="begin"/>
        </w:r>
        <w:r>
          <w:rPr>
            <w:noProof/>
            <w:webHidden/>
          </w:rPr>
          <w:instrText xml:space="preserve"> PAGEREF _Toc531694799 \h </w:instrText>
        </w:r>
        <w:r>
          <w:rPr>
            <w:noProof/>
            <w:webHidden/>
          </w:rPr>
        </w:r>
      </w:ins>
      <w:r>
        <w:rPr>
          <w:noProof/>
          <w:webHidden/>
        </w:rPr>
        <w:fldChar w:fldCharType="separate"/>
      </w:r>
      <w:ins w:id="84" w:author="smaslan" w:date="2018-12-04T13:50:00Z">
        <w:r>
          <w:rPr>
            <w:noProof/>
            <w:webHidden/>
          </w:rPr>
          <w:t>11</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85" w:author="smaslan" w:date="2018-12-04T13:50:00Z"/>
          <w:rFonts w:eastAsiaTheme="minorEastAsia"/>
          <w:smallCaps w:val="0"/>
          <w:noProof/>
          <w:sz w:val="22"/>
          <w:szCs w:val="22"/>
          <w:lang w:eastAsia="cs-CZ"/>
        </w:rPr>
      </w:pPr>
      <w:ins w:id="8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"_Toc531694800"</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1.5.1</w:t>
        </w:r>
        <w:r>
          <w:rPr>
            <w:rFonts w:eastAsiaTheme="minorEastAsia"/>
            <w:smallCaps w:val="0"/>
            <w:noProof/>
            <w:sz w:val="22"/>
            <w:szCs w:val="22"/>
            <w:lang w:eastAsia="cs-CZ"/>
          </w:rPr>
          <w:tab/>
        </w:r>
        <w:r w:rsidRPr="009C5A6A">
          <w:rPr>
            <w:rStyle w:val="Hypertextovodkaz"/>
            <w:noProof/>
            <w:lang w:val="en-US"/>
          </w:rPr>
          <w:t>Digitizer correction table format</w:t>
        </w:r>
        <w:r>
          <w:rPr>
            <w:noProof/>
            <w:webHidden/>
          </w:rPr>
          <w:tab/>
        </w:r>
        <w:r>
          <w:rPr>
            <w:noProof/>
            <w:webHidden/>
          </w:rPr>
          <w:fldChar w:fldCharType="begin"/>
        </w:r>
        <w:r>
          <w:rPr>
            <w:noProof/>
            <w:webHidden/>
          </w:rPr>
          <w:instrText xml:space="preserve"> PAGEREF _Toc531694800 \h </w:instrText>
        </w:r>
        <w:r>
          <w:rPr>
            <w:noProof/>
            <w:webHidden/>
          </w:rPr>
        </w:r>
      </w:ins>
      <w:r>
        <w:rPr>
          <w:noProof/>
          <w:webHidden/>
        </w:rPr>
        <w:fldChar w:fldCharType="separate"/>
      </w:r>
      <w:ins w:id="87" w:author="smaslan" w:date="2018-12-04T13:50:00Z">
        <w:r>
          <w:rPr>
            <w:noProof/>
            <w:webHidden/>
          </w:rPr>
          <w:t>12</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88" w:author="smaslan" w:date="2018-12-04T13:50:00Z"/>
          <w:rFonts w:eastAsiaTheme="minorEastAsia"/>
          <w:smallCaps w:val="0"/>
          <w:noProof/>
          <w:sz w:val="22"/>
          <w:szCs w:val="22"/>
          <w:lang w:eastAsia="cs-CZ"/>
        </w:rPr>
      </w:pPr>
      <w:ins w:id="8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"_Toc531694801"</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1.5.2</w:t>
        </w:r>
        <w:r>
          <w:rPr>
            <w:rFonts w:eastAsiaTheme="minorEastAsia"/>
            <w:smallCaps w:val="0"/>
            <w:noProof/>
            <w:sz w:val="22"/>
            <w:szCs w:val="22"/>
            <w:lang w:eastAsia="cs-CZ"/>
          </w:rPr>
          <w:tab/>
        </w:r>
        <w:r w:rsidRPr="009C5A6A">
          <w:rPr>
            <w:rStyle w:val="Hypertextovodkaz"/>
            <w:noProof/>
            <w:lang w:val="en-US"/>
          </w:rPr>
          <w:t>Digitizer corrections</w:t>
        </w:r>
        <w:r>
          <w:rPr>
            <w:noProof/>
            <w:webHidden/>
          </w:rPr>
          <w:tab/>
        </w:r>
        <w:r>
          <w:rPr>
            <w:noProof/>
            <w:webHidden/>
          </w:rPr>
          <w:fldChar w:fldCharType="begin"/>
        </w:r>
        <w:r>
          <w:rPr>
            <w:noProof/>
            <w:webHidden/>
          </w:rPr>
          <w:instrText xml:space="preserve"> PAGEREF _Toc531694801 \h </w:instrText>
        </w:r>
        <w:r>
          <w:rPr>
            <w:noProof/>
            <w:webHidden/>
          </w:rPr>
        </w:r>
      </w:ins>
      <w:r>
        <w:rPr>
          <w:noProof/>
          <w:webHidden/>
        </w:rPr>
        <w:fldChar w:fldCharType="separate"/>
      </w:r>
      <w:ins w:id="90" w:author="smaslan" w:date="2018-12-04T13:50:00Z">
        <w:r>
          <w:rPr>
            <w:noProof/>
            <w:webHidden/>
          </w:rPr>
          <w:t>14</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91" w:author="smaslan" w:date="2018-12-04T13:50:00Z"/>
          <w:rFonts w:eastAsiaTheme="minorEastAsia"/>
          <w:i w:val="0"/>
          <w:iCs w:val="0"/>
          <w:noProof/>
          <w:sz w:val="22"/>
          <w:szCs w:val="22"/>
          <w:lang w:eastAsia="cs-CZ"/>
        </w:rPr>
      </w:pPr>
      <w:ins w:id="9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"_Toc531694802"</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1.5.2.1</w:t>
        </w:r>
        <w:r>
          <w:rPr>
            <w:rFonts w:eastAsiaTheme="minorEastAsia"/>
            <w:i w:val="0"/>
            <w:iCs w:val="0"/>
            <w:noProof/>
            <w:sz w:val="22"/>
            <w:szCs w:val="22"/>
            <w:lang w:eastAsia="cs-CZ"/>
          </w:rPr>
          <w:tab/>
        </w:r>
        <w:r w:rsidRPr="009C5A6A">
          <w:rPr>
            <w:rStyle w:val="Hypertextovodkaz"/>
            <w:noProof/>
            <w:lang w:val="en-US"/>
          </w:rPr>
          <w:t>Inter-channel time-shift correction (optional)</w:t>
        </w:r>
        <w:r>
          <w:rPr>
            <w:noProof/>
            <w:webHidden/>
          </w:rPr>
          <w:tab/>
        </w:r>
        <w:r>
          <w:rPr>
            <w:noProof/>
            <w:webHidden/>
          </w:rPr>
          <w:fldChar w:fldCharType="begin"/>
        </w:r>
        <w:r>
          <w:rPr>
            <w:noProof/>
            <w:webHidden/>
          </w:rPr>
          <w:instrText xml:space="preserve"> PAGEREF _Toc531694802 \h </w:instrText>
        </w:r>
        <w:r>
          <w:rPr>
            <w:noProof/>
            <w:webHidden/>
          </w:rPr>
        </w:r>
      </w:ins>
      <w:r>
        <w:rPr>
          <w:noProof/>
          <w:webHidden/>
        </w:rPr>
        <w:fldChar w:fldCharType="separate"/>
      </w:r>
      <w:ins w:id="93" w:author="smaslan" w:date="2018-12-04T13:50:00Z">
        <w:r>
          <w:rPr>
            <w:noProof/>
            <w:webHidden/>
          </w:rPr>
          <w:t>14</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94" w:author="smaslan" w:date="2018-12-04T13:50:00Z"/>
          <w:rFonts w:eastAsiaTheme="minorEastAsia"/>
          <w:i w:val="0"/>
          <w:iCs w:val="0"/>
          <w:noProof/>
          <w:sz w:val="22"/>
          <w:szCs w:val="22"/>
          <w:lang w:eastAsia="cs-CZ"/>
        </w:rPr>
      </w:pPr>
      <w:ins w:id="9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"_Toc531694803"</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1.5.2.2</w:t>
        </w:r>
        <w:r>
          <w:rPr>
            <w:rFonts w:eastAsiaTheme="minorEastAsia"/>
            <w:i w:val="0"/>
            <w:iCs w:val="0"/>
            <w:noProof/>
            <w:sz w:val="22"/>
            <w:szCs w:val="22"/>
            <w:lang w:eastAsia="cs-CZ"/>
          </w:rPr>
          <w:tab/>
        </w:r>
        <w:r w:rsidRPr="009C5A6A">
          <w:rPr>
            <w:rStyle w:val="Hypertextovodkaz"/>
            <w:noProof/>
            <w:lang w:val="en-US"/>
          </w:rPr>
          <w:t>Timebase correction (optional)</w:t>
        </w:r>
        <w:r>
          <w:rPr>
            <w:noProof/>
            <w:webHidden/>
          </w:rPr>
          <w:tab/>
        </w:r>
        <w:r>
          <w:rPr>
            <w:noProof/>
            <w:webHidden/>
          </w:rPr>
          <w:fldChar w:fldCharType="begin"/>
        </w:r>
        <w:r>
          <w:rPr>
            <w:noProof/>
            <w:webHidden/>
          </w:rPr>
          <w:instrText xml:space="preserve"> PAGEREF _Toc531694803 \h </w:instrText>
        </w:r>
        <w:r>
          <w:rPr>
            <w:noProof/>
            <w:webHidden/>
          </w:rPr>
        </w:r>
      </w:ins>
      <w:r>
        <w:rPr>
          <w:noProof/>
          <w:webHidden/>
        </w:rPr>
        <w:fldChar w:fldCharType="separate"/>
      </w:r>
      <w:ins w:id="96"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97" w:author="smaslan" w:date="2018-12-04T13:50:00Z"/>
          <w:rFonts w:eastAsiaTheme="minorEastAsia"/>
          <w:i w:val="0"/>
          <w:iCs w:val="0"/>
          <w:noProof/>
          <w:sz w:val="22"/>
          <w:szCs w:val="22"/>
          <w:lang w:eastAsia="cs-CZ"/>
        </w:rPr>
      </w:pPr>
      <w:ins w:id="98"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"_Toc531694804"</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1.5.2.3</w:t>
        </w:r>
        <w:r>
          <w:rPr>
            <w:rFonts w:eastAsiaTheme="minorEastAsia"/>
            <w:i w:val="0"/>
            <w:iCs w:val="0"/>
            <w:noProof/>
            <w:sz w:val="22"/>
            <w:szCs w:val="22"/>
            <w:lang w:eastAsia="cs-CZ"/>
          </w:rPr>
          <w:tab/>
        </w:r>
        <w:r w:rsidRPr="009C5A6A">
          <w:rPr>
            <w:rStyle w:val="Hypertextovodkaz"/>
            <w:noProof/>
            <w:lang w:val="en-US"/>
          </w:rPr>
          <w:t>Inter-channel crosstalk</w:t>
        </w:r>
        <w:r>
          <w:rPr>
            <w:noProof/>
            <w:webHidden/>
          </w:rPr>
          <w:tab/>
        </w:r>
        <w:r>
          <w:rPr>
            <w:noProof/>
            <w:webHidden/>
          </w:rPr>
          <w:fldChar w:fldCharType="begin"/>
        </w:r>
        <w:r>
          <w:rPr>
            <w:noProof/>
            <w:webHidden/>
          </w:rPr>
          <w:instrText xml:space="preserve"> PAGEREF _Toc531694804 \h </w:instrText>
        </w:r>
        <w:r>
          <w:rPr>
            <w:noProof/>
            <w:webHidden/>
          </w:rPr>
        </w:r>
      </w:ins>
      <w:r>
        <w:rPr>
          <w:noProof/>
          <w:webHidden/>
        </w:rPr>
        <w:fldChar w:fldCharType="separate"/>
      </w:r>
      <w:ins w:id="99"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2"/>
        <w:tabs>
          <w:tab w:val="left" w:pos="880"/>
          <w:tab w:val="right" w:leader="dot" w:pos="9062"/>
        </w:tabs>
        <w:rPr>
          <w:ins w:id="100" w:author="smaslan" w:date="2018-12-04T13:50:00Z"/>
          <w:rFonts w:eastAsiaTheme="minorEastAsia"/>
          <w:smallCaps w:val="0"/>
          <w:noProof/>
          <w:sz w:val="22"/>
          <w:szCs w:val="22"/>
          <w:lang w:eastAsia="cs-CZ"/>
        </w:rPr>
      </w:pPr>
      <w:ins w:id="101"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"_Toc531694805"</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w:t>
        </w:r>
        <w:r>
          <w:rPr>
            <w:rFonts w:eastAsiaTheme="minorEastAsia"/>
            <w:smallCaps w:val="0"/>
            <w:noProof/>
            <w:sz w:val="22"/>
            <w:szCs w:val="22"/>
            <w:lang w:eastAsia="cs-CZ"/>
          </w:rPr>
          <w:tab/>
        </w:r>
        <w:r w:rsidRPr="009C5A6A">
          <w:rPr>
            <w:rStyle w:val="Hypertextovodkaz"/>
            <w:noProof/>
            <w:lang w:val="en-US"/>
          </w:rPr>
          <w:t>Channel corrections</w:t>
        </w:r>
        <w:r>
          <w:rPr>
            <w:noProof/>
            <w:webHidden/>
          </w:rPr>
          <w:tab/>
        </w:r>
        <w:r>
          <w:rPr>
            <w:noProof/>
            <w:webHidden/>
          </w:rPr>
          <w:fldChar w:fldCharType="begin"/>
        </w:r>
        <w:r>
          <w:rPr>
            <w:noProof/>
            <w:webHidden/>
          </w:rPr>
          <w:instrText xml:space="preserve"> PAGEREF _Toc531694805 \h </w:instrText>
        </w:r>
        <w:r>
          <w:rPr>
            <w:noProof/>
            <w:webHidden/>
          </w:rPr>
        </w:r>
      </w:ins>
      <w:r>
        <w:rPr>
          <w:noProof/>
          <w:webHidden/>
        </w:rPr>
        <w:fldChar w:fldCharType="separate"/>
      </w:r>
      <w:ins w:id="102"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03" w:author="smaslan" w:date="2018-12-04T13:50:00Z"/>
          <w:rFonts w:eastAsiaTheme="minorEastAsia"/>
          <w:i w:val="0"/>
          <w:iCs w:val="0"/>
          <w:noProof/>
          <w:sz w:val="22"/>
          <w:szCs w:val="22"/>
          <w:lang w:eastAsia="cs-CZ"/>
        </w:rPr>
      </w:pPr>
      <w:ins w:id="104"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"_Toc531694806"</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1.5.3.1</w:t>
        </w:r>
        <w:r>
          <w:rPr>
            <w:rFonts w:eastAsiaTheme="minorEastAsia"/>
            <w:i w:val="0"/>
            <w:iCs w:val="0"/>
            <w:noProof/>
            <w:sz w:val="22"/>
            <w:szCs w:val="22"/>
            <w:lang w:eastAsia="cs-CZ"/>
          </w:rPr>
          <w:tab/>
        </w:r>
        <w:r w:rsidRPr="009C5A6A">
          <w:rPr>
            <w:rStyle w:val="Hypertextovodkaz"/>
            <w:noProof/>
            <w:lang w:val="en-US"/>
          </w:rPr>
          <w:t>Nominal gain (optional)</w:t>
        </w:r>
        <w:r>
          <w:rPr>
            <w:noProof/>
            <w:webHidden/>
          </w:rPr>
          <w:tab/>
        </w:r>
        <w:r>
          <w:rPr>
            <w:noProof/>
            <w:webHidden/>
          </w:rPr>
          <w:fldChar w:fldCharType="begin"/>
        </w:r>
        <w:r>
          <w:rPr>
            <w:noProof/>
            <w:webHidden/>
          </w:rPr>
          <w:instrText xml:space="preserve"> PAGEREF _Toc531694806 \h </w:instrText>
        </w:r>
        <w:r>
          <w:rPr>
            <w:noProof/>
            <w:webHidden/>
          </w:rPr>
        </w:r>
      </w:ins>
      <w:r>
        <w:rPr>
          <w:noProof/>
          <w:webHidden/>
        </w:rPr>
        <w:fldChar w:fldCharType="separate"/>
      </w:r>
      <w:ins w:id="105"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06" w:author="smaslan" w:date="2018-12-04T13:50:00Z"/>
          <w:rFonts w:eastAsiaTheme="minorEastAsia"/>
          <w:i w:val="0"/>
          <w:iCs w:val="0"/>
          <w:noProof/>
          <w:sz w:val="22"/>
          <w:szCs w:val="22"/>
          <w:lang w:eastAsia="cs-CZ"/>
        </w:rPr>
      </w:pPr>
      <w:ins w:id="107"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"_Toc531694807"</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1.5.3.2</w:t>
        </w:r>
        <w:r>
          <w:rPr>
            <w:rFonts w:eastAsiaTheme="minorEastAsia"/>
            <w:i w:val="0"/>
            <w:iCs w:val="0"/>
            <w:noProof/>
            <w:sz w:val="22"/>
            <w:szCs w:val="22"/>
            <w:lang w:eastAsia="cs-CZ"/>
          </w:rPr>
          <w:tab/>
        </w:r>
        <w:r w:rsidRPr="009C5A6A">
          <w:rPr>
            <w:rStyle w:val="Hypertextovodkaz"/>
            <w:noProof/>
            <w:lang w:val="en-US"/>
          </w:rPr>
          <w:t>Gain frequency transfer (optional)</w:t>
        </w:r>
        <w:r>
          <w:rPr>
            <w:noProof/>
            <w:webHidden/>
          </w:rPr>
          <w:tab/>
        </w:r>
        <w:r>
          <w:rPr>
            <w:noProof/>
            <w:webHidden/>
          </w:rPr>
          <w:fldChar w:fldCharType="begin"/>
        </w:r>
        <w:r>
          <w:rPr>
            <w:noProof/>
            <w:webHidden/>
          </w:rPr>
          <w:instrText xml:space="preserve"> PAGEREF _Toc531694807 \h </w:instrText>
        </w:r>
        <w:r>
          <w:rPr>
            <w:noProof/>
            <w:webHidden/>
          </w:rPr>
        </w:r>
      </w:ins>
      <w:r>
        <w:rPr>
          <w:noProof/>
          <w:webHidden/>
        </w:rPr>
        <w:fldChar w:fldCharType="separate"/>
      </w:r>
      <w:ins w:id="108" w:author="smaslan" w:date="2018-12-04T13:50:00Z">
        <w:r>
          <w:rPr>
            <w:noProof/>
            <w:webHidden/>
          </w:rPr>
          <w:t>15</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09" w:author="smaslan" w:date="2018-12-04T13:50:00Z"/>
          <w:rFonts w:eastAsiaTheme="minorEastAsia"/>
          <w:i w:val="0"/>
          <w:iCs w:val="0"/>
          <w:noProof/>
          <w:sz w:val="22"/>
          <w:szCs w:val="22"/>
          <w:lang w:eastAsia="cs-CZ"/>
        </w:rPr>
      </w:pPr>
      <w:ins w:id="110"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"_Toc531694808"</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1.5.3.3</w:t>
        </w:r>
        <w:r>
          <w:rPr>
            <w:rFonts w:eastAsiaTheme="minorEastAsia"/>
            <w:i w:val="0"/>
            <w:iCs w:val="0"/>
            <w:noProof/>
            <w:sz w:val="22"/>
            <w:szCs w:val="22"/>
            <w:lang w:eastAsia="cs-CZ"/>
          </w:rPr>
          <w:tab/>
        </w:r>
        <w:r w:rsidRPr="009C5A6A">
          <w:rPr>
            <w:rStyle w:val="Hypertextovodkaz"/>
            <w:noProof/>
            <w:lang w:val="en-US"/>
          </w:rPr>
          <w:t>Phase frequency transfer (optional)</w:t>
        </w:r>
        <w:r>
          <w:rPr>
            <w:noProof/>
            <w:webHidden/>
          </w:rPr>
          <w:tab/>
        </w:r>
        <w:r>
          <w:rPr>
            <w:noProof/>
            <w:webHidden/>
          </w:rPr>
          <w:fldChar w:fldCharType="begin"/>
        </w:r>
        <w:r>
          <w:rPr>
            <w:noProof/>
            <w:webHidden/>
          </w:rPr>
          <w:instrText xml:space="preserve"> PAGEREF _Toc531694808 \h </w:instrText>
        </w:r>
        <w:r>
          <w:rPr>
            <w:noProof/>
            <w:webHidden/>
          </w:rPr>
        </w:r>
      </w:ins>
      <w:r>
        <w:rPr>
          <w:noProof/>
          <w:webHidden/>
        </w:rPr>
        <w:fldChar w:fldCharType="separate"/>
      </w:r>
      <w:ins w:id="111" w:author="smaslan" w:date="2018-12-04T13:50:00Z">
        <w:r>
          <w:rPr>
            <w:noProof/>
            <w:webHidden/>
          </w:rPr>
          <w:t>16</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12" w:author="smaslan" w:date="2018-12-04T13:50:00Z"/>
          <w:rFonts w:eastAsiaTheme="minorEastAsia"/>
          <w:i w:val="0"/>
          <w:iCs w:val="0"/>
          <w:noProof/>
          <w:sz w:val="22"/>
          <w:szCs w:val="22"/>
          <w:lang w:eastAsia="cs-CZ"/>
        </w:rPr>
      </w:pPr>
      <w:ins w:id="113"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"_Toc531694809"</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1.5.3.4</w:t>
        </w:r>
        <w:r>
          <w:rPr>
            <w:rFonts w:eastAsiaTheme="minorEastAsia"/>
            <w:i w:val="0"/>
            <w:iCs w:val="0"/>
            <w:noProof/>
            <w:sz w:val="22"/>
            <w:szCs w:val="22"/>
            <w:lang w:eastAsia="cs-CZ"/>
          </w:rPr>
          <w:tab/>
        </w:r>
        <w:r w:rsidRPr="009C5A6A">
          <w:rPr>
            <w:rStyle w:val="Hypertextovodkaz"/>
            <w:noProof/>
            <w:lang w:val="en-US"/>
          </w:rPr>
          <w:t>DC offset (optional)</w:t>
        </w:r>
        <w:r>
          <w:rPr>
            <w:noProof/>
            <w:webHidden/>
          </w:rPr>
          <w:tab/>
        </w:r>
        <w:r>
          <w:rPr>
            <w:noProof/>
            <w:webHidden/>
          </w:rPr>
          <w:fldChar w:fldCharType="begin"/>
        </w:r>
        <w:r>
          <w:rPr>
            <w:noProof/>
            <w:webHidden/>
          </w:rPr>
          <w:instrText xml:space="preserve"> PAGEREF _Toc531694809 \h </w:instrText>
        </w:r>
        <w:r>
          <w:rPr>
            <w:noProof/>
            <w:webHidden/>
          </w:rPr>
        </w:r>
      </w:ins>
      <w:r>
        <w:rPr>
          <w:noProof/>
          <w:webHidden/>
        </w:rPr>
        <w:fldChar w:fldCharType="separate"/>
      </w:r>
      <w:ins w:id="114" w:author="smaslan" w:date="2018-12-04T13:50:00Z">
        <w:r>
          <w:rPr>
            <w:noProof/>
            <w:webHidden/>
          </w:rPr>
          <w:t>17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15" w:author="smaslan" w:date="2018-12-04T13:50:00Z"/>
          <w:rFonts w:eastAsiaTheme="minorEastAsia"/>
          <w:i w:val="0"/>
          <w:iCs w:val="0"/>
          <w:noProof/>
          <w:sz w:val="22"/>
          <w:szCs w:val="22"/>
          <w:lang w:eastAsia="cs-CZ"/>
        </w:rPr>
      </w:pPr>
      <w:ins w:id="116"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"_Toc531694810"</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1.5.3.5</w:t>
        </w:r>
        <w:r>
          <w:rPr>
            <w:rFonts w:eastAsiaTheme="minorEastAsia"/>
            <w:i w:val="0"/>
            <w:iCs w:val="0"/>
            <w:noProof/>
            <w:sz w:val="22"/>
            <w:szCs w:val="22"/>
            <w:lang w:eastAsia="cs-CZ"/>
          </w:rPr>
          <w:tab/>
        </w:r>
        <w:r w:rsidRPr="009C5A6A">
          <w:rPr>
            <w:rStyle w:val="Hypertextovodkaz"/>
            <w:noProof/>
            <w:lang w:val="en-US"/>
          </w:rPr>
          <w:t>Aperture correction (optional)</w:t>
        </w:r>
        <w:r>
          <w:rPr>
            <w:noProof/>
            <w:webHidden/>
          </w:rPr>
          <w:tab/>
        </w:r>
        <w:r>
          <w:rPr>
            <w:noProof/>
            <w:webHidden/>
          </w:rPr>
          <w:fldChar w:fldCharType="begin"/>
        </w:r>
        <w:r>
          <w:rPr>
            <w:noProof/>
            <w:webHidden/>
          </w:rPr>
          <w:instrText xml:space="preserve"> PAGEREF _Toc531694810 \h </w:instrText>
        </w:r>
        <w:r>
          <w:rPr>
            <w:noProof/>
            <w:webHidden/>
          </w:rPr>
        </w:r>
      </w:ins>
      <w:r>
        <w:rPr>
          <w:noProof/>
          <w:webHidden/>
        </w:rPr>
        <w:fldChar w:fldCharType="separate"/>
      </w:r>
      <w:ins w:id="117" w:author="smaslan" w:date="2018-12-04T13:50:00Z">
        <w:r>
          <w:rPr>
            <w:noProof/>
            <w:webHidden/>
          </w:rPr>
          <w:t>17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18" w:author="smaslan" w:date="2018-12-04T13:50:00Z"/>
          <w:rFonts w:eastAsiaTheme="minorEastAsia"/>
          <w:i w:val="0"/>
          <w:iCs w:val="0"/>
          <w:noProof/>
          <w:sz w:val="22"/>
          <w:szCs w:val="22"/>
          <w:lang w:eastAsia="cs-CZ"/>
        </w:rPr>
      </w:pPr>
      <w:ins w:id="119"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"_Toc531694811"</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1.5.3.6</w:t>
        </w:r>
        <w:r>
          <w:rPr>
            <w:rFonts w:eastAsiaTheme="minorEastAsia"/>
            <w:i w:val="0"/>
            <w:iCs w:val="0"/>
            <w:noProof/>
            <w:sz w:val="22"/>
            <w:szCs w:val="22"/>
            <w:lang w:eastAsia="cs-CZ"/>
          </w:rPr>
          <w:tab/>
        </w:r>
        <w:r w:rsidRPr="009C5A6A">
          <w:rPr>
            <w:rStyle w:val="Hypertextovodkaz"/>
            <w:noProof/>
            <w:lang w:val="en-US"/>
          </w:rPr>
          <w:t>SFDR value (optional)</w:t>
        </w:r>
        <w:r>
          <w:rPr>
            <w:noProof/>
            <w:webHidden/>
          </w:rPr>
          <w:tab/>
        </w:r>
        <w:r>
          <w:rPr>
            <w:noProof/>
            <w:webHidden/>
          </w:rPr>
          <w:fldChar w:fldCharType="begin"/>
        </w:r>
        <w:r>
          <w:rPr>
            <w:noProof/>
            <w:webHidden/>
          </w:rPr>
          <w:instrText xml:space="preserve"> PAGEREF _Toc531694811 \h </w:instrText>
        </w:r>
        <w:r>
          <w:rPr>
            <w:noProof/>
            <w:webHidden/>
          </w:rPr>
        </w:r>
      </w:ins>
      <w:r>
        <w:rPr>
          <w:noProof/>
          <w:webHidden/>
        </w:rPr>
        <w:fldChar w:fldCharType="separate"/>
      </w:r>
      <w:ins w:id="120" w:author="smaslan" w:date="2018-12-04T13:50:00Z">
        <w:r>
          <w:rPr>
            <w:noProof/>
            <w:webHidden/>
          </w:rPr>
          <w:t>17</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21" w:author="smaslan" w:date="2018-12-04T13:50:00Z"/>
          <w:rFonts w:eastAsiaTheme="minorEastAsia"/>
          <w:i w:val="0"/>
          <w:iCs w:val="0"/>
          <w:noProof/>
          <w:sz w:val="22"/>
          <w:szCs w:val="22"/>
          <w:lang w:eastAsia="cs-CZ"/>
        </w:rPr>
      </w:pPr>
      <w:ins w:id="122"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"_Toc531694812"</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1.5.3.7</w:t>
        </w:r>
        <w:r>
          <w:rPr>
            <w:rFonts w:eastAsiaTheme="minorEastAsia"/>
            <w:i w:val="0"/>
            <w:iCs w:val="0"/>
            <w:noProof/>
            <w:sz w:val="22"/>
            <w:szCs w:val="22"/>
            <w:lang w:eastAsia="cs-CZ"/>
          </w:rPr>
          <w:tab/>
        </w:r>
        <w:r w:rsidRPr="009C5A6A">
          <w:rPr>
            <w:rStyle w:val="Hypertextovodkaz"/>
            <w:noProof/>
            <w:lang w:val="en-US"/>
          </w:rPr>
          <w:t>RMS jitter (optional)</w:t>
        </w:r>
        <w:r>
          <w:rPr>
            <w:noProof/>
            <w:webHidden/>
          </w:rPr>
          <w:tab/>
        </w:r>
        <w:r>
          <w:rPr>
            <w:noProof/>
            <w:webHidden/>
          </w:rPr>
          <w:fldChar w:fldCharType="begin"/>
        </w:r>
        <w:r>
          <w:rPr>
            <w:noProof/>
            <w:webHidden/>
          </w:rPr>
          <w:instrText xml:space="preserve"> PAGEREF _Toc531694812 \h </w:instrText>
        </w:r>
        <w:r>
          <w:rPr>
            <w:noProof/>
            <w:webHidden/>
          </w:rPr>
        </w:r>
      </w:ins>
      <w:r>
        <w:rPr>
          <w:noProof/>
          <w:webHidden/>
        </w:rPr>
        <w:fldChar w:fldCharType="separate"/>
      </w:r>
      <w:ins w:id="123" w:author="smaslan" w:date="2018-12-04T13:50:00Z">
        <w:r>
          <w:rPr>
            <w:noProof/>
            <w:webHidden/>
          </w:rPr>
          <w:t>18</w:t>
        </w:r>
        <w:r>
          <w:rPr>
            <w:noProof/>
            <w:webHidden/>
          </w:rPr>
          <w:fldChar w:fldCharType="end"/>
        </w:r>
        <w:r w:rsidRPr="009C5A6A">
          <w:rPr>
            <w:rStyle w:val="Hypertextovodkaz"/>
            <w:noProof/>
          </w:rPr>
          <w:fldChar w:fldCharType="end"/>
        </w:r>
      </w:ins>
    </w:p>
    <w:p w:rsidR="00A278A6" w:rsidRDefault="00A278A6">
      <w:pPr>
        <w:pStyle w:val="Obsah3"/>
        <w:tabs>
          <w:tab w:val="left" w:pos="1320"/>
          <w:tab w:val="right" w:leader="dot" w:pos="9062"/>
        </w:tabs>
        <w:rPr>
          <w:ins w:id="124" w:author="smaslan" w:date="2018-12-04T13:50:00Z"/>
          <w:rFonts w:eastAsiaTheme="minorEastAsia"/>
          <w:i w:val="0"/>
          <w:iCs w:val="0"/>
          <w:noProof/>
          <w:sz w:val="22"/>
          <w:szCs w:val="22"/>
          <w:lang w:eastAsia="cs-CZ"/>
        </w:rPr>
      </w:pPr>
      <w:ins w:id="125" w:author="smaslan" w:date="2018-12-04T13:50:00Z">
        <w:r w:rsidRPr="009C5A6A">
          <w:rPr>
            <w:rStyle w:val="Hypertextovodkaz"/>
            <w:noProof/>
          </w:rPr>
          <w:fldChar w:fldCharType="begin"/>
        </w:r>
        <w:r w:rsidRPr="009C5A6A">
          <w:rPr>
            <w:rStyle w:val="Hypertextovodkaz"/>
            <w:noProof/>
          </w:rPr>
          <w:instrText xml:space="preserve"> </w:instrText>
        </w:r>
        <w:r>
          <w:rPr>
            <w:noProof/>
          </w:rPr>
          <w:instrText>HYPERLINK \l "_Toc531694813"</w:instrText>
        </w:r>
        <w:r w:rsidRPr="009C5A6A">
          <w:rPr>
            <w:rStyle w:val="Hypertextovodkaz"/>
            <w:noProof/>
          </w:rPr>
          <w:instrText xml:space="preserve"> </w:instrText>
        </w:r>
        <w:r w:rsidRPr="009C5A6A">
          <w:rPr>
            <w:rStyle w:val="Hypertextovodkaz"/>
            <w:noProof/>
          </w:rPr>
        </w:r>
        <w:r w:rsidRPr="009C5A6A">
          <w:rPr>
            <w:rStyle w:val="Hypertextovodkaz"/>
            <w:noProof/>
          </w:rPr>
          <w:fldChar w:fldCharType="separate"/>
        </w:r>
        <w:r w:rsidRPr="009C5A6A">
          <w:rPr>
            <w:rStyle w:val="Hypertextovodkaz"/>
            <w:noProof/>
            <w:lang w:val="en-US"/>
          </w:rPr>
          <w:t>1.5.3.8</w:t>
        </w:r>
        <w:r>
          <w:rPr>
            <w:rFonts w:eastAsiaTheme="minorEastAsia"/>
            <w:i w:val="0"/>
            <w:iCs w:val="0"/>
            <w:noProof/>
            <w:sz w:val="22"/>
            <w:szCs w:val="22"/>
            <w:lang w:eastAsia="cs-CZ"/>
          </w:rPr>
          <w:tab/>
        </w:r>
        <w:r w:rsidRPr="009C5A6A">
          <w:rPr>
            <w:rStyle w:val="Hypertextovodkaz"/>
            <w:noProof/>
            <w:lang w:val="en-US"/>
          </w:rPr>
          <w:t>Input admittance (optional)</w:t>
        </w:r>
        <w:r>
          <w:rPr>
            <w:noProof/>
            <w:webHidden/>
          </w:rPr>
          <w:tab/>
        </w:r>
        <w:r>
          <w:rPr>
            <w:noProof/>
            <w:webHidden/>
          </w:rPr>
          <w:fldChar w:fldCharType="begin"/>
        </w:r>
        <w:r>
          <w:rPr>
            <w:noProof/>
            <w:webHidden/>
          </w:rPr>
          <w:instrText xml:space="preserve"> PAGEREF _Toc531694813 \h </w:instrText>
        </w:r>
        <w:r>
          <w:rPr>
            <w:noProof/>
            <w:webHidden/>
          </w:rPr>
        </w:r>
      </w:ins>
      <w:r>
        <w:rPr>
          <w:noProof/>
          <w:webHidden/>
        </w:rPr>
        <w:fldChar w:fldCharType="separate"/>
      </w:r>
      <w:ins w:id="126" w:author="smaslan" w:date="2018-12-04T13:50:00Z">
        <w:r>
          <w:rPr>
            <w:noProof/>
            <w:webHidden/>
          </w:rPr>
          <w:t>18</w:t>
        </w:r>
        <w:r>
          <w:rPr>
            <w:noProof/>
            <w:webHidden/>
          </w:rPr>
          <w:fldChar w:fldCharType="end"/>
        </w:r>
        <w:r w:rsidRPr="009C5A6A">
          <w:rPr>
            <w:rStyle w:val="Hypertextovodkaz"/>
            <w:noProof/>
          </w:rPr>
          <w:fldChar w:fldCharType="end"/>
        </w:r>
      </w:ins>
    </w:p>
    <w:p w:rsidR="00A278A6" w:rsidDel="00A278A6" w:rsidRDefault="00A278A6">
      <w:pPr>
        <w:pStyle w:val="Nadpis2"/>
        <w:numPr>
          <w:ilvl w:val="0"/>
          <w:numId w:val="0"/>
        </w:numPr>
        <w:ind w:left="576" w:hanging="576"/>
        <w:rPr>
          <w:del w:id="127" w:author="smaslan" w:date="2018-12-04T13:50:00Z"/>
          <w:noProof/>
        </w:rPr>
      </w:pPr>
    </w:p>
    <w:p w:rsidR="0017490B" w:rsidDel="006449C5" w:rsidRDefault="0017490B" w:rsidP="00860736">
      <w:pPr>
        <w:pStyle w:val="Nadpis2"/>
        <w:numPr>
          <w:ilvl w:val="0"/>
          <w:numId w:val="0"/>
        </w:numPr>
        <w:ind w:left="576" w:hanging="576"/>
        <w:rPr>
          <w:del w:id="128" w:author="smaslan" w:date="2018-05-15T13:26:00Z"/>
          <w:noProof/>
        </w:rPr>
      </w:pPr>
    </w:p>
    <w:bookmarkEnd w:id="18"/>
    <w:p w:rsidR="0017490B" w:rsidDel="006449C5" w:rsidRDefault="0017490B">
      <w:pPr>
        <w:pStyle w:val="Obsah1"/>
        <w:tabs>
          <w:tab w:val="left" w:pos="660"/>
          <w:tab w:val="right" w:leader="dot" w:pos="9062"/>
        </w:tabs>
        <w:rPr>
          <w:del w:id="129" w:author="smaslan" w:date="2018-05-15T13:26:00Z"/>
          <w:rFonts w:eastAsiaTheme="minorEastAsia"/>
          <w:b w:val="0"/>
          <w:bCs w:val="0"/>
          <w:caps w:val="0"/>
          <w:noProof/>
          <w:sz w:val="22"/>
          <w:szCs w:val="22"/>
          <w:lang w:eastAsia="cs-CZ"/>
        </w:rPr>
      </w:pPr>
      <w:del w:id="130" w:author="smaslan" w:date="2018-05-15T13:26:00Z">
        <w:r w:rsidRPr="006449C5" w:rsidDel="006449C5">
          <w:rPr>
            <w:rStyle w:val="Hypertextovodkaz"/>
            <w:b w:val="0"/>
            <w:bCs w:val="0"/>
            <w:caps w:val="0"/>
            <w:noProof/>
            <w:lang w:val="en-US"/>
          </w:rPr>
          <w:delText>1.1</w:delText>
        </w:r>
        <w:r w:rsidDel="006449C5">
          <w:rPr>
            <w:rFonts w:eastAsiaTheme="minorEastAsia"/>
            <w:b w:val="0"/>
            <w:bCs w:val="0"/>
            <w:caps w:val="0"/>
            <w:noProof/>
            <w:sz w:val="22"/>
            <w:szCs w:val="22"/>
            <w:lang w:eastAsia="cs-CZ"/>
          </w:rPr>
          <w:tab/>
        </w:r>
        <w:r w:rsidRPr="006449C5" w:rsidDel="006449C5">
          <w:rPr>
            <w:rStyle w:val="Hypertextovodkaz"/>
            <w:b w:val="0"/>
            <w:bCs w:val="0"/>
            <w:caps w:val="0"/>
            <w:noProof/>
            <w:lang w:val="en-US"/>
          </w:rPr>
          <w:delText>Resources</w:delText>
        </w:r>
        <w:r w:rsidDel="006449C5">
          <w:rPr>
            <w:noProof/>
            <w:webHidden/>
          </w:rPr>
          <w:tab/>
        </w:r>
        <w:r w:rsidR="00A34AE4" w:rsidDel="006449C5">
          <w:rPr>
            <w:noProof/>
            <w:webHidden/>
          </w:rPr>
          <w:delText>1</w:delText>
        </w:r>
      </w:del>
    </w:p>
    <w:p w:rsidR="0017490B" w:rsidDel="006449C5" w:rsidRDefault="0017490B">
      <w:pPr>
        <w:pStyle w:val="Obsah1"/>
        <w:tabs>
          <w:tab w:val="left" w:pos="660"/>
          <w:tab w:val="right" w:leader="dot" w:pos="9062"/>
        </w:tabs>
        <w:rPr>
          <w:del w:id="131" w:author="smaslan" w:date="2018-05-15T13:26:00Z"/>
          <w:rFonts w:eastAsiaTheme="minorEastAsia"/>
          <w:b w:val="0"/>
          <w:bCs w:val="0"/>
          <w:caps w:val="0"/>
          <w:noProof/>
          <w:sz w:val="22"/>
          <w:szCs w:val="22"/>
          <w:lang w:eastAsia="cs-CZ"/>
        </w:rPr>
      </w:pPr>
      <w:del w:id="132" w:author="smaslan" w:date="2018-05-15T13:26:00Z">
        <w:r w:rsidRPr="006449C5" w:rsidDel="006449C5">
          <w:rPr>
            <w:noProof/>
            <w:rPrChange w:id="133" w:author="smaslan" w:date="2018-05-15T13:26:00Z">
              <w:rPr>
                <w:rStyle w:val="Hypertextovodkaz"/>
                <w:b w:val="0"/>
                <w:bCs w:val="0"/>
                <w:caps w:val="0"/>
                <w:noProof/>
                <w:lang w:val="en-US"/>
              </w:rPr>
            </w:rPrChange>
          </w:rPr>
          <w:delText>1.2</w:delText>
        </w:r>
        <w:r w:rsidDel="006449C5">
          <w:rPr>
            <w:rFonts w:eastAsiaTheme="minorEastAsia"/>
            <w:b w:val="0"/>
            <w:bCs w:val="0"/>
            <w:caps w:val="0"/>
            <w:noProof/>
            <w:sz w:val="22"/>
            <w:szCs w:val="22"/>
            <w:lang w:eastAsia="cs-CZ"/>
          </w:rPr>
          <w:tab/>
        </w:r>
        <w:r w:rsidRPr="006449C5" w:rsidDel="006449C5">
          <w:rPr>
            <w:noProof/>
            <w:rPrChange w:id="134" w:author="smaslan" w:date="2018-05-15T13:26:00Z">
              <w:rPr>
                <w:rStyle w:val="Hypertextovodkaz"/>
                <w:b w:val="0"/>
                <w:bCs w:val="0"/>
                <w:caps w:val="0"/>
                <w:noProof/>
                <w:lang w:val="en-US"/>
              </w:rPr>
            </w:rPrChange>
          </w:rPr>
          <w:delText>Abbreviations</w:delText>
        </w:r>
        <w:r w:rsidDel="006449C5">
          <w:rPr>
            <w:noProof/>
            <w:webHidden/>
          </w:rPr>
          <w:tab/>
        </w:r>
        <w:r w:rsidR="00A34AE4" w:rsidDel="006449C5">
          <w:rPr>
            <w:noProof/>
            <w:webHidden/>
          </w:rPr>
          <w:delText>2</w:delText>
        </w:r>
      </w:del>
    </w:p>
    <w:p w:rsidR="0017490B" w:rsidDel="006449C5" w:rsidRDefault="0017490B">
      <w:pPr>
        <w:pStyle w:val="Obsah1"/>
        <w:tabs>
          <w:tab w:val="left" w:pos="660"/>
          <w:tab w:val="right" w:leader="dot" w:pos="9062"/>
        </w:tabs>
        <w:rPr>
          <w:del w:id="135" w:author="smaslan" w:date="2018-05-15T13:26:00Z"/>
          <w:rFonts w:eastAsiaTheme="minorEastAsia"/>
          <w:b w:val="0"/>
          <w:bCs w:val="0"/>
          <w:caps w:val="0"/>
          <w:noProof/>
          <w:sz w:val="22"/>
          <w:szCs w:val="22"/>
          <w:lang w:eastAsia="cs-CZ"/>
        </w:rPr>
      </w:pPr>
      <w:del w:id="136" w:author="smaslan" w:date="2018-05-15T13:26:00Z">
        <w:r w:rsidRPr="006449C5" w:rsidDel="006449C5">
          <w:rPr>
            <w:noProof/>
            <w:rPrChange w:id="137" w:author="smaslan" w:date="2018-05-15T13:26:00Z">
              <w:rPr>
                <w:rStyle w:val="Hypertextovodkaz"/>
                <w:b w:val="0"/>
                <w:bCs w:val="0"/>
                <w:caps w:val="0"/>
                <w:noProof/>
                <w:lang w:val="en-US"/>
              </w:rPr>
            </w:rPrChange>
          </w:rPr>
          <w:delText>1.3</w:delText>
        </w:r>
        <w:r w:rsidDel="006449C5">
          <w:rPr>
            <w:rFonts w:eastAsiaTheme="minorEastAsia"/>
            <w:b w:val="0"/>
            <w:bCs w:val="0"/>
            <w:caps w:val="0"/>
            <w:noProof/>
            <w:sz w:val="22"/>
            <w:szCs w:val="22"/>
            <w:lang w:eastAsia="cs-CZ"/>
          </w:rPr>
          <w:tab/>
        </w:r>
        <w:r w:rsidRPr="006449C5" w:rsidDel="006449C5">
          <w:rPr>
            <w:noProof/>
            <w:rPrChange w:id="138" w:author="smaslan" w:date="2018-05-15T13:26:00Z">
              <w:rPr>
                <w:rStyle w:val="Hypertextovodkaz"/>
                <w:b w:val="0"/>
                <w:bCs w:val="0"/>
                <w:caps w:val="0"/>
                <w:noProof/>
                <w:lang w:val="en-US"/>
              </w:rPr>
            </w:rPrChange>
          </w:rPr>
          <w:delText>Introduction</w:delText>
        </w:r>
        <w:r w:rsidDel="006449C5">
          <w:rPr>
            <w:noProof/>
            <w:webHidden/>
          </w:rPr>
          <w:tab/>
        </w:r>
        <w:r w:rsidR="00A34AE4" w:rsidDel="006449C5">
          <w:rPr>
            <w:noProof/>
            <w:webHidden/>
          </w:rPr>
          <w:delText>2</w:delText>
        </w:r>
      </w:del>
    </w:p>
    <w:p w:rsidR="0017490B" w:rsidDel="006449C5" w:rsidRDefault="0017490B">
      <w:pPr>
        <w:pStyle w:val="Obsah2"/>
        <w:tabs>
          <w:tab w:val="left" w:pos="880"/>
          <w:tab w:val="right" w:leader="dot" w:pos="9062"/>
        </w:tabs>
        <w:rPr>
          <w:del w:id="139" w:author="smaslan" w:date="2018-05-15T13:26:00Z"/>
          <w:rFonts w:eastAsiaTheme="minorEastAsia"/>
          <w:smallCaps w:val="0"/>
          <w:noProof/>
          <w:sz w:val="22"/>
          <w:szCs w:val="22"/>
          <w:lang w:eastAsia="cs-CZ"/>
        </w:rPr>
      </w:pPr>
      <w:del w:id="140" w:author="smaslan" w:date="2018-05-15T13:26:00Z">
        <w:r w:rsidRPr="006449C5" w:rsidDel="006449C5">
          <w:rPr>
            <w:noProof/>
            <w:rPrChange w:id="141" w:author="smaslan" w:date="2018-05-15T13:26:00Z">
              <w:rPr>
                <w:rStyle w:val="Hypertextovodkaz"/>
                <w:b/>
                <w:bCs/>
                <w:caps/>
                <w:noProof/>
                <w:lang w:val="en-US"/>
              </w:rPr>
            </w:rPrChange>
          </w:rPr>
          <w:delText>1.3.1</w:delText>
        </w:r>
        <w:r w:rsidDel="006449C5">
          <w:rPr>
            <w:rFonts w:eastAsiaTheme="minorEastAsia"/>
            <w:smallCaps w:val="0"/>
            <w:noProof/>
            <w:sz w:val="22"/>
            <w:szCs w:val="22"/>
            <w:lang w:eastAsia="cs-CZ"/>
          </w:rPr>
          <w:tab/>
        </w:r>
        <w:r w:rsidRPr="006449C5" w:rsidDel="006449C5">
          <w:rPr>
            <w:noProof/>
            <w:rPrChange w:id="142" w:author="smaslan" w:date="2018-05-15T13:26:00Z">
              <w:rPr>
                <w:rStyle w:val="Hypertextovodkaz"/>
                <w:b/>
                <w:bCs/>
                <w:caps/>
                <w:noProof/>
                <w:lang w:val="en-US"/>
              </w:rPr>
            </w:rPrChange>
          </w:rPr>
          <w:delText>CSV tables</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43" w:author="smaslan" w:date="2018-05-15T13:26:00Z"/>
          <w:rFonts w:eastAsiaTheme="minorEastAsia"/>
          <w:i w:val="0"/>
          <w:iCs w:val="0"/>
          <w:noProof/>
          <w:sz w:val="22"/>
          <w:szCs w:val="22"/>
          <w:lang w:eastAsia="cs-CZ"/>
        </w:rPr>
      </w:pPr>
      <w:del w:id="144" w:author="smaslan" w:date="2018-05-15T13:26:00Z">
        <w:r w:rsidRPr="006449C5" w:rsidDel="006449C5">
          <w:rPr>
            <w:noProof/>
            <w:rPrChange w:id="145" w:author="smaslan" w:date="2018-05-15T13:26:00Z">
              <w:rPr>
                <w:rStyle w:val="Hypertextovodkaz"/>
                <w:b/>
                <w:bCs/>
                <w:caps/>
                <w:noProof/>
                <w:lang w:val="en-US"/>
              </w:rPr>
            </w:rPrChange>
          </w:rPr>
          <w:delText>1.3.1.1</w:delText>
        </w:r>
        <w:r w:rsidDel="006449C5">
          <w:rPr>
            <w:rFonts w:eastAsiaTheme="minorEastAsia"/>
            <w:i w:val="0"/>
            <w:iCs w:val="0"/>
            <w:noProof/>
            <w:sz w:val="22"/>
            <w:szCs w:val="22"/>
            <w:lang w:eastAsia="cs-CZ"/>
          </w:rPr>
          <w:tab/>
        </w:r>
        <w:r w:rsidRPr="006449C5" w:rsidDel="006449C5">
          <w:rPr>
            <w:noProof/>
            <w:rPrChange w:id="146" w:author="smaslan" w:date="2018-05-15T13:26:00Z">
              <w:rPr>
                <w:rStyle w:val="Hypertextovodkaz"/>
                <w:b/>
                <w:bCs/>
                <w:caps/>
                <w:noProof/>
                <w:lang w:val="en-US"/>
              </w:rPr>
            </w:rPrChange>
          </w:rPr>
          <w:delText>1D CSV table format</w:delText>
        </w:r>
        <w:r w:rsidDel="006449C5">
          <w:rPr>
            <w:noProof/>
            <w:webHidden/>
          </w:rPr>
          <w:tab/>
        </w:r>
        <w:r w:rsidR="00A34AE4" w:rsidDel="006449C5">
          <w:rPr>
            <w:noProof/>
            <w:webHidden/>
          </w:rPr>
          <w:delText>2</w:delText>
        </w:r>
      </w:del>
    </w:p>
    <w:p w:rsidR="0017490B" w:rsidDel="006449C5" w:rsidRDefault="0017490B">
      <w:pPr>
        <w:pStyle w:val="Obsah3"/>
        <w:tabs>
          <w:tab w:val="left" w:pos="1320"/>
          <w:tab w:val="right" w:leader="dot" w:pos="9062"/>
        </w:tabs>
        <w:rPr>
          <w:del w:id="147" w:author="smaslan" w:date="2018-05-15T13:26:00Z"/>
          <w:rFonts w:eastAsiaTheme="minorEastAsia"/>
          <w:i w:val="0"/>
          <w:iCs w:val="0"/>
          <w:noProof/>
          <w:sz w:val="22"/>
          <w:szCs w:val="22"/>
          <w:lang w:eastAsia="cs-CZ"/>
        </w:rPr>
      </w:pPr>
      <w:del w:id="148" w:author="smaslan" w:date="2018-05-15T13:26:00Z">
        <w:r w:rsidRPr="006449C5" w:rsidDel="006449C5">
          <w:rPr>
            <w:noProof/>
            <w:rPrChange w:id="149" w:author="smaslan" w:date="2018-05-15T13:26:00Z">
              <w:rPr>
                <w:rStyle w:val="Hypertextovodkaz"/>
                <w:b/>
                <w:bCs/>
                <w:caps/>
                <w:noProof/>
                <w:lang w:val="en-US"/>
              </w:rPr>
            </w:rPrChange>
          </w:rPr>
          <w:delText>1.3.1.2</w:delText>
        </w:r>
        <w:r w:rsidDel="006449C5">
          <w:rPr>
            <w:rFonts w:eastAsiaTheme="minorEastAsia"/>
            <w:i w:val="0"/>
            <w:iCs w:val="0"/>
            <w:noProof/>
            <w:sz w:val="22"/>
            <w:szCs w:val="22"/>
            <w:lang w:eastAsia="cs-CZ"/>
          </w:rPr>
          <w:tab/>
        </w:r>
        <w:r w:rsidRPr="006449C5" w:rsidDel="006449C5">
          <w:rPr>
            <w:noProof/>
            <w:rPrChange w:id="150" w:author="smaslan" w:date="2018-05-15T13:26:00Z">
              <w:rPr>
                <w:rStyle w:val="Hypertextovodkaz"/>
                <w:b/>
                <w:bCs/>
                <w:caps/>
                <w:noProof/>
                <w:lang w:val="en-US"/>
              </w:rPr>
            </w:rPrChange>
          </w:rPr>
          <w:delText>2D CSV table format</w:delText>
        </w:r>
        <w:r w:rsidDel="006449C5">
          <w:rPr>
            <w:noProof/>
            <w:webHidden/>
          </w:rPr>
          <w:tab/>
        </w:r>
        <w:r w:rsidR="00A34AE4" w:rsidDel="006449C5">
          <w:rPr>
            <w:noProof/>
            <w:webHidden/>
          </w:rPr>
          <w:delText>3</w:delText>
        </w:r>
      </w:del>
    </w:p>
    <w:p w:rsidR="0017490B" w:rsidDel="006449C5" w:rsidRDefault="0017490B">
      <w:pPr>
        <w:pStyle w:val="Obsah2"/>
        <w:tabs>
          <w:tab w:val="left" w:pos="880"/>
          <w:tab w:val="right" w:leader="dot" w:pos="9062"/>
        </w:tabs>
        <w:rPr>
          <w:del w:id="151" w:author="smaslan" w:date="2018-05-15T13:26:00Z"/>
          <w:rFonts w:eastAsiaTheme="minorEastAsia"/>
          <w:smallCaps w:val="0"/>
          <w:noProof/>
          <w:sz w:val="22"/>
          <w:szCs w:val="22"/>
          <w:lang w:eastAsia="cs-CZ"/>
        </w:rPr>
      </w:pPr>
      <w:del w:id="152" w:author="smaslan" w:date="2018-05-15T13:26:00Z">
        <w:r w:rsidRPr="006449C5" w:rsidDel="006449C5">
          <w:rPr>
            <w:noProof/>
            <w:rPrChange w:id="153" w:author="smaslan" w:date="2018-05-15T13:26:00Z">
              <w:rPr>
                <w:rStyle w:val="Hypertextovodkaz"/>
                <w:b/>
                <w:bCs/>
                <w:caps/>
                <w:noProof/>
                <w:lang w:val="en-US"/>
              </w:rPr>
            </w:rPrChange>
          </w:rPr>
          <w:delText>1.3.2</w:delText>
        </w:r>
        <w:r w:rsidDel="006449C5">
          <w:rPr>
            <w:rFonts w:eastAsiaTheme="minorEastAsia"/>
            <w:smallCaps w:val="0"/>
            <w:noProof/>
            <w:sz w:val="22"/>
            <w:szCs w:val="22"/>
            <w:lang w:eastAsia="cs-CZ"/>
          </w:rPr>
          <w:tab/>
        </w:r>
        <w:r w:rsidRPr="006449C5" w:rsidDel="006449C5">
          <w:rPr>
            <w:noProof/>
            <w:rPrChange w:id="154" w:author="smaslan" w:date="2018-05-15T13:26:00Z">
              <w:rPr>
                <w:rStyle w:val="Hypertextovodkaz"/>
                <w:b/>
                <w:bCs/>
                <w:caps/>
                <w:noProof/>
                <w:lang w:val="en-US"/>
              </w:rPr>
            </w:rPrChange>
          </w:rPr>
          <w:delText>Correction model</w:delText>
        </w:r>
        <w:r w:rsidDel="006449C5">
          <w:rPr>
            <w:noProof/>
            <w:webHidden/>
          </w:rPr>
          <w:tab/>
        </w:r>
        <w:r w:rsidR="00A34AE4" w:rsidDel="006449C5">
          <w:rPr>
            <w:noProof/>
            <w:webHidden/>
          </w:rPr>
          <w:delText>3</w:delText>
        </w:r>
      </w:del>
    </w:p>
    <w:p w:rsidR="0017490B" w:rsidDel="006449C5" w:rsidRDefault="0017490B">
      <w:pPr>
        <w:pStyle w:val="Obsah1"/>
        <w:tabs>
          <w:tab w:val="left" w:pos="660"/>
          <w:tab w:val="right" w:leader="dot" w:pos="9062"/>
        </w:tabs>
        <w:rPr>
          <w:del w:id="155" w:author="smaslan" w:date="2018-05-15T13:26:00Z"/>
          <w:rFonts w:eastAsiaTheme="minorEastAsia"/>
          <w:b w:val="0"/>
          <w:bCs w:val="0"/>
          <w:caps w:val="0"/>
          <w:noProof/>
          <w:sz w:val="22"/>
          <w:szCs w:val="22"/>
          <w:lang w:eastAsia="cs-CZ"/>
        </w:rPr>
      </w:pPr>
      <w:del w:id="156" w:author="smaslan" w:date="2018-05-15T13:26:00Z">
        <w:r w:rsidRPr="006449C5" w:rsidDel="006449C5">
          <w:rPr>
            <w:noProof/>
            <w:rPrChange w:id="157" w:author="smaslan" w:date="2018-05-15T13:26:00Z">
              <w:rPr>
                <w:rStyle w:val="Hypertextovodkaz"/>
                <w:b w:val="0"/>
                <w:bCs w:val="0"/>
                <w:caps w:val="0"/>
                <w:noProof/>
                <w:lang w:val="en-US"/>
              </w:rPr>
            </w:rPrChange>
          </w:rPr>
          <w:delText>1.4</w:delText>
        </w:r>
        <w:r w:rsidDel="006449C5">
          <w:rPr>
            <w:rFonts w:eastAsiaTheme="minorEastAsia"/>
            <w:b w:val="0"/>
            <w:bCs w:val="0"/>
            <w:caps w:val="0"/>
            <w:noProof/>
            <w:sz w:val="22"/>
            <w:szCs w:val="22"/>
            <w:lang w:eastAsia="cs-CZ"/>
          </w:rPr>
          <w:tab/>
        </w:r>
        <w:r w:rsidRPr="006449C5" w:rsidDel="006449C5">
          <w:rPr>
            <w:noProof/>
            <w:rPrChange w:id="158" w:author="smaslan" w:date="2018-05-15T13:26:00Z">
              <w:rPr>
                <w:rStyle w:val="Hypertextovodkaz"/>
                <w:b w:val="0"/>
                <w:bCs w:val="0"/>
                <w:caps w:val="0"/>
                <w:noProof/>
                <w:lang w:val="en-US"/>
              </w:rPr>
            </w:rPrChange>
          </w:rPr>
          <w:delText>Transducer corrections</w:delText>
        </w:r>
        <w:r w:rsidDel="006449C5">
          <w:rPr>
            <w:noProof/>
            <w:webHidden/>
          </w:rPr>
          <w:tab/>
        </w:r>
        <w:r w:rsidR="00A34AE4" w:rsidDel="006449C5">
          <w:rPr>
            <w:noProof/>
            <w:webHidden/>
          </w:rPr>
          <w:delText>4</w:delText>
        </w:r>
      </w:del>
    </w:p>
    <w:p w:rsidR="0017490B" w:rsidDel="006449C5" w:rsidRDefault="0017490B">
      <w:pPr>
        <w:pStyle w:val="Obsah2"/>
        <w:tabs>
          <w:tab w:val="left" w:pos="880"/>
          <w:tab w:val="right" w:leader="dot" w:pos="9062"/>
        </w:tabs>
        <w:rPr>
          <w:del w:id="159" w:author="smaslan" w:date="2018-05-15T13:26:00Z"/>
          <w:rFonts w:eastAsiaTheme="minorEastAsia"/>
          <w:smallCaps w:val="0"/>
          <w:noProof/>
          <w:sz w:val="22"/>
          <w:szCs w:val="22"/>
          <w:lang w:eastAsia="cs-CZ"/>
        </w:rPr>
      </w:pPr>
      <w:del w:id="160" w:author="smaslan" w:date="2018-05-15T13:26:00Z">
        <w:r w:rsidRPr="006449C5" w:rsidDel="006449C5">
          <w:rPr>
            <w:noProof/>
            <w:rPrChange w:id="161" w:author="smaslan" w:date="2018-05-15T13:26:00Z">
              <w:rPr>
                <w:rStyle w:val="Hypertextovodkaz"/>
                <w:b/>
                <w:bCs/>
                <w:caps/>
                <w:noProof/>
                <w:lang w:val="en-US"/>
              </w:rPr>
            </w:rPrChange>
          </w:rPr>
          <w:delText>1.4.1</w:delText>
        </w:r>
        <w:r w:rsidDel="006449C5">
          <w:rPr>
            <w:rFonts w:eastAsiaTheme="minorEastAsia"/>
            <w:smallCaps w:val="0"/>
            <w:noProof/>
            <w:sz w:val="22"/>
            <w:szCs w:val="22"/>
            <w:lang w:eastAsia="cs-CZ"/>
          </w:rPr>
          <w:tab/>
        </w:r>
        <w:r w:rsidRPr="006449C5" w:rsidDel="006449C5">
          <w:rPr>
            <w:noProof/>
            <w:rPrChange w:id="162" w:author="smaslan" w:date="2018-05-15T13:26:00Z">
              <w:rPr>
                <w:rStyle w:val="Hypertextovodkaz"/>
                <w:b/>
                <w:bCs/>
                <w:caps/>
                <w:noProof/>
                <w:lang w:val="en-US"/>
              </w:rPr>
            </w:rPrChange>
          </w:rPr>
          <w:delText>Transducer correction items</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63" w:author="smaslan" w:date="2018-05-15T13:26:00Z"/>
          <w:rFonts w:eastAsiaTheme="minorEastAsia"/>
          <w:i w:val="0"/>
          <w:iCs w:val="0"/>
          <w:noProof/>
          <w:sz w:val="22"/>
          <w:szCs w:val="22"/>
          <w:lang w:eastAsia="cs-CZ"/>
        </w:rPr>
      </w:pPr>
      <w:del w:id="164" w:author="smaslan" w:date="2018-05-15T13:26:00Z">
        <w:r w:rsidRPr="006449C5" w:rsidDel="006449C5">
          <w:rPr>
            <w:noProof/>
            <w:rPrChange w:id="165" w:author="smaslan" w:date="2018-05-15T13:26:00Z">
              <w:rPr>
                <w:rStyle w:val="Hypertextovodkaz"/>
                <w:b/>
                <w:bCs/>
                <w:caps/>
                <w:noProof/>
                <w:lang w:val="en-US"/>
              </w:rPr>
            </w:rPrChange>
          </w:rPr>
          <w:delText>1.4.1.1</w:delText>
        </w:r>
        <w:r w:rsidDel="006449C5">
          <w:rPr>
            <w:rFonts w:eastAsiaTheme="minorEastAsia"/>
            <w:i w:val="0"/>
            <w:iCs w:val="0"/>
            <w:noProof/>
            <w:sz w:val="22"/>
            <w:szCs w:val="22"/>
            <w:lang w:eastAsia="cs-CZ"/>
          </w:rPr>
          <w:tab/>
        </w:r>
        <w:r w:rsidRPr="006449C5" w:rsidDel="006449C5">
          <w:rPr>
            <w:noProof/>
            <w:rPrChange w:id="166" w:author="smaslan" w:date="2018-05-15T13:26:00Z">
              <w:rPr>
                <w:rStyle w:val="Hypertextovodkaz"/>
                <w:b/>
                <w:bCs/>
                <w:caps/>
                <w:noProof/>
                <w:lang w:val="en-US"/>
              </w:rPr>
            </w:rPrChange>
          </w:rPr>
          <w:delText>Nominal ratio</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67" w:author="smaslan" w:date="2018-05-15T13:26:00Z"/>
          <w:rFonts w:eastAsiaTheme="minorEastAsia"/>
          <w:i w:val="0"/>
          <w:iCs w:val="0"/>
          <w:noProof/>
          <w:sz w:val="22"/>
          <w:szCs w:val="22"/>
          <w:lang w:eastAsia="cs-CZ"/>
        </w:rPr>
      </w:pPr>
      <w:del w:id="168" w:author="smaslan" w:date="2018-05-15T13:26:00Z">
        <w:r w:rsidRPr="006449C5" w:rsidDel="006449C5">
          <w:rPr>
            <w:noProof/>
            <w:rPrChange w:id="169" w:author="smaslan" w:date="2018-05-15T13:26:00Z">
              <w:rPr>
                <w:rStyle w:val="Hypertextovodkaz"/>
                <w:b/>
                <w:bCs/>
                <w:caps/>
                <w:noProof/>
                <w:lang w:val="en-US"/>
              </w:rPr>
            </w:rPrChange>
          </w:rPr>
          <w:delText>1.4.1.2</w:delText>
        </w:r>
        <w:r w:rsidDel="006449C5">
          <w:rPr>
            <w:rFonts w:eastAsiaTheme="minorEastAsia"/>
            <w:i w:val="0"/>
            <w:iCs w:val="0"/>
            <w:noProof/>
            <w:sz w:val="22"/>
            <w:szCs w:val="22"/>
            <w:lang w:eastAsia="cs-CZ"/>
          </w:rPr>
          <w:tab/>
        </w:r>
        <w:r w:rsidRPr="006449C5" w:rsidDel="006449C5">
          <w:rPr>
            <w:noProof/>
            <w:rPrChange w:id="170" w:author="smaslan" w:date="2018-05-15T13:26:00Z">
              <w:rPr>
                <w:rStyle w:val="Hypertextovodkaz"/>
                <w:b/>
                <w:bCs/>
                <w:caps/>
                <w:noProof/>
                <w:lang w:val="en-US"/>
              </w:rPr>
            </w:rPrChange>
          </w:rPr>
          <w:delText>Amplitude and phase transfer (optional)</w:delText>
        </w:r>
        <w:r w:rsidDel="006449C5">
          <w:rPr>
            <w:noProof/>
            <w:webHidden/>
          </w:rPr>
          <w:tab/>
        </w:r>
        <w:r w:rsidR="00A34AE4" w:rsidDel="006449C5">
          <w:rPr>
            <w:noProof/>
            <w:webHidden/>
          </w:rPr>
          <w:delText>5</w:delText>
        </w:r>
      </w:del>
    </w:p>
    <w:p w:rsidR="0017490B" w:rsidDel="006449C5" w:rsidRDefault="0017490B">
      <w:pPr>
        <w:pStyle w:val="Obsah3"/>
        <w:tabs>
          <w:tab w:val="left" w:pos="1320"/>
          <w:tab w:val="right" w:leader="dot" w:pos="9062"/>
        </w:tabs>
        <w:rPr>
          <w:del w:id="171" w:author="smaslan" w:date="2018-05-15T13:26:00Z"/>
          <w:rFonts w:eastAsiaTheme="minorEastAsia"/>
          <w:i w:val="0"/>
          <w:iCs w:val="0"/>
          <w:noProof/>
          <w:sz w:val="22"/>
          <w:szCs w:val="22"/>
          <w:lang w:eastAsia="cs-CZ"/>
        </w:rPr>
      </w:pPr>
      <w:del w:id="172" w:author="smaslan" w:date="2018-05-15T13:26:00Z">
        <w:r w:rsidRPr="006449C5" w:rsidDel="006449C5">
          <w:rPr>
            <w:noProof/>
            <w:rPrChange w:id="173" w:author="smaslan" w:date="2018-05-15T13:26:00Z">
              <w:rPr>
                <w:rStyle w:val="Hypertextovodkaz"/>
                <w:b/>
                <w:bCs/>
                <w:caps/>
                <w:noProof/>
                <w:lang w:val="en-US"/>
              </w:rPr>
            </w:rPrChange>
          </w:rPr>
          <w:delText>1.4.1.3</w:delText>
        </w:r>
        <w:r w:rsidDel="006449C5">
          <w:rPr>
            <w:rFonts w:eastAsiaTheme="minorEastAsia"/>
            <w:i w:val="0"/>
            <w:iCs w:val="0"/>
            <w:noProof/>
            <w:sz w:val="22"/>
            <w:szCs w:val="22"/>
            <w:lang w:eastAsia="cs-CZ"/>
          </w:rPr>
          <w:tab/>
        </w:r>
        <w:r w:rsidRPr="006449C5" w:rsidDel="006449C5">
          <w:rPr>
            <w:noProof/>
            <w:rPrChange w:id="174" w:author="smaslan" w:date="2018-05-15T13:26:00Z">
              <w:rPr>
                <w:rStyle w:val="Hypertextovodkaz"/>
                <w:b/>
                <w:bCs/>
                <w:caps/>
                <w:noProof/>
                <w:lang w:val="en-US"/>
              </w:rPr>
            </w:rPrChange>
          </w:rPr>
          <w:delText>Transducer SFDR value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75" w:author="smaslan" w:date="2018-05-15T13:26:00Z"/>
          <w:rFonts w:eastAsiaTheme="minorEastAsia"/>
          <w:i w:val="0"/>
          <w:iCs w:val="0"/>
          <w:noProof/>
          <w:sz w:val="22"/>
          <w:szCs w:val="22"/>
          <w:lang w:eastAsia="cs-CZ"/>
        </w:rPr>
      </w:pPr>
      <w:del w:id="176" w:author="smaslan" w:date="2018-05-15T13:26:00Z">
        <w:r w:rsidRPr="006449C5" w:rsidDel="006449C5">
          <w:rPr>
            <w:noProof/>
            <w:rPrChange w:id="177" w:author="smaslan" w:date="2018-05-15T13:26:00Z">
              <w:rPr>
                <w:rStyle w:val="Hypertextovodkaz"/>
                <w:b/>
                <w:bCs/>
                <w:caps/>
                <w:noProof/>
                <w:lang w:val="en-US"/>
              </w:rPr>
            </w:rPrChange>
          </w:rPr>
          <w:delText>1.4.1.4</w:delText>
        </w:r>
        <w:r w:rsidDel="006449C5">
          <w:rPr>
            <w:rFonts w:eastAsiaTheme="minorEastAsia"/>
            <w:i w:val="0"/>
            <w:iCs w:val="0"/>
            <w:noProof/>
            <w:sz w:val="22"/>
            <w:szCs w:val="22"/>
            <w:lang w:eastAsia="cs-CZ"/>
          </w:rPr>
          <w:tab/>
        </w:r>
        <w:r w:rsidRPr="006449C5" w:rsidDel="006449C5">
          <w:rPr>
            <w:noProof/>
            <w:rPrChange w:id="178" w:author="smaslan" w:date="2018-05-15T13:26:00Z">
              <w:rPr>
                <w:rStyle w:val="Hypertextovodkaz"/>
                <w:b/>
                <w:bCs/>
                <w:caps/>
                <w:noProof/>
                <w:lang w:val="en-US"/>
              </w:rPr>
            </w:rPrChange>
          </w:rPr>
          <w:delText>Transducer low-side RVD impedance (optional)</w:delText>
        </w:r>
        <w:r w:rsidDel="006449C5">
          <w:rPr>
            <w:noProof/>
            <w:webHidden/>
          </w:rPr>
          <w:tab/>
        </w:r>
        <w:r w:rsidR="00A34AE4" w:rsidDel="006449C5">
          <w:rPr>
            <w:noProof/>
            <w:webHidden/>
          </w:rPr>
          <w:delText>6</w:delText>
        </w:r>
      </w:del>
    </w:p>
    <w:p w:rsidR="0017490B" w:rsidDel="006449C5" w:rsidRDefault="0017490B">
      <w:pPr>
        <w:pStyle w:val="Obsah3"/>
        <w:tabs>
          <w:tab w:val="left" w:pos="1320"/>
          <w:tab w:val="right" w:leader="dot" w:pos="9062"/>
        </w:tabs>
        <w:rPr>
          <w:del w:id="179" w:author="smaslan" w:date="2018-05-15T13:26:00Z"/>
          <w:rFonts w:eastAsiaTheme="minorEastAsia"/>
          <w:i w:val="0"/>
          <w:iCs w:val="0"/>
          <w:noProof/>
          <w:sz w:val="22"/>
          <w:szCs w:val="22"/>
          <w:lang w:eastAsia="cs-CZ"/>
        </w:rPr>
      </w:pPr>
      <w:del w:id="180" w:author="smaslan" w:date="2018-05-15T13:26:00Z">
        <w:r w:rsidRPr="006449C5" w:rsidDel="006449C5">
          <w:rPr>
            <w:noProof/>
            <w:rPrChange w:id="181" w:author="smaslan" w:date="2018-05-15T13:26:00Z">
              <w:rPr>
                <w:rStyle w:val="Hypertextovodkaz"/>
                <w:b/>
                <w:bCs/>
                <w:caps/>
                <w:noProof/>
                <w:lang w:val="en-US"/>
              </w:rPr>
            </w:rPrChange>
          </w:rPr>
          <w:delText>1.4.1.5</w:delText>
        </w:r>
        <w:r w:rsidDel="006449C5">
          <w:rPr>
            <w:rFonts w:eastAsiaTheme="minorEastAsia"/>
            <w:i w:val="0"/>
            <w:iCs w:val="0"/>
            <w:noProof/>
            <w:sz w:val="22"/>
            <w:szCs w:val="22"/>
            <w:lang w:eastAsia="cs-CZ"/>
          </w:rPr>
          <w:tab/>
        </w:r>
        <w:r w:rsidRPr="006449C5" w:rsidDel="006449C5">
          <w:rPr>
            <w:noProof/>
            <w:rPrChange w:id="182" w:author="smaslan" w:date="2018-05-15T13:26:00Z">
              <w:rPr>
                <w:rStyle w:val="Hypertextovodkaz"/>
                <w:b/>
                <w:bCs/>
                <w:caps/>
                <w:noProof/>
                <w:lang w:val="en-US"/>
              </w:rPr>
            </w:rPrChange>
          </w:rPr>
          <w:delText>Transducer high-side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83" w:author="smaslan" w:date="2018-05-15T13:26:00Z"/>
          <w:rFonts w:eastAsiaTheme="minorEastAsia"/>
          <w:i w:val="0"/>
          <w:iCs w:val="0"/>
          <w:noProof/>
          <w:sz w:val="22"/>
          <w:szCs w:val="22"/>
          <w:lang w:eastAsia="cs-CZ"/>
        </w:rPr>
      </w:pPr>
      <w:del w:id="184" w:author="smaslan" w:date="2018-05-15T13:26:00Z">
        <w:r w:rsidRPr="006449C5" w:rsidDel="006449C5">
          <w:rPr>
            <w:noProof/>
            <w:rPrChange w:id="185" w:author="smaslan" w:date="2018-05-15T13:26:00Z">
              <w:rPr>
                <w:rStyle w:val="Hypertextovodkaz"/>
                <w:b/>
                <w:bCs/>
                <w:caps/>
                <w:noProof/>
                <w:lang w:val="en-US"/>
              </w:rPr>
            </w:rPrChange>
          </w:rPr>
          <w:delText>1.4.1.6</w:delText>
        </w:r>
        <w:r w:rsidDel="006449C5">
          <w:rPr>
            <w:rFonts w:eastAsiaTheme="minorEastAsia"/>
            <w:i w:val="0"/>
            <w:iCs w:val="0"/>
            <w:noProof/>
            <w:sz w:val="22"/>
            <w:szCs w:val="22"/>
            <w:lang w:eastAsia="cs-CZ"/>
          </w:rPr>
          <w:tab/>
        </w:r>
        <w:r w:rsidRPr="006449C5" w:rsidDel="006449C5">
          <w:rPr>
            <w:noProof/>
            <w:rPrChange w:id="186" w:author="smaslan" w:date="2018-05-15T13:26:00Z">
              <w:rPr>
                <w:rStyle w:val="Hypertextovodkaz"/>
                <w:b/>
                <w:bCs/>
                <w:caps/>
                <w:noProof/>
                <w:lang w:val="en-US"/>
              </w:rPr>
            </w:rPrChange>
          </w:rPr>
          <w:delText>Transducer low-side output terminal series impedance (optional)</w:delText>
        </w:r>
        <w:r w:rsidDel="006449C5">
          <w:rPr>
            <w:noProof/>
            <w:webHidden/>
          </w:rPr>
          <w:tab/>
        </w:r>
        <w:r w:rsidR="00A34AE4" w:rsidDel="006449C5">
          <w:rPr>
            <w:noProof/>
            <w:webHidden/>
          </w:rPr>
          <w:delText>7</w:delText>
        </w:r>
      </w:del>
    </w:p>
    <w:p w:rsidR="0017490B" w:rsidDel="006449C5" w:rsidRDefault="0017490B">
      <w:pPr>
        <w:pStyle w:val="Obsah3"/>
        <w:tabs>
          <w:tab w:val="left" w:pos="1320"/>
          <w:tab w:val="right" w:leader="dot" w:pos="9062"/>
        </w:tabs>
        <w:rPr>
          <w:del w:id="187" w:author="smaslan" w:date="2018-05-15T13:26:00Z"/>
          <w:rFonts w:eastAsiaTheme="minorEastAsia"/>
          <w:i w:val="0"/>
          <w:iCs w:val="0"/>
          <w:noProof/>
          <w:sz w:val="22"/>
          <w:szCs w:val="22"/>
          <w:lang w:eastAsia="cs-CZ"/>
        </w:rPr>
      </w:pPr>
      <w:del w:id="188" w:author="smaslan" w:date="2018-05-15T13:26:00Z">
        <w:r w:rsidRPr="006449C5" w:rsidDel="006449C5">
          <w:rPr>
            <w:noProof/>
            <w:rPrChange w:id="189" w:author="smaslan" w:date="2018-05-15T13:26:00Z">
              <w:rPr>
                <w:rStyle w:val="Hypertextovodkaz"/>
                <w:b/>
                <w:bCs/>
                <w:caps/>
                <w:noProof/>
                <w:lang w:val="en-US"/>
              </w:rPr>
            </w:rPrChange>
          </w:rPr>
          <w:delText>1.4.1.7</w:delText>
        </w:r>
        <w:r w:rsidDel="006449C5">
          <w:rPr>
            <w:rFonts w:eastAsiaTheme="minorEastAsia"/>
            <w:i w:val="0"/>
            <w:iCs w:val="0"/>
            <w:noProof/>
            <w:sz w:val="22"/>
            <w:szCs w:val="22"/>
            <w:lang w:eastAsia="cs-CZ"/>
          </w:rPr>
          <w:tab/>
        </w:r>
        <w:r w:rsidRPr="006449C5" w:rsidDel="006449C5">
          <w:rPr>
            <w:noProof/>
            <w:rPrChange w:id="190" w:author="smaslan" w:date="2018-05-15T13:26:00Z">
              <w:rPr>
                <w:rStyle w:val="Hypertextovodkaz"/>
                <w:b/>
                <w:bCs/>
                <w:caps/>
                <w:noProof/>
                <w:lang w:val="en-US"/>
              </w:rPr>
            </w:rPrChange>
          </w:rPr>
          <w:delText>Transducer output terminals mutual inductance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91" w:author="smaslan" w:date="2018-05-15T13:26:00Z"/>
          <w:rFonts w:eastAsiaTheme="minorEastAsia"/>
          <w:i w:val="0"/>
          <w:iCs w:val="0"/>
          <w:noProof/>
          <w:sz w:val="22"/>
          <w:szCs w:val="22"/>
          <w:lang w:eastAsia="cs-CZ"/>
        </w:rPr>
      </w:pPr>
      <w:del w:id="192" w:author="smaslan" w:date="2018-05-15T13:26:00Z">
        <w:r w:rsidRPr="006449C5" w:rsidDel="006449C5">
          <w:rPr>
            <w:noProof/>
            <w:rPrChange w:id="193" w:author="smaslan" w:date="2018-05-15T13:26:00Z">
              <w:rPr>
                <w:rStyle w:val="Hypertextovodkaz"/>
                <w:b/>
                <w:bCs/>
                <w:caps/>
                <w:noProof/>
                <w:lang w:val="en-US"/>
              </w:rPr>
            </w:rPrChange>
          </w:rPr>
          <w:delText>1.4.1.8</w:delText>
        </w:r>
        <w:r w:rsidDel="006449C5">
          <w:rPr>
            <w:rFonts w:eastAsiaTheme="minorEastAsia"/>
            <w:i w:val="0"/>
            <w:iCs w:val="0"/>
            <w:noProof/>
            <w:sz w:val="22"/>
            <w:szCs w:val="22"/>
            <w:lang w:eastAsia="cs-CZ"/>
          </w:rPr>
          <w:tab/>
        </w:r>
        <w:r w:rsidRPr="006449C5" w:rsidDel="006449C5">
          <w:rPr>
            <w:noProof/>
            <w:rPrChange w:id="194" w:author="smaslan" w:date="2018-05-15T13:26:00Z">
              <w:rPr>
                <w:rStyle w:val="Hypertextovodkaz"/>
                <w:b/>
                <w:bCs/>
                <w:caps/>
                <w:noProof/>
                <w:lang w:val="en-US"/>
              </w:rPr>
            </w:rPrChange>
          </w:rPr>
          <w:delText>Transducer output terminals shunting admittance (optional)</w:delText>
        </w:r>
        <w:r w:rsidDel="006449C5">
          <w:rPr>
            <w:noProof/>
            <w:webHidden/>
          </w:rPr>
          <w:tab/>
        </w:r>
        <w:r w:rsidR="00A34AE4" w:rsidDel="006449C5">
          <w:rPr>
            <w:noProof/>
            <w:webHidden/>
          </w:rPr>
          <w:delText>8</w:delText>
        </w:r>
      </w:del>
    </w:p>
    <w:p w:rsidR="0017490B" w:rsidDel="006449C5" w:rsidRDefault="0017490B">
      <w:pPr>
        <w:pStyle w:val="Obsah3"/>
        <w:tabs>
          <w:tab w:val="left" w:pos="1320"/>
          <w:tab w:val="right" w:leader="dot" w:pos="9062"/>
        </w:tabs>
        <w:rPr>
          <w:del w:id="195" w:author="smaslan" w:date="2018-05-15T13:26:00Z"/>
          <w:rFonts w:eastAsiaTheme="minorEastAsia"/>
          <w:i w:val="0"/>
          <w:iCs w:val="0"/>
          <w:noProof/>
          <w:sz w:val="22"/>
          <w:szCs w:val="22"/>
          <w:lang w:eastAsia="cs-CZ"/>
        </w:rPr>
      </w:pPr>
      <w:del w:id="196" w:author="smaslan" w:date="2018-05-15T13:26:00Z">
        <w:r w:rsidRPr="006449C5" w:rsidDel="006449C5">
          <w:rPr>
            <w:noProof/>
            <w:rPrChange w:id="197" w:author="smaslan" w:date="2018-05-15T13:26:00Z">
              <w:rPr>
                <w:rStyle w:val="Hypertextovodkaz"/>
                <w:b/>
                <w:bCs/>
                <w:caps/>
                <w:noProof/>
                <w:lang w:val="en-US"/>
              </w:rPr>
            </w:rPrChange>
          </w:rPr>
          <w:delText>1.4.1.9</w:delText>
        </w:r>
        <w:r w:rsidDel="006449C5">
          <w:rPr>
            <w:rFonts w:eastAsiaTheme="minorEastAsia"/>
            <w:i w:val="0"/>
            <w:iCs w:val="0"/>
            <w:noProof/>
            <w:sz w:val="22"/>
            <w:szCs w:val="22"/>
            <w:lang w:eastAsia="cs-CZ"/>
          </w:rPr>
          <w:tab/>
        </w:r>
        <w:r w:rsidRPr="006449C5" w:rsidDel="006449C5">
          <w:rPr>
            <w:noProof/>
            <w:rPrChange w:id="198" w:author="smaslan" w:date="2018-05-15T13:26:00Z">
              <w:rPr>
                <w:rStyle w:val="Hypertextovodkaz"/>
                <w:b/>
                <w:bCs/>
                <w:caps/>
                <w:noProof/>
                <w:lang w:val="en-US"/>
              </w:rPr>
            </w:rPrChange>
          </w:rPr>
          <w:delText>Cable(s) series impedance (optional)</w:delText>
        </w:r>
        <w:r w:rsidDel="006449C5">
          <w:rPr>
            <w:noProof/>
            <w:webHidden/>
          </w:rPr>
          <w:tab/>
        </w:r>
        <w:r w:rsidR="00A34AE4" w:rsidDel="006449C5">
          <w:rPr>
            <w:noProof/>
            <w:webHidden/>
          </w:rPr>
          <w:delText>9</w:delText>
        </w:r>
      </w:del>
    </w:p>
    <w:p w:rsidR="0017490B" w:rsidDel="006449C5" w:rsidRDefault="0017490B">
      <w:pPr>
        <w:pStyle w:val="Obsah3"/>
        <w:tabs>
          <w:tab w:val="left" w:pos="1320"/>
          <w:tab w:val="right" w:leader="dot" w:pos="9062"/>
        </w:tabs>
        <w:rPr>
          <w:del w:id="199" w:author="smaslan" w:date="2018-05-15T13:26:00Z"/>
          <w:rFonts w:eastAsiaTheme="minorEastAsia"/>
          <w:i w:val="0"/>
          <w:iCs w:val="0"/>
          <w:noProof/>
          <w:sz w:val="22"/>
          <w:szCs w:val="22"/>
          <w:lang w:eastAsia="cs-CZ"/>
        </w:rPr>
      </w:pPr>
      <w:del w:id="200" w:author="smaslan" w:date="2018-05-15T13:26:00Z">
        <w:r w:rsidRPr="006449C5" w:rsidDel="006449C5">
          <w:rPr>
            <w:noProof/>
            <w:rPrChange w:id="201" w:author="smaslan" w:date="2018-05-15T13:26:00Z">
              <w:rPr>
                <w:rStyle w:val="Hypertextovodkaz"/>
                <w:b/>
                <w:bCs/>
                <w:caps/>
                <w:noProof/>
                <w:lang w:val="en-US"/>
              </w:rPr>
            </w:rPrChange>
          </w:rPr>
          <w:delText>1.4.1.10</w:delText>
        </w:r>
        <w:r w:rsidDel="006449C5">
          <w:rPr>
            <w:rFonts w:eastAsiaTheme="minorEastAsia"/>
            <w:i w:val="0"/>
            <w:iCs w:val="0"/>
            <w:noProof/>
            <w:sz w:val="22"/>
            <w:szCs w:val="22"/>
            <w:lang w:eastAsia="cs-CZ"/>
          </w:rPr>
          <w:tab/>
        </w:r>
        <w:r w:rsidRPr="006449C5" w:rsidDel="006449C5">
          <w:rPr>
            <w:noProof/>
            <w:rPrChange w:id="202" w:author="smaslan" w:date="2018-05-15T13:26:00Z">
              <w:rPr>
                <w:rStyle w:val="Hypertextovodkaz"/>
                <w:b/>
                <w:bCs/>
                <w:caps/>
                <w:noProof/>
                <w:lang w:val="en-US"/>
              </w:rPr>
            </w:rPrChange>
          </w:rPr>
          <w:delText>Cable(s) shunting admittance (optional)</w:delText>
        </w:r>
        <w:r w:rsidDel="006449C5">
          <w:rPr>
            <w:noProof/>
            <w:webHidden/>
          </w:rPr>
          <w:tab/>
        </w:r>
        <w:r w:rsidR="00A34AE4" w:rsidDel="006449C5">
          <w:rPr>
            <w:noProof/>
            <w:webHidden/>
          </w:rPr>
          <w:delText>9</w:delText>
        </w:r>
      </w:del>
    </w:p>
    <w:p w:rsidR="0017490B" w:rsidDel="006449C5" w:rsidRDefault="0017490B">
      <w:pPr>
        <w:pStyle w:val="Obsah1"/>
        <w:tabs>
          <w:tab w:val="left" w:pos="660"/>
          <w:tab w:val="right" w:leader="dot" w:pos="9062"/>
        </w:tabs>
        <w:rPr>
          <w:del w:id="203" w:author="smaslan" w:date="2018-05-15T13:26:00Z"/>
          <w:rFonts w:eastAsiaTheme="minorEastAsia"/>
          <w:b w:val="0"/>
          <w:bCs w:val="0"/>
          <w:caps w:val="0"/>
          <w:noProof/>
          <w:sz w:val="22"/>
          <w:szCs w:val="22"/>
          <w:lang w:eastAsia="cs-CZ"/>
        </w:rPr>
      </w:pPr>
      <w:del w:id="204" w:author="smaslan" w:date="2018-05-15T13:26:00Z">
        <w:r w:rsidRPr="006449C5" w:rsidDel="006449C5">
          <w:rPr>
            <w:noProof/>
            <w:rPrChange w:id="205" w:author="smaslan" w:date="2018-05-15T13:26:00Z">
              <w:rPr>
                <w:rStyle w:val="Hypertextovodkaz"/>
                <w:b w:val="0"/>
                <w:bCs w:val="0"/>
                <w:caps w:val="0"/>
                <w:noProof/>
                <w:lang w:val="en-US"/>
              </w:rPr>
            </w:rPrChange>
          </w:rPr>
          <w:delText>1.5</w:delText>
        </w:r>
        <w:r w:rsidDel="006449C5">
          <w:rPr>
            <w:rFonts w:eastAsiaTheme="minorEastAsia"/>
            <w:b w:val="0"/>
            <w:bCs w:val="0"/>
            <w:caps w:val="0"/>
            <w:noProof/>
            <w:sz w:val="22"/>
            <w:szCs w:val="22"/>
            <w:lang w:eastAsia="cs-CZ"/>
          </w:rPr>
          <w:tab/>
        </w:r>
        <w:r w:rsidRPr="006449C5" w:rsidDel="006449C5">
          <w:rPr>
            <w:noProof/>
            <w:rPrChange w:id="206" w:author="smaslan" w:date="2018-05-15T13:26:00Z">
              <w:rPr>
                <w:rStyle w:val="Hypertextovodkaz"/>
                <w:b w:val="0"/>
                <w:bCs w:val="0"/>
                <w:caps w:val="0"/>
                <w:noProof/>
                <w:lang w:val="en-US"/>
              </w:rPr>
            </w:rPrChange>
          </w:rPr>
          <w:delText>Digitizer corrections</w:delText>
        </w:r>
        <w:r w:rsidDel="006449C5">
          <w:rPr>
            <w:noProof/>
            <w:webHidden/>
          </w:rPr>
          <w:tab/>
        </w:r>
        <w:r w:rsidR="00A34AE4" w:rsidDel="006449C5">
          <w:rPr>
            <w:noProof/>
            <w:webHidden/>
          </w:rPr>
          <w:delText>10</w:delText>
        </w:r>
      </w:del>
    </w:p>
    <w:p w:rsidR="0017490B" w:rsidDel="006449C5" w:rsidRDefault="0017490B">
      <w:pPr>
        <w:pStyle w:val="Obsah3"/>
        <w:tabs>
          <w:tab w:val="left" w:pos="1320"/>
          <w:tab w:val="right" w:leader="dot" w:pos="9062"/>
        </w:tabs>
        <w:rPr>
          <w:del w:id="207" w:author="smaslan" w:date="2018-05-15T13:26:00Z"/>
          <w:rFonts w:eastAsiaTheme="minorEastAsia"/>
          <w:i w:val="0"/>
          <w:iCs w:val="0"/>
          <w:noProof/>
          <w:sz w:val="22"/>
          <w:szCs w:val="22"/>
          <w:lang w:eastAsia="cs-CZ"/>
        </w:rPr>
      </w:pPr>
      <w:del w:id="208" w:author="smaslan" w:date="2018-05-15T13:26:00Z">
        <w:r w:rsidRPr="006449C5" w:rsidDel="006449C5">
          <w:rPr>
            <w:noProof/>
            <w:rPrChange w:id="209" w:author="smaslan" w:date="2018-05-15T13:26:00Z">
              <w:rPr>
                <w:rStyle w:val="Hypertextovodkaz"/>
                <w:b/>
                <w:bCs/>
                <w:caps/>
                <w:noProof/>
                <w:lang w:val="en-US"/>
              </w:rPr>
            </w:rPrChange>
          </w:rPr>
          <w:delText>1.5.1.1</w:delText>
        </w:r>
        <w:r w:rsidDel="006449C5">
          <w:rPr>
            <w:rFonts w:eastAsiaTheme="minorEastAsia"/>
            <w:i w:val="0"/>
            <w:iCs w:val="0"/>
            <w:noProof/>
            <w:sz w:val="22"/>
            <w:szCs w:val="22"/>
            <w:lang w:eastAsia="cs-CZ"/>
          </w:rPr>
          <w:tab/>
        </w:r>
        <w:r w:rsidRPr="006449C5" w:rsidDel="006449C5">
          <w:rPr>
            <w:noProof/>
            <w:rPrChange w:id="210" w:author="smaslan" w:date="2018-05-15T13:26:00Z">
              <w:rPr>
                <w:rStyle w:val="Hypertextovodkaz"/>
                <w:b/>
                <w:bCs/>
                <w:caps/>
                <w:noProof/>
                <w:lang w:val="en-US"/>
              </w:rPr>
            </w:rPrChange>
          </w:rPr>
          <w:delText>Digitizer correction table</w:delText>
        </w:r>
        <w:r w:rsidDel="006449C5">
          <w:rPr>
            <w:noProof/>
            <w:webHidden/>
          </w:rPr>
          <w:tab/>
        </w:r>
        <w:r w:rsidR="00A34AE4" w:rsidDel="006449C5">
          <w:rPr>
            <w:noProof/>
            <w:webHidden/>
          </w:rPr>
          <w:delText>10</w:delText>
        </w:r>
      </w:del>
    </w:p>
    <w:p w:rsidR="0017490B" w:rsidDel="006449C5" w:rsidRDefault="0017490B">
      <w:pPr>
        <w:pStyle w:val="Obsah2"/>
        <w:tabs>
          <w:tab w:val="left" w:pos="880"/>
          <w:tab w:val="right" w:leader="dot" w:pos="9062"/>
        </w:tabs>
        <w:rPr>
          <w:del w:id="211" w:author="smaslan" w:date="2018-05-15T13:26:00Z"/>
          <w:rFonts w:eastAsiaTheme="minorEastAsia"/>
          <w:smallCaps w:val="0"/>
          <w:noProof/>
          <w:sz w:val="22"/>
          <w:szCs w:val="22"/>
          <w:lang w:eastAsia="cs-CZ"/>
        </w:rPr>
      </w:pPr>
      <w:del w:id="212" w:author="smaslan" w:date="2018-05-15T13:26:00Z">
        <w:r w:rsidRPr="006449C5" w:rsidDel="006449C5">
          <w:rPr>
            <w:noProof/>
            <w:rPrChange w:id="213" w:author="smaslan" w:date="2018-05-15T13:26:00Z">
              <w:rPr>
                <w:rStyle w:val="Hypertextovodkaz"/>
                <w:b/>
                <w:bCs/>
                <w:caps/>
                <w:noProof/>
                <w:lang w:val="en-US"/>
              </w:rPr>
            </w:rPrChange>
          </w:rPr>
          <w:delText>1.5.2</w:delText>
        </w:r>
        <w:r w:rsidDel="006449C5">
          <w:rPr>
            <w:rFonts w:eastAsiaTheme="minorEastAsia"/>
            <w:smallCaps w:val="0"/>
            <w:noProof/>
            <w:sz w:val="22"/>
            <w:szCs w:val="22"/>
            <w:lang w:eastAsia="cs-CZ"/>
          </w:rPr>
          <w:tab/>
        </w:r>
        <w:r w:rsidRPr="006449C5" w:rsidDel="006449C5">
          <w:rPr>
            <w:noProof/>
            <w:rPrChange w:id="214" w:author="smaslan" w:date="2018-05-15T13:26:00Z">
              <w:rPr>
                <w:rStyle w:val="Hypertextovodkaz"/>
                <w:b/>
                <w:bCs/>
                <w:caps/>
                <w:noProof/>
                <w:lang w:val="en-US"/>
              </w:rPr>
            </w:rPrChange>
          </w:rPr>
          <w:delText>Digitizer correction</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15" w:author="smaslan" w:date="2018-05-15T13:26:00Z"/>
          <w:rFonts w:eastAsiaTheme="minorEastAsia"/>
          <w:i w:val="0"/>
          <w:iCs w:val="0"/>
          <w:noProof/>
          <w:sz w:val="22"/>
          <w:szCs w:val="22"/>
          <w:lang w:eastAsia="cs-CZ"/>
        </w:rPr>
      </w:pPr>
      <w:del w:id="216" w:author="smaslan" w:date="2018-05-15T13:26:00Z">
        <w:r w:rsidRPr="006449C5" w:rsidDel="006449C5">
          <w:rPr>
            <w:noProof/>
            <w:rPrChange w:id="217" w:author="smaslan" w:date="2018-05-15T13:26:00Z">
              <w:rPr>
                <w:rStyle w:val="Hypertextovodkaz"/>
                <w:b/>
                <w:bCs/>
                <w:caps/>
                <w:noProof/>
                <w:lang w:val="en-US"/>
              </w:rPr>
            </w:rPrChange>
          </w:rPr>
          <w:delText>1.5.2.1</w:delText>
        </w:r>
        <w:r w:rsidDel="006449C5">
          <w:rPr>
            <w:rFonts w:eastAsiaTheme="minorEastAsia"/>
            <w:i w:val="0"/>
            <w:iCs w:val="0"/>
            <w:noProof/>
            <w:sz w:val="22"/>
            <w:szCs w:val="22"/>
            <w:lang w:eastAsia="cs-CZ"/>
          </w:rPr>
          <w:tab/>
        </w:r>
        <w:r w:rsidRPr="006449C5" w:rsidDel="006449C5">
          <w:rPr>
            <w:noProof/>
            <w:rPrChange w:id="218" w:author="smaslan" w:date="2018-05-15T13:26:00Z">
              <w:rPr>
                <w:rStyle w:val="Hypertextovodkaz"/>
                <w:b/>
                <w:bCs/>
                <w:caps/>
                <w:noProof/>
                <w:lang w:val="en-US"/>
              </w:rPr>
            </w:rPrChange>
          </w:rPr>
          <w:delText>Inter-channel time-shift (optional)</w:delText>
        </w:r>
        <w:r w:rsidDel="006449C5">
          <w:rPr>
            <w:noProof/>
            <w:webHidden/>
          </w:rPr>
          <w:tab/>
        </w:r>
        <w:r w:rsidR="00A34AE4" w:rsidDel="006449C5">
          <w:rPr>
            <w:noProof/>
            <w:webHidden/>
          </w:rPr>
          <w:delText>12</w:delText>
        </w:r>
      </w:del>
    </w:p>
    <w:p w:rsidR="0017490B" w:rsidDel="006449C5" w:rsidRDefault="0017490B">
      <w:pPr>
        <w:pStyle w:val="Obsah3"/>
        <w:tabs>
          <w:tab w:val="left" w:pos="1320"/>
          <w:tab w:val="right" w:leader="dot" w:pos="9062"/>
        </w:tabs>
        <w:rPr>
          <w:del w:id="219" w:author="smaslan" w:date="2018-05-15T13:26:00Z"/>
          <w:rFonts w:eastAsiaTheme="minorEastAsia"/>
          <w:i w:val="0"/>
          <w:iCs w:val="0"/>
          <w:noProof/>
          <w:sz w:val="22"/>
          <w:szCs w:val="22"/>
          <w:lang w:eastAsia="cs-CZ"/>
        </w:rPr>
      </w:pPr>
      <w:del w:id="220" w:author="smaslan" w:date="2018-05-15T13:26:00Z">
        <w:r w:rsidRPr="006449C5" w:rsidDel="006449C5">
          <w:rPr>
            <w:noProof/>
            <w:rPrChange w:id="221" w:author="smaslan" w:date="2018-05-15T13:26:00Z">
              <w:rPr>
                <w:rStyle w:val="Hypertextovodkaz"/>
                <w:b/>
                <w:bCs/>
                <w:caps/>
                <w:noProof/>
                <w:lang w:val="en-US"/>
              </w:rPr>
            </w:rPrChange>
          </w:rPr>
          <w:delText>1.5.2.2</w:delText>
        </w:r>
        <w:r w:rsidDel="006449C5">
          <w:rPr>
            <w:rFonts w:eastAsiaTheme="minorEastAsia"/>
            <w:i w:val="0"/>
            <w:iCs w:val="0"/>
            <w:noProof/>
            <w:sz w:val="22"/>
            <w:szCs w:val="22"/>
            <w:lang w:eastAsia="cs-CZ"/>
          </w:rPr>
          <w:tab/>
        </w:r>
        <w:r w:rsidRPr="006449C5" w:rsidDel="006449C5">
          <w:rPr>
            <w:noProof/>
            <w:rPrChange w:id="222" w:author="smaslan" w:date="2018-05-15T13:26:00Z">
              <w:rPr>
                <w:rStyle w:val="Hypertextovodkaz"/>
                <w:b/>
                <w:bCs/>
                <w:caps/>
                <w:noProof/>
                <w:lang w:val="en-US"/>
              </w:rPr>
            </w:rPrChange>
          </w:rPr>
          <w:delText>Timebase correction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23" w:author="smaslan" w:date="2018-05-15T13:26:00Z"/>
          <w:rFonts w:eastAsiaTheme="minorEastAsia"/>
          <w:i w:val="0"/>
          <w:iCs w:val="0"/>
          <w:noProof/>
          <w:sz w:val="22"/>
          <w:szCs w:val="22"/>
          <w:lang w:eastAsia="cs-CZ"/>
        </w:rPr>
      </w:pPr>
      <w:del w:id="224" w:author="smaslan" w:date="2018-05-15T13:26:00Z">
        <w:r w:rsidRPr="006449C5" w:rsidDel="006449C5">
          <w:rPr>
            <w:noProof/>
            <w:rPrChange w:id="225" w:author="smaslan" w:date="2018-05-15T13:26:00Z">
              <w:rPr>
                <w:rStyle w:val="Hypertextovodkaz"/>
                <w:b/>
                <w:bCs/>
                <w:caps/>
                <w:noProof/>
                <w:lang w:val="en-US"/>
              </w:rPr>
            </w:rPrChange>
          </w:rPr>
          <w:delText>1.5.2.3</w:delText>
        </w:r>
        <w:r w:rsidDel="006449C5">
          <w:rPr>
            <w:rFonts w:eastAsiaTheme="minorEastAsia"/>
            <w:i w:val="0"/>
            <w:iCs w:val="0"/>
            <w:noProof/>
            <w:sz w:val="22"/>
            <w:szCs w:val="22"/>
            <w:lang w:eastAsia="cs-CZ"/>
          </w:rPr>
          <w:tab/>
        </w:r>
        <w:r w:rsidRPr="006449C5" w:rsidDel="006449C5">
          <w:rPr>
            <w:noProof/>
            <w:rPrChange w:id="226" w:author="smaslan" w:date="2018-05-15T13:26:00Z">
              <w:rPr>
                <w:rStyle w:val="Hypertextovodkaz"/>
                <w:b/>
                <w:bCs/>
                <w:caps/>
                <w:noProof/>
                <w:lang w:val="en-US"/>
              </w:rPr>
            </w:rPrChange>
          </w:rPr>
          <w:delText>Inter-channel crosstalk</w:delText>
        </w:r>
        <w:r w:rsidDel="006449C5">
          <w:rPr>
            <w:noProof/>
            <w:webHidden/>
          </w:rPr>
          <w:tab/>
        </w:r>
        <w:r w:rsidR="00A34AE4" w:rsidDel="006449C5">
          <w:rPr>
            <w:noProof/>
            <w:webHidden/>
          </w:rPr>
          <w:delText>13</w:delText>
        </w:r>
      </w:del>
    </w:p>
    <w:p w:rsidR="0017490B" w:rsidDel="006449C5" w:rsidRDefault="0017490B">
      <w:pPr>
        <w:pStyle w:val="Obsah2"/>
        <w:tabs>
          <w:tab w:val="left" w:pos="880"/>
          <w:tab w:val="right" w:leader="dot" w:pos="9062"/>
        </w:tabs>
        <w:rPr>
          <w:del w:id="227" w:author="smaslan" w:date="2018-05-15T13:26:00Z"/>
          <w:rFonts w:eastAsiaTheme="minorEastAsia"/>
          <w:smallCaps w:val="0"/>
          <w:noProof/>
          <w:sz w:val="22"/>
          <w:szCs w:val="22"/>
          <w:lang w:eastAsia="cs-CZ"/>
        </w:rPr>
      </w:pPr>
      <w:del w:id="228" w:author="smaslan" w:date="2018-05-15T13:26:00Z">
        <w:r w:rsidRPr="006449C5" w:rsidDel="006449C5">
          <w:rPr>
            <w:noProof/>
            <w:rPrChange w:id="229" w:author="smaslan" w:date="2018-05-15T13:26:00Z">
              <w:rPr>
                <w:rStyle w:val="Hypertextovodkaz"/>
                <w:b/>
                <w:bCs/>
                <w:caps/>
                <w:noProof/>
                <w:lang w:val="en-US"/>
              </w:rPr>
            </w:rPrChange>
          </w:rPr>
          <w:delText>1.5.3</w:delText>
        </w:r>
        <w:r w:rsidDel="006449C5">
          <w:rPr>
            <w:rFonts w:eastAsiaTheme="minorEastAsia"/>
            <w:smallCaps w:val="0"/>
            <w:noProof/>
            <w:sz w:val="22"/>
            <w:szCs w:val="22"/>
            <w:lang w:eastAsia="cs-CZ"/>
          </w:rPr>
          <w:tab/>
        </w:r>
        <w:r w:rsidRPr="006449C5" w:rsidDel="006449C5">
          <w:rPr>
            <w:noProof/>
            <w:rPrChange w:id="230" w:author="smaslan" w:date="2018-05-15T13:26:00Z">
              <w:rPr>
                <w:rStyle w:val="Hypertextovodkaz"/>
                <w:b/>
                <w:bCs/>
                <w:caps/>
                <w:noProof/>
                <w:lang w:val="en-US"/>
              </w:rPr>
            </w:rPrChange>
          </w:rPr>
          <w:delText>Channel corrections</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1" w:author="smaslan" w:date="2018-05-15T13:26:00Z"/>
          <w:rFonts w:eastAsiaTheme="minorEastAsia"/>
          <w:i w:val="0"/>
          <w:iCs w:val="0"/>
          <w:noProof/>
          <w:sz w:val="22"/>
          <w:szCs w:val="22"/>
          <w:lang w:eastAsia="cs-CZ"/>
        </w:rPr>
      </w:pPr>
      <w:del w:id="232" w:author="smaslan" w:date="2018-05-15T13:26:00Z">
        <w:r w:rsidRPr="006449C5" w:rsidDel="006449C5">
          <w:rPr>
            <w:noProof/>
            <w:rPrChange w:id="233" w:author="smaslan" w:date="2018-05-15T13:26:00Z">
              <w:rPr>
                <w:rStyle w:val="Hypertextovodkaz"/>
                <w:b/>
                <w:bCs/>
                <w:caps/>
                <w:noProof/>
                <w:lang w:val="en-US"/>
              </w:rPr>
            </w:rPrChange>
          </w:rPr>
          <w:delText>1.5.3.1</w:delText>
        </w:r>
        <w:r w:rsidDel="006449C5">
          <w:rPr>
            <w:rFonts w:eastAsiaTheme="minorEastAsia"/>
            <w:i w:val="0"/>
            <w:iCs w:val="0"/>
            <w:noProof/>
            <w:sz w:val="22"/>
            <w:szCs w:val="22"/>
            <w:lang w:eastAsia="cs-CZ"/>
          </w:rPr>
          <w:tab/>
        </w:r>
        <w:r w:rsidRPr="006449C5" w:rsidDel="006449C5">
          <w:rPr>
            <w:noProof/>
            <w:rPrChange w:id="234" w:author="smaslan" w:date="2018-05-15T13:26:00Z">
              <w:rPr>
                <w:rStyle w:val="Hypertextovodkaz"/>
                <w:b/>
                <w:bCs/>
                <w:caps/>
                <w:noProof/>
                <w:lang w:val="en-US"/>
              </w:rPr>
            </w:rPrChange>
          </w:rPr>
          <w:delText>Nominal gain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5" w:author="smaslan" w:date="2018-05-15T13:26:00Z"/>
          <w:rFonts w:eastAsiaTheme="minorEastAsia"/>
          <w:i w:val="0"/>
          <w:iCs w:val="0"/>
          <w:noProof/>
          <w:sz w:val="22"/>
          <w:szCs w:val="22"/>
          <w:lang w:eastAsia="cs-CZ"/>
        </w:rPr>
      </w:pPr>
      <w:del w:id="236" w:author="smaslan" w:date="2018-05-15T13:26:00Z">
        <w:r w:rsidRPr="006449C5" w:rsidDel="006449C5">
          <w:rPr>
            <w:noProof/>
            <w:rPrChange w:id="237" w:author="smaslan" w:date="2018-05-15T13:26:00Z">
              <w:rPr>
                <w:rStyle w:val="Hypertextovodkaz"/>
                <w:b/>
                <w:bCs/>
                <w:caps/>
                <w:noProof/>
                <w:lang w:val="en-US"/>
              </w:rPr>
            </w:rPrChange>
          </w:rPr>
          <w:delText>1.5.3.2</w:delText>
        </w:r>
        <w:r w:rsidDel="006449C5">
          <w:rPr>
            <w:rFonts w:eastAsiaTheme="minorEastAsia"/>
            <w:i w:val="0"/>
            <w:iCs w:val="0"/>
            <w:noProof/>
            <w:sz w:val="22"/>
            <w:szCs w:val="22"/>
            <w:lang w:eastAsia="cs-CZ"/>
          </w:rPr>
          <w:tab/>
        </w:r>
        <w:r w:rsidRPr="006449C5" w:rsidDel="006449C5">
          <w:rPr>
            <w:noProof/>
            <w:rPrChange w:id="238" w:author="smaslan" w:date="2018-05-15T13:26:00Z">
              <w:rPr>
                <w:rStyle w:val="Hypertextovodkaz"/>
                <w:b/>
                <w:bCs/>
                <w:caps/>
                <w:noProof/>
                <w:lang w:val="en-US"/>
              </w:rPr>
            </w:rPrChange>
          </w:rPr>
          <w:delText>Gain frequency transfer (optional)</w:delText>
        </w:r>
        <w:r w:rsidDel="006449C5">
          <w:rPr>
            <w:noProof/>
            <w:webHidden/>
          </w:rPr>
          <w:tab/>
        </w:r>
        <w:r w:rsidR="00A34AE4" w:rsidDel="006449C5">
          <w:rPr>
            <w:noProof/>
            <w:webHidden/>
          </w:rPr>
          <w:delText>13</w:delText>
        </w:r>
      </w:del>
    </w:p>
    <w:p w:rsidR="0017490B" w:rsidDel="006449C5" w:rsidRDefault="0017490B">
      <w:pPr>
        <w:pStyle w:val="Obsah3"/>
        <w:tabs>
          <w:tab w:val="left" w:pos="1320"/>
          <w:tab w:val="right" w:leader="dot" w:pos="9062"/>
        </w:tabs>
        <w:rPr>
          <w:del w:id="239" w:author="smaslan" w:date="2018-05-15T13:26:00Z"/>
          <w:rFonts w:eastAsiaTheme="minorEastAsia"/>
          <w:i w:val="0"/>
          <w:iCs w:val="0"/>
          <w:noProof/>
          <w:sz w:val="22"/>
          <w:szCs w:val="22"/>
          <w:lang w:eastAsia="cs-CZ"/>
        </w:rPr>
      </w:pPr>
      <w:del w:id="240" w:author="smaslan" w:date="2018-05-15T13:26:00Z">
        <w:r w:rsidRPr="006449C5" w:rsidDel="006449C5">
          <w:rPr>
            <w:noProof/>
            <w:rPrChange w:id="241" w:author="smaslan" w:date="2018-05-15T13:26:00Z">
              <w:rPr>
                <w:rStyle w:val="Hypertextovodkaz"/>
                <w:b/>
                <w:bCs/>
                <w:caps/>
                <w:noProof/>
                <w:lang w:val="en-US"/>
              </w:rPr>
            </w:rPrChange>
          </w:rPr>
          <w:delText>1.5.3.3</w:delText>
        </w:r>
        <w:r w:rsidDel="006449C5">
          <w:rPr>
            <w:rFonts w:eastAsiaTheme="minorEastAsia"/>
            <w:i w:val="0"/>
            <w:iCs w:val="0"/>
            <w:noProof/>
            <w:sz w:val="22"/>
            <w:szCs w:val="22"/>
            <w:lang w:eastAsia="cs-CZ"/>
          </w:rPr>
          <w:tab/>
        </w:r>
        <w:r w:rsidRPr="006449C5" w:rsidDel="006449C5">
          <w:rPr>
            <w:noProof/>
            <w:rPrChange w:id="242" w:author="smaslan" w:date="2018-05-15T13:26:00Z">
              <w:rPr>
                <w:rStyle w:val="Hypertextovodkaz"/>
                <w:b/>
                <w:bCs/>
                <w:caps/>
                <w:noProof/>
                <w:lang w:val="en-US"/>
              </w:rPr>
            </w:rPrChange>
          </w:rPr>
          <w:delText>Phase frequency transfer (optional)</w:delText>
        </w:r>
        <w:r w:rsidDel="006449C5">
          <w:rPr>
            <w:noProof/>
            <w:webHidden/>
          </w:rPr>
          <w:tab/>
        </w:r>
        <w:r w:rsidR="00A34AE4" w:rsidDel="006449C5">
          <w:rPr>
            <w:noProof/>
            <w:webHidden/>
          </w:rPr>
          <w:delText>14</w:delText>
        </w:r>
      </w:del>
    </w:p>
    <w:p w:rsidR="0017490B" w:rsidDel="006449C5" w:rsidRDefault="0017490B">
      <w:pPr>
        <w:pStyle w:val="Obsah3"/>
        <w:tabs>
          <w:tab w:val="left" w:pos="1320"/>
          <w:tab w:val="right" w:leader="dot" w:pos="9062"/>
        </w:tabs>
        <w:rPr>
          <w:del w:id="243" w:author="smaslan" w:date="2018-05-15T13:26:00Z"/>
          <w:rFonts w:eastAsiaTheme="minorEastAsia"/>
          <w:i w:val="0"/>
          <w:iCs w:val="0"/>
          <w:noProof/>
          <w:sz w:val="22"/>
          <w:szCs w:val="22"/>
          <w:lang w:eastAsia="cs-CZ"/>
        </w:rPr>
      </w:pPr>
      <w:del w:id="244" w:author="smaslan" w:date="2018-05-15T13:26:00Z">
        <w:r w:rsidRPr="006449C5" w:rsidDel="006449C5">
          <w:rPr>
            <w:noProof/>
            <w:rPrChange w:id="245" w:author="smaslan" w:date="2018-05-15T13:26:00Z">
              <w:rPr>
                <w:rStyle w:val="Hypertextovodkaz"/>
                <w:b/>
                <w:bCs/>
                <w:caps/>
                <w:noProof/>
                <w:lang w:val="en-US"/>
              </w:rPr>
            </w:rPrChange>
          </w:rPr>
          <w:delText>1.5.3.4</w:delText>
        </w:r>
        <w:r w:rsidDel="006449C5">
          <w:rPr>
            <w:rFonts w:eastAsiaTheme="minorEastAsia"/>
            <w:i w:val="0"/>
            <w:iCs w:val="0"/>
            <w:noProof/>
            <w:sz w:val="22"/>
            <w:szCs w:val="22"/>
            <w:lang w:eastAsia="cs-CZ"/>
          </w:rPr>
          <w:tab/>
        </w:r>
        <w:r w:rsidRPr="006449C5" w:rsidDel="006449C5">
          <w:rPr>
            <w:noProof/>
            <w:rPrChange w:id="246" w:author="smaslan" w:date="2018-05-15T13:26:00Z">
              <w:rPr>
                <w:rStyle w:val="Hypertextovodkaz"/>
                <w:b/>
                <w:bCs/>
                <w:caps/>
                <w:noProof/>
                <w:lang w:val="en-US"/>
              </w:rPr>
            </w:rPrChange>
          </w:rPr>
          <w:delText>Aperture correction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47" w:author="smaslan" w:date="2018-05-15T13:26:00Z"/>
          <w:rFonts w:eastAsiaTheme="minorEastAsia"/>
          <w:i w:val="0"/>
          <w:iCs w:val="0"/>
          <w:noProof/>
          <w:sz w:val="22"/>
          <w:szCs w:val="22"/>
          <w:lang w:eastAsia="cs-CZ"/>
        </w:rPr>
      </w:pPr>
      <w:del w:id="248" w:author="smaslan" w:date="2018-05-15T13:26:00Z">
        <w:r w:rsidRPr="006449C5" w:rsidDel="006449C5">
          <w:rPr>
            <w:noProof/>
            <w:rPrChange w:id="249" w:author="smaslan" w:date="2018-05-15T13:26:00Z">
              <w:rPr>
                <w:rStyle w:val="Hypertextovodkaz"/>
                <w:b/>
                <w:bCs/>
                <w:caps/>
                <w:noProof/>
                <w:lang w:val="en-US"/>
              </w:rPr>
            </w:rPrChange>
          </w:rPr>
          <w:delText>1.5.3.5</w:delText>
        </w:r>
        <w:r w:rsidDel="006449C5">
          <w:rPr>
            <w:rFonts w:eastAsiaTheme="minorEastAsia"/>
            <w:i w:val="0"/>
            <w:iCs w:val="0"/>
            <w:noProof/>
            <w:sz w:val="22"/>
            <w:szCs w:val="22"/>
            <w:lang w:eastAsia="cs-CZ"/>
          </w:rPr>
          <w:tab/>
        </w:r>
        <w:r w:rsidRPr="006449C5" w:rsidDel="006449C5">
          <w:rPr>
            <w:noProof/>
            <w:rPrChange w:id="250" w:author="smaslan" w:date="2018-05-15T13:26:00Z">
              <w:rPr>
                <w:rStyle w:val="Hypertextovodkaz"/>
                <w:b/>
                <w:bCs/>
                <w:caps/>
                <w:noProof/>
                <w:lang w:val="en-US"/>
              </w:rPr>
            </w:rPrChange>
          </w:rPr>
          <w:delText>SFDR value (optional)</w:delText>
        </w:r>
        <w:r w:rsidDel="006449C5">
          <w:rPr>
            <w:noProof/>
            <w:webHidden/>
          </w:rPr>
          <w:tab/>
        </w:r>
        <w:r w:rsidR="00A34AE4" w:rsidDel="006449C5">
          <w:rPr>
            <w:noProof/>
            <w:webHidden/>
          </w:rPr>
          <w:delText>15</w:delText>
        </w:r>
      </w:del>
    </w:p>
    <w:p w:rsidR="0017490B" w:rsidDel="006449C5" w:rsidRDefault="0017490B">
      <w:pPr>
        <w:pStyle w:val="Obsah3"/>
        <w:tabs>
          <w:tab w:val="left" w:pos="1320"/>
          <w:tab w:val="right" w:leader="dot" w:pos="9062"/>
        </w:tabs>
        <w:rPr>
          <w:del w:id="251" w:author="smaslan" w:date="2018-05-15T13:26:00Z"/>
          <w:rFonts w:eastAsiaTheme="minorEastAsia"/>
          <w:i w:val="0"/>
          <w:iCs w:val="0"/>
          <w:noProof/>
          <w:sz w:val="22"/>
          <w:szCs w:val="22"/>
          <w:lang w:eastAsia="cs-CZ"/>
        </w:rPr>
      </w:pPr>
      <w:del w:id="252" w:author="smaslan" w:date="2018-05-15T13:26:00Z">
        <w:r w:rsidRPr="006449C5" w:rsidDel="006449C5">
          <w:rPr>
            <w:noProof/>
            <w:rPrChange w:id="253" w:author="smaslan" w:date="2018-05-15T13:26:00Z">
              <w:rPr>
                <w:rStyle w:val="Hypertextovodkaz"/>
                <w:b/>
                <w:bCs/>
                <w:caps/>
                <w:noProof/>
                <w:lang w:val="en-US"/>
              </w:rPr>
            </w:rPrChange>
          </w:rPr>
          <w:delText>1.5.3.6</w:delText>
        </w:r>
        <w:r w:rsidDel="006449C5">
          <w:rPr>
            <w:rFonts w:eastAsiaTheme="minorEastAsia"/>
            <w:i w:val="0"/>
            <w:iCs w:val="0"/>
            <w:noProof/>
            <w:sz w:val="22"/>
            <w:szCs w:val="22"/>
            <w:lang w:eastAsia="cs-CZ"/>
          </w:rPr>
          <w:tab/>
        </w:r>
        <w:r w:rsidRPr="006449C5" w:rsidDel="006449C5">
          <w:rPr>
            <w:noProof/>
            <w:rPrChange w:id="254" w:author="smaslan" w:date="2018-05-15T13:26:00Z">
              <w:rPr>
                <w:rStyle w:val="Hypertextovodkaz"/>
                <w:b/>
                <w:bCs/>
                <w:caps/>
                <w:noProof/>
                <w:lang w:val="en-US"/>
              </w:rPr>
            </w:rPrChange>
          </w:rPr>
          <w:delText>RMS jitter (optional)</w:delText>
        </w:r>
        <w:r w:rsidDel="006449C5">
          <w:rPr>
            <w:noProof/>
            <w:webHidden/>
          </w:rPr>
          <w:tab/>
        </w:r>
        <w:r w:rsidR="00A34AE4" w:rsidDel="006449C5">
          <w:rPr>
            <w:noProof/>
            <w:webHidden/>
          </w:rPr>
          <w:delText>16</w:delText>
        </w:r>
      </w:del>
    </w:p>
    <w:p w:rsidR="0017490B" w:rsidDel="006449C5" w:rsidRDefault="0017490B">
      <w:pPr>
        <w:pStyle w:val="Obsah3"/>
        <w:tabs>
          <w:tab w:val="left" w:pos="1320"/>
          <w:tab w:val="right" w:leader="dot" w:pos="9062"/>
        </w:tabs>
        <w:rPr>
          <w:del w:id="255" w:author="smaslan" w:date="2018-05-15T13:26:00Z"/>
          <w:rFonts w:eastAsiaTheme="minorEastAsia"/>
          <w:i w:val="0"/>
          <w:iCs w:val="0"/>
          <w:noProof/>
          <w:sz w:val="22"/>
          <w:szCs w:val="22"/>
          <w:lang w:eastAsia="cs-CZ"/>
        </w:rPr>
      </w:pPr>
      <w:del w:id="256" w:author="smaslan" w:date="2018-05-15T13:26:00Z">
        <w:r w:rsidRPr="006449C5" w:rsidDel="006449C5">
          <w:rPr>
            <w:noProof/>
            <w:rPrChange w:id="257" w:author="smaslan" w:date="2018-05-15T13:26:00Z">
              <w:rPr>
                <w:rStyle w:val="Hypertextovodkaz"/>
                <w:b/>
                <w:bCs/>
                <w:caps/>
                <w:noProof/>
                <w:lang w:val="en-US"/>
              </w:rPr>
            </w:rPrChange>
          </w:rPr>
          <w:delText>1.5.3.7</w:delText>
        </w:r>
        <w:r w:rsidDel="006449C5">
          <w:rPr>
            <w:rFonts w:eastAsiaTheme="minorEastAsia"/>
            <w:i w:val="0"/>
            <w:iCs w:val="0"/>
            <w:noProof/>
            <w:sz w:val="22"/>
            <w:szCs w:val="22"/>
            <w:lang w:eastAsia="cs-CZ"/>
          </w:rPr>
          <w:tab/>
        </w:r>
        <w:r w:rsidRPr="006449C5" w:rsidDel="006449C5">
          <w:rPr>
            <w:noProof/>
            <w:rPrChange w:id="258" w:author="smaslan" w:date="2018-05-15T13:26:00Z">
              <w:rPr>
                <w:rStyle w:val="Hypertextovodkaz"/>
                <w:b/>
                <w:bCs/>
                <w:caps/>
                <w:noProof/>
                <w:lang w:val="en-US"/>
              </w:rPr>
            </w:rPrChange>
          </w:rPr>
          <w:delText>Input admittance (optional)</w:delText>
        </w:r>
        <w:r w:rsidDel="006449C5">
          <w:rPr>
            <w:noProof/>
            <w:webHidden/>
          </w:rPr>
          <w:tab/>
        </w:r>
        <w:r w:rsidR="00A34AE4" w:rsidDel="006449C5">
          <w:rPr>
            <w:noProof/>
            <w:webHidden/>
          </w:rPr>
          <w:delText>16</w:delText>
        </w:r>
      </w:del>
    </w:p>
    <w:p w:rsidR="00A31297" w:rsidRDefault="00860736" w:rsidP="00A31297">
      <w:pPr>
        <w:spacing w:after="0" w:line="240" w:lineRule="auto"/>
      </w:pPr>
      <w:r>
        <w:fldChar w:fldCharType="end"/>
      </w:r>
    </w:p>
    <w:p w:rsidR="0055120D" w:rsidRDefault="0055120D" w:rsidP="0055120D">
      <w:pPr>
        <w:pStyle w:val="Nadpis2"/>
        <w:rPr>
          <w:lang w:val="en-US"/>
        </w:rPr>
      </w:pPr>
      <w:bookmarkStart w:id="259" w:name="_Toc509317559"/>
      <w:bookmarkStart w:id="260" w:name="_Toc509317749"/>
      <w:bookmarkStart w:id="261" w:name="_Toc531694778"/>
      <w:r>
        <w:rPr>
          <w:lang w:val="en-US"/>
        </w:rPr>
        <w:t>Resources</w:t>
      </w:r>
      <w:bookmarkEnd w:id="259"/>
      <w:bookmarkEnd w:id="260"/>
      <w:bookmarkEnd w:id="261"/>
    </w:p>
    <w:p w:rsidR="00167C70" w:rsidRDefault="00167C70" w:rsidP="00167C70">
      <w:pPr>
        <w:pStyle w:val="Odstavecseseznamem"/>
        <w:numPr>
          <w:ilvl w:val="0"/>
          <w:numId w:val="7"/>
        </w:numPr>
        <w:spacing w:after="0"/>
        <w:ind w:left="426" w:hanging="426"/>
        <w:rPr>
          <w:lang w:val="en-US"/>
        </w:rPr>
      </w:pPr>
      <w:bookmarkStart w:id="262" w:name="_Ref521574752"/>
      <w:r>
        <w:rPr>
          <w:lang w:val="en-US"/>
        </w:rPr>
        <w:t>TWM tool, url:</w:t>
      </w:r>
      <w:r w:rsidRPr="00167C70">
        <w:t xml:space="preserve"> </w:t>
      </w:r>
      <w:hyperlink r:id="rId7" w:history="1">
        <w:r w:rsidRPr="002D5155">
          <w:rPr>
            <w:rStyle w:val="Hypertextovodkaz"/>
            <w:lang w:val="en-US"/>
          </w:rPr>
          <w:t>https://github.com/smaslan/TWM</w:t>
        </w:r>
      </w:hyperlink>
      <w:bookmarkEnd w:id="262"/>
    </w:p>
    <w:p w:rsidR="0055120D" w:rsidRPr="005E0D85" w:rsidRDefault="0055120D" w:rsidP="00167C70">
      <w:pPr>
        <w:pStyle w:val="Odstavecseseznamem"/>
        <w:numPr>
          <w:ilvl w:val="0"/>
          <w:numId w:val="7"/>
        </w:numPr>
        <w:spacing w:after="0"/>
        <w:ind w:left="426" w:hanging="426"/>
        <w:rPr>
          <w:lang w:val="en-US"/>
        </w:rPr>
      </w:pPr>
      <w:bookmarkStart w:id="263" w:name="_Ref521574774"/>
      <w:r w:rsidRPr="005E0D85">
        <w:rPr>
          <w:lang w:val="en-US"/>
        </w:rPr>
        <w:t xml:space="preserve">INFO-STRINGS, url: </w:t>
      </w:r>
      <w:hyperlink r:id="rId8" w:history="1">
        <w:r w:rsidRPr="005E0D85">
          <w:rPr>
            <w:rStyle w:val="Hypertextovodkaz"/>
            <w:lang w:val="en-US"/>
          </w:rPr>
          <w:t>https://github.com/KaeroDot/info-strings</w:t>
        </w:r>
      </w:hyperlink>
      <w:bookmarkEnd w:id="263"/>
    </w:p>
    <w:p w:rsidR="0055120D" w:rsidRPr="005E0D85" w:rsidRDefault="0055120D" w:rsidP="00167C70">
      <w:pPr>
        <w:pStyle w:val="Odstavecseseznamem"/>
        <w:numPr>
          <w:ilvl w:val="0"/>
          <w:numId w:val="7"/>
        </w:numPr>
        <w:spacing w:after="0"/>
        <w:ind w:left="426" w:hanging="426"/>
        <w:rPr>
          <w:lang w:val="en-US"/>
        </w:rPr>
      </w:pPr>
      <w:bookmarkStart w:id="264" w:name="_Ref521574784"/>
      <w:r w:rsidRPr="005E0D85">
        <w:rPr>
          <w:lang w:val="en-US"/>
        </w:rPr>
        <w:t xml:space="preserve">QWTB toolbox, url: </w:t>
      </w:r>
      <w:hyperlink r:id="rId9" w:history="1">
        <w:r w:rsidRPr="005E0D85">
          <w:rPr>
            <w:rStyle w:val="Hypertextovodkaz"/>
            <w:lang w:val="en-US"/>
          </w:rPr>
          <w:t>https://qwtb.github.io/qwtb/</w:t>
        </w:r>
      </w:hyperlink>
      <w:bookmarkEnd w:id="264"/>
    </w:p>
    <w:p w:rsidR="00C4722E" w:rsidRPr="005E0D85" w:rsidRDefault="00C4722E" w:rsidP="00167C70">
      <w:pPr>
        <w:pStyle w:val="Odstavecseseznamem"/>
        <w:numPr>
          <w:ilvl w:val="0"/>
          <w:numId w:val="7"/>
        </w:numPr>
        <w:spacing w:after="0"/>
        <w:ind w:left="426" w:hanging="426"/>
        <w:rPr>
          <w:lang w:val="en-US"/>
        </w:rPr>
      </w:pPr>
      <w:bookmarkStart w:id="265" w:name="_Ref521575187"/>
      <w:r w:rsidRPr="005E0D85">
        <w:rPr>
          <w:lang w:val="en-US"/>
        </w:rPr>
        <w:lastRenderedPageBreak/>
        <w:t xml:space="preserve">A232 Algorithms exchange format, url: </w:t>
      </w:r>
      <w:hyperlink r:id="rId10" w:history="1">
        <w:r w:rsidRPr="005E0D85">
          <w:rPr>
            <w:rStyle w:val="Hypertextovodkaz"/>
            <w:lang w:val="en-US"/>
          </w:rPr>
          <w:t>https://github.com/smaslan/TWM/tree/master/doc/A232 Algorithm Exchange Format.docx</w:t>
        </w:r>
      </w:hyperlink>
      <w:bookmarkEnd w:id="265"/>
    </w:p>
    <w:p w:rsidR="00C4722E" w:rsidRDefault="00C4722E" w:rsidP="00C4722E">
      <w:pPr>
        <w:spacing w:after="0"/>
        <w:ind w:firstLine="708"/>
        <w:rPr>
          <w:lang w:val="en-US"/>
        </w:rPr>
      </w:pPr>
    </w:p>
    <w:p w:rsidR="0055120D" w:rsidRDefault="0055120D" w:rsidP="0055120D">
      <w:pPr>
        <w:pStyle w:val="Nadpis2"/>
        <w:rPr>
          <w:lang w:val="en-US"/>
        </w:rPr>
      </w:pPr>
      <w:bookmarkStart w:id="266" w:name="_Toc509317560"/>
      <w:bookmarkStart w:id="267" w:name="_Toc509317750"/>
      <w:bookmarkStart w:id="268" w:name="_Toc531694779"/>
      <w:r>
        <w:rPr>
          <w:lang w:val="en-US"/>
        </w:rPr>
        <w:t>Abbreviations</w:t>
      </w:r>
      <w:bookmarkEnd w:id="266"/>
      <w:bookmarkEnd w:id="267"/>
      <w:bookmarkEnd w:id="268"/>
    </w:p>
    <w:p w:rsidR="0055120D" w:rsidRDefault="009E7AE4" w:rsidP="0055120D">
      <w:pPr>
        <w:rPr>
          <w:lang w:val="en-US"/>
        </w:rPr>
      </w:pPr>
      <w:r>
        <w:rPr>
          <w:lang w:val="en-US"/>
        </w:rPr>
        <w:t xml:space="preserve">TWM – Traceable power quality </w:t>
      </w:r>
      <w:proofErr w:type="spellStart"/>
      <w:r>
        <w:rPr>
          <w:lang w:val="en-US"/>
        </w:rPr>
        <w:t>WattMeter</w:t>
      </w:r>
      <w:proofErr w:type="spellEnd"/>
    </w:p>
    <w:p w:rsidR="009E7AE4" w:rsidRPr="0055120D" w:rsidRDefault="009E7AE4" w:rsidP="0055120D">
      <w:pPr>
        <w:rPr>
          <w:lang w:val="en-US"/>
        </w:rPr>
      </w:pPr>
      <w:r>
        <w:rPr>
          <w:lang w:val="en-US"/>
        </w:rPr>
        <w:t>SFDR – Spurious Free Dynamic Range</w:t>
      </w:r>
    </w:p>
    <w:p w:rsidR="00324DD0" w:rsidRPr="0055120D" w:rsidRDefault="0055120D" w:rsidP="0055120D">
      <w:pPr>
        <w:pStyle w:val="Nadpis2"/>
        <w:rPr>
          <w:lang w:val="en-US"/>
        </w:rPr>
      </w:pPr>
      <w:bookmarkStart w:id="269" w:name="_Toc509317561"/>
      <w:bookmarkStart w:id="270" w:name="_Toc509317751"/>
      <w:bookmarkStart w:id="271" w:name="_Toc531694780"/>
      <w:r w:rsidRPr="0055120D">
        <w:rPr>
          <w:lang w:val="en-US"/>
        </w:rPr>
        <w:t>Introduction</w:t>
      </w:r>
      <w:bookmarkEnd w:id="269"/>
      <w:bookmarkEnd w:id="270"/>
      <w:bookmarkEnd w:id="271"/>
    </w:p>
    <w:p w:rsidR="0055120D" w:rsidRDefault="0055120D" w:rsidP="0055120D">
      <w:pPr>
        <w:rPr>
          <w:lang w:val="en-US"/>
        </w:rPr>
      </w:pPr>
      <w:r>
        <w:rPr>
          <w:lang w:val="en-US"/>
        </w:rPr>
        <w:t>All correction files are based on the combination of INFO-STRINGS library</w:t>
      </w:r>
      <w:del w:id="272" w:author="smaslan" w:date="2018-08-09T10:43:00Z">
        <w:r w:rsidDel="006D2678">
          <w:rPr>
            <w:lang w:val="en-US"/>
          </w:rPr>
          <w:delText xml:space="preserve"> [</w:delText>
        </w:r>
        <w:r w:rsidR="00167C70" w:rsidDel="006D2678">
          <w:rPr>
            <w:lang w:val="en-US"/>
          </w:rPr>
          <w:delText>2</w:delText>
        </w:r>
        <w:r w:rsidDel="006D2678">
          <w:rPr>
            <w:lang w:val="en-US"/>
          </w:rPr>
          <w:delText>]</w:delText>
        </w:r>
      </w:del>
      <w:ins w:id="273" w:author="smaslan" w:date="2018-08-09T10:44:00Z">
        <w:r w:rsidR="006D2678">
          <w:rPr>
            <w:lang w:val="en-US"/>
          </w:rPr>
          <w:t xml:space="preserve"> </w:t>
        </w:r>
        <w:r w:rsidR="006D2678">
          <w:rPr>
            <w:lang w:val="en-US"/>
          </w:rPr>
          <w:fldChar w:fldCharType="begin"/>
        </w:r>
        <w:r w:rsidR="006D2678">
          <w:rPr>
            <w:lang w:val="en-US"/>
          </w:rPr>
          <w:instrText xml:space="preserve"> REF _Ref521574774 \r \h </w:instrText>
        </w:r>
      </w:ins>
      <w:r w:rsidR="006D2678">
        <w:rPr>
          <w:lang w:val="en-US"/>
        </w:rPr>
      </w:r>
      <w:r w:rsidR="006D2678">
        <w:rPr>
          <w:lang w:val="en-US"/>
        </w:rPr>
        <w:fldChar w:fldCharType="separate"/>
      </w:r>
      <w:ins w:id="274" w:author="smaslan" w:date="2018-08-09T10:44:00Z">
        <w:r w:rsidR="006D2678">
          <w:rPr>
            <w:lang w:val="en-US"/>
          </w:rPr>
          <w:t>[2]</w:t>
        </w:r>
        <w:r w:rsidR="006D2678">
          <w:rPr>
            <w:lang w:val="en-US"/>
          </w:rPr>
          <w:fldChar w:fldCharType="end"/>
        </w:r>
      </w:ins>
      <w:r>
        <w:rPr>
          <w:lang w:val="en-US"/>
        </w:rPr>
        <w:t xml:space="preserve"> and ordinary CSV files. The corrections are loaded automatically by the TWM tool and passed to the PQ algorithm wrapped in the QWTB toolbox </w:t>
      </w:r>
      <w:ins w:id="275" w:author="smaslan" w:date="2018-08-09T10:44:00Z">
        <w:r w:rsidR="006D2678">
          <w:rPr>
            <w:lang w:val="en-US"/>
          </w:rPr>
          <w:fldChar w:fldCharType="begin"/>
        </w:r>
        <w:r w:rsidR="006D2678">
          <w:rPr>
            <w:lang w:val="en-US"/>
          </w:rPr>
          <w:instrText xml:space="preserve"> REF _Ref521574784 \r \h </w:instrText>
        </w:r>
      </w:ins>
      <w:r w:rsidR="006D2678">
        <w:rPr>
          <w:lang w:val="en-US"/>
        </w:rPr>
      </w:r>
      <w:r w:rsidR="006D2678">
        <w:rPr>
          <w:lang w:val="en-US"/>
        </w:rPr>
        <w:fldChar w:fldCharType="separate"/>
      </w:r>
      <w:ins w:id="276" w:author="smaslan" w:date="2018-08-09T10:44:00Z">
        <w:r w:rsidR="006D2678">
          <w:rPr>
            <w:lang w:val="en-US"/>
          </w:rPr>
          <w:t>[3]</w:t>
        </w:r>
        <w:r w:rsidR="006D2678">
          <w:rPr>
            <w:lang w:val="en-US"/>
          </w:rPr>
          <w:fldChar w:fldCharType="end"/>
        </w:r>
      </w:ins>
      <w:del w:id="277" w:author="smaslan" w:date="2018-08-09T10:44:00Z">
        <w:r w:rsidDel="006D2678">
          <w:rPr>
            <w:lang w:val="en-US"/>
          </w:rPr>
          <w:delText>[</w:delText>
        </w:r>
        <w:r w:rsidR="00167C70" w:rsidDel="006D2678">
          <w:rPr>
            <w:lang w:val="en-US"/>
          </w:rPr>
          <w:delText>3</w:delText>
        </w:r>
        <w:r w:rsidDel="006D2678">
          <w:rPr>
            <w:lang w:val="en-US"/>
          </w:rPr>
          <w:delText>]</w:delText>
        </w:r>
      </w:del>
      <w:r>
        <w:rPr>
          <w:lang w:val="en-US"/>
        </w:rPr>
        <w:t xml:space="preserve">. The following text shows the formats of the correction datasets, behavior of the TWM correction loader and naming of the correction values and tables that will be passed to the QWTB algorithm. </w:t>
      </w:r>
    </w:p>
    <w:p w:rsidR="00922C58" w:rsidRPr="0055120D" w:rsidRDefault="00922C58" w:rsidP="0055120D">
      <w:pPr>
        <w:pStyle w:val="Nadpis3"/>
        <w:rPr>
          <w:lang w:val="en-US"/>
        </w:rPr>
      </w:pPr>
      <w:bookmarkStart w:id="278" w:name="_Toc509317562"/>
      <w:bookmarkStart w:id="279" w:name="_Toc509317752"/>
      <w:bookmarkStart w:id="280" w:name="_Toc531694781"/>
      <w:r w:rsidRPr="0055120D">
        <w:rPr>
          <w:lang w:val="en-US"/>
        </w:rPr>
        <w:t>CSV tables</w:t>
      </w:r>
      <w:bookmarkEnd w:id="278"/>
      <w:bookmarkEnd w:id="279"/>
      <w:bookmarkEnd w:id="280"/>
    </w:p>
    <w:p w:rsidR="00D5066D" w:rsidRDefault="00D5066D" w:rsidP="00D5066D">
      <w:pPr>
        <w:rPr>
          <w:lang w:val="en-US"/>
        </w:rPr>
      </w:pPr>
      <w:r w:rsidRPr="0055120D">
        <w:rPr>
          <w:lang w:val="en-US"/>
        </w:rPr>
        <w:t>Many of the correction tables in the TWM tool are stored as a CSV tables separated by semicolon “;”. This is e.g. the case of dependencies, such frequency transfers. This solution was chosen to ensure flexibility</w:t>
      </w:r>
      <w:r w:rsidR="0055120D">
        <w:rPr>
          <w:lang w:val="en-US"/>
        </w:rPr>
        <w:t xml:space="preserve"> and easy editing for the users</w:t>
      </w:r>
      <w:r w:rsidRPr="0055120D">
        <w:rPr>
          <w:lang w:val="en-US"/>
        </w:rPr>
        <w:t>. All the tables must have unified format.</w:t>
      </w:r>
    </w:p>
    <w:p w:rsidR="00860736" w:rsidRPr="0055120D" w:rsidRDefault="00860736" w:rsidP="00860736">
      <w:pPr>
        <w:pStyle w:val="Nadpis4"/>
        <w:rPr>
          <w:lang w:val="en-US"/>
        </w:rPr>
      </w:pPr>
      <w:bookmarkStart w:id="281" w:name="_Toc531694782"/>
      <w:r>
        <w:rPr>
          <w:lang w:val="en-US"/>
        </w:rPr>
        <w:t>1D CSV table format</w:t>
      </w:r>
      <w:bookmarkEnd w:id="281"/>
    </w:p>
    <w:p w:rsidR="00922C58" w:rsidRPr="0055120D" w:rsidRDefault="00922C58">
      <w:pPr>
        <w:rPr>
          <w:lang w:val="en-US"/>
        </w:rPr>
      </w:pPr>
      <w:r w:rsidRPr="0055120D">
        <w:rPr>
          <w:lang w:val="en-US"/>
        </w:rPr>
        <w:t xml:space="preserve">1D </w:t>
      </w:r>
      <w:r w:rsidR="00D5066D" w:rsidRPr="0055120D">
        <w:rPr>
          <w:lang w:val="en-US"/>
        </w:rPr>
        <w:t xml:space="preserve">dependence </w:t>
      </w:r>
      <w:r w:rsidR="0055120D">
        <w:rPr>
          <w:lang w:val="en-US"/>
        </w:rPr>
        <w:t xml:space="preserve">CSV </w:t>
      </w:r>
      <w:r w:rsidRPr="0055120D">
        <w:rPr>
          <w:lang w:val="en-US"/>
        </w:rPr>
        <w:t xml:space="preserve">table with three quantities </w:t>
      </w:r>
      <w:r w:rsidR="007F1236" w:rsidRPr="0055120D">
        <w:rPr>
          <w:b/>
          <w:lang w:val="en-US"/>
        </w:rPr>
        <w:t>A</w:t>
      </w:r>
      <w:r w:rsidRPr="0055120D">
        <w:rPr>
          <w:lang w:val="en-US"/>
        </w:rPr>
        <w:t xml:space="preserve">, </w:t>
      </w:r>
      <w:r w:rsidR="007F1236" w:rsidRPr="0055120D">
        <w:rPr>
          <w:b/>
          <w:lang w:val="en-US"/>
        </w:rPr>
        <w:t>B</w:t>
      </w:r>
      <w:r w:rsidRPr="0055120D">
        <w:rPr>
          <w:lang w:val="en-US"/>
        </w:rPr>
        <w:t xml:space="preserve"> and </w:t>
      </w:r>
      <w:r w:rsidR="007F1236" w:rsidRPr="0055120D">
        <w:rPr>
          <w:b/>
          <w:lang w:val="en-US"/>
        </w:rPr>
        <w:t>C</w:t>
      </w:r>
      <w:r w:rsidRPr="0055120D">
        <w:rPr>
          <w:lang w:val="en-US"/>
        </w:rPr>
        <w:t xml:space="preserve"> dependent on</w:t>
      </w:r>
      <w:r w:rsidR="007F1236" w:rsidRPr="0055120D">
        <w:rPr>
          <w:lang w:val="en-US"/>
        </w:rPr>
        <w:t xml:space="preserve"> axis </w:t>
      </w:r>
      <w:r w:rsidR="007F1236" w:rsidRPr="0055120D">
        <w:rPr>
          <w:b/>
          <w:lang w:val="en-US"/>
        </w:rPr>
        <w:t>Y</w:t>
      </w:r>
      <w:r w:rsidRPr="0055120D">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pPr>
              <w:rPr>
                <w:lang w:val="en-US"/>
              </w:rPr>
            </w:pPr>
            <w:r>
              <w:rPr>
                <w:lang w:val="en-US"/>
              </w:rPr>
              <w:t>Comment</w:t>
            </w:r>
          </w:p>
        </w:tc>
        <w:tc>
          <w:tcPr>
            <w:tcW w:w="543" w:type="dxa"/>
          </w:tcPr>
          <w:p w:rsidR="00922C58" w:rsidRDefault="00922C58">
            <w:pPr>
              <w:rPr>
                <w:lang w:val="en-US"/>
              </w:rPr>
            </w:pPr>
          </w:p>
        </w:tc>
        <w:tc>
          <w:tcPr>
            <w:tcW w:w="553" w:type="dxa"/>
          </w:tcPr>
          <w:p w:rsidR="00922C58" w:rsidRDefault="00922C58">
            <w:pPr>
              <w:rPr>
                <w:lang w:val="en-US"/>
              </w:rPr>
            </w:pPr>
          </w:p>
        </w:tc>
        <w:tc>
          <w:tcPr>
            <w:tcW w:w="531" w:type="dxa"/>
          </w:tcPr>
          <w:p w:rsidR="00922C58" w:rsidRDefault="00922C58">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922C58">
            <w:pPr>
              <w:jc w:val="center"/>
              <w:rPr>
                <w:lang w:val="en-US"/>
              </w:rPr>
            </w:pPr>
            <w:r>
              <w:rPr>
                <w:lang w:val="en-US"/>
              </w:rPr>
              <w:t>A</w:t>
            </w:r>
          </w:p>
        </w:tc>
        <w:tc>
          <w:tcPr>
            <w:tcW w:w="553" w:type="dxa"/>
          </w:tcPr>
          <w:p w:rsidR="00922C58" w:rsidRDefault="007F1236" w:rsidP="00922C58">
            <w:pPr>
              <w:jc w:val="center"/>
              <w:rPr>
                <w:lang w:val="en-US"/>
              </w:rPr>
            </w:pPr>
            <w:r>
              <w:rPr>
                <w:lang w:val="en-US"/>
              </w:rPr>
              <w:t>B</w:t>
            </w:r>
          </w:p>
        </w:tc>
        <w:tc>
          <w:tcPr>
            <w:tcW w:w="531" w:type="dxa"/>
          </w:tcPr>
          <w:p w:rsidR="00922C58" w:rsidRDefault="007F1236" w:rsidP="00922C58">
            <w:pPr>
              <w:jc w:val="center"/>
              <w:rPr>
                <w:lang w:val="en-US"/>
              </w:rPr>
            </w:pPr>
            <w:r>
              <w:rPr>
                <w:lang w:val="en-US"/>
              </w:rPr>
              <w:t>C</w:t>
            </w:r>
          </w:p>
        </w:tc>
      </w:tr>
      <w:tr w:rsidR="00922C58" w:rsidTr="006F16EB">
        <w:tc>
          <w:tcPr>
            <w:tcW w:w="1210" w:type="dxa"/>
          </w:tcPr>
          <w:p w:rsidR="00922C58" w:rsidRDefault="007F1236" w:rsidP="007F1236">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w:t>
            </w:r>
            <w:r w:rsidR="00922C58">
              <w:rPr>
                <w:lang w:val="en-US"/>
              </w:rPr>
              <w:t>1</w:t>
            </w: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922C58">
            <w:pPr>
              <w:jc w:val="center"/>
              <w:rPr>
                <w:lang w:val="en-US"/>
              </w:rPr>
            </w:pPr>
            <w:r>
              <w:rPr>
                <w:lang w:val="en-US"/>
              </w:rPr>
              <w:t>y</w:t>
            </w:r>
            <w:r w:rsidR="00922C58">
              <w:rPr>
                <w:lang w:val="en-US"/>
              </w:rPr>
              <w:t>2</w:t>
            </w:r>
          </w:p>
        </w:tc>
        <w:tc>
          <w:tcPr>
            <w:tcW w:w="543" w:type="dxa"/>
          </w:tcPr>
          <w:p w:rsidR="00922C58" w:rsidRDefault="007F1236" w:rsidP="007F1236">
            <w:pPr>
              <w:jc w:val="center"/>
              <w:rPr>
                <w:lang w:val="en-US"/>
              </w:rPr>
            </w:pPr>
            <w:r>
              <w:rPr>
                <w:lang w:val="en-US"/>
              </w:rPr>
              <w:t>a</w:t>
            </w:r>
            <w:r w:rsidR="00922C58">
              <w:rPr>
                <w:lang w:val="en-US"/>
              </w:rPr>
              <w:t>2</w:t>
            </w:r>
          </w:p>
        </w:tc>
        <w:tc>
          <w:tcPr>
            <w:tcW w:w="553" w:type="dxa"/>
          </w:tcPr>
          <w:p w:rsidR="00922C58" w:rsidRDefault="007F1236" w:rsidP="007F1236">
            <w:pPr>
              <w:jc w:val="center"/>
              <w:rPr>
                <w:lang w:val="en-US"/>
              </w:rPr>
            </w:pPr>
            <w:r>
              <w:rPr>
                <w:lang w:val="en-US"/>
              </w:rPr>
              <w:t>b</w:t>
            </w:r>
            <w:r w:rsidR="00922C58">
              <w:rPr>
                <w:lang w:val="en-US"/>
              </w:rPr>
              <w:t>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922C58">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7F1236" w:rsidP="007F1236">
            <w:pPr>
              <w:jc w:val="center"/>
              <w:rPr>
                <w:lang w:val="en-US"/>
              </w:rPr>
            </w:pPr>
            <w:r>
              <w:rPr>
                <w:lang w:val="en-US"/>
              </w:rPr>
              <w:t>c</w:t>
            </w:r>
            <w:r w:rsidR="00922C58">
              <w:rPr>
                <w:lang w:val="en-US"/>
              </w:rPr>
              <w:t>3</w:t>
            </w:r>
          </w:p>
        </w:tc>
      </w:tr>
    </w:tbl>
    <w:p w:rsidR="00922C58" w:rsidRDefault="00922C58">
      <w:pPr>
        <w:rPr>
          <w:lang w:val="en-US"/>
        </w:rPr>
      </w:pPr>
    </w:p>
    <w:p w:rsidR="0055120D" w:rsidRDefault="0055120D">
      <w:pPr>
        <w:rPr>
          <w:lang w:val="en-US"/>
        </w:rPr>
      </w:pPr>
      <w:r>
        <w:rPr>
          <w:lang w:val="en-US"/>
        </w:rPr>
        <w:t>The “Comment” is any text string that describes content of the table. The row is mandatory even if the comment is not required!</w:t>
      </w:r>
    </w:p>
    <w:p w:rsidR="00922C58" w:rsidRDefault="00D5066D">
      <w:pPr>
        <w:rPr>
          <w:lang w:val="en-US"/>
        </w:rPr>
      </w:pPr>
      <w:r>
        <w:rPr>
          <w:lang w:val="en-US"/>
        </w:rPr>
        <w:t>Any t</w:t>
      </w:r>
      <w:r w:rsidR="00922C58">
        <w:rPr>
          <w:lang w:val="en-US"/>
        </w:rPr>
        <w:t>able can contain empty values:</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7F1236">
            <w:pPr>
              <w:jc w:val="center"/>
              <w:rPr>
                <w:lang w:val="en-US"/>
              </w:rPr>
            </w:pPr>
            <w:r>
              <w:rPr>
                <w:lang w:val="en-US"/>
              </w:rPr>
              <w:t>B</w:t>
            </w:r>
          </w:p>
        </w:tc>
        <w:tc>
          <w:tcPr>
            <w:tcW w:w="531" w:type="dxa"/>
          </w:tcPr>
          <w:p w:rsidR="00922C58" w:rsidRDefault="007F1236" w:rsidP="007F1236">
            <w:pPr>
              <w:jc w:val="center"/>
              <w:rPr>
                <w:lang w:val="en-US"/>
              </w:rPr>
            </w:pPr>
            <w:r>
              <w:rPr>
                <w:lang w:val="en-US"/>
              </w:rPr>
              <w:t>C</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543" w:type="dxa"/>
          </w:tcPr>
          <w:p w:rsidR="00922C58" w:rsidRDefault="007F1236" w:rsidP="007F1236">
            <w:pPr>
              <w:jc w:val="center"/>
              <w:rPr>
                <w:lang w:val="en-US"/>
              </w:rPr>
            </w:pPr>
            <w:r>
              <w:rPr>
                <w:lang w:val="en-US"/>
              </w:rPr>
              <w:t>a1</w:t>
            </w:r>
          </w:p>
        </w:tc>
        <w:tc>
          <w:tcPr>
            <w:tcW w:w="553" w:type="dxa"/>
          </w:tcPr>
          <w:p w:rsidR="00922C58" w:rsidRDefault="00922C58" w:rsidP="00A525FC">
            <w:pPr>
              <w:jc w:val="center"/>
              <w:rPr>
                <w:lang w:val="en-US"/>
              </w:rPr>
            </w:pPr>
          </w:p>
        </w:tc>
        <w:tc>
          <w:tcPr>
            <w:tcW w:w="531" w:type="dxa"/>
          </w:tcPr>
          <w:p w:rsidR="00922C58" w:rsidRDefault="007F1236" w:rsidP="007F1236">
            <w:pPr>
              <w:jc w:val="center"/>
              <w:rPr>
                <w:lang w:val="en-US"/>
              </w:rPr>
            </w:pPr>
            <w:r>
              <w:rPr>
                <w:lang w:val="en-US"/>
              </w:rPr>
              <w:t>c</w:t>
            </w:r>
            <w:r w:rsidR="00922C58">
              <w:rPr>
                <w:lang w:val="en-US"/>
              </w:rPr>
              <w:t>1</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543" w:type="dxa"/>
          </w:tcPr>
          <w:p w:rsidR="00922C58" w:rsidRDefault="00922C58" w:rsidP="00A525FC">
            <w:pPr>
              <w:jc w:val="center"/>
              <w:rPr>
                <w:lang w:val="en-US"/>
              </w:rPr>
            </w:pPr>
          </w:p>
        </w:tc>
        <w:tc>
          <w:tcPr>
            <w:tcW w:w="553" w:type="dxa"/>
          </w:tcPr>
          <w:p w:rsidR="00922C58" w:rsidRDefault="007F1236" w:rsidP="007F1236">
            <w:pPr>
              <w:jc w:val="center"/>
              <w:rPr>
                <w:lang w:val="en-US"/>
              </w:rPr>
            </w:pPr>
            <w:r>
              <w:rPr>
                <w:lang w:val="en-US"/>
              </w:rPr>
              <w:t>b2</w:t>
            </w:r>
          </w:p>
        </w:tc>
        <w:tc>
          <w:tcPr>
            <w:tcW w:w="531" w:type="dxa"/>
          </w:tcPr>
          <w:p w:rsidR="00922C58" w:rsidRDefault="007F1236" w:rsidP="007F1236">
            <w:pPr>
              <w:jc w:val="center"/>
              <w:rPr>
                <w:lang w:val="en-US"/>
              </w:rPr>
            </w:pPr>
            <w:r>
              <w:rPr>
                <w:lang w:val="en-US"/>
              </w:rPr>
              <w:t>c</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543" w:type="dxa"/>
          </w:tcPr>
          <w:p w:rsidR="00922C58" w:rsidRDefault="007F1236" w:rsidP="007F1236">
            <w:pPr>
              <w:jc w:val="center"/>
              <w:rPr>
                <w:lang w:val="en-US"/>
              </w:rPr>
            </w:pPr>
            <w:r>
              <w:rPr>
                <w:lang w:val="en-US"/>
              </w:rPr>
              <w:t>a</w:t>
            </w:r>
            <w:r w:rsidR="00922C58">
              <w:rPr>
                <w:lang w:val="en-US"/>
              </w:rPr>
              <w:t>3</w:t>
            </w:r>
          </w:p>
        </w:tc>
        <w:tc>
          <w:tcPr>
            <w:tcW w:w="553" w:type="dxa"/>
          </w:tcPr>
          <w:p w:rsidR="00922C58" w:rsidRDefault="007F1236" w:rsidP="007F1236">
            <w:pPr>
              <w:jc w:val="center"/>
              <w:rPr>
                <w:lang w:val="en-US"/>
              </w:rPr>
            </w:pPr>
            <w:r>
              <w:rPr>
                <w:lang w:val="en-US"/>
              </w:rPr>
              <w:t>b</w:t>
            </w:r>
            <w:r w:rsidR="00922C58">
              <w:rPr>
                <w:lang w:val="en-US"/>
              </w:rPr>
              <w:t>3</w:t>
            </w:r>
          </w:p>
        </w:tc>
        <w:tc>
          <w:tcPr>
            <w:tcW w:w="531" w:type="dxa"/>
          </w:tcPr>
          <w:p w:rsidR="00922C58" w:rsidRDefault="00922C58" w:rsidP="00A525FC">
            <w:pPr>
              <w:jc w:val="center"/>
              <w:rPr>
                <w:lang w:val="en-US"/>
              </w:rPr>
            </w:pPr>
          </w:p>
        </w:tc>
      </w:tr>
    </w:tbl>
    <w:p w:rsidR="00922C58" w:rsidRDefault="00922C58">
      <w:pPr>
        <w:rPr>
          <w:lang w:val="en-US"/>
        </w:rPr>
      </w:pPr>
      <w:r>
        <w:rPr>
          <w:lang w:val="en-US"/>
        </w:rPr>
        <w:t xml:space="preserve">The missing value </w:t>
      </w:r>
      <w:r w:rsidR="007F1236" w:rsidRPr="00D5066D">
        <w:rPr>
          <w:b/>
          <w:lang w:val="en-US"/>
        </w:rPr>
        <w:t>a</w:t>
      </w:r>
      <w:r w:rsidRPr="00D5066D">
        <w:rPr>
          <w:b/>
          <w:lang w:val="en-US"/>
        </w:rPr>
        <w:t>2</w:t>
      </w:r>
      <w:r>
        <w:rPr>
          <w:lang w:val="en-US"/>
        </w:rPr>
        <w:t xml:space="preserve"> will be interpolated from </w:t>
      </w:r>
      <w:r w:rsidR="007F1236" w:rsidRPr="00D5066D">
        <w:rPr>
          <w:b/>
          <w:lang w:val="en-US"/>
        </w:rPr>
        <w:t>a</w:t>
      </w:r>
      <w:r w:rsidRPr="00D5066D">
        <w:rPr>
          <w:b/>
          <w:lang w:val="en-US"/>
        </w:rPr>
        <w:t>1</w:t>
      </w:r>
      <w:r>
        <w:rPr>
          <w:lang w:val="en-US"/>
        </w:rPr>
        <w:t xml:space="preserve"> and </w:t>
      </w:r>
      <w:r w:rsidR="007F1236" w:rsidRPr="00D5066D">
        <w:rPr>
          <w:b/>
          <w:lang w:val="en-US"/>
        </w:rPr>
        <w:t>a</w:t>
      </w:r>
      <w:r w:rsidRPr="00D5066D">
        <w:rPr>
          <w:b/>
          <w:lang w:val="en-US"/>
        </w:rPr>
        <w:t>3</w:t>
      </w:r>
      <w:r>
        <w:rPr>
          <w:lang w:val="en-US"/>
        </w:rPr>
        <w:t xml:space="preserve"> by the loader. </w:t>
      </w:r>
      <w:r w:rsidR="007F1236">
        <w:rPr>
          <w:lang w:val="en-US"/>
        </w:rPr>
        <w:t>However, m</w:t>
      </w:r>
      <w:r>
        <w:rPr>
          <w:lang w:val="en-US"/>
        </w:rPr>
        <w:t xml:space="preserve">issing value </w:t>
      </w:r>
      <w:r w:rsidR="007F1236" w:rsidRPr="00D5066D">
        <w:rPr>
          <w:b/>
          <w:lang w:val="en-US"/>
        </w:rPr>
        <w:t>b1</w:t>
      </w:r>
      <w:r>
        <w:rPr>
          <w:lang w:val="en-US"/>
        </w:rPr>
        <w:t xml:space="preserve"> </w:t>
      </w:r>
      <w:r w:rsidR="007F1236">
        <w:rPr>
          <w:lang w:val="en-US"/>
        </w:rPr>
        <w:t xml:space="preserve">and </w:t>
      </w:r>
      <w:r w:rsidR="007F1236" w:rsidRPr="00D5066D">
        <w:rPr>
          <w:b/>
          <w:lang w:val="en-US"/>
        </w:rPr>
        <w:t>c3</w:t>
      </w:r>
      <w:r w:rsidR="007F1236">
        <w:rPr>
          <w:lang w:val="en-US"/>
        </w:rPr>
        <w:t xml:space="preserve"> </w:t>
      </w:r>
      <w:r>
        <w:rPr>
          <w:lang w:val="en-US"/>
        </w:rPr>
        <w:t xml:space="preserve">will be loaded as </w:t>
      </w:r>
      <w:proofErr w:type="spellStart"/>
      <w:r w:rsidRPr="00D5066D">
        <w:rPr>
          <w:b/>
          <w:lang w:val="en-US"/>
        </w:rPr>
        <w:t>NaN</w:t>
      </w:r>
      <w:proofErr w:type="spellEnd"/>
      <w:r w:rsidR="007F1236">
        <w:rPr>
          <w:lang w:val="en-US"/>
        </w:rPr>
        <w:t xml:space="preserve"> because they are at the boundary of the table and extrapolation is disabled</w:t>
      </w:r>
      <w:r w:rsidR="002229EB">
        <w:rPr>
          <w:lang w:val="en-US"/>
        </w:rPr>
        <w:t xml:space="preserve"> since the uncertainty of extrapolation cannot be properly evaluated</w:t>
      </w:r>
      <w:r w:rsidR="007F1236">
        <w:rPr>
          <w:lang w:val="en-US"/>
        </w:rPr>
        <w:t>.</w:t>
      </w:r>
    </w:p>
    <w:p w:rsidR="00922C58" w:rsidRDefault="00922C58">
      <w:pPr>
        <w:rPr>
          <w:lang w:val="en-US"/>
        </w:rPr>
      </w:pPr>
      <w:r>
        <w:rPr>
          <w:lang w:val="en-US"/>
        </w:rPr>
        <w:t xml:space="preserve">The </w:t>
      </w:r>
      <w:r w:rsidR="002229EB">
        <w:rPr>
          <w:lang w:val="en-US"/>
        </w:rPr>
        <w:t xml:space="preserve">1D </w:t>
      </w:r>
      <w:r>
        <w:rPr>
          <w:lang w:val="en-US"/>
        </w:rPr>
        <w:t xml:space="preserve">table can be also independent on the </w:t>
      </w:r>
      <w:r w:rsidR="002229EB">
        <w:rPr>
          <w:lang w:val="en-US"/>
        </w:rPr>
        <w:t xml:space="preserve">axis </w:t>
      </w:r>
      <w:r w:rsidR="007F1236" w:rsidRPr="002229EB">
        <w:rPr>
          <w:b/>
          <w:lang w:val="en-US"/>
        </w:rPr>
        <w:t>Y</w:t>
      </w:r>
      <w:r>
        <w:rPr>
          <w:lang w:val="en-US"/>
        </w:rPr>
        <w:t xml:space="preserve"> if the table has just one data row and empty </w:t>
      </w:r>
      <w:r w:rsidR="007F1236" w:rsidRPr="002229EB">
        <w:rPr>
          <w:b/>
          <w:lang w:val="en-US"/>
        </w:rPr>
        <w:t>Y</w:t>
      </w:r>
      <w:r>
        <w:rPr>
          <w:lang w:val="en-US"/>
        </w:rPr>
        <w:t xml:space="preserve"> axis, i.e. missing value </w:t>
      </w:r>
      <w:r w:rsidR="007F1236" w:rsidRPr="002229EB">
        <w:rPr>
          <w:b/>
          <w:lang w:val="en-US"/>
        </w:rPr>
        <w:t>y</w:t>
      </w:r>
      <w:r w:rsidRPr="002229EB">
        <w:rPr>
          <w:b/>
          <w:lang w:val="en-US"/>
        </w:rPr>
        <w:t>1</w:t>
      </w:r>
      <w:r>
        <w:rPr>
          <w:lang w:val="en-US"/>
        </w:rPr>
        <w:t>:</w:t>
      </w:r>
    </w:p>
    <w:tbl>
      <w:tblPr>
        <w:tblStyle w:val="Mkatabulky"/>
        <w:tblW w:w="0" w:type="auto"/>
        <w:tblLook w:val="04A0" w:firstRow="1" w:lastRow="0" w:firstColumn="1" w:lastColumn="0" w:noHBand="0" w:noVBand="1"/>
      </w:tblPr>
      <w:tblGrid>
        <w:gridCol w:w="1210"/>
        <w:gridCol w:w="543"/>
        <w:gridCol w:w="553"/>
        <w:gridCol w:w="531"/>
      </w:tblGrid>
      <w:tr w:rsidR="00922C58" w:rsidTr="006F16EB">
        <w:tc>
          <w:tcPr>
            <w:tcW w:w="1210" w:type="dxa"/>
          </w:tcPr>
          <w:p w:rsidR="00922C58" w:rsidRDefault="00922C58" w:rsidP="00A525FC">
            <w:pPr>
              <w:rPr>
                <w:lang w:val="en-US"/>
              </w:rPr>
            </w:pPr>
            <w:r>
              <w:rPr>
                <w:lang w:val="en-US"/>
              </w:rPr>
              <w:t>Comment</w:t>
            </w:r>
          </w:p>
        </w:tc>
        <w:tc>
          <w:tcPr>
            <w:tcW w:w="543" w:type="dxa"/>
          </w:tcPr>
          <w:p w:rsidR="00922C58" w:rsidRDefault="00922C58" w:rsidP="00A525FC">
            <w:pPr>
              <w:rPr>
                <w:lang w:val="en-US"/>
              </w:rPr>
            </w:pPr>
          </w:p>
        </w:tc>
        <w:tc>
          <w:tcPr>
            <w:tcW w:w="553" w:type="dxa"/>
          </w:tcPr>
          <w:p w:rsidR="00922C58" w:rsidRDefault="00922C58" w:rsidP="00A525FC">
            <w:pPr>
              <w:rPr>
                <w:lang w:val="en-US"/>
              </w:rPr>
            </w:pPr>
          </w:p>
        </w:tc>
        <w:tc>
          <w:tcPr>
            <w:tcW w:w="531" w:type="dxa"/>
          </w:tcPr>
          <w:p w:rsidR="00922C58" w:rsidRDefault="00922C58" w:rsidP="00A525FC">
            <w:pPr>
              <w:rPr>
                <w:lang w:val="en-US"/>
              </w:rPr>
            </w:pPr>
          </w:p>
        </w:tc>
      </w:tr>
      <w:tr w:rsidR="00922C58" w:rsidTr="006F16EB">
        <w:tc>
          <w:tcPr>
            <w:tcW w:w="1210" w:type="dxa"/>
          </w:tcPr>
          <w:p w:rsidR="00922C58" w:rsidRDefault="007F1236" w:rsidP="007F1236">
            <w:pPr>
              <w:jc w:val="center"/>
              <w:rPr>
                <w:lang w:val="en-US"/>
              </w:rPr>
            </w:pPr>
            <w:r>
              <w:rPr>
                <w:lang w:val="en-US"/>
              </w:rPr>
              <w:t>Y</w:t>
            </w:r>
          </w:p>
        </w:tc>
        <w:tc>
          <w:tcPr>
            <w:tcW w:w="543" w:type="dxa"/>
          </w:tcPr>
          <w:p w:rsidR="00922C58" w:rsidRDefault="007F1236" w:rsidP="00A525FC">
            <w:pPr>
              <w:jc w:val="center"/>
              <w:rPr>
                <w:lang w:val="en-US"/>
              </w:rPr>
            </w:pPr>
            <w:r>
              <w:rPr>
                <w:lang w:val="en-US"/>
              </w:rPr>
              <w:t>A</w:t>
            </w:r>
          </w:p>
        </w:tc>
        <w:tc>
          <w:tcPr>
            <w:tcW w:w="553" w:type="dxa"/>
          </w:tcPr>
          <w:p w:rsidR="00922C58" w:rsidRDefault="007F1236" w:rsidP="00A525FC">
            <w:pPr>
              <w:jc w:val="center"/>
              <w:rPr>
                <w:lang w:val="en-US"/>
              </w:rPr>
            </w:pPr>
            <w:r>
              <w:rPr>
                <w:lang w:val="en-US"/>
              </w:rPr>
              <w:t>B</w:t>
            </w:r>
          </w:p>
        </w:tc>
        <w:tc>
          <w:tcPr>
            <w:tcW w:w="531" w:type="dxa"/>
          </w:tcPr>
          <w:p w:rsidR="00922C58" w:rsidRDefault="007F1236" w:rsidP="00A525FC">
            <w:pPr>
              <w:jc w:val="center"/>
              <w:rPr>
                <w:lang w:val="en-US"/>
              </w:rPr>
            </w:pPr>
            <w:r>
              <w:rPr>
                <w:lang w:val="en-US"/>
              </w:rPr>
              <w:t>C</w:t>
            </w:r>
          </w:p>
        </w:tc>
      </w:tr>
      <w:tr w:rsidR="00922C58" w:rsidTr="006F16EB">
        <w:tc>
          <w:tcPr>
            <w:tcW w:w="1210" w:type="dxa"/>
          </w:tcPr>
          <w:p w:rsidR="00922C58" w:rsidRDefault="00922C58" w:rsidP="00A525FC">
            <w:pPr>
              <w:jc w:val="center"/>
              <w:rPr>
                <w:lang w:val="en-US"/>
              </w:rPr>
            </w:pPr>
          </w:p>
        </w:tc>
        <w:tc>
          <w:tcPr>
            <w:tcW w:w="543" w:type="dxa"/>
          </w:tcPr>
          <w:p w:rsidR="00922C58" w:rsidRDefault="007F1236" w:rsidP="007F1236">
            <w:pPr>
              <w:jc w:val="center"/>
              <w:rPr>
                <w:lang w:val="en-US"/>
              </w:rPr>
            </w:pPr>
            <w:r>
              <w:rPr>
                <w:lang w:val="en-US"/>
              </w:rPr>
              <w:t>a</w:t>
            </w:r>
            <w:r w:rsidR="00922C58">
              <w:rPr>
                <w:lang w:val="en-US"/>
              </w:rPr>
              <w:t>1</w:t>
            </w:r>
          </w:p>
        </w:tc>
        <w:tc>
          <w:tcPr>
            <w:tcW w:w="553" w:type="dxa"/>
          </w:tcPr>
          <w:p w:rsidR="00922C58" w:rsidRDefault="007F1236" w:rsidP="007F1236">
            <w:pPr>
              <w:jc w:val="center"/>
              <w:rPr>
                <w:lang w:val="en-US"/>
              </w:rPr>
            </w:pPr>
            <w:r>
              <w:rPr>
                <w:lang w:val="en-US"/>
              </w:rPr>
              <w:t>b1</w:t>
            </w:r>
          </w:p>
        </w:tc>
        <w:tc>
          <w:tcPr>
            <w:tcW w:w="531" w:type="dxa"/>
          </w:tcPr>
          <w:p w:rsidR="00922C58" w:rsidRDefault="007F1236" w:rsidP="007F1236">
            <w:pPr>
              <w:jc w:val="center"/>
              <w:rPr>
                <w:lang w:val="en-US"/>
              </w:rPr>
            </w:pPr>
            <w:r>
              <w:rPr>
                <w:lang w:val="en-US"/>
              </w:rPr>
              <w:t>c1</w:t>
            </w:r>
          </w:p>
        </w:tc>
      </w:tr>
    </w:tbl>
    <w:p w:rsidR="00922C58" w:rsidRDefault="00922C58">
      <w:pPr>
        <w:rPr>
          <w:lang w:val="en-US"/>
        </w:rPr>
      </w:pPr>
      <w:r>
        <w:rPr>
          <w:lang w:val="en-US"/>
        </w:rPr>
        <w:t xml:space="preserve">All TWM functions will ignore the axis </w:t>
      </w:r>
      <w:r w:rsidR="007F1236" w:rsidRPr="002229EB">
        <w:rPr>
          <w:b/>
          <w:lang w:val="en-US"/>
        </w:rPr>
        <w:t>Y</w:t>
      </w:r>
      <w:r w:rsidR="007F1236">
        <w:rPr>
          <w:lang w:val="en-US"/>
        </w:rPr>
        <w:t xml:space="preserve"> </w:t>
      </w:r>
      <w:r>
        <w:rPr>
          <w:lang w:val="en-US"/>
        </w:rPr>
        <w:t xml:space="preserve">and will </w:t>
      </w:r>
      <w:r w:rsidR="002229EB">
        <w:rPr>
          <w:lang w:val="en-US"/>
        </w:rPr>
        <w:t>assume</w:t>
      </w:r>
      <w:r>
        <w:rPr>
          <w:lang w:val="en-US"/>
        </w:rPr>
        <w:t xml:space="preserve"> the</w:t>
      </w:r>
      <w:r w:rsidR="002229EB">
        <w:rPr>
          <w:lang w:val="en-US"/>
        </w:rPr>
        <w:t xml:space="preserve"> values</w:t>
      </w:r>
      <w:r>
        <w:rPr>
          <w:lang w:val="en-US"/>
        </w:rPr>
        <w:t xml:space="preserve"> </w:t>
      </w:r>
      <w:r w:rsidR="007F1236" w:rsidRPr="002229EB">
        <w:rPr>
          <w:b/>
          <w:lang w:val="en-US"/>
        </w:rPr>
        <w:t>a</w:t>
      </w:r>
      <w:r w:rsidRPr="002229EB">
        <w:rPr>
          <w:b/>
          <w:lang w:val="en-US"/>
        </w:rPr>
        <w:t>1</w:t>
      </w:r>
      <w:r>
        <w:rPr>
          <w:lang w:val="en-US"/>
        </w:rPr>
        <w:t xml:space="preserve">, </w:t>
      </w:r>
      <w:r w:rsidR="007F1236" w:rsidRPr="002229EB">
        <w:rPr>
          <w:b/>
          <w:lang w:val="en-US"/>
        </w:rPr>
        <w:t>b1</w:t>
      </w:r>
      <w:r>
        <w:rPr>
          <w:lang w:val="en-US"/>
        </w:rPr>
        <w:t xml:space="preserve">, </w:t>
      </w:r>
      <w:r w:rsidR="007F1236" w:rsidRPr="002229EB">
        <w:rPr>
          <w:b/>
          <w:lang w:val="en-US"/>
        </w:rPr>
        <w:t>c</w:t>
      </w:r>
      <w:r w:rsidRPr="002229EB">
        <w:rPr>
          <w:b/>
          <w:lang w:val="en-US"/>
        </w:rPr>
        <w:t>3</w:t>
      </w:r>
      <w:r w:rsidR="007F1236">
        <w:rPr>
          <w:lang w:val="en-US"/>
        </w:rPr>
        <w:t xml:space="preserve"> for any value of </w:t>
      </w:r>
      <w:r w:rsidR="007F1236" w:rsidRPr="002229EB">
        <w:rPr>
          <w:b/>
          <w:lang w:val="en-US"/>
        </w:rPr>
        <w:t>Y</w:t>
      </w:r>
      <w:r>
        <w:rPr>
          <w:lang w:val="en-US"/>
        </w:rPr>
        <w:t>.</w:t>
      </w:r>
    </w:p>
    <w:p w:rsidR="00922C58" w:rsidRDefault="00860736" w:rsidP="00860736">
      <w:pPr>
        <w:pStyle w:val="Nadpis4"/>
        <w:rPr>
          <w:lang w:val="en-US"/>
        </w:rPr>
      </w:pPr>
      <w:bookmarkStart w:id="282" w:name="_Toc531694783"/>
      <w:r>
        <w:rPr>
          <w:lang w:val="en-US"/>
        </w:rPr>
        <w:lastRenderedPageBreak/>
        <w:t>2D CSV table format</w:t>
      </w:r>
      <w:bookmarkEnd w:id="282"/>
    </w:p>
    <w:p w:rsidR="00922C58" w:rsidRDefault="00922C58">
      <w:pPr>
        <w:rPr>
          <w:lang w:val="en-US"/>
        </w:rPr>
      </w:pPr>
      <w:r>
        <w:rPr>
          <w:lang w:val="en-US"/>
        </w:rPr>
        <w:t>TWM also supports 2D tables dependent on two axes</w:t>
      </w:r>
      <w:r w:rsidR="007F1236">
        <w:rPr>
          <w:lang w:val="en-US"/>
        </w:rPr>
        <w:t xml:space="preserve"> </w:t>
      </w:r>
      <w:r w:rsidR="007F1236" w:rsidRPr="002229EB">
        <w:rPr>
          <w:b/>
          <w:lang w:val="en-US"/>
        </w:rPr>
        <w:t>X</w:t>
      </w:r>
      <w:r w:rsidR="007F1236">
        <w:rPr>
          <w:lang w:val="en-US"/>
        </w:rPr>
        <w:t xml:space="preserve"> and </w:t>
      </w:r>
      <w:r w:rsidR="007F1236" w:rsidRPr="002229EB">
        <w:rPr>
          <w:b/>
          <w:lang w:val="en-US"/>
        </w:rPr>
        <w:t>Y</w:t>
      </w:r>
      <w:r w:rsidR="007F1236">
        <w:rPr>
          <w:lang w:val="en-US"/>
        </w:rPr>
        <w:t>:</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922C58" w:rsidTr="006F16EB">
        <w:tc>
          <w:tcPr>
            <w:tcW w:w="1210" w:type="dxa"/>
          </w:tcPr>
          <w:p w:rsidR="00922C58" w:rsidRDefault="00922C58" w:rsidP="00A525FC">
            <w:pPr>
              <w:rPr>
                <w:lang w:val="en-US"/>
              </w:rPr>
            </w:pPr>
            <w:r>
              <w:rPr>
                <w:lang w:val="en-US"/>
              </w:rPr>
              <w:t>Comment</w:t>
            </w:r>
          </w:p>
        </w:tc>
        <w:tc>
          <w:tcPr>
            <w:tcW w:w="654" w:type="dxa"/>
          </w:tcPr>
          <w:p w:rsidR="00922C58" w:rsidRDefault="00922C58" w:rsidP="00A525FC">
            <w:pPr>
              <w:rPr>
                <w:lang w:val="en-US"/>
              </w:rPr>
            </w:pPr>
          </w:p>
        </w:tc>
        <w:tc>
          <w:tcPr>
            <w:tcW w:w="654" w:type="dxa"/>
          </w:tcPr>
          <w:p w:rsidR="00922C58" w:rsidRDefault="00922C58" w:rsidP="00A525FC">
            <w:pPr>
              <w:rPr>
                <w:lang w:val="en-US"/>
              </w:rPr>
            </w:pPr>
          </w:p>
        </w:tc>
        <w:tc>
          <w:tcPr>
            <w:tcW w:w="665" w:type="dxa"/>
          </w:tcPr>
          <w:p w:rsidR="00922C58" w:rsidRDefault="00922C58" w:rsidP="00A525FC">
            <w:pPr>
              <w:rPr>
                <w:lang w:val="en-US"/>
              </w:rPr>
            </w:pPr>
          </w:p>
        </w:tc>
        <w:tc>
          <w:tcPr>
            <w:tcW w:w="665" w:type="dxa"/>
          </w:tcPr>
          <w:p w:rsidR="00922C58" w:rsidRDefault="00922C58" w:rsidP="00A525FC">
            <w:pPr>
              <w:rPr>
                <w:lang w:val="en-US"/>
              </w:rPr>
            </w:pPr>
          </w:p>
        </w:tc>
        <w:tc>
          <w:tcPr>
            <w:tcW w:w="642" w:type="dxa"/>
          </w:tcPr>
          <w:p w:rsidR="00922C58" w:rsidRDefault="00922C58" w:rsidP="00A525FC">
            <w:pPr>
              <w:rPr>
                <w:lang w:val="en-US"/>
              </w:rPr>
            </w:pPr>
          </w:p>
        </w:tc>
        <w:tc>
          <w:tcPr>
            <w:tcW w:w="642" w:type="dxa"/>
          </w:tcPr>
          <w:p w:rsidR="00922C58" w:rsidRDefault="00922C58" w:rsidP="00A525FC">
            <w:pPr>
              <w:rPr>
                <w:lang w:val="en-US"/>
              </w:rPr>
            </w:pPr>
          </w:p>
        </w:tc>
      </w:tr>
      <w:tr w:rsidR="00922C58" w:rsidTr="006F16EB">
        <w:tc>
          <w:tcPr>
            <w:tcW w:w="1210" w:type="dxa"/>
          </w:tcPr>
          <w:p w:rsidR="00922C58" w:rsidRDefault="00922C58" w:rsidP="00A525FC">
            <w:pPr>
              <w:jc w:val="center"/>
              <w:rPr>
                <w:lang w:val="en-US"/>
              </w:rPr>
            </w:pPr>
          </w:p>
        </w:tc>
        <w:tc>
          <w:tcPr>
            <w:tcW w:w="654" w:type="dxa"/>
          </w:tcPr>
          <w:p w:rsidR="00922C58" w:rsidRDefault="007F1236" w:rsidP="00A525FC">
            <w:pPr>
              <w:jc w:val="center"/>
              <w:rPr>
                <w:lang w:val="en-US"/>
              </w:rPr>
            </w:pPr>
            <w:r>
              <w:rPr>
                <w:lang w:val="en-US"/>
              </w:rPr>
              <w:t>A</w:t>
            </w:r>
          </w:p>
        </w:tc>
        <w:tc>
          <w:tcPr>
            <w:tcW w:w="654" w:type="dxa"/>
          </w:tcPr>
          <w:p w:rsidR="00922C58" w:rsidRDefault="007F1236" w:rsidP="00A525FC">
            <w:pPr>
              <w:jc w:val="center"/>
              <w:rPr>
                <w:lang w:val="en-US"/>
              </w:rPr>
            </w:pPr>
            <w:r>
              <w:rPr>
                <w:lang w:val="en-US"/>
              </w:rPr>
              <w:t>A</w:t>
            </w:r>
          </w:p>
        </w:tc>
        <w:tc>
          <w:tcPr>
            <w:tcW w:w="665" w:type="dxa"/>
          </w:tcPr>
          <w:p w:rsidR="00922C58" w:rsidRDefault="007F1236" w:rsidP="00A525FC">
            <w:pPr>
              <w:jc w:val="center"/>
              <w:rPr>
                <w:lang w:val="en-US"/>
              </w:rPr>
            </w:pPr>
            <w:r>
              <w:rPr>
                <w:lang w:val="en-US"/>
              </w:rPr>
              <w:t>B</w:t>
            </w:r>
          </w:p>
        </w:tc>
        <w:tc>
          <w:tcPr>
            <w:tcW w:w="665" w:type="dxa"/>
          </w:tcPr>
          <w:p w:rsidR="00922C58" w:rsidRDefault="007F1236" w:rsidP="00A525FC">
            <w:pPr>
              <w:jc w:val="center"/>
              <w:rPr>
                <w:lang w:val="en-US"/>
              </w:rPr>
            </w:pPr>
            <w:r>
              <w:rPr>
                <w:lang w:val="en-US"/>
              </w:rPr>
              <w:t>B</w:t>
            </w:r>
          </w:p>
        </w:tc>
        <w:tc>
          <w:tcPr>
            <w:tcW w:w="642" w:type="dxa"/>
          </w:tcPr>
          <w:p w:rsidR="00922C58" w:rsidRDefault="007F1236" w:rsidP="00A525FC">
            <w:pPr>
              <w:jc w:val="center"/>
              <w:rPr>
                <w:lang w:val="en-US"/>
              </w:rPr>
            </w:pPr>
            <w:r>
              <w:rPr>
                <w:lang w:val="en-US"/>
              </w:rPr>
              <w:t>C</w:t>
            </w:r>
          </w:p>
        </w:tc>
        <w:tc>
          <w:tcPr>
            <w:tcW w:w="642" w:type="dxa"/>
          </w:tcPr>
          <w:p w:rsidR="00922C58" w:rsidRDefault="007F1236" w:rsidP="00A525FC">
            <w:pPr>
              <w:jc w:val="center"/>
              <w:rPr>
                <w:lang w:val="en-US"/>
              </w:rPr>
            </w:pPr>
            <w:r>
              <w:rPr>
                <w:lang w:val="en-US"/>
              </w:rPr>
              <w:t>C</w:t>
            </w:r>
          </w:p>
        </w:tc>
      </w:tr>
      <w:tr w:rsidR="00922C58" w:rsidTr="006F16EB">
        <w:tc>
          <w:tcPr>
            <w:tcW w:w="1210" w:type="dxa"/>
          </w:tcPr>
          <w:p w:rsidR="00922C58" w:rsidRDefault="007F1236" w:rsidP="002229EB">
            <w:pPr>
              <w:jc w:val="center"/>
              <w:rPr>
                <w:lang w:val="en-US"/>
              </w:rPr>
            </w:pPr>
            <w:r>
              <w:rPr>
                <w:lang w:val="en-US"/>
              </w:rPr>
              <w:t>Y</w:t>
            </w:r>
            <w:r w:rsidR="00922C58">
              <w:rPr>
                <w:lang w:val="en-US"/>
              </w:rPr>
              <w:t xml:space="preserve"> </w:t>
            </w:r>
            <w:r w:rsidR="002229EB">
              <w:rPr>
                <w:lang w:val="en-US"/>
              </w:rPr>
              <w:t>\</w:t>
            </w:r>
            <w:r w:rsidR="00922C58">
              <w:rPr>
                <w:lang w:val="en-US"/>
              </w:rPr>
              <w:t xml:space="preserve"> </w:t>
            </w:r>
            <w:r>
              <w:rPr>
                <w:lang w:val="en-US"/>
              </w:rPr>
              <w:t>X</w:t>
            </w:r>
          </w:p>
        </w:tc>
        <w:tc>
          <w:tcPr>
            <w:tcW w:w="654" w:type="dxa"/>
          </w:tcPr>
          <w:p w:rsidR="00922C58" w:rsidRDefault="007F1236" w:rsidP="00A525FC">
            <w:pPr>
              <w:jc w:val="center"/>
              <w:rPr>
                <w:lang w:val="en-US"/>
              </w:rPr>
            </w:pPr>
            <w:r>
              <w:rPr>
                <w:lang w:val="en-US"/>
              </w:rPr>
              <w:t>x</w:t>
            </w:r>
            <w:r w:rsidR="00922C58">
              <w:rPr>
                <w:lang w:val="en-US"/>
              </w:rPr>
              <w:t>1</w:t>
            </w:r>
          </w:p>
        </w:tc>
        <w:tc>
          <w:tcPr>
            <w:tcW w:w="654" w:type="dxa"/>
          </w:tcPr>
          <w:p w:rsidR="00922C58" w:rsidRDefault="007F1236" w:rsidP="00A525FC">
            <w:pPr>
              <w:jc w:val="center"/>
              <w:rPr>
                <w:lang w:val="en-US"/>
              </w:rPr>
            </w:pPr>
            <w:r>
              <w:rPr>
                <w:lang w:val="en-US"/>
              </w:rPr>
              <w:t>x</w:t>
            </w:r>
            <w:r w:rsidR="00922C58">
              <w:rPr>
                <w:lang w:val="en-US"/>
              </w:rPr>
              <w:t>2</w:t>
            </w:r>
          </w:p>
        </w:tc>
        <w:tc>
          <w:tcPr>
            <w:tcW w:w="665" w:type="dxa"/>
          </w:tcPr>
          <w:p w:rsidR="00922C58" w:rsidRDefault="007F1236" w:rsidP="007F1236">
            <w:pPr>
              <w:jc w:val="center"/>
              <w:rPr>
                <w:lang w:val="en-US"/>
              </w:rPr>
            </w:pPr>
            <w:r>
              <w:rPr>
                <w:lang w:val="en-US"/>
              </w:rPr>
              <w:t>x</w:t>
            </w:r>
            <w:r w:rsidR="00922C58">
              <w:rPr>
                <w:lang w:val="en-US"/>
              </w:rPr>
              <w:t>1</w:t>
            </w:r>
          </w:p>
        </w:tc>
        <w:tc>
          <w:tcPr>
            <w:tcW w:w="665" w:type="dxa"/>
          </w:tcPr>
          <w:p w:rsidR="00922C58" w:rsidRDefault="007F1236" w:rsidP="00A525FC">
            <w:pPr>
              <w:jc w:val="center"/>
              <w:rPr>
                <w:lang w:val="en-US"/>
              </w:rPr>
            </w:pPr>
            <w:r>
              <w:rPr>
                <w:lang w:val="en-US"/>
              </w:rPr>
              <w:t>x</w:t>
            </w:r>
            <w:r w:rsidR="00922C58">
              <w:rPr>
                <w:lang w:val="en-US"/>
              </w:rPr>
              <w:t>2</w:t>
            </w:r>
          </w:p>
        </w:tc>
        <w:tc>
          <w:tcPr>
            <w:tcW w:w="642" w:type="dxa"/>
          </w:tcPr>
          <w:p w:rsidR="00922C58" w:rsidRDefault="007F1236" w:rsidP="00A525FC">
            <w:pPr>
              <w:jc w:val="center"/>
              <w:rPr>
                <w:lang w:val="en-US"/>
              </w:rPr>
            </w:pPr>
            <w:r>
              <w:rPr>
                <w:lang w:val="en-US"/>
              </w:rPr>
              <w:t>x</w:t>
            </w:r>
            <w:r w:rsidR="00922C58">
              <w:rPr>
                <w:lang w:val="en-US"/>
              </w:rPr>
              <w:t>1</w:t>
            </w:r>
          </w:p>
        </w:tc>
        <w:tc>
          <w:tcPr>
            <w:tcW w:w="642" w:type="dxa"/>
          </w:tcPr>
          <w:p w:rsidR="00922C58" w:rsidRDefault="007F1236" w:rsidP="00A525FC">
            <w:pPr>
              <w:jc w:val="center"/>
              <w:rPr>
                <w:lang w:val="en-US"/>
              </w:rPr>
            </w:pPr>
            <w:r>
              <w:rPr>
                <w:lang w:val="en-US"/>
              </w:rPr>
              <w:t>x</w:t>
            </w:r>
            <w:r w:rsidR="00922C58">
              <w:rPr>
                <w:lang w:val="en-US"/>
              </w:rPr>
              <w:t>2</w:t>
            </w:r>
          </w:p>
        </w:tc>
      </w:tr>
      <w:tr w:rsidR="00922C58" w:rsidTr="006F16EB">
        <w:tc>
          <w:tcPr>
            <w:tcW w:w="1210" w:type="dxa"/>
          </w:tcPr>
          <w:p w:rsidR="00922C58" w:rsidRDefault="007F1236" w:rsidP="00A525FC">
            <w:pPr>
              <w:jc w:val="center"/>
              <w:rPr>
                <w:lang w:val="en-US"/>
              </w:rPr>
            </w:pPr>
            <w:r>
              <w:rPr>
                <w:lang w:val="en-US"/>
              </w:rPr>
              <w:t>y</w:t>
            </w:r>
            <w:r w:rsidR="00922C58">
              <w:rPr>
                <w:lang w:val="en-US"/>
              </w:rPr>
              <w:t>1</w:t>
            </w:r>
          </w:p>
        </w:tc>
        <w:tc>
          <w:tcPr>
            <w:tcW w:w="654" w:type="dxa"/>
          </w:tcPr>
          <w:p w:rsidR="00922C58" w:rsidRDefault="007F1236" w:rsidP="007F1236">
            <w:pPr>
              <w:jc w:val="center"/>
              <w:rPr>
                <w:lang w:val="en-US"/>
              </w:rPr>
            </w:pPr>
            <w:r>
              <w:rPr>
                <w:lang w:val="en-US"/>
              </w:rPr>
              <w:t>a</w:t>
            </w:r>
            <w:r w:rsidR="00922C58">
              <w:rPr>
                <w:lang w:val="en-US"/>
              </w:rPr>
              <w:t>1</w:t>
            </w:r>
            <w:r>
              <w:rPr>
                <w:lang w:val="en-US"/>
              </w:rPr>
              <w:t>1</w:t>
            </w:r>
          </w:p>
        </w:tc>
        <w:tc>
          <w:tcPr>
            <w:tcW w:w="654" w:type="dxa"/>
          </w:tcPr>
          <w:p w:rsidR="00922C58" w:rsidRDefault="007F1236" w:rsidP="00A525FC">
            <w:pPr>
              <w:jc w:val="center"/>
              <w:rPr>
                <w:lang w:val="en-US"/>
              </w:rPr>
            </w:pPr>
            <w:r>
              <w:rPr>
                <w:lang w:val="en-US"/>
              </w:rPr>
              <w:t>a12</w:t>
            </w:r>
          </w:p>
        </w:tc>
        <w:tc>
          <w:tcPr>
            <w:tcW w:w="665" w:type="dxa"/>
          </w:tcPr>
          <w:p w:rsidR="00922C58" w:rsidRDefault="007F1236" w:rsidP="007F1236">
            <w:pPr>
              <w:jc w:val="center"/>
              <w:rPr>
                <w:lang w:val="en-US"/>
              </w:rPr>
            </w:pPr>
            <w:r>
              <w:rPr>
                <w:lang w:val="en-US"/>
              </w:rPr>
              <w:t>b</w:t>
            </w:r>
            <w:r w:rsidR="00922C58">
              <w:rPr>
                <w:lang w:val="en-US"/>
              </w:rPr>
              <w:t>1</w:t>
            </w:r>
            <w:r>
              <w:rPr>
                <w:lang w:val="en-US"/>
              </w:rPr>
              <w:t>1</w:t>
            </w:r>
          </w:p>
        </w:tc>
        <w:tc>
          <w:tcPr>
            <w:tcW w:w="665" w:type="dxa"/>
          </w:tcPr>
          <w:p w:rsidR="00922C58" w:rsidRDefault="007F1236" w:rsidP="00A525FC">
            <w:pPr>
              <w:jc w:val="center"/>
              <w:rPr>
                <w:lang w:val="en-US"/>
              </w:rPr>
            </w:pPr>
            <w:r>
              <w:rPr>
                <w:lang w:val="en-US"/>
              </w:rPr>
              <w:t>b12</w:t>
            </w:r>
          </w:p>
        </w:tc>
        <w:tc>
          <w:tcPr>
            <w:tcW w:w="642" w:type="dxa"/>
          </w:tcPr>
          <w:p w:rsidR="00922C58" w:rsidRDefault="007F1236" w:rsidP="007F1236">
            <w:pPr>
              <w:jc w:val="center"/>
              <w:rPr>
                <w:lang w:val="en-US"/>
              </w:rPr>
            </w:pPr>
            <w:r>
              <w:rPr>
                <w:lang w:val="en-US"/>
              </w:rPr>
              <w:t>c11</w:t>
            </w:r>
          </w:p>
        </w:tc>
        <w:tc>
          <w:tcPr>
            <w:tcW w:w="642" w:type="dxa"/>
          </w:tcPr>
          <w:p w:rsidR="00922C58" w:rsidRDefault="007F1236" w:rsidP="00A525FC">
            <w:pPr>
              <w:jc w:val="center"/>
              <w:rPr>
                <w:lang w:val="en-US"/>
              </w:rPr>
            </w:pPr>
            <w:r>
              <w:rPr>
                <w:lang w:val="en-US"/>
              </w:rPr>
              <w:t>c12</w:t>
            </w:r>
          </w:p>
        </w:tc>
      </w:tr>
      <w:tr w:rsidR="00922C58" w:rsidTr="006F16EB">
        <w:tc>
          <w:tcPr>
            <w:tcW w:w="1210" w:type="dxa"/>
          </w:tcPr>
          <w:p w:rsidR="00922C58" w:rsidRDefault="007F1236" w:rsidP="00A525FC">
            <w:pPr>
              <w:jc w:val="center"/>
              <w:rPr>
                <w:lang w:val="en-US"/>
              </w:rPr>
            </w:pPr>
            <w:r>
              <w:rPr>
                <w:lang w:val="en-US"/>
              </w:rPr>
              <w:t>y</w:t>
            </w:r>
            <w:r w:rsidR="00922C58">
              <w:rPr>
                <w:lang w:val="en-US"/>
              </w:rPr>
              <w:t>2</w:t>
            </w:r>
          </w:p>
        </w:tc>
        <w:tc>
          <w:tcPr>
            <w:tcW w:w="654" w:type="dxa"/>
          </w:tcPr>
          <w:p w:rsidR="00922C58" w:rsidRDefault="007F1236" w:rsidP="007F1236">
            <w:pPr>
              <w:jc w:val="center"/>
              <w:rPr>
                <w:lang w:val="en-US"/>
              </w:rPr>
            </w:pPr>
            <w:r>
              <w:rPr>
                <w:lang w:val="en-US"/>
              </w:rPr>
              <w:t>a</w:t>
            </w:r>
            <w:r w:rsidR="00922C58">
              <w:rPr>
                <w:lang w:val="en-US"/>
              </w:rPr>
              <w:t>2</w:t>
            </w:r>
            <w:r>
              <w:rPr>
                <w:lang w:val="en-US"/>
              </w:rPr>
              <w:t>1</w:t>
            </w:r>
          </w:p>
        </w:tc>
        <w:tc>
          <w:tcPr>
            <w:tcW w:w="654" w:type="dxa"/>
          </w:tcPr>
          <w:p w:rsidR="00922C58" w:rsidRDefault="007F1236" w:rsidP="00A525FC">
            <w:pPr>
              <w:jc w:val="center"/>
              <w:rPr>
                <w:lang w:val="en-US"/>
              </w:rPr>
            </w:pPr>
            <w:r>
              <w:rPr>
                <w:lang w:val="en-US"/>
              </w:rPr>
              <w:t>a22</w:t>
            </w:r>
          </w:p>
        </w:tc>
        <w:tc>
          <w:tcPr>
            <w:tcW w:w="665" w:type="dxa"/>
          </w:tcPr>
          <w:p w:rsidR="00922C58" w:rsidRDefault="007F1236" w:rsidP="007F1236">
            <w:pPr>
              <w:jc w:val="center"/>
              <w:rPr>
                <w:lang w:val="en-US"/>
              </w:rPr>
            </w:pPr>
            <w:r>
              <w:rPr>
                <w:lang w:val="en-US"/>
              </w:rPr>
              <w:t>b</w:t>
            </w:r>
            <w:r w:rsidR="00922C58">
              <w:rPr>
                <w:lang w:val="en-US"/>
              </w:rPr>
              <w:t>2</w:t>
            </w:r>
            <w:r>
              <w:rPr>
                <w:lang w:val="en-US"/>
              </w:rPr>
              <w:t>1</w:t>
            </w:r>
          </w:p>
        </w:tc>
        <w:tc>
          <w:tcPr>
            <w:tcW w:w="665" w:type="dxa"/>
          </w:tcPr>
          <w:p w:rsidR="00922C58" w:rsidRDefault="007F1236" w:rsidP="00A525FC">
            <w:pPr>
              <w:jc w:val="center"/>
              <w:rPr>
                <w:lang w:val="en-US"/>
              </w:rPr>
            </w:pPr>
            <w:r>
              <w:rPr>
                <w:lang w:val="en-US"/>
              </w:rPr>
              <w:t>b22</w:t>
            </w:r>
          </w:p>
        </w:tc>
        <w:tc>
          <w:tcPr>
            <w:tcW w:w="642" w:type="dxa"/>
          </w:tcPr>
          <w:p w:rsidR="00922C58" w:rsidRDefault="007F1236" w:rsidP="007F1236">
            <w:pPr>
              <w:jc w:val="center"/>
              <w:rPr>
                <w:lang w:val="en-US"/>
              </w:rPr>
            </w:pPr>
            <w:r>
              <w:rPr>
                <w:lang w:val="en-US"/>
              </w:rPr>
              <w:t>c</w:t>
            </w:r>
            <w:r w:rsidR="00922C58">
              <w:rPr>
                <w:lang w:val="en-US"/>
              </w:rPr>
              <w:t>2</w:t>
            </w:r>
            <w:r>
              <w:rPr>
                <w:lang w:val="en-US"/>
              </w:rPr>
              <w:t>1</w:t>
            </w:r>
          </w:p>
        </w:tc>
        <w:tc>
          <w:tcPr>
            <w:tcW w:w="642" w:type="dxa"/>
          </w:tcPr>
          <w:p w:rsidR="00922C58" w:rsidRDefault="007F1236" w:rsidP="00A525FC">
            <w:pPr>
              <w:jc w:val="center"/>
              <w:rPr>
                <w:lang w:val="en-US"/>
              </w:rPr>
            </w:pPr>
            <w:r>
              <w:rPr>
                <w:lang w:val="en-US"/>
              </w:rPr>
              <w:t>c22</w:t>
            </w:r>
          </w:p>
        </w:tc>
      </w:tr>
      <w:tr w:rsidR="00922C58" w:rsidTr="006F16EB">
        <w:tc>
          <w:tcPr>
            <w:tcW w:w="1210" w:type="dxa"/>
          </w:tcPr>
          <w:p w:rsidR="00922C58" w:rsidRDefault="007F1236" w:rsidP="00A525FC">
            <w:pPr>
              <w:jc w:val="center"/>
              <w:rPr>
                <w:lang w:val="en-US"/>
              </w:rPr>
            </w:pPr>
            <w:r>
              <w:rPr>
                <w:lang w:val="en-US"/>
              </w:rPr>
              <w:t>y</w:t>
            </w:r>
            <w:r w:rsidR="00922C58">
              <w:rPr>
                <w:lang w:val="en-US"/>
              </w:rPr>
              <w:t>3</w:t>
            </w:r>
          </w:p>
        </w:tc>
        <w:tc>
          <w:tcPr>
            <w:tcW w:w="654" w:type="dxa"/>
          </w:tcPr>
          <w:p w:rsidR="00922C58" w:rsidRDefault="007F1236" w:rsidP="00922C58">
            <w:pPr>
              <w:jc w:val="center"/>
              <w:rPr>
                <w:lang w:val="en-US"/>
              </w:rPr>
            </w:pPr>
            <w:r>
              <w:rPr>
                <w:lang w:val="en-US"/>
              </w:rPr>
              <w:t>a</w:t>
            </w:r>
            <w:r w:rsidR="00922C58">
              <w:rPr>
                <w:lang w:val="en-US"/>
              </w:rPr>
              <w:t>3</w:t>
            </w:r>
            <w:r>
              <w:rPr>
                <w:lang w:val="en-US"/>
              </w:rPr>
              <w:t>1</w:t>
            </w:r>
          </w:p>
        </w:tc>
        <w:tc>
          <w:tcPr>
            <w:tcW w:w="654" w:type="dxa"/>
          </w:tcPr>
          <w:p w:rsidR="00922C58" w:rsidRDefault="007F1236" w:rsidP="00A525FC">
            <w:pPr>
              <w:jc w:val="center"/>
              <w:rPr>
                <w:lang w:val="en-US"/>
              </w:rPr>
            </w:pPr>
            <w:r>
              <w:rPr>
                <w:lang w:val="en-US"/>
              </w:rPr>
              <w:t>a32</w:t>
            </w:r>
          </w:p>
        </w:tc>
        <w:tc>
          <w:tcPr>
            <w:tcW w:w="665" w:type="dxa"/>
          </w:tcPr>
          <w:p w:rsidR="00922C58" w:rsidRDefault="007F1236" w:rsidP="007F1236">
            <w:pPr>
              <w:jc w:val="center"/>
              <w:rPr>
                <w:lang w:val="en-US"/>
              </w:rPr>
            </w:pPr>
            <w:r>
              <w:rPr>
                <w:lang w:val="en-US"/>
              </w:rPr>
              <w:t>b</w:t>
            </w:r>
            <w:r w:rsidR="00922C58">
              <w:rPr>
                <w:lang w:val="en-US"/>
              </w:rPr>
              <w:t>3</w:t>
            </w:r>
            <w:r>
              <w:rPr>
                <w:lang w:val="en-US"/>
              </w:rPr>
              <w:t>1</w:t>
            </w:r>
          </w:p>
        </w:tc>
        <w:tc>
          <w:tcPr>
            <w:tcW w:w="665" w:type="dxa"/>
          </w:tcPr>
          <w:p w:rsidR="00922C58" w:rsidRDefault="007F1236" w:rsidP="00A525FC">
            <w:pPr>
              <w:jc w:val="center"/>
              <w:rPr>
                <w:lang w:val="en-US"/>
              </w:rPr>
            </w:pPr>
            <w:r>
              <w:rPr>
                <w:lang w:val="en-US"/>
              </w:rPr>
              <w:t>b32</w:t>
            </w:r>
          </w:p>
        </w:tc>
        <w:tc>
          <w:tcPr>
            <w:tcW w:w="642" w:type="dxa"/>
          </w:tcPr>
          <w:p w:rsidR="00922C58" w:rsidRDefault="007F1236" w:rsidP="007F1236">
            <w:pPr>
              <w:jc w:val="center"/>
              <w:rPr>
                <w:lang w:val="en-US"/>
              </w:rPr>
            </w:pPr>
            <w:r>
              <w:rPr>
                <w:lang w:val="en-US"/>
              </w:rPr>
              <w:t>c</w:t>
            </w:r>
            <w:r w:rsidR="00922C58">
              <w:rPr>
                <w:lang w:val="en-US"/>
              </w:rPr>
              <w:t>3</w:t>
            </w:r>
            <w:r>
              <w:rPr>
                <w:lang w:val="en-US"/>
              </w:rPr>
              <w:t>1</w:t>
            </w:r>
          </w:p>
        </w:tc>
        <w:tc>
          <w:tcPr>
            <w:tcW w:w="642" w:type="dxa"/>
          </w:tcPr>
          <w:p w:rsidR="00922C58" w:rsidRDefault="007F1236" w:rsidP="00A525FC">
            <w:pPr>
              <w:jc w:val="center"/>
              <w:rPr>
                <w:lang w:val="en-US"/>
              </w:rPr>
            </w:pPr>
            <w:r>
              <w:rPr>
                <w:lang w:val="en-US"/>
              </w:rPr>
              <w:t>c32</w:t>
            </w:r>
          </w:p>
        </w:tc>
      </w:tr>
    </w:tbl>
    <w:p w:rsidR="00922C58" w:rsidRDefault="007F1236">
      <w:pPr>
        <w:rPr>
          <w:lang w:val="en-US"/>
        </w:rPr>
      </w:pPr>
      <w:r>
        <w:rPr>
          <w:lang w:val="en-US"/>
        </w:rPr>
        <w:t>The table can contain any number of quantities (</w:t>
      </w:r>
      <w:r w:rsidRPr="002229EB">
        <w:rPr>
          <w:b/>
          <w:lang w:val="en-US"/>
        </w:rPr>
        <w:t>A</w:t>
      </w:r>
      <w:r>
        <w:rPr>
          <w:lang w:val="en-US"/>
        </w:rPr>
        <w:t xml:space="preserve">, </w:t>
      </w:r>
      <w:r w:rsidRPr="002229EB">
        <w:rPr>
          <w:b/>
          <w:lang w:val="en-US"/>
        </w:rPr>
        <w:t>B</w:t>
      </w:r>
      <w:r>
        <w:rPr>
          <w:lang w:val="en-US"/>
        </w:rPr>
        <w:t xml:space="preserve">, </w:t>
      </w:r>
      <w:proofErr w:type="gramStart"/>
      <w:r w:rsidRPr="002229EB">
        <w:rPr>
          <w:b/>
          <w:lang w:val="en-US"/>
        </w:rPr>
        <w:t>C</w:t>
      </w:r>
      <w:r>
        <w:rPr>
          <w:lang w:val="en-US"/>
        </w:rPr>
        <w:t>, …)</w:t>
      </w:r>
      <w:proofErr w:type="gramEnd"/>
      <w:r>
        <w:rPr>
          <w:lang w:val="en-US"/>
        </w:rPr>
        <w:t xml:space="preserve">. </w:t>
      </w:r>
      <w:r w:rsidRPr="002229EB">
        <w:rPr>
          <w:b/>
          <w:lang w:val="en-US"/>
        </w:rPr>
        <w:t>Y</w:t>
      </w:r>
      <w:r>
        <w:rPr>
          <w:lang w:val="en-US"/>
        </w:rPr>
        <w:t xml:space="preserve"> axis is identical as in 1D </w:t>
      </w:r>
      <w:proofErr w:type="gramStart"/>
      <w:r>
        <w:rPr>
          <w:lang w:val="en-US"/>
        </w:rPr>
        <w:t>tables</w:t>
      </w:r>
      <w:proofErr w:type="gramEnd"/>
      <w:r>
        <w:rPr>
          <w:lang w:val="en-US"/>
        </w:rPr>
        <w:t xml:space="preserve">. </w:t>
      </w:r>
      <w:r w:rsidRPr="002229EB">
        <w:rPr>
          <w:b/>
          <w:lang w:val="en-US"/>
        </w:rPr>
        <w:t>X</w:t>
      </w:r>
      <w:r>
        <w:rPr>
          <w:lang w:val="en-US"/>
        </w:rPr>
        <w:t xml:space="preserve"> axis is horizontal and </w:t>
      </w:r>
      <w:r w:rsidR="002229EB">
        <w:rPr>
          <w:lang w:val="en-US"/>
        </w:rPr>
        <w:t xml:space="preserve">its values </w:t>
      </w:r>
      <w:r w:rsidR="002229EB" w:rsidRPr="002229EB">
        <w:rPr>
          <w:b/>
          <w:lang w:val="en-US"/>
        </w:rPr>
        <w:t>x1</w:t>
      </w:r>
      <w:r w:rsidR="002229EB">
        <w:rPr>
          <w:lang w:val="en-US"/>
        </w:rPr>
        <w:t xml:space="preserve">, </w:t>
      </w:r>
      <w:proofErr w:type="gramStart"/>
      <w:r w:rsidR="002229EB" w:rsidRPr="002229EB">
        <w:rPr>
          <w:b/>
          <w:lang w:val="en-US"/>
        </w:rPr>
        <w:t>x2</w:t>
      </w:r>
      <w:r w:rsidR="002229EB">
        <w:rPr>
          <w:lang w:val="en-US"/>
        </w:rPr>
        <w:t>, …</w:t>
      </w:r>
      <w:proofErr w:type="gramEnd"/>
      <w:r w:rsidR="002229EB">
        <w:rPr>
          <w:lang w:val="en-US"/>
        </w:rPr>
        <w:t xml:space="preserve"> are </w:t>
      </w:r>
      <w:r>
        <w:rPr>
          <w:lang w:val="en-US"/>
        </w:rPr>
        <w:t xml:space="preserve">repeated for each quantity. All quantities must have identical number of </w:t>
      </w:r>
      <w:r w:rsidRPr="002229EB">
        <w:rPr>
          <w:b/>
          <w:lang w:val="en-US"/>
        </w:rPr>
        <w:t>X</w:t>
      </w:r>
      <w:r>
        <w:rPr>
          <w:lang w:val="en-US"/>
        </w:rPr>
        <w:t xml:space="preserve"> values. The </w:t>
      </w:r>
      <w:r w:rsidR="002859CB">
        <w:rPr>
          <w:lang w:val="en-US"/>
        </w:rPr>
        <w:t xml:space="preserve">2D </w:t>
      </w:r>
      <w:r>
        <w:rPr>
          <w:lang w:val="en-US"/>
        </w:rPr>
        <w:t xml:space="preserve">table can be independent on </w:t>
      </w:r>
      <w:r w:rsidR="002859CB" w:rsidRPr="002229EB">
        <w:rPr>
          <w:b/>
          <w:lang w:val="en-US"/>
        </w:rPr>
        <w:t>Y</w:t>
      </w:r>
      <w:r w:rsidR="002859CB">
        <w:rPr>
          <w:lang w:val="en-US"/>
        </w:rPr>
        <w:t xml:space="preserve"> axis:</w:t>
      </w:r>
    </w:p>
    <w:tbl>
      <w:tblPr>
        <w:tblStyle w:val="Mkatabulky"/>
        <w:tblW w:w="0" w:type="auto"/>
        <w:tblLook w:val="04A0" w:firstRow="1" w:lastRow="0" w:firstColumn="1" w:lastColumn="0" w:noHBand="0" w:noVBand="1"/>
      </w:tblPr>
      <w:tblGrid>
        <w:gridCol w:w="1210"/>
        <w:gridCol w:w="654"/>
        <w:gridCol w:w="654"/>
        <w:gridCol w:w="665"/>
        <w:gridCol w:w="665"/>
        <w:gridCol w:w="642"/>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2229EB">
            <w:pPr>
              <w:jc w:val="center"/>
              <w:rPr>
                <w:lang w:val="en-US"/>
              </w:rPr>
            </w:pPr>
            <w:r>
              <w:rPr>
                <w:lang w:val="en-US"/>
              </w:rPr>
              <w:t xml:space="preserve">Y </w:t>
            </w:r>
            <w:r w:rsidR="002229EB">
              <w:rPr>
                <w:lang w:val="en-US"/>
              </w:rPr>
              <w:t>\</w:t>
            </w:r>
            <w:r>
              <w:rPr>
                <w:lang w:val="en-US"/>
              </w:rPr>
              <w:t xml:space="preserve"> X</w:t>
            </w:r>
          </w:p>
        </w:tc>
        <w:tc>
          <w:tcPr>
            <w:tcW w:w="654" w:type="dxa"/>
          </w:tcPr>
          <w:p w:rsidR="002859CB" w:rsidRDefault="002859CB" w:rsidP="00A525FC">
            <w:pPr>
              <w:jc w:val="center"/>
              <w:rPr>
                <w:lang w:val="en-US"/>
              </w:rPr>
            </w:pPr>
            <w:r>
              <w:rPr>
                <w:lang w:val="en-US"/>
              </w:rPr>
              <w:t>x1</w:t>
            </w:r>
          </w:p>
        </w:tc>
        <w:tc>
          <w:tcPr>
            <w:tcW w:w="654" w:type="dxa"/>
          </w:tcPr>
          <w:p w:rsidR="002859CB" w:rsidRDefault="002859CB" w:rsidP="00A525FC">
            <w:pPr>
              <w:jc w:val="center"/>
              <w:rPr>
                <w:lang w:val="en-US"/>
              </w:rPr>
            </w:pPr>
            <w:r>
              <w:rPr>
                <w:lang w:val="en-US"/>
              </w:rPr>
              <w:t>x2</w:t>
            </w:r>
          </w:p>
        </w:tc>
        <w:tc>
          <w:tcPr>
            <w:tcW w:w="665" w:type="dxa"/>
          </w:tcPr>
          <w:p w:rsidR="002859CB" w:rsidRDefault="002859CB" w:rsidP="00A525FC">
            <w:pPr>
              <w:jc w:val="center"/>
              <w:rPr>
                <w:lang w:val="en-US"/>
              </w:rPr>
            </w:pPr>
            <w:r>
              <w:rPr>
                <w:lang w:val="en-US"/>
              </w:rPr>
              <w:t>x1</w:t>
            </w:r>
          </w:p>
        </w:tc>
        <w:tc>
          <w:tcPr>
            <w:tcW w:w="665" w:type="dxa"/>
          </w:tcPr>
          <w:p w:rsidR="002859CB" w:rsidRDefault="002859CB" w:rsidP="00A525FC">
            <w:pPr>
              <w:jc w:val="center"/>
              <w:rPr>
                <w:lang w:val="en-US"/>
              </w:rPr>
            </w:pPr>
            <w:r>
              <w:rPr>
                <w:lang w:val="en-US"/>
              </w:rPr>
              <w:t>x2</w:t>
            </w:r>
          </w:p>
        </w:tc>
        <w:tc>
          <w:tcPr>
            <w:tcW w:w="642" w:type="dxa"/>
          </w:tcPr>
          <w:p w:rsidR="002859CB" w:rsidRDefault="002859CB" w:rsidP="00A525FC">
            <w:pPr>
              <w:jc w:val="center"/>
              <w:rPr>
                <w:lang w:val="en-US"/>
              </w:rPr>
            </w:pPr>
            <w:r>
              <w:rPr>
                <w:lang w:val="en-US"/>
              </w:rPr>
              <w:t>x1</w:t>
            </w:r>
          </w:p>
        </w:tc>
        <w:tc>
          <w:tcPr>
            <w:tcW w:w="642" w:type="dxa"/>
          </w:tcPr>
          <w:p w:rsidR="002859CB" w:rsidRDefault="002859CB" w:rsidP="00A525FC">
            <w:pPr>
              <w:jc w:val="center"/>
              <w:rPr>
                <w:lang w:val="en-US"/>
              </w:rPr>
            </w:pPr>
            <w:r>
              <w:rPr>
                <w:lang w:val="en-US"/>
              </w:rPr>
              <w:t>x2</w:t>
            </w: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54" w:type="dxa"/>
          </w:tcPr>
          <w:p w:rsidR="002859CB" w:rsidRDefault="002859CB" w:rsidP="00A525FC">
            <w:pPr>
              <w:jc w:val="center"/>
              <w:rPr>
                <w:lang w:val="en-US"/>
              </w:rPr>
            </w:pPr>
            <w:r>
              <w:rPr>
                <w:lang w:val="en-US"/>
              </w:rPr>
              <w:t>a12</w:t>
            </w:r>
          </w:p>
        </w:tc>
        <w:tc>
          <w:tcPr>
            <w:tcW w:w="665" w:type="dxa"/>
          </w:tcPr>
          <w:p w:rsidR="002859CB" w:rsidRDefault="002859CB" w:rsidP="00A525FC">
            <w:pPr>
              <w:jc w:val="center"/>
              <w:rPr>
                <w:lang w:val="en-US"/>
              </w:rPr>
            </w:pPr>
            <w:r>
              <w:rPr>
                <w:lang w:val="en-US"/>
              </w:rPr>
              <w:t>b11</w:t>
            </w:r>
          </w:p>
        </w:tc>
        <w:tc>
          <w:tcPr>
            <w:tcW w:w="665" w:type="dxa"/>
          </w:tcPr>
          <w:p w:rsidR="002859CB" w:rsidRDefault="002859CB" w:rsidP="00A525FC">
            <w:pPr>
              <w:jc w:val="center"/>
              <w:rPr>
                <w:lang w:val="en-US"/>
              </w:rPr>
            </w:pPr>
            <w:r>
              <w:rPr>
                <w:lang w:val="en-US"/>
              </w:rPr>
              <w:t>b12</w:t>
            </w:r>
          </w:p>
        </w:tc>
        <w:tc>
          <w:tcPr>
            <w:tcW w:w="642" w:type="dxa"/>
          </w:tcPr>
          <w:p w:rsidR="002859CB" w:rsidRDefault="002859CB" w:rsidP="00A525FC">
            <w:pPr>
              <w:jc w:val="center"/>
              <w:rPr>
                <w:lang w:val="en-US"/>
              </w:rPr>
            </w:pPr>
            <w:r>
              <w:rPr>
                <w:lang w:val="en-US"/>
              </w:rPr>
              <w:t>c11</w:t>
            </w:r>
          </w:p>
        </w:tc>
        <w:tc>
          <w:tcPr>
            <w:tcW w:w="642" w:type="dxa"/>
          </w:tcPr>
          <w:p w:rsidR="002859CB" w:rsidRDefault="002859CB" w:rsidP="00A525FC">
            <w:pPr>
              <w:jc w:val="center"/>
              <w:rPr>
                <w:lang w:val="en-US"/>
              </w:rPr>
            </w:pPr>
            <w:r>
              <w:rPr>
                <w:lang w:val="en-US"/>
              </w:rPr>
              <w:t>c12</w:t>
            </w:r>
          </w:p>
        </w:tc>
      </w:tr>
    </w:tbl>
    <w:p w:rsidR="00922C58" w:rsidRDefault="002859CB">
      <w:pPr>
        <w:rPr>
          <w:lang w:val="en-US"/>
        </w:rPr>
      </w:pPr>
      <w:r>
        <w:rPr>
          <w:lang w:val="en-US"/>
        </w:rPr>
        <w:t xml:space="preserve">The 2D table can be also independent on </w:t>
      </w:r>
      <w:r w:rsidRPr="002229EB">
        <w:rPr>
          <w:b/>
          <w:lang w:val="en-US"/>
        </w:rPr>
        <w:t>X</w:t>
      </w:r>
      <w:r>
        <w:rPr>
          <w:lang w:val="en-US"/>
        </w:rPr>
        <w:t xml:space="preserve"> axis if all </w:t>
      </w:r>
      <w:r w:rsidRPr="002229EB">
        <w:rPr>
          <w:b/>
          <w:lang w:val="en-US"/>
        </w:rPr>
        <w:t>X</w:t>
      </w:r>
      <w:r>
        <w:rPr>
          <w:lang w:val="en-US"/>
        </w:rPr>
        <w:t xml:space="preserve"> values are empty:</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r>
              <w:rPr>
                <w:lang w:val="en-US"/>
              </w:rPr>
              <w:t>y1</w:t>
            </w: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r w:rsidR="002859CB" w:rsidTr="006F16EB">
        <w:tc>
          <w:tcPr>
            <w:tcW w:w="1210" w:type="dxa"/>
          </w:tcPr>
          <w:p w:rsidR="002859CB" w:rsidRDefault="002859CB" w:rsidP="00A525FC">
            <w:pPr>
              <w:jc w:val="center"/>
              <w:rPr>
                <w:lang w:val="en-US"/>
              </w:rPr>
            </w:pPr>
            <w:r>
              <w:rPr>
                <w:lang w:val="en-US"/>
              </w:rPr>
              <w:t>y2</w:t>
            </w:r>
          </w:p>
        </w:tc>
        <w:tc>
          <w:tcPr>
            <w:tcW w:w="654" w:type="dxa"/>
          </w:tcPr>
          <w:p w:rsidR="002859CB" w:rsidRDefault="002859CB" w:rsidP="00A525FC">
            <w:pPr>
              <w:jc w:val="center"/>
              <w:rPr>
                <w:lang w:val="en-US"/>
              </w:rPr>
            </w:pPr>
            <w:r>
              <w:rPr>
                <w:lang w:val="en-US"/>
              </w:rPr>
              <w:t>a21</w:t>
            </w:r>
          </w:p>
        </w:tc>
        <w:tc>
          <w:tcPr>
            <w:tcW w:w="665" w:type="dxa"/>
          </w:tcPr>
          <w:p w:rsidR="002859CB" w:rsidRDefault="002859CB" w:rsidP="00A525FC">
            <w:pPr>
              <w:jc w:val="center"/>
              <w:rPr>
                <w:lang w:val="en-US"/>
              </w:rPr>
            </w:pPr>
            <w:r>
              <w:rPr>
                <w:lang w:val="en-US"/>
              </w:rPr>
              <w:t>b21</w:t>
            </w:r>
          </w:p>
        </w:tc>
        <w:tc>
          <w:tcPr>
            <w:tcW w:w="642" w:type="dxa"/>
          </w:tcPr>
          <w:p w:rsidR="002859CB" w:rsidRDefault="002859CB" w:rsidP="00A525FC">
            <w:pPr>
              <w:jc w:val="center"/>
              <w:rPr>
                <w:lang w:val="en-US"/>
              </w:rPr>
            </w:pPr>
            <w:r>
              <w:rPr>
                <w:lang w:val="en-US"/>
              </w:rPr>
              <w:t>c21</w:t>
            </w:r>
          </w:p>
        </w:tc>
      </w:tr>
      <w:tr w:rsidR="002859CB" w:rsidTr="006F16EB">
        <w:tc>
          <w:tcPr>
            <w:tcW w:w="1210" w:type="dxa"/>
          </w:tcPr>
          <w:p w:rsidR="002859CB" w:rsidRDefault="002859CB" w:rsidP="00A525FC">
            <w:pPr>
              <w:jc w:val="center"/>
              <w:rPr>
                <w:lang w:val="en-US"/>
              </w:rPr>
            </w:pPr>
            <w:r>
              <w:rPr>
                <w:lang w:val="en-US"/>
              </w:rPr>
              <w:t>y3</w:t>
            </w:r>
          </w:p>
        </w:tc>
        <w:tc>
          <w:tcPr>
            <w:tcW w:w="654" w:type="dxa"/>
          </w:tcPr>
          <w:p w:rsidR="002859CB" w:rsidRDefault="002859CB" w:rsidP="00A525FC">
            <w:pPr>
              <w:jc w:val="center"/>
              <w:rPr>
                <w:lang w:val="en-US"/>
              </w:rPr>
            </w:pPr>
            <w:r>
              <w:rPr>
                <w:lang w:val="en-US"/>
              </w:rPr>
              <w:t>a31</w:t>
            </w:r>
          </w:p>
        </w:tc>
        <w:tc>
          <w:tcPr>
            <w:tcW w:w="665" w:type="dxa"/>
          </w:tcPr>
          <w:p w:rsidR="002859CB" w:rsidRDefault="002859CB" w:rsidP="00A525FC">
            <w:pPr>
              <w:jc w:val="center"/>
              <w:rPr>
                <w:lang w:val="en-US"/>
              </w:rPr>
            </w:pPr>
            <w:r>
              <w:rPr>
                <w:lang w:val="en-US"/>
              </w:rPr>
              <w:t>b31</w:t>
            </w:r>
          </w:p>
        </w:tc>
        <w:tc>
          <w:tcPr>
            <w:tcW w:w="642" w:type="dxa"/>
          </w:tcPr>
          <w:p w:rsidR="002859CB" w:rsidRDefault="002859CB" w:rsidP="00A525FC">
            <w:pPr>
              <w:jc w:val="center"/>
              <w:rPr>
                <w:lang w:val="en-US"/>
              </w:rPr>
            </w:pPr>
            <w:r>
              <w:rPr>
                <w:lang w:val="en-US"/>
              </w:rPr>
              <w:t>c31</w:t>
            </w:r>
          </w:p>
        </w:tc>
      </w:tr>
    </w:tbl>
    <w:p w:rsidR="002859CB" w:rsidRDefault="002859CB">
      <w:pPr>
        <w:rPr>
          <w:lang w:val="en-US"/>
        </w:rPr>
      </w:pPr>
      <w:r>
        <w:rPr>
          <w:lang w:val="en-US"/>
        </w:rPr>
        <w:t>Eventually</w:t>
      </w:r>
      <w:r w:rsidR="002229EB">
        <w:rPr>
          <w:lang w:val="en-US"/>
        </w:rPr>
        <w:t>,</w:t>
      </w:r>
      <w:r>
        <w:rPr>
          <w:lang w:val="en-US"/>
        </w:rPr>
        <w:t xml:space="preserve"> the 2D table can be independent on both axes </w:t>
      </w:r>
      <w:r w:rsidRPr="002229EB">
        <w:rPr>
          <w:b/>
          <w:lang w:val="en-US"/>
        </w:rPr>
        <w:t>X</w:t>
      </w:r>
      <w:r>
        <w:rPr>
          <w:lang w:val="en-US"/>
        </w:rPr>
        <w:t xml:space="preserve">, </w:t>
      </w:r>
      <w:r w:rsidRPr="002229EB">
        <w:rPr>
          <w:b/>
          <w:lang w:val="en-US"/>
        </w:rPr>
        <w:t>Y</w:t>
      </w:r>
      <w:r>
        <w:rPr>
          <w:lang w:val="en-US"/>
        </w:rPr>
        <w:t>:</w:t>
      </w:r>
    </w:p>
    <w:tbl>
      <w:tblPr>
        <w:tblStyle w:val="Mkatabulky"/>
        <w:tblW w:w="0" w:type="auto"/>
        <w:tblLook w:val="04A0" w:firstRow="1" w:lastRow="0" w:firstColumn="1" w:lastColumn="0" w:noHBand="0" w:noVBand="1"/>
      </w:tblPr>
      <w:tblGrid>
        <w:gridCol w:w="1210"/>
        <w:gridCol w:w="654"/>
        <w:gridCol w:w="665"/>
        <w:gridCol w:w="642"/>
      </w:tblGrid>
      <w:tr w:rsidR="002859CB" w:rsidTr="006F16EB">
        <w:tc>
          <w:tcPr>
            <w:tcW w:w="1210" w:type="dxa"/>
          </w:tcPr>
          <w:p w:rsidR="002859CB" w:rsidRDefault="002859CB" w:rsidP="00A525FC">
            <w:pPr>
              <w:rPr>
                <w:lang w:val="en-US"/>
              </w:rPr>
            </w:pPr>
            <w:r>
              <w:rPr>
                <w:lang w:val="en-US"/>
              </w:rPr>
              <w:t>Comment</w:t>
            </w:r>
          </w:p>
        </w:tc>
        <w:tc>
          <w:tcPr>
            <w:tcW w:w="654" w:type="dxa"/>
          </w:tcPr>
          <w:p w:rsidR="002859CB" w:rsidRDefault="002859CB" w:rsidP="00A525FC">
            <w:pPr>
              <w:rPr>
                <w:lang w:val="en-US"/>
              </w:rPr>
            </w:pPr>
          </w:p>
        </w:tc>
        <w:tc>
          <w:tcPr>
            <w:tcW w:w="665" w:type="dxa"/>
          </w:tcPr>
          <w:p w:rsidR="002859CB" w:rsidRDefault="002859CB" w:rsidP="00A525FC">
            <w:pPr>
              <w:rPr>
                <w:lang w:val="en-US"/>
              </w:rPr>
            </w:pPr>
          </w:p>
        </w:tc>
        <w:tc>
          <w:tcPr>
            <w:tcW w:w="642" w:type="dxa"/>
          </w:tcPr>
          <w:p w:rsidR="002859CB" w:rsidRDefault="002859CB" w:rsidP="00A525FC">
            <w:pP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w:t>
            </w:r>
          </w:p>
        </w:tc>
        <w:tc>
          <w:tcPr>
            <w:tcW w:w="665" w:type="dxa"/>
          </w:tcPr>
          <w:p w:rsidR="002859CB" w:rsidRDefault="002859CB" w:rsidP="00A525FC">
            <w:pPr>
              <w:jc w:val="center"/>
              <w:rPr>
                <w:lang w:val="en-US"/>
              </w:rPr>
            </w:pPr>
            <w:r>
              <w:rPr>
                <w:lang w:val="en-US"/>
              </w:rPr>
              <w:t>B</w:t>
            </w:r>
          </w:p>
        </w:tc>
        <w:tc>
          <w:tcPr>
            <w:tcW w:w="642" w:type="dxa"/>
          </w:tcPr>
          <w:p w:rsidR="002859CB" w:rsidRDefault="002859CB" w:rsidP="00A525FC">
            <w:pPr>
              <w:jc w:val="center"/>
              <w:rPr>
                <w:lang w:val="en-US"/>
              </w:rPr>
            </w:pPr>
            <w:r>
              <w:rPr>
                <w:lang w:val="en-US"/>
              </w:rPr>
              <w:t>C</w:t>
            </w:r>
          </w:p>
        </w:tc>
      </w:tr>
      <w:tr w:rsidR="002859CB" w:rsidTr="006F16EB">
        <w:tc>
          <w:tcPr>
            <w:tcW w:w="1210" w:type="dxa"/>
          </w:tcPr>
          <w:p w:rsidR="002859CB" w:rsidRDefault="002859CB" w:rsidP="00941750">
            <w:pPr>
              <w:jc w:val="center"/>
              <w:rPr>
                <w:lang w:val="en-US"/>
              </w:rPr>
            </w:pPr>
            <w:r>
              <w:rPr>
                <w:lang w:val="en-US"/>
              </w:rPr>
              <w:t xml:space="preserve">Y </w:t>
            </w:r>
            <w:r w:rsidR="00941750">
              <w:rPr>
                <w:lang w:val="en-US"/>
              </w:rPr>
              <w:t>\</w:t>
            </w:r>
            <w:r>
              <w:rPr>
                <w:lang w:val="en-US"/>
              </w:rPr>
              <w:t xml:space="preserve"> X</w:t>
            </w:r>
          </w:p>
        </w:tc>
        <w:tc>
          <w:tcPr>
            <w:tcW w:w="654" w:type="dxa"/>
          </w:tcPr>
          <w:p w:rsidR="002859CB" w:rsidRDefault="002859CB" w:rsidP="00A525FC">
            <w:pPr>
              <w:jc w:val="center"/>
              <w:rPr>
                <w:lang w:val="en-US"/>
              </w:rPr>
            </w:pPr>
          </w:p>
        </w:tc>
        <w:tc>
          <w:tcPr>
            <w:tcW w:w="665" w:type="dxa"/>
          </w:tcPr>
          <w:p w:rsidR="002859CB" w:rsidRDefault="002859CB" w:rsidP="00A525FC">
            <w:pPr>
              <w:jc w:val="center"/>
              <w:rPr>
                <w:lang w:val="en-US"/>
              </w:rPr>
            </w:pPr>
          </w:p>
        </w:tc>
        <w:tc>
          <w:tcPr>
            <w:tcW w:w="642" w:type="dxa"/>
          </w:tcPr>
          <w:p w:rsidR="002859CB" w:rsidRDefault="002859CB" w:rsidP="00A525FC">
            <w:pPr>
              <w:jc w:val="center"/>
              <w:rPr>
                <w:lang w:val="en-US"/>
              </w:rPr>
            </w:pPr>
          </w:p>
        </w:tc>
      </w:tr>
      <w:tr w:rsidR="002859CB" w:rsidTr="006F16EB">
        <w:tc>
          <w:tcPr>
            <w:tcW w:w="1210" w:type="dxa"/>
          </w:tcPr>
          <w:p w:rsidR="002859CB" w:rsidRDefault="002859CB" w:rsidP="00A525FC">
            <w:pPr>
              <w:jc w:val="center"/>
              <w:rPr>
                <w:lang w:val="en-US"/>
              </w:rPr>
            </w:pPr>
          </w:p>
        </w:tc>
        <w:tc>
          <w:tcPr>
            <w:tcW w:w="654" w:type="dxa"/>
          </w:tcPr>
          <w:p w:rsidR="002859CB" w:rsidRDefault="002859CB" w:rsidP="00A525FC">
            <w:pPr>
              <w:jc w:val="center"/>
              <w:rPr>
                <w:lang w:val="en-US"/>
              </w:rPr>
            </w:pPr>
            <w:r>
              <w:rPr>
                <w:lang w:val="en-US"/>
              </w:rPr>
              <w:t>a11</w:t>
            </w:r>
          </w:p>
        </w:tc>
        <w:tc>
          <w:tcPr>
            <w:tcW w:w="665" w:type="dxa"/>
          </w:tcPr>
          <w:p w:rsidR="002859CB" w:rsidRDefault="002859CB" w:rsidP="00A525FC">
            <w:pPr>
              <w:jc w:val="center"/>
              <w:rPr>
                <w:lang w:val="en-US"/>
              </w:rPr>
            </w:pPr>
            <w:r>
              <w:rPr>
                <w:lang w:val="en-US"/>
              </w:rPr>
              <w:t>b11</w:t>
            </w:r>
          </w:p>
        </w:tc>
        <w:tc>
          <w:tcPr>
            <w:tcW w:w="642" w:type="dxa"/>
          </w:tcPr>
          <w:p w:rsidR="002859CB" w:rsidRDefault="002859CB" w:rsidP="00A525FC">
            <w:pPr>
              <w:jc w:val="center"/>
              <w:rPr>
                <w:lang w:val="en-US"/>
              </w:rPr>
            </w:pPr>
            <w:r>
              <w:rPr>
                <w:lang w:val="en-US"/>
              </w:rPr>
              <w:t>c11</w:t>
            </w:r>
          </w:p>
        </w:tc>
      </w:tr>
    </w:tbl>
    <w:p w:rsidR="00CC379E" w:rsidRDefault="00906B34" w:rsidP="0055120D">
      <w:pPr>
        <w:pStyle w:val="Nadpis3"/>
        <w:rPr>
          <w:lang w:val="en-US"/>
        </w:rPr>
      </w:pPr>
      <w:bookmarkStart w:id="283" w:name="_Toc509317563"/>
      <w:bookmarkStart w:id="284" w:name="_Toc509317753"/>
      <w:bookmarkStart w:id="285" w:name="_Toc531694784"/>
      <w:r>
        <w:rPr>
          <w:lang w:val="en-US"/>
        </w:rPr>
        <w:t>Correction model</w:t>
      </w:r>
      <w:bookmarkEnd w:id="283"/>
      <w:bookmarkEnd w:id="284"/>
      <w:bookmarkEnd w:id="285"/>
    </w:p>
    <w:p w:rsidR="00860736" w:rsidRDefault="00CC379E">
      <w:pPr>
        <w:rPr>
          <w:ins w:id="286" w:author="smaslan" w:date="2018-12-04T12:13:00Z"/>
          <w:lang w:val="en-US"/>
        </w:rPr>
      </w:pPr>
      <w:r>
        <w:rPr>
          <w:lang w:val="en-US"/>
        </w:rPr>
        <w:t>The TWM tool and the implemented algorithms</w:t>
      </w:r>
      <w:r w:rsidR="00677BA4">
        <w:rPr>
          <w:lang w:val="en-US"/>
        </w:rPr>
        <w:t xml:space="preserve"> </w:t>
      </w:r>
      <w:r>
        <w:rPr>
          <w:lang w:val="en-US"/>
        </w:rPr>
        <w:t>perform corrections to the errors introduce</w:t>
      </w:r>
      <w:r w:rsidR="00677BA4">
        <w:rPr>
          <w:lang w:val="en-US"/>
        </w:rPr>
        <w:t>d</w:t>
      </w:r>
      <w:r>
        <w:rPr>
          <w:lang w:val="en-US"/>
        </w:rPr>
        <w:t xml:space="preserve"> by the digitizer and transducer. However, when the transducer is connected to the digitizer via cable, the transducer’s transfer will be affected by the loading effects due to finite input impedance of the digitizer and capacitance of the cable. This effect can be corrected </w:t>
      </w:r>
      <w:r w:rsidR="002229EB">
        <w:rPr>
          <w:lang w:val="en-US"/>
        </w:rPr>
        <w:t xml:space="preserve">if the </w:t>
      </w:r>
      <w:ins w:id="287" w:author="smaslan" w:date="2018-12-04T12:09:00Z">
        <w:r w:rsidR="000E4982">
          <w:rPr>
            <w:lang w:val="en-US"/>
          </w:rPr>
          <w:t xml:space="preserve">lumped </w:t>
        </w:r>
      </w:ins>
      <w:r w:rsidR="002229EB">
        <w:rPr>
          <w:lang w:val="en-US"/>
        </w:rPr>
        <w:t xml:space="preserve">impedance model of the transducer terminals, cables and digitizer is known. Thus </w:t>
      </w:r>
      <w:r>
        <w:rPr>
          <w:lang w:val="en-US"/>
        </w:rPr>
        <w:t>a special function dealing with this problem for single-ended and differential connection of the transducer to digitizer channels was developed</w:t>
      </w:r>
      <w:r w:rsidR="00860736">
        <w:rPr>
          <w:lang w:val="en-US"/>
        </w:rPr>
        <w:t xml:space="preserve"> and each algorithm should employ it</w:t>
      </w:r>
      <w:r>
        <w:rPr>
          <w:lang w:val="en-US"/>
        </w:rPr>
        <w:t>.</w:t>
      </w:r>
      <w:ins w:id="288" w:author="smaslan" w:date="2018-12-04T12:09:00Z">
        <w:r w:rsidR="000E4982">
          <w:rPr>
            <w:lang w:val="en-US"/>
          </w:rPr>
          <w:t xml:space="preserve"> The function is able to calculate corrections in four different configurations shown in </w:t>
        </w:r>
      </w:ins>
      <w:ins w:id="289" w:author="smaslan" w:date="2018-12-04T12:12:00Z">
        <w:r w:rsidR="000E4982">
          <w:rPr>
            <w:lang w:val="en-US"/>
          </w:rPr>
          <w:fldChar w:fldCharType="begin"/>
        </w:r>
        <w:r w:rsidR="000E4982">
          <w:rPr>
            <w:lang w:val="en-US"/>
          </w:rPr>
          <w:instrText xml:space="preserve"> REF _Ref531688901 \h </w:instrText>
        </w:r>
        <w:r w:rsidR="000E4982">
          <w:rPr>
            <w:lang w:val="en-US"/>
          </w:rPr>
        </w:r>
      </w:ins>
      <w:r w:rsidR="000E4982">
        <w:rPr>
          <w:lang w:val="en-US"/>
        </w:rPr>
        <w:fldChar w:fldCharType="separate"/>
      </w:r>
      <w:proofErr w:type="spellStart"/>
      <w:ins w:id="290" w:author="smaslan" w:date="2018-12-04T12:12:00Z">
        <w:r w:rsidR="000E4982" w:rsidRPr="000E4982">
          <w:rPr>
            <w:rPrChange w:id="291" w:author="smaslan" w:date="2018-12-04T12:12:00Z">
              <w:rPr/>
            </w:rPrChange>
          </w:rPr>
          <w:t>Figure</w:t>
        </w:r>
        <w:proofErr w:type="spellEnd"/>
        <w:r w:rsidR="000E4982" w:rsidRPr="000E4982">
          <w:rPr>
            <w:rPrChange w:id="292" w:author="smaslan" w:date="2018-12-04T12:12:00Z">
              <w:rPr/>
            </w:rPrChange>
          </w:rPr>
          <w:t xml:space="preserve"> 0</w:t>
        </w:r>
        <w:r w:rsidR="000E4982" w:rsidRPr="000E4982">
          <w:rPr>
            <w:rPrChange w:id="293" w:author="smaslan" w:date="2018-12-04T12:12:00Z">
              <w:rPr/>
            </w:rPrChange>
          </w:rPr>
          <w:noBreakHyphen/>
          <w:t>1</w:t>
        </w:r>
        <w:r w:rsidR="000E4982">
          <w:rPr>
            <w:lang w:val="en-US"/>
          </w:rPr>
          <w:fldChar w:fldCharType="end"/>
        </w:r>
      </w:ins>
      <w:ins w:id="294" w:author="smaslan" w:date="2018-12-04T12:13:00Z">
        <w:r w:rsidR="000E4982">
          <w:rPr>
            <w:lang w:val="en-US"/>
          </w:rPr>
          <w:t xml:space="preserve">, </w:t>
        </w:r>
      </w:ins>
      <w:ins w:id="295" w:author="smaslan" w:date="2018-12-04T12:12:00Z">
        <w:r w:rsidR="000E4982">
          <w:rPr>
            <w:lang w:val="en-US"/>
          </w:rPr>
          <w:fldChar w:fldCharType="begin"/>
        </w:r>
        <w:r w:rsidR="000E4982">
          <w:rPr>
            <w:lang w:val="en-US"/>
          </w:rPr>
          <w:instrText xml:space="preserve"> REF _Ref531688903 \h </w:instrText>
        </w:r>
        <w:r w:rsidR="000E4982">
          <w:rPr>
            <w:lang w:val="en-US"/>
          </w:rPr>
        </w:r>
      </w:ins>
      <w:r w:rsidR="000E4982">
        <w:rPr>
          <w:lang w:val="en-US"/>
        </w:rPr>
        <w:fldChar w:fldCharType="separate"/>
      </w:r>
      <w:proofErr w:type="spellStart"/>
      <w:ins w:id="296" w:author="smaslan" w:date="2018-12-04T12:12:00Z">
        <w:r w:rsidR="000E4982" w:rsidRPr="000E4982">
          <w:rPr>
            <w:rPrChange w:id="297" w:author="smaslan" w:date="2018-12-04T12:12:00Z">
              <w:rPr/>
            </w:rPrChange>
          </w:rPr>
          <w:t>Figure</w:t>
        </w:r>
        <w:proofErr w:type="spellEnd"/>
        <w:r w:rsidR="000E4982" w:rsidRPr="000E4982">
          <w:rPr>
            <w:rPrChange w:id="298" w:author="smaslan" w:date="2018-12-04T12:12:00Z">
              <w:rPr/>
            </w:rPrChange>
          </w:rPr>
          <w:t xml:space="preserve"> 0</w:t>
        </w:r>
        <w:r w:rsidR="000E4982" w:rsidRPr="000E4982">
          <w:rPr>
            <w:rPrChange w:id="299" w:author="smaslan" w:date="2018-12-04T12:12:00Z">
              <w:rPr/>
            </w:rPrChange>
          </w:rPr>
          <w:noBreakHyphen/>
          <w:t>2</w:t>
        </w:r>
        <w:r w:rsidR="000E4982">
          <w:rPr>
            <w:lang w:val="en-US"/>
          </w:rPr>
          <w:fldChar w:fldCharType="end"/>
        </w:r>
      </w:ins>
      <w:ins w:id="300" w:author="smaslan" w:date="2018-12-04T12:13:00Z">
        <w:r w:rsidR="000E4982">
          <w:rPr>
            <w:lang w:val="en-US"/>
          </w:rPr>
          <w:t xml:space="preserve">, </w:t>
        </w:r>
      </w:ins>
      <w:ins w:id="301" w:author="smaslan" w:date="2018-12-04T12:12:00Z">
        <w:r w:rsidR="000E4982">
          <w:rPr>
            <w:lang w:val="en-US"/>
          </w:rPr>
          <w:fldChar w:fldCharType="begin"/>
        </w:r>
        <w:r w:rsidR="000E4982">
          <w:rPr>
            <w:lang w:val="en-US"/>
          </w:rPr>
          <w:instrText xml:space="preserve"> REF _Ref531688904 \h </w:instrText>
        </w:r>
        <w:r w:rsidR="000E4982">
          <w:rPr>
            <w:lang w:val="en-US"/>
          </w:rPr>
        </w:r>
      </w:ins>
      <w:r w:rsidR="000E4982">
        <w:rPr>
          <w:lang w:val="en-US"/>
        </w:rPr>
        <w:fldChar w:fldCharType="separate"/>
      </w:r>
      <w:proofErr w:type="spellStart"/>
      <w:ins w:id="302" w:author="smaslan" w:date="2018-12-04T12:12:00Z">
        <w:r w:rsidR="000E4982" w:rsidRPr="000E4982">
          <w:rPr>
            <w:rPrChange w:id="303" w:author="smaslan" w:date="2018-12-04T12:12:00Z">
              <w:rPr/>
            </w:rPrChange>
          </w:rPr>
          <w:t>Figure</w:t>
        </w:r>
        <w:proofErr w:type="spellEnd"/>
        <w:r w:rsidR="000E4982" w:rsidRPr="000E4982">
          <w:rPr>
            <w:rPrChange w:id="304" w:author="smaslan" w:date="2018-12-04T12:12:00Z">
              <w:rPr/>
            </w:rPrChange>
          </w:rPr>
          <w:t xml:space="preserve"> 0</w:t>
        </w:r>
        <w:r w:rsidR="000E4982" w:rsidRPr="000E4982">
          <w:rPr>
            <w:rPrChange w:id="305" w:author="smaslan" w:date="2018-12-04T12:12:00Z">
              <w:rPr/>
            </w:rPrChange>
          </w:rPr>
          <w:noBreakHyphen/>
          <w:t>3</w:t>
        </w:r>
        <w:r w:rsidR="000E4982">
          <w:rPr>
            <w:lang w:val="en-US"/>
          </w:rPr>
          <w:fldChar w:fldCharType="end"/>
        </w:r>
      </w:ins>
      <w:ins w:id="306" w:author="smaslan" w:date="2018-12-04T12:13:00Z">
        <w:r w:rsidR="000E4982">
          <w:rPr>
            <w:lang w:val="en-US"/>
          </w:rPr>
          <w:t xml:space="preserve"> and </w:t>
        </w:r>
      </w:ins>
      <w:ins w:id="307" w:author="smaslan" w:date="2018-12-04T12:12:00Z">
        <w:r w:rsidR="000E4982">
          <w:rPr>
            <w:lang w:val="en-US"/>
          </w:rPr>
          <w:fldChar w:fldCharType="begin"/>
        </w:r>
        <w:r w:rsidR="000E4982">
          <w:rPr>
            <w:lang w:val="en-US"/>
          </w:rPr>
          <w:instrText xml:space="preserve"> REF _Ref531688905 \h </w:instrText>
        </w:r>
        <w:r w:rsidR="000E4982">
          <w:rPr>
            <w:lang w:val="en-US"/>
          </w:rPr>
        </w:r>
      </w:ins>
      <w:r w:rsidR="000E4982">
        <w:rPr>
          <w:lang w:val="en-US"/>
        </w:rPr>
        <w:fldChar w:fldCharType="separate"/>
      </w:r>
      <w:proofErr w:type="spellStart"/>
      <w:ins w:id="308" w:author="smaslan" w:date="2018-12-04T12:12:00Z">
        <w:r w:rsidR="000E4982" w:rsidRPr="000E4982">
          <w:rPr>
            <w:rPrChange w:id="309" w:author="smaslan" w:date="2018-12-04T12:12:00Z">
              <w:rPr/>
            </w:rPrChange>
          </w:rPr>
          <w:t>Figure</w:t>
        </w:r>
        <w:proofErr w:type="spellEnd"/>
        <w:r w:rsidR="000E4982" w:rsidRPr="000E4982">
          <w:rPr>
            <w:rPrChange w:id="310" w:author="smaslan" w:date="2018-12-04T12:12:00Z">
              <w:rPr/>
            </w:rPrChange>
          </w:rPr>
          <w:t xml:space="preserve"> 0</w:t>
        </w:r>
        <w:r w:rsidR="000E4982" w:rsidRPr="000E4982">
          <w:rPr>
            <w:rPrChange w:id="311" w:author="smaslan" w:date="2018-12-04T12:12:00Z">
              <w:rPr/>
            </w:rPrChange>
          </w:rPr>
          <w:noBreakHyphen/>
          <w:t>4</w:t>
        </w:r>
        <w:r w:rsidR="000E4982">
          <w:rPr>
            <w:lang w:val="en-US"/>
          </w:rPr>
          <w:fldChar w:fldCharType="end"/>
        </w:r>
      </w:ins>
      <w:ins w:id="312" w:author="smaslan" w:date="2018-12-04T12:09:00Z">
        <w:r w:rsidR="000E4982">
          <w:rPr>
            <w:lang w:val="en-US"/>
          </w:rPr>
          <w:t>.</w:t>
        </w:r>
      </w:ins>
    </w:p>
    <w:p w:rsidR="000E4982" w:rsidRDefault="000E4982">
      <w:pPr>
        <w:rPr>
          <w:lang w:val="en-US"/>
        </w:rPr>
      </w:pPr>
      <w:ins w:id="313" w:author="smaslan" w:date="2018-12-04T12:13:00Z">
        <w:r>
          <w:rPr>
            <w:lang w:val="en-US"/>
          </w:rPr>
          <w:t xml:space="preserve">TWM will choose single-ended or differential based on the configuration of the transducer corrections. The buffered mode is enabled by including the buffer output impedance </w:t>
        </w:r>
      </w:ins>
      <w:ins w:id="314" w:author="smaslan" w:date="2018-12-04T12:14:00Z">
        <w:r>
          <w:rPr>
            <w:lang w:val="en-US"/>
          </w:rPr>
          <w:t>“</w:t>
        </w:r>
        <w:proofErr w:type="spellStart"/>
        <w:r w:rsidRPr="000E4982">
          <w:rPr>
            <w:b/>
            <w:lang w:val="en-US"/>
            <w:rPrChange w:id="315" w:author="smaslan" w:date="2018-12-04T12:14:00Z">
              <w:rPr>
                <w:lang w:val="en-US"/>
              </w:rPr>
            </w:rPrChange>
          </w:rPr>
          <w:t>Zbuf</w:t>
        </w:r>
        <w:proofErr w:type="spellEnd"/>
        <w:r>
          <w:rPr>
            <w:lang w:val="en-US"/>
          </w:rPr>
          <w:t>” to the transducer corrections (see details below).</w:t>
        </w:r>
      </w:ins>
    </w:p>
    <w:p w:rsidR="00CC379E" w:rsidDel="000E4982" w:rsidRDefault="00CC379E">
      <w:pPr>
        <w:rPr>
          <w:del w:id="316" w:author="smaslan" w:date="2018-12-04T12:12:00Z"/>
          <w:lang w:val="en-US"/>
        </w:rPr>
      </w:pPr>
      <w:del w:id="317" w:author="smaslan" w:date="2018-12-04T12:12:00Z">
        <w:r w:rsidDel="000E4982">
          <w:rPr>
            <w:lang w:val="en-US"/>
          </w:rPr>
          <w:lastRenderedPageBreak/>
          <w:delText xml:space="preserve">The function </w:delText>
        </w:r>
        <w:r w:rsidR="002229EB" w:rsidDel="000E4982">
          <w:rPr>
            <w:lang w:val="en-US"/>
          </w:rPr>
          <w:delText xml:space="preserve">uses </w:delText>
        </w:r>
        <w:r w:rsidDel="000E4982">
          <w:rPr>
            <w:lang w:val="en-US"/>
          </w:rPr>
          <w:delText>following circuit diagram model for single ended connection</w:delText>
        </w:r>
        <w:r w:rsidR="00860736" w:rsidDel="000E4982">
          <w:rPr>
            <w:lang w:val="en-US"/>
          </w:rPr>
          <w:delText xml:space="preserve"> of the transducer</w:delText>
        </w:r>
        <w:r w:rsidDel="000E4982">
          <w:rPr>
            <w:lang w:val="en-US"/>
          </w:rPr>
          <w:delText>:</w:delText>
        </w:r>
      </w:del>
    </w:p>
    <w:p w:rsidR="000E4982" w:rsidRDefault="00AC4F57" w:rsidP="000E4982">
      <w:pPr>
        <w:keepNext/>
        <w:jc w:val="center"/>
        <w:rPr>
          <w:ins w:id="318" w:author="smaslan" w:date="2018-12-04T12:10:00Z"/>
        </w:rPr>
        <w:pPrChange w:id="319" w:author="smaslan" w:date="2018-12-04T12:10:00Z">
          <w:pPr>
            <w:jc w:val="center"/>
          </w:pPr>
        </w:pPrChange>
      </w:pPr>
      <w:r>
        <w:rPr>
          <w:noProof/>
          <w:lang w:eastAsia="cs-CZ"/>
        </w:rPr>
        <w:drawing>
          <wp:inline distT="0" distB="0" distL="0" distR="0" wp14:anchorId="35BC6148" wp14:editId="16ECD3E3">
            <wp:extent cx="3801600" cy="1580400"/>
            <wp:effectExtent l="0" t="0" r="0" b="127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1600" cy="1580400"/>
                    </a:xfrm>
                    <a:prstGeom prst="rect">
                      <a:avLst/>
                    </a:prstGeom>
                  </pic:spPr>
                </pic:pic>
              </a:graphicData>
            </a:graphic>
          </wp:inline>
        </w:drawing>
      </w:r>
    </w:p>
    <w:p w:rsidR="00AC4F57" w:rsidRPr="000E4982" w:rsidRDefault="000E4982" w:rsidP="000E4982">
      <w:pPr>
        <w:pStyle w:val="Titulek"/>
        <w:jc w:val="center"/>
        <w:rPr>
          <w:ins w:id="320" w:author="smaslan" w:date="2018-12-04T12:05:00Z"/>
          <w:rPrChange w:id="321" w:author="smaslan" w:date="2018-12-04T12:12:00Z">
            <w:rPr>
              <w:ins w:id="322" w:author="smaslan" w:date="2018-12-04T12:05:00Z"/>
              <w:lang w:val="en-US"/>
            </w:rPr>
          </w:rPrChange>
        </w:rPr>
        <w:pPrChange w:id="323" w:author="smaslan" w:date="2018-12-04T12:12:00Z">
          <w:pPr>
            <w:jc w:val="center"/>
          </w:pPr>
        </w:pPrChange>
      </w:pPr>
      <w:bookmarkStart w:id="324" w:name="_Ref531688898"/>
      <w:bookmarkStart w:id="325" w:name="_Ref531688901"/>
      <w:ins w:id="326" w:author="smaslan" w:date="2018-12-04T12:10:00Z">
        <w:r w:rsidRPr="000E4982">
          <w:rPr>
            <w:rPrChange w:id="327" w:author="smaslan" w:date="2018-12-04T12:12:00Z">
              <w:rPr/>
            </w:rPrChange>
          </w:rPr>
          <w:t xml:space="preserve">Figure </w:t>
        </w:r>
      </w:ins>
      <w:ins w:id="328" w:author="smaslan" w:date="2018-12-04T12:11:00Z">
        <w:r w:rsidRPr="000E4982">
          <w:rPr>
            <w:rPrChange w:id="329" w:author="smaslan" w:date="2018-12-04T12:12:00Z">
              <w:rPr/>
            </w:rPrChange>
          </w:rPr>
          <w:fldChar w:fldCharType="begin"/>
        </w:r>
        <w:r w:rsidRPr="000E4982">
          <w:rPr>
            <w:rPrChange w:id="330" w:author="smaslan" w:date="2018-12-04T12:12:00Z">
              <w:rPr/>
            </w:rPrChange>
          </w:rPr>
          <w:instrText xml:space="preserve"> STYLEREF 1 \s </w:instrText>
        </w:r>
      </w:ins>
      <w:r w:rsidRPr="000E4982">
        <w:rPr>
          <w:rPrChange w:id="331" w:author="smaslan" w:date="2018-12-04T12:12:00Z">
            <w:rPr/>
          </w:rPrChange>
        </w:rPr>
        <w:fldChar w:fldCharType="separate"/>
      </w:r>
      <w:r w:rsidRPr="000E4982">
        <w:rPr>
          <w:rPrChange w:id="332" w:author="smaslan" w:date="2018-12-04T12:12:00Z">
            <w:rPr>
              <w:noProof/>
            </w:rPr>
          </w:rPrChange>
        </w:rPr>
        <w:t>0</w:t>
      </w:r>
      <w:ins w:id="333" w:author="smaslan" w:date="2018-12-04T12:11:00Z">
        <w:r w:rsidRPr="000E4982">
          <w:rPr>
            <w:rPrChange w:id="334" w:author="smaslan" w:date="2018-12-04T12:12:00Z">
              <w:rPr/>
            </w:rPrChange>
          </w:rPr>
          <w:fldChar w:fldCharType="end"/>
        </w:r>
        <w:r w:rsidRPr="000E4982">
          <w:rPr>
            <w:rPrChange w:id="335" w:author="smaslan" w:date="2018-12-04T12:12:00Z">
              <w:rPr/>
            </w:rPrChange>
          </w:rPr>
          <w:noBreakHyphen/>
        </w:r>
        <w:r w:rsidRPr="000E4982">
          <w:rPr>
            <w:rPrChange w:id="336" w:author="smaslan" w:date="2018-12-04T12:12:00Z">
              <w:rPr/>
            </w:rPrChange>
          </w:rPr>
          <w:fldChar w:fldCharType="begin"/>
        </w:r>
        <w:r w:rsidRPr="000E4982">
          <w:rPr>
            <w:rPrChange w:id="337" w:author="smaslan" w:date="2018-12-04T12:12:00Z">
              <w:rPr/>
            </w:rPrChange>
          </w:rPr>
          <w:instrText xml:space="preserve"> SEQ Figure \* ARABIC \s 1 </w:instrText>
        </w:r>
      </w:ins>
      <w:r w:rsidRPr="000E4982">
        <w:rPr>
          <w:rPrChange w:id="338" w:author="smaslan" w:date="2018-12-04T12:12:00Z">
            <w:rPr/>
          </w:rPrChange>
        </w:rPr>
        <w:fldChar w:fldCharType="separate"/>
      </w:r>
      <w:ins w:id="339" w:author="smaslan" w:date="2018-12-04T12:11:00Z">
        <w:r w:rsidRPr="000E4982">
          <w:rPr>
            <w:rPrChange w:id="340" w:author="smaslan" w:date="2018-12-04T12:12:00Z">
              <w:rPr>
                <w:noProof/>
              </w:rPr>
            </w:rPrChange>
          </w:rPr>
          <w:t>1</w:t>
        </w:r>
        <w:r w:rsidRPr="000E4982">
          <w:rPr>
            <w:rPrChange w:id="341" w:author="smaslan" w:date="2018-12-04T12:12:00Z">
              <w:rPr/>
            </w:rPrChange>
          </w:rPr>
          <w:fldChar w:fldCharType="end"/>
        </w:r>
      </w:ins>
      <w:bookmarkEnd w:id="325"/>
      <w:ins w:id="342" w:author="smaslan" w:date="2018-12-04T12:10:00Z">
        <w:r w:rsidRPr="000E4982">
          <w:rPr>
            <w:rPrChange w:id="343" w:author="smaslan" w:date="2018-12-04T12:12:00Z">
              <w:rPr/>
            </w:rPrChange>
          </w:rPr>
          <w:t>: Single-ended direct connection (no buffer).</w:t>
        </w:r>
      </w:ins>
      <w:bookmarkEnd w:id="324"/>
    </w:p>
    <w:p w:rsidR="000E4982" w:rsidRDefault="000E4982" w:rsidP="000E4982">
      <w:pPr>
        <w:keepNext/>
        <w:jc w:val="center"/>
        <w:rPr>
          <w:ins w:id="344" w:author="smaslan" w:date="2018-12-04T12:11:00Z"/>
        </w:rPr>
        <w:pPrChange w:id="345" w:author="smaslan" w:date="2018-12-04T12:11:00Z">
          <w:pPr>
            <w:jc w:val="center"/>
          </w:pPr>
        </w:pPrChange>
      </w:pPr>
      <w:ins w:id="346" w:author="smaslan" w:date="2018-12-04T12:03:00Z">
        <w:r>
          <w:rPr>
            <w:noProof/>
            <w:lang w:eastAsia="cs-CZ"/>
          </w:rPr>
          <w:drawing>
            <wp:inline distT="0" distB="0" distL="0" distR="0" wp14:anchorId="16895EF2" wp14:editId="2F0C1539">
              <wp:extent cx="4532400" cy="1569600"/>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32400" cy="1569600"/>
                      </a:xfrm>
                      <a:prstGeom prst="rect">
                        <a:avLst/>
                      </a:prstGeom>
                    </pic:spPr>
                  </pic:pic>
                </a:graphicData>
              </a:graphic>
            </wp:inline>
          </w:drawing>
        </w:r>
      </w:ins>
      <w:bookmarkStart w:id="347" w:name="_GoBack"/>
      <w:bookmarkEnd w:id="347"/>
    </w:p>
    <w:p w:rsidR="000E4982" w:rsidRPr="000E4982" w:rsidRDefault="000E4982" w:rsidP="000E4982">
      <w:pPr>
        <w:pStyle w:val="Titulek"/>
        <w:jc w:val="center"/>
        <w:rPr>
          <w:rPrChange w:id="348" w:author="smaslan" w:date="2018-12-04T12:12:00Z">
            <w:rPr>
              <w:lang w:val="en-US"/>
            </w:rPr>
          </w:rPrChange>
        </w:rPr>
        <w:pPrChange w:id="349" w:author="smaslan" w:date="2018-12-04T12:12:00Z">
          <w:pPr>
            <w:jc w:val="center"/>
          </w:pPr>
        </w:pPrChange>
      </w:pPr>
      <w:bookmarkStart w:id="350" w:name="_Ref531688903"/>
      <w:ins w:id="351" w:author="smaslan" w:date="2018-12-04T12:11:00Z">
        <w:r w:rsidRPr="000E4982">
          <w:rPr>
            <w:rPrChange w:id="352" w:author="smaslan" w:date="2018-12-04T12:12:00Z">
              <w:rPr/>
            </w:rPrChange>
          </w:rPr>
          <w:t xml:space="preserve">Figure </w:t>
        </w:r>
        <w:r w:rsidRPr="000E4982">
          <w:rPr>
            <w:rPrChange w:id="353" w:author="smaslan" w:date="2018-12-04T12:12:00Z">
              <w:rPr/>
            </w:rPrChange>
          </w:rPr>
          <w:fldChar w:fldCharType="begin"/>
        </w:r>
        <w:r w:rsidRPr="000E4982">
          <w:rPr>
            <w:rPrChange w:id="354" w:author="smaslan" w:date="2018-12-04T12:12:00Z">
              <w:rPr/>
            </w:rPrChange>
          </w:rPr>
          <w:instrText xml:space="preserve"> STYLEREF 1 \s </w:instrText>
        </w:r>
      </w:ins>
      <w:r w:rsidRPr="000E4982">
        <w:rPr>
          <w:rPrChange w:id="355" w:author="smaslan" w:date="2018-12-04T12:12:00Z">
            <w:rPr/>
          </w:rPrChange>
        </w:rPr>
        <w:fldChar w:fldCharType="separate"/>
      </w:r>
      <w:r w:rsidRPr="000E4982">
        <w:rPr>
          <w:rPrChange w:id="356" w:author="smaslan" w:date="2018-12-04T12:12:00Z">
            <w:rPr>
              <w:noProof/>
            </w:rPr>
          </w:rPrChange>
        </w:rPr>
        <w:t>0</w:t>
      </w:r>
      <w:ins w:id="357" w:author="smaslan" w:date="2018-12-04T12:11:00Z">
        <w:r w:rsidRPr="000E4982">
          <w:rPr>
            <w:rPrChange w:id="358" w:author="smaslan" w:date="2018-12-04T12:12:00Z">
              <w:rPr/>
            </w:rPrChange>
          </w:rPr>
          <w:fldChar w:fldCharType="end"/>
        </w:r>
        <w:r w:rsidRPr="000E4982">
          <w:rPr>
            <w:rPrChange w:id="359" w:author="smaslan" w:date="2018-12-04T12:12:00Z">
              <w:rPr/>
            </w:rPrChange>
          </w:rPr>
          <w:noBreakHyphen/>
        </w:r>
        <w:r w:rsidRPr="000E4982">
          <w:rPr>
            <w:rPrChange w:id="360" w:author="smaslan" w:date="2018-12-04T12:12:00Z">
              <w:rPr/>
            </w:rPrChange>
          </w:rPr>
          <w:fldChar w:fldCharType="begin"/>
        </w:r>
        <w:r w:rsidRPr="000E4982">
          <w:rPr>
            <w:rPrChange w:id="361" w:author="smaslan" w:date="2018-12-04T12:12:00Z">
              <w:rPr/>
            </w:rPrChange>
          </w:rPr>
          <w:instrText xml:space="preserve"> SEQ Figure \* ARABIC \s 1 </w:instrText>
        </w:r>
      </w:ins>
      <w:r w:rsidRPr="000E4982">
        <w:rPr>
          <w:rPrChange w:id="362" w:author="smaslan" w:date="2018-12-04T12:12:00Z">
            <w:rPr/>
          </w:rPrChange>
        </w:rPr>
        <w:fldChar w:fldCharType="separate"/>
      </w:r>
      <w:ins w:id="363" w:author="smaslan" w:date="2018-12-04T12:11:00Z">
        <w:r w:rsidRPr="000E4982">
          <w:rPr>
            <w:rPrChange w:id="364" w:author="smaslan" w:date="2018-12-04T12:12:00Z">
              <w:rPr>
                <w:noProof/>
              </w:rPr>
            </w:rPrChange>
          </w:rPr>
          <w:t>2</w:t>
        </w:r>
        <w:r w:rsidRPr="000E4982">
          <w:rPr>
            <w:rPrChange w:id="365" w:author="smaslan" w:date="2018-12-04T12:12:00Z">
              <w:rPr/>
            </w:rPrChange>
          </w:rPr>
          <w:fldChar w:fldCharType="end"/>
        </w:r>
        <w:bookmarkEnd w:id="350"/>
        <w:r w:rsidRPr="000E4982">
          <w:rPr>
            <w:rPrChange w:id="366" w:author="smaslan" w:date="2018-12-04T12:12:00Z">
              <w:rPr/>
            </w:rPrChange>
          </w:rPr>
          <w:t>: Single-ended buffered connection.</w:t>
        </w:r>
      </w:ins>
    </w:p>
    <w:p w:rsidR="00D5066D" w:rsidDel="000E4982" w:rsidRDefault="00D5066D">
      <w:pPr>
        <w:rPr>
          <w:del w:id="367" w:author="smaslan" w:date="2018-12-04T12:11:00Z"/>
          <w:lang w:val="en-US"/>
        </w:rPr>
      </w:pPr>
    </w:p>
    <w:p w:rsidR="00CC379E" w:rsidDel="000E4982" w:rsidRDefault="00CC379E">
      <w:pPr>
        <w:rPr>
          <w:del w:id="368" w:author="smaslan" w:date="2018-12-04T12:11:00Z"/>
          <w:lang w:val="en-US"/>
        </w:rPr>
      </w:pPr>
      <w:del w:id="369" w:author="smaslan" w:date="2018-12-04T12:11:00Z">
        <w:r w:rsidDel="000E4982">
          <w:rPr>
            <w:lang w:val="en-US"/>
          </w:rPr>
          <w:delText>For differential connection</w:delText>
        </w:r>
        <w:r w:rsidR="00860736" w:rsidDel="000E4982">
          <w:rPr>
            <w:lang w:val="en-US"/>
          </w:rPr>
          <w:delText xml:space="preserve"> of the transducer</w:delText>
        </w:r>
        <w:r w:rsidDel="000E4982">
          <w:rPr>
            <w:lang w:val="en-US"/>
          </w:rPr>
          <w:delText>, the model is following:</w:delText>
        </w:r>
      </w:del>
    </w:p>
    <w:p w:rsidR="000E4982" w:rsidRDefault="00AC4F57" w:rsidP="000E4982">
      <w:pPr>
        <w:keepNext/>
        <w:jc w:val="center"/>
        <w:rPr>
          <w:ins w:id="370" w:author="smaslan" w:date="2018-12-04T12:11:00Z"/>
        </w:rPr>
        <w:pPrChange w:id="371" w:author="smaslan" w:date="2018-12-04T12:11:00Z">
          <w:pPr>
            <w:jc w:val="center"/>
          </w:pPr>
        </w:pPrChange>
      </w:pPr>
      <w:r>
        <w:rPr>
          <w:noProof/>
          <w:lang w:eastAsia="cs-CZ"/>
        </w:rPr>
        <w:drawing>
          <wp:inline distT="0" distB="0" distL="0" distR="0" wp14:anchorId="7D970518" wp14:editId="25AB5E4F">
            <wp:extent cx="4132800" cy="2149200"/>
            <wp:effectExtent l="0" t="0" r="127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32800" cy="2149200"/>
                    </a:xfrm>
                    <a:prstGeom prst="rect">
                      <a:avLst/>
                    </a:prstGeom>
                  </pic:spPr>
                </pic:pic>
              </a:graphicData>
            </a:graphic>
          </wp:inline>
        </w:drawing>
      </w:r>
    </w:p>
    <w:p w:rsidR="00AC4F57" w:rsidRPr="000E4982" w:rsidRDefault="000E4982" w:rsidP="000E4982">
      <w:pPr>
        <w:pStyle w:val="Titulek"/>
        <w:jc w:val="center"/>
        <w:rPr>
          <w:ins w:id="372" w:author="smaslan" w:date="2018-12-04T12:06:00Z"/>
          <w:rPrChange w:id="373" w:author="smaslan" w:date="2018-12-04T12:12:00Z">
            <w:rPr>
              <w:ins w:id="374" w:author="smaslan" w:date="2018-12-04T12:06:00Z"/>
              <w:lang w:val="en-US"/>
            </w:rPr>
          </w:rPrChange>
        </w:rPr>
        <w:pPrChange w:id="375" w:author="smaslan" w:date="2018-12-04T12:12:00Z">
          <w:pPr>
            <w:jc w:val="center"/>
          </w:pPr>
        </w:pPrChange>
      </w:pPr>
      <w:bookmarkStart w:id="376" w:name="_Ref531688904"/>
      <w:ins w:id="377" w:author="smaslan" w:date="2018-12-04T12:11:00Z">
        <w:r w:rsidRPr="000E4982">
          <w:rPr>
            <w:rPrChange w:id="378" w:author="smaslan" w:date="2018-12-04T12:12:00Z">
              <w:rPr/>
            </w:rPrChange>
          </w:rPr>
          <w:t xml:space="preserve">Figure </w:t>
        </w:r>
        <w:r w:rsidRPr="000E4982">
          <w:rPr>
            <w:rPrChange w:id="379" w:author="smaslan" w:date="2018-12-04T12:12:00Z">
              <w:rPr/>
            </w:rPrChange>
          </w:rPr>
          <w:fldChar w:fldCharType="begin"/>
        </w:r>
        <w:r w:rsidRPr="000E4982">
          <w:rPr>
            <w:rPrChange w:id="380" w:author="smaslan" w:date="2018-12-04T12:12:00Z">
              <w:rPr/>
            </w:rPrChange>
          </w:rPr>
          <w:instrText xml:space="preserve"> STYLEREF 1 \s </w:instrText>
        </w:r>
      </w:ins>
      <w:r w:rsidRPr="000E4982">
        <w:rPr>
          <w:rPrChange w:id="381" w:author="smaslan" w:date="2018-12-04T12:12:00Z">
            <w:rPr/>
          </w:rPrChange>
        </w:rPr>
        <w:fldChar w:fldCharType="separate"/>
      </w:r>
      <w:r w:rsidRPr="000E4982">
        <w:rPr>
          <w:rPrChange w:id="382" w:author="smaslan" w:date="2018-12-04T12:12:00Z">
            <w:rPr>
              <w:noProof/>
            </w:rPr>
          </w:rPrChange>
        </w:rPr>
        <w:t>0</w:t>
      </w:r>
      <w:ins w:id="383" w:author="smaslan" w:date="2018-12-04T12:11:00Z">
        <w:r w:rsidRPr="000E4982">
          <w:rPr>
            <w:rPrChange w:id="384" w:author="smaslan" w:date="2018-12-04T12:12:00Z">
              <w:rPr/>
            </w:rPrChange>
          </w:rPr>
          <w:fldChar w:fldCharType="end"/>
        </w:r>
        <w:r w:rsidRPr="000E4982">
          <w:rPr>
            <w:rPrChange w:id="385" w:author="smaslan" w:date="2018-12-04T12:12:00Z">
              <w:rPr/>
            </w:rPrChange>
          </w:rPr>
          <w:noBreakHyphen/>
        </w:r>
        <w:r w:rsidRPr="000E4982">
          <w:rPr>
            <w:rPrChange w:id="386" w:author="smaslan" w:date="2018-12-04T12:12:00Z">
              <w:rPr/>
            </w:rPrChange>
          </w:rPr>
          <w:fldChar w:fldCharType="begin"/>
        </w:r>
        <w:r w:rsidRPr="000E4982">
          <w:rPr>
            <w:rPrChange w:id="387" w:author="smaslan" w:date="2018-12-04T12:12:00Z">
              <w:rPr/>
            </w:rPrChange>
          </w:rPr>
          <w:instrText xml:space="preserve"> SEQ Figure \* ARABIC \s 1 </w:instrText>
        </w:r>
      </w:ins>
      <w:r w:rsidRPr="000E4982">
        <w:rPr>
          <w:rPrChange w:id="388" w:author="smaslan" w:date="2018-12-04T12:12:00Z">
            <w:rPr/>
          </w:rPrChange>
        </w:rPr>
        <w:fldChar w:fldCharType="separate"/>
      </w:r>
      <w:ins w:id="389" w:author="smaslan" w:date="2018-12-04T12:11:00Z">
        <w:r w:rsidRPr="000E4982">
          <w:rPr>
            <w:rPrChange w:id="390" w:author="smaslan" w:date="2018-12-04T12:12:00Z">
              <w:rPr>
                <w:noProof/>
              </w:rPr>
            </w:rPrChange>
          </w:rPr>
          <w:t>3</w:t>
        </w:r>
        <w:r w:rsidRPr="000E4982">
          <w:rPr>
            <w:rPrChange w:id="391" w:author="smaslan" w:date="2018-12-04T12:12:00Z">
              <w:rPr/>
            </w:rPrChange>
          </w:rPr>
          <w:fldChar w:fldCharType="end"/>
        </w:r>
        <w:bookmarkEnd w:id="376"/>
        <w:r w:rsidRPr="000E4982">
          <w:rPr>
            <w:rPrChange w:id="392" w:author="smaslan" w:date="2018-12-04T12:12:00Z">
              <w:rPr/>
            </w:rPrChange>
          </w:rPr>
          <w:t>: Direct differential connection (no buffer).</w:t>
        </w:r>
      </w:ins>
    </w:p>
    <w:p w:rsidR="000E4982" w:rsidRDefault="000E4982" w:rsidP="000E4982">
      <w:pPr>
        <w:keepNext/>
        <w:jc w:val="center"/>
        <w:rPr>
          <w:ins w:id="393" w:author="smaslan" w:date="2018-12-04T12:11:00Z"/>
        </w:rPr>
        <w:pPrChange w:id="394" w:author="smaslan" w:date="2018-12-04T12:11:00Z">
          <w:pPr>
            <w:jc w:val="center"/>
          </w:pPr>
        </w:pPrChange>
      </w:pPr>
      <w:ins w:id="395" w:author="smaslan" w:date="2018-12-04T12:05:00Z">
        <w:r>
          <w:rPr>
            <w:noProof/>
            <w:lang w:eastAsia="cs-CZ"/>
          </w:rPr>
          <w:drawing>
            <wp:inline distT="0" distB="0" distL="0" distR="0" wp14:anchorId="3A4DC874" wp14:editId="550FD61E">
              <wp:extent cx="4878000" cy="2142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8000" cy="2142000"/>
                      </a:xfrm>
                      <a:prstGeom prst="rect">
                        <a:avLst/>
                      </a:prstGeom>
                    </pic:spPr>
                  </pic:pic>
                </a:graphicData>
              </a:graphic>
            </wp:inline>
          </w:drawing>
        </w:r>
      </w:ins>
    </w:p>
    <w:p w:rsidR="000E4982" w:rsidRPr="000E4982" w:rsidRDefault="000E4982" w:rsidP="000E4982">
      <w:pPr>
        <w:pStyle w:val="Titulek"/>
        <w:jc w:val="center"/>
        <w:rPr>
          <w:rPrChange w:id="396" w:author="smaslan" w:date="2018-12-04T12:12:00Z">
            <w:rPr>
              <w:lang w:val="en-US"/>
            </w:rPr>
          </w:rPrChange>
        </w:rPr>
        <w:pPrChange w:id="397" w:author="smaslan" w:date="2018-12-04T12:12:00Z">
          <w:pPr>
            <w:jc w:val="center"/>
          </w:pPr>
        </w:pPrChange>
      </w:pPr>
      <w:bookmarkStart w:id="398" w:name="_Ref531688905"/>
      <w:ins w:id="399" w:author="smaslan" w:date="2018-12-04T12:11:00Z">
        <w:r w:rsidRPr="000E4982">
          <w:rPr>
            <w:rPrChange w:id="400" w:author="smaslan" w:date="2018-12-04T12:12:00Z">
              <w:rPr/>
            </w:rPrChange>
          </w:rPr>
          <w:t xml:space="preserve">Figure </w:t>
        </w:r>
        <w:r w:rsidRPr="000E4982">
          <w:rPr>
            <w:rPrChange w:id="401" w:author="smaslan" w:date="2018-12-04T12:12:00Z">
              <w:rPr/>
            </w:rPrChange>
          </w:rPr>
          <w:fldChar w:fldCharType="begin"/>
        </w:r>
        <w:r w:rsidRPr="000E4982">
          <w:rPr>
            <w:rPrChange w:id="402" w:author="smaslan" w:date="2018-12-04T12:12:00Z">
              <w:rPr/>
            </w:rPrChange>
          </w:rPr>
          <w:instrText xml:space="preserve"> STYLEREF 1 \s </w:instrText>
        </w:r>
      </w:ins>
      <w:r w:rsidRPr="000E4982">
        <w:rPr>
          <w:rPrChange w:id="403" w:author="smaslan" w:date="2018-12-04T12:12:00Z">
            <w:rPr/>
          </w:rPrChange>
        </w:rPr>
        <w:fldChar w:fldCharType="separate"/>
      </w:r>
      <w:r w:rsidRPr="000E4982">
        <w:rPr>
          <w:rPrChange w:id="404" w:author="smaslan" w:date="2018-12-04T12:12:00Z">
            <w:rPr>
              <w:noProof/>
            </w:rPr>
          </w:rPrChange>
        </w:rPr>
        <w:t>0</w:t>
      </w:r>
      <w:ins w:id="405" w:author="smaslan" w:date="2018-12-04T12:11:00Z">
        <w:r w:rsidRPr="000E4982">
          <w:rPr>
            <w:rPrChange w:id="406" w:author="smaslan" w:date="2018-12-04T12:12:00Z">
              <w:rPr/>
            </w:rPrChange>
          </w:rPr>
          <w:fldChar w:fldCharType="end"/>
        </w:r>
        <w:r w:rsidRPr="000E4982">
          <w:rPr>
            <w:rPrChange w:id="407" w:author="smaslan" w:date="2018-12-04T12:12:00Z">
              <w:rPr/>
            </w:rPrChange>
          </w:rPr>
          <w:noBreakHyphen/>
        </w:r>
        <w:r w:rsidRPr="000E4982">
          <w:rPr>
            <w:rPrChange w:id="408" w:author="smaslan" w:date="2018-12-04T12:12:00Z">
              <w:rPr/>
            </w:rPrChange>
          </w:rPr>
          <w:fldChar w:fldCharType="begin"/>
        </w:r>
        <w:r w:rsidRPr="000E4982">
          <w:rPr>
            <w:rPrChange w:id="409" w:author="smaslan" w:date="2018-12-04T12:12:00Z">
              <w:rPr/>
            </w:rPrChange>
          </w:rPr>
          <w:instrText xml:space="preserve"> SEQ Figure \* ARABIC \s 1 </w:instrText>
        </w:r>
      </w:ins>
      <w:r w:rsidRPr="000E4982">
        <w:rPr>
          <w:rPrChange w:id="410" w:author="smaslan" w:date="2018-12-04T12:12:00Z">
            <w:rPr/>
          </w:rPrChange>
        </w:rPr>
        <w:fldChar w:fldCharType="separate"/>
      </w:r>
      <w:ins w:id="411" w:author="smaslan" w:date="2018-12-04T12:11:00Z">
        <w:r w:rsidRPr="000E4982">
          <w:rPr>
            <w:rPrChange w:id="412" w:author="smaslan" w:date="2018-12-04T12:12:00Z">
              <w:rPr>
                <w:noProof/>
              </w:rPr>
            </w:rPrChange>
          </w:rPr>
          <w:t>4</w:t>
        </w:r>
        <w:r w:rsidRPr="000E4982">
          <w:rPr>
            <w:rPrChange w:id="413" w:author="smaslan" w:date="2018-12-04T12:12:00Z">
              <w:rPr/>
            </w:rPrChange>
          </w:rPr>
          <w:fldChar w:fldCharType="end"/>
        </w:r>
        <w:bookmarkEnd w:id="398"/>
        <w:r w:rsidRPr="000E4982">
          <w:rPr>
            <w:rPrChange w:id="414" w:author="smaslan" w:date="2018-12-04T12:12:00Z">
              <w:rPr/>
            </w:rPrChange>
          </w:rPr>
          <w:t>: Buffered differential connection.</w:t>
        </w:r>
      </w:ins>
    </w:p>
    <w:p w:rsidR="00AC4F57" w:rsidRDefault="00AC4F57" w:rsidP="00AC4F57">
      <w:pPr>
        <w:jc w:val="center"/>
        <w:rPr>
          <w:lang w:val="en-US"/>
        </w:rPr>
      </w:pPr>
    </w:p>
    <w:p w:rsidR="00CC379E" w:rsidRDefault="002229EB">
      <w:pPr>
        <w:rPr>
          <w:lang w:val="en-US"/>
        </w:rPr>
      </w:pPr>
      <w:r>
        <w:rPr>
          <w:lang w:val="en-US"/>
        </w:rPr>
        <w:t>The impedance components “</w:t>
      </w:r>
      <w:r w:rsidRPr="002229EB">
        <w:rPr>
          <w:b/>
          <w:lang w:val="en-US"/>
        </w:rPr>
        <w:t>Yin</w:t>
      </w:r>
      <w:r>
        <w:rPr>
          <w:lang w:val="en-US"/>
        </w:rPr>
        <w:t>” (and “</w:t>
      </w:r>
      <w:proofErr w:type="spellStart"/>
      <w:r w:rsidRPr="002229EB">
        <w:rPr>
          <w:b/>
          <w:lang w:val="en-US"/>
        </w:rPr>
        <w:t>lo_Yin</w:t>
      </w:r>
      <w:proofErr w:type="spellEnd"/>
      <w:r>
        <w:rPr>
          <w:lang w:val="en-US"/>
        </w:rPr>
        <w:t xml:space="preserve">”) comes from the digitizer channel corrections, whereas the rest of the model components are loaded from the transducer correction file. </w:t>
      </w:r>
    </w:p>
    <w:p w:rsidR="00051A87" w:rsidRDefault="00922C58" w:rsidP="00645E60">
      <w:pPr>
        <w:pStyle w:val="Nadpis2"/>
        <w:rPr>
          <w:lang w:val="en-US"/>
        </w:rPr>
      </w:pPr>
      <w:bookmarkStart w:id="415" w:name="_Toc509317564"/>
      <w:bookmarkStart w:id="416" w:name="_Toc509317754"/>
      <w:bookmarkStart w:id="417" w:name="_Toc531694785"/>
      <w:r>
        <w:rPr>
          <w:lang w:val="en-US"/>
        </w:rPr>
        <w:t>Transducer</w:t>
      </w:r>
      <w:r w:rsidR="002859CB">
        <w:rPr>
          <w:lang w:val="en-US"/>
        </w:rPr>
        <w:t xml:space="preserve"> corrections</w:t>
      </w:r>
      <w:bookmarkEnd w:id="415"/>
      <w:bookmarkEnd w:id="416"/>
      <w:bookmarkEnd w:id="417"/>
    </w:p>
    <w:p w:rsidR="002859CB" w:rsidRDefault="002859CB">
      <w:pPr>
        <w:rPr>
          <w:lang w:val="en-US"/>
        </w:rPr>
      </w:pPr>
      <w:r>
        <w:rPr>
          <w:lang w:val="en-US"/>
        </w:rPr>
        <w:t xml:space="preserve">TWM recognizes two types of </w:t>
      </w:r>
      <w:r w:rsidR="00167C70">
        <w:rPr>
          <w:lang w:val="en-US"/>
        </w:rPr>
        <w:t xml:space="preserve">transducer </w:t>
      </w:r>
      <w:r>
        <w:rPr>
          <w:lang w:val="en-US"/>
        </w:rPr>
        <w:t>corrections: “</w:t>
      </w:r>
      <w:r w:rsidRPr="00554000">
        <w:rPr>
          <w:b/>
          <w:lang w:val="en-US"/>
        </w:rPr>
        <w:t>divider</w:t>
      </w:r>
      <w:r>
        <w:rPr>
          <w:lang w:val="en-US"/>
        </w:rPr>
        <w:t>” and “</w:t>
      </w:r>
      <w:r w:rsidRPr="00554000">
        <w:rPr>
          <w:b/>
          <w:lang w:val="en-US"/>
        </w:rPr>
        <w:t>shunt</w:t>
      </w:r>
      <w:r>
        <w:rPr>
          <w:lang w:val="en-US"/>
        </w:rPr>
        <w:t xml:space="preserve">”. </w:t>
      </w:r>
      <w:r w:rsidR="00554000">
        <w:rPr>
          <w:lang w:val="en-US"/>
        </w:rPr>
        <w:t>Format of the correction file is identical for both. File starts with the identifier “</w:t>
      </w:r>
      <w:r w:rsidR="00554000" w:rsidRPr="00554000">
        <w:rPr>
          <w:b/>
          <w:lang w:val="en-US"/>
        </w:rPr>
        <w:t>type</w:t>
      </w:r>
      <w:r w:rsidR="00554000">
        <w:rPr>
          <w:lang w:val="en-US"/>
        </w:rPr>
        <w:t>” which defines the transducer type. “</w:t>
      </w:r>
      <w:proofErr w:type="gramStart"/>
      <w:r w:rsidR="00554000" w:rsidRPr="00554000">
        <w:rPr>
          <w:b/>
          <w:lang w:val="en-US"/>
        </w:rPr>
        <w:t>name</w:t>
      </w:r>
      <w:proofErr w:type="gramEnd"/>
      <w:r w:rsidR="00554000">
        <w:rPr>
          <w:lang w:val="en-US"/>
        </w:rPr>
        <w:t>” and “</w:t>
      </w:r>
      <w:r w:rsidR="00554000" w:rsidRPr="00554000">
        <w:rPr>
          <w:b/>
          <w:lang w:val="en-US"/>
        </w:rPr>
        <w:t>serial number</w:t>
      </w:r>
      <w:r w:rsidR="00554000">
        <w:rPr>
          <w:lang w:val="en-US"/>
        </w:rPr>
        <w:t>” is description of the transducer. Optional item “</w:t>
      </w:r>
      <w:r w:rsidR="00554000" w:rsidRPr="00554000">
        <w:rPr>
          <w:b/>
          <w:lang w:val="en-US"/>
        </w:rPr>
        <w:t>linked to digitizer channel</w:t>
      </w:r>
      <w:r w:rsidR="00554000">
        <w:rPr>
          <w:lang w:val="en-US"/>
        </w:rPr>
        <w:t>” can restrict the use of the transducer correction file to particular digitizer channel which may be needed when the transducer and digitizer channel were calibrated together. Next, the main correction data follows (description below). Example of the file for a shunt:</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Current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shunt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1A</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serial number of the transducer:</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serial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number::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CMI/</w:t>
      </w:r>
      <w:r w:rsidRPr="007E2598">
        <w:rPr>
          <w:rFonts w:ascii="Courier New" w:hAnsi="Courier New" w:cs="Courier New"/>
          <w:color w:val="000080"/>
          <w:sz w:val="14"/>
          <w:szCs w:val="20"/>
          <w:lang w:val="en-US"/>
        </w:rPr>
        <w:t>1A</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w:t>
      </w:r>
      <w:r w:rsidRPr="007E2598">
        <w:rPr>
          <w:rFonts w:ascii="Courier New" w:hAnsi="Courier New" w:cs="Courier New"/>
          <w:color w:val="000000"/>
          <w:sz w:val="14"/>
          <w:szCs w:val="20"/>
          <w:lang w:val="en-US"/>
        </w:rPr>
        <w:t>/</w:t>
      </w:r>
      <w:r w:rsidRPr="007E2598">
        <w:rPr>
          <w:rFonts w:ascii="Courier New" w:hAnsi="Courier New" w:cs="Courier New"/>
          <w:color w:val="000080"/>
          <w:sz w:val="14"/>
          <w:szCs w:val="20"/>
          <w:lang w:val="en-US"/>
        </w:rPr>
        <w:t>13</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identifier of the channel of the digitizer if the transducer was calibrated together with the digitizer:</w:t>
      </w: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not needed</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linked</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to</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44571E" w:rsidRPr="007E2598"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Pr="007E2598"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nominal/DC ratio</w:t>
      </w:r>
      <w:r w:rsidR="00554000">
        <w:rPr>
          <w:rFonts w:ascii="Courier New" w:hAnsi="Courier New" w:cs="Courier New"/>
          <w:i/>
          <w:iCs/>
          <w:color w:val="0000FF"/>
          <w:sz w:val="14"/>
          <w:szCs w:val="20"/>
          <w:lang w:val="en-US"/>
        </w:rPr>
        <w:t>:</w:t>
      </w:r>
      <w:r w:rsidRPr="007E2598">
        <w:rPr>
          <w:rFonts w:ascii="Courier New" w:hAnsi="Courier New" w:cs="Courier New"/>
          <w:i/>
          <w:iCs/>
          <w:color w:val="0000FF"/>
          <w:sz w:val="14"/>
          <w:szCs w:val="20"/>
          <w:lang w:val="en-US"/>
        </w:rPr>
        <w:t xml:space="preserve"> V/A</w:t>
      </w:r>
      <w:r w:rsidR="00554000">
        <w:rPr>
          <w:rFonts w:ascii="Courier New" w:hAnsi="Courier New" w:cs="Courier New"/>
          <w:i/>
          <w:iCs/>
          <w:color w:val="0000FF"/>
          <w:sz w:val="14"/>
          <w:szCs w:val="20"/>
          <w:lang w:val="en-US"/>
        </w:rPr>
        <w:t xml:space="preserve"> for shunt, Vin/</w:t>
      </w:r>
      <w:proofErr w:type="spellStart"/>
      <w:r w:rsidR="00554000">
        <w:rPr>
          <w:rFonts w:ascii="Courier New" w:hAnsi="Courier New" w:cs="Courier New"/>
          <w:i/>
          <w:iCs/>
          <w:color w:val="0000FF"/>
          <w:sz w:val="14"/>
          <w:szCs w:val="20"/>
          <w:lang w:val="en-US"/>
        </w:rPr>
        <w:t>Vout</w:t>
      </w:r>
      <w:proofErr w:type="spellEnd"/>
      <w:r w:rsidR="00554000">
        <w:rPr>
          <w:rFonts w:ascii="Courier New" w:hAnsi="Courier New" w:cs="Courier New"/>
          <w:i/>
          <w:iCs/>
          <w:color w:val="0000FF"/>
          <w:sz w:val="14"/>
          <w:szCs w:val="20"/>
          <w:lang w:val="en-US"/>
        </w:rPr>
        <w:t xml:space="preserve"> for divider</w:t>
      </w:r>
      <w:r w:rsidRPr="007E2598">
        <w:rPr>
          <w:rFonts w:ascii="Courier New" w:hAnsi="Courier New" w:cs="Courier New"/>
          <w:i/>
          <w:iCs/>
          <w:color w:val="0000FF"/>
          <w:sz w:val="14"/>
          <w:szCs w:val="20"/>
          <w:lang w:val="en-US"/>
        </w:rPr>
        <w:t>:</w:t>
      </w:r>
    </w:p>
    <w:p w:rsidR="0044571E"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0.6</w:t>
      </w:r>
      <w:r w:rsidR="00094956">
        <w:rPr>
          <w:rFonts w:ascii="Courier New" w:hAnsi="Courier New" w:cs="Courier New"/>
          <w:color w:val="000080"/>
          <w:sz w:val="14"/>
          <w:szCs w:val="20"/>
          <w:lang w:val="en-US"/>
        </w:rPr>
        <w:t>00005</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roofErr w:type="gramStart"/>
      <w:r w:rsidRPr="007E2598">
        <w:rPr>
          <w:rFonts w:ascii="Courier New" w:hAnsi="Courier New" w:cs="Courier New"/>
          <w:color w:val="000000"/>
          <w:sz w:val="14"/>
          <w:szCs w:val="20"/>
          <w:lang w:val="en-US"/>
        </w:rPr>
        <w:t>nominal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ratio</w:t>
      </w:r>
      <w:r>
        <w:rPr>
          <w:rFonts w:ascii="Courier New" w:hAnsi="Courier New" w:cs="Courier New"/>
          <w:color w:val="000000"/>
          <w:sz w:val="14"/>
          <w:szCs w:val="20"/>
          <w:lang w:val="en-US"/>
        </w:rPr>
        <w:t xml:space="preserve"> uncertainty</w:t>
      </w:r>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r w:rsidR="00094956">
        <w:rPr>
          <w:rFonts w:ascii="Courier New" w:hAnsi="Courier New" w:cs="Courier New"/>
          <w:color w:val="000080"/>
          <w:sz w:val="14"/>
          <w:szCs w:val="20"/>
          <w:lang w:val="en-US"/>
        </w:rPr>
        <w:t>000009</w:t>
      </w:r>
    </w:p>
    <w:p w:rsidR="0044571E" w:rsidRPr="007E2598" w:rsidRDefault="0044571E" w:rsidP="0044571E">
      <w:pPr>
        <w:autoSpaceDE w:val="0"/>
        <w:autoSpaceDN w:val="0"/>
        <w:adjustRightInd w:val="0"/>
        <w:spacing w:after="0" w:line="240" w:lineRule="auto"/>
        <w:rPr>
          <w:rFonts w:ascii="Courier New" w:hAnsi="Courier New" w:cs="Courier New"/>
          <w:color w:val="00008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amplitude (input/output):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2D CSV table: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frequency</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x-axis: input </w:t>
      </w:r>
      <w:proofErr w:type="spellStart"/>
      <w:r w:rsidR="00B42FFC">
        <w:rPr>
          <w:rFonts w:ascii="Courier New" w:hAnsi="Courier New" w:cs="Courier New"/>
          <w:i/>
          <w:iCs/>
          <w:color w:val="0000FF"/>
          <w:sz w:val="14"/>
          <w:szCs w:val="20"/>
          <w:lang w:val="en-US"/>
        </w:rPr>
        <w:t>rms</w:t>
      </w:r>
      <w:proofErr w:type="spellEnd"/>
      <w:r w:rsidR="00B42FFC">
        <w:rPr>
          <w:rFonts w:ascii="Courier New" w:hAnsi="Courier New" w:cs="Courier New"/>
          <w:i/>
          <w:iCs/>
          <w:color w:val="0000FF"/>
          <w:sz w:val="14"/>
          <w:szCs w:val="20"/>
          <w:lang w:val="en-US"/>
        </w:rPr>
        <w:t xml:space="preserve"> value</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1: in/out transfer values</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quantity 2: absolute uncertainties</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44571E">
        <w:rPr>
          <w:rFonts w:ascii="Courier New" w:hAnsi="Courier New" w:cs="Courier New"/>
          <w:color w:val="000000"/>
          <w:sz w:val="14"/>
          <w:szCs w:val="20"/>
          <w:lang w:val="en-US"/>
        </w:rPr>
        <w:t>amplitude</w:t>
      </w:r>
      <w:proofErr w:type="gramEnd"/>
      <w:r w:rsidRPr="0044571E">
        <w:rPr>
          <w:rFonts w:ascii="Courier New" w:hAnsi="Courier New" w:cs="Courier New"/>
          <w:color w:val="000000"/>
          <w:sz w:val="14"/>
          <w:szCs w:val="20"/>
          <w:lang w:val="en-US"/>
        </w:rPr>
        <w:t xml:space="preserve"> transfer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\tfer_amp.csv</w:t>
      </w:r>
    </w:p>
    <w:p w:rsidR="0044571E" w:rsidRDefault="0044571E" w:rsidP="0044571E">
      <w:pPr>
        <w:autoSpaceDE w:val="0"/>
        <w:autoSpaceDN w:val="0"/>
        <w:adjustRightInd w:val="0"/>
        <w:spacing w:after="0" w:line="240" w:lineRule="auto"/>
        <w:rPr>
          <w:rFonts w:ascii="Courier New" w:hAnsi="Courier New" w:cs="Courier New"/>
          <w:color w:val="000000"/>
          <w:sz w:val="14"/>
          <w:szCs w:val="20"/>
          <w:lang w:val="en-US"/>
        </w:rPr>
      </w:pP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frequency transfer of the transducer - phase (input - output):</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identical format to amp. </w:t>
      </w:r>
      <w:proofErr w:type="gramStart"/>
      <w:r>
        <w:rPr>
          <w:rFonts w:ascii="Courier New" w:hAnsi="Courier New" w:cs="Courier New"/>
          <w:i/>
          <w:iCs/>
          <w:color w:val="0000FF"/>
          <w:sz w:val="14"/>
          <w:szCs w:val="20"/>
          <w:lang w:val="en-US"/>
        </w:rPr>
        <w:t>transfer</w:t>
      </w:r>
      <w:proofErr w:type="gramEnd"/>
      <w:r>
        <w:rPr>
          <w:rFonts w:ascii="Courier New" w:hAnsi="Courier New" w:cs="Courier New"/>
          <w:i/>
          <w:iCs/>
          <w:color w:val="0000FF"/>
          <w:sz w:val="14"/>
          <w:szCs w:val="20"/>
          <w:lang w:val="en-US"/>
        </w:rPr>
        <w:t>.</w:t>
      </w:r>
    </w:p>
    <w:p w:rsidR="0044571E"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Pr>
          <w:rFonts w:ascii="Courier New" w:hAnsi="Courier New" w:cs="Courier New"/>
          <w:color w:val="000000"/>
          <w:sz w:val="14"/>
          <w:szCs w:val="20"/>
          <w:lang w:val="en-US"/>
        </w:rPr>
        <w:t>phase</w:t>
      </w:r>
      <w:proofErr w:type="gramEnd"/>
      <w:r w:rsidR="0044571E" w:rsidRPr="0044571E">
        <w:rPr>
          <w:rFonts w:ascii="Courier New" w:hAnsi="Courier New" w:cs="Courier New"/>
          <w:color w:val="000000"/>
          <w:sz w:val="14"/>
          <w:szCs w:val="20"/>
          <w:lang w:val="en-US"/>
        </w:rPr>
        <w:t xml:space="preserve"> transfer path</w:t>
      </w:r>
      <w:r w:rsidR="0044571E">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\tfer_phi.csv</w:t>
      </w:r>
    </w:p>
    <w:p w:rsidR="00554000" w:rsidRDefault="00554000" w:rsidP="0044571E">
      <w:pPr>
        <w:autoSpaceDE w:val="0"/>
        <w:autoSpaceDN w:val="0"/>
        <w:adjustRightInd w:val="0"/>
        <w:spacing w:after="0" w:line="240" w:lineRule="auto"/>
        <w:rPr>
          <w:rFonts w:ascii="Courier New" w:hAnsi="Courier New" w:cs="Courier New"/>
          <w:color w:val="000000"/>
          <w:sz w:val="14"/>
          <w:szCs w:val="20"/>
          <w:lang w:val="en-US"/>
        </w:rPr>
      </w:pP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2D CSV table, </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y-axis: fundamental frequency</w:t>
      </w:r>
    </w:p>
    <w:p w:rsidR="00554000"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x-axis: fundamental amplitude</w:t>
      </w:r>
    </w:p>
    <w:p w:rsidR="00554000" w:rsidRPr="007E2598" w:rsidRDefault="00554000" w:rsidP="0055400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quantities order: </w:t>
      </w:r>
      <w:proofErr w:type="spellStart"/>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 xml:space="preserve"> [dB],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sfdr</w:t>
      </w:r>
      <w:proofErr w:type="spellEnd"/>
      <w:r>
        <w:rPr>
          <w:rFonts w:ascii="Courier New" w:hAnsi="Courier New" w:cs="Courier New"/>
          <w:i/>
          <w:iCs/>
          <w:color w:val="0000FF"/>
          <w:sz w:val="14"/>
          <w:szCs w:val="20"/>
          <w:lang w:val="en-US"/>
        </w:rPr>
        <w:t>)</w:t>
      </w:r>
    </w:p>
    <w:p w:rsidR="00554000" w:rsidRDefault="00554000" w:rsidP="00554000">
      <w:pPr>
        <w:autoSpaceDE w:val="0"/>
        <w:autoSpaceDN w:val="0"/>
        <w:adjustRightInd w:val="0"/>
        <w:spacing w:after="0" w:line="240" w:lineRule="auto"/>
        <w:rPr>
          <w:rFonts w:ascii="Courier New" w:hAnsi="Courier New" w:cs="Courier New"/>
          <w:color w:val="008080"/>
          <w:sz w:val="14"/>
          <w:szCs w:val="20"/>
          <w:lang w:val="en-US"/>
        </w:rPr>
      </w:pPr>
      <w:proofErr w:type="spellStart"/>
      <w:proofErr w:type="gramStart"/>
      <w:r w:rsidRPr="00094956">
        <w:rPr>
          <w:rFonts w:ascii="Courier New" w:hAnsi="Courier New" w:cs="Courier New"/>
          <w:color w:val="000000"/>
          <w:sz w:val="14"/>
          <w:szCs w:val="20"/>
          <w:lang w:val="en-US"/>
        </w:rPr>
        <w:t>sfdr</w:t>
      </w:r>
      <w:proofErr w:type="spellEnd"/>
      <w:proofErr w:type="gramEnd"/>
      <w:r w:rsidRPr="00094956">
        <w:rPr>
          <w:rFonts w:ascii="Courier New" w:hAnsi="Courier New" w:cs="Courier New"/>
          <w:color w:val="000000"/>
          <w:sz w:val="14"/>
          <w:szCs w:val="20"/>
          <w:lang w:val="en-US"/>
        </w:rPr>
        <w:t xml:space="preserve"> path</w:t>
      </w:r>
      <w:r>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\sfdr.csv</w:t>
      </w:r>
    </w:p>
    <w:p w:rsidR="0044571E" w:rsidRDefault="0044571E" w:rsidP="0044571E">
      <w:pPr>
        <w:autoSpaceDE w:val="0"/>
        <w:autoSpaceDN w:val="0"/>
        <w:adjustRightInd w:val="0"/>
        <w:spacing w:after="0" w:line="240" w:lineRule="auto"/>
        <w:rPr>
          <w:rFonts w:ascii="Courier New" w:hAnsi="Courier New" w:cs="Courier New"/>
          <w:color w:val="008080"/>
          <w:sz w:val="14"/>
          <w:szCs w:val="20"/>
          <w:lang w:val="en-US"/>
        </w:rPr>
      </w:pPr>
    </w:p>
    <w:p w:rsidR="00554000" w:rsidRPr="00554000" w:rsidRDefault="00554000" w:rsidP="0044571E">
      <w:pPr>
        <w:autoSpaceDE w:val="0"/>
        <w:autoSpaceDN w:val="0"/>
        <w:adjustRightInd w:val="0"/>
        <w:spacing w:after="0" w:line="240" w:lineRule="auto"/>
        <w:rPr>
          <w:rFonts w:ascii="Courier New" w:hAnsi="Courier New" w:cs="Courier New"/>
          <w:i/>
          <w:iCs/>
          <w:color w:val="0000FF"/>
          <w:sz w:val="14"/>
          <w:szCs w:val="20"/>
          <w:lang w:val="en-US"/>
        </w:rPr>
      </w:pPr>
      <w:r w:rsidRPr="00554000">
        <w:rPr>
          <w:rFonts w:ascii="Courier New" w:hAnsi="Courier New" w:cs="Courier New"/>
          <w:i/>
          <w:iCs/>
          <w:color w:val="0000FF"/>
          <w:sz w:val="14"/>
          <w:szCs w:val="20"/>
          <w:lang w:val="en-US"/>
        </w:rPr>
        <w:t>// --- loading correction components ---</w:t>
      </w:r>
    </w:p>
    <w:p w:rsidR="0044571E" w:rsidRDefault="0044571E" w:rsidP="0044571E">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094956">
        <w:rPr>
          <w:rFonts w:ascii="Courier New" w:hAnsi="Courier New" w:cs="Courier New"/>
          <w:i/>
          <w:iCs/>
          <w:color w:val="0000FF"/>
          <w:sz w:val="14"/>
          <w:szCs w:val="20"/>
          <w:lang w:val="en-US"/>
        </w:rPr>
        <w:t>frequency dependence of series impedance of transducer’s high-side terminal</w:t>
      </w:r>
      <w:r w:rsidRPr="007E2598">
        <w:rPr>
          <w:rFonts w:ascii="Courier New" w:hAnsi="Courier New" w:cs="Courier New"/>
          <w:i/>
          <w:iCs/>
          <w:color w:val="0000FF"/>
          <w:sz w:val="14"/>
          <w:szCs w:val="20"/>
          <w:lang w:val="en-US"/>
        </w:rPr>
        <w:t>:</w:t>
      </w:r>
    </w:p>
    <w:p w:rsidR="00094956" w:rsidRPr="007E2598" w:rsidRDefault="00094956" w:rsidP="0044571E">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44571E" w:rsidRPr="00B42FFC" w:rsidRDefault="00094956" w:rsidP="0044571E">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w:t>
      </w:r>
      <w:r w:rsidR="0044571E"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sidRPr="00B42FFC">
        <w:rPr>
          <w:rFonts w:ascii="Courier New" w:hAnsi="Courier New" w:cs="Courier New"/>
          <w:color w:val="000000"/>
          <w:sz w:val="14"/>
          <w:szCs w:val="20"/>
          <w:lang w:val="en-US"/>
        </w:rPr>
        <w:t>csv</w:t>
      </w:r>
      <w:proofErr w:type="spellEnd"/>
      <w:r w:rsidR="00B42FFC" w:rsidRPr="00B42FFC">
        <w:rPr>
          <w:rFonts w:ascii="Courier New" w:hAnsi="Courier New" w:cs="Courier New"/>
          <w:color w:val="000000"/>
          <w:sz w:val="14"/>
          <w:szCs w:val="20"/>
          <w:lang w:val="en-US"/>
        </w:rPr>
        <w:t>\Zca.csv</w:t>
      </w:r>
    </w:p>
    <w:p w:rsidR="00094956" w:rsidRDefault="00094956" w:rsidP="0044571E">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transducer’s low-side terminal</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series impedance path (low-side)</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\Zcal.csv</w:t>
      </w: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mutual inductance between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M, </w:t>
      </w:r>
      <w:proofErr w:type="gramStart"/>
      <w:r>
        <w:rPr>
          <w:rFonts w:ascii="Courier New" w:hAnsi="Courier New" w:cs="Courier New"/>
          <w:i/>
          <w:iCs/>
          <w:color w:val="0000FF"/>
          <w:sz w:val="14"/>
          <w:szCs w:val="20"/>
          <w:lang w:val="en-US"/>
        </w:rPr>
        <w:t>u(</w:t>
      </w:r>
      <w:proofErr w:type="gramEnd"/>
      <w:r>
        <w:rPr>
          <w:rFonts w:ascii="Courier New" w:hAnsi="Courier New" w:cs="Courier New"/>
          <w:i/>
          <w:iCs/>
          <w:color w:val="0000FF"/>
          <w:sz w:val="14"/>
          <w:szCs w:val="20"/>
          <w:lang w:val="en-US"/>
        </w:rPr>
        <w:t>M)</w:t>
      </w:r>
    </w:p>
    <w:p w:rsidR="00094956" w:rsidRPr="00B42FFC" w:rsidRDefault="00094956" w:rsidP="00094956">
      <w:pPr>
        <w:autoSpaceDE w:val="0"/>
        <w:autoSpaceDN w:val="0"/>
        <w:adjustRightInd w:val="0"/>
        <w:spacing w:after="0" w:line="240" w:lineRule="auto"/>
        <w:rPr>
          <w:rFonts w:ascii="Courier New" w:hAnsi="Courier New" w:cs="Courier New"/>
          <w:color w:val="00808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mutual inductance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\Zcam.csv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loss admittance between the transducer’s terminals</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094956" w:rsidRPr="00B42FFC" w:rsidRDefault="00094956" w:rsidP="00094956">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terminals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\Yca.csv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series impedance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Rs</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Ls</w:t>
      </w:r>
      <w:proofErr w:type="spellEnd"/>
      <w:r>
        <w:rPr>
          <w:rFonts w:ascii="Courier New" w:hAnsi="Courier New" w:cs="Courier New"/>
          <w:i/>
          <w:iCs/>
          <w:color w:val="0000FF"/>
          <w:sz w:val="14"/>
          <w:szCs w:val="20"/>
          <w:lang w:val="en-US"/>
        </w:rPr>
        <w:t>)</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series impedance path</w:t>
      </w:r>
      <w:r w:rsidRPr="007E2598">
        <w:rPr>
          <w:rFonts w:ascii="Courier New" w:hAnsi="Courier New" w:cs="Courier New"/>
          <w:color w:val="000000"/>
          <w:sz w:val="14"/>
          <w:szCs w:val="20"/>
          <w:lang w:val="en-US"/>
        </w:rPr>
        <w:t>::</w:t>
      </w:r>
      <w:r w:rsid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\Zcb.csv</w:t>
      </w:r>
    </w:p>
    <w:p w:rsidR="00B42FFC" w:rsidRDefault="00B42FFC" w:rsidP="00094956">
      <w:pPr>
        <w:autoSpaceDE w:val="0"/>
        <w:autoSpaceDN w:val="0"/>
        <w:adjustRightInd w:val="0"/>
        <w:spacing w:after="0" w:line="240" w:lineRule="auto"/>
        <w:rPr>
          <w:rFonts w:ascii="Courier New" w:hAnsi="Courier New" w:cs="Courier New"/>
          <w:i/>
          <w:iCs/>
          <w:color w:val="0000FF"/>
          <w:sz w:val="14"/>
          <w:szCs w:val="20"/>
          <w:lang w:val="en-US"/>
        </w:rPr>
      </w:pP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shunting admittance of the cable to digitizer input</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D,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u(D)</w:t>
      </w:r>
    </w:p>
    <w:p w:rsidR="00B42FFC" w:rsidRPr="00B42FFC" w:rsidRDefault="00094956" w:rsidP="00B42FFC">
      <w:pPr>
        <w:autoSpaceDE w:val="0"/>
        <w:autoSpaceDN w:val="0"/>
        <w:adjustRightInd w:val="0"/>
        <w:spacing w:after="0" w:line="240" w:lineRule="auto"/>
        <w:rPr>
          <w:rFonts w:ascii="Courier New" w:hAnsi="Courier New" w:cs="Courier New"/>
          <w:color w:val="000000"/>
          <w:sz w:val="14"/>
          <w:szCs w:val="20"/>
          <w:lang w:val="en-US"/>
        </w:rPr>
      </w:pPr>
      <w:proofErr w:type="gramStart"/>
      <w:r w:rsidRPr="00094956">
        <w:rPr>
          <w:rFonts w:ascii="Courier New" w:hAnsi="Courier New" w:cs="Courier New"/>
          <w:color w:val="000000"/>
          <w:sz w:val="14"/>
          <w:szCs w:val="20"/>
          <w:lang w:val="en-US"/>
        </w:rPr>
        <w:t>output</w:t>
      </w:r>
      <w:proofErr w:type="gramEnd"/>
      <w:r w:rsidRPr="00094956">
        <w:rPr>
          <w:rFonts w:ascii="Courier New" w:hAnsi="Courier New" w:cs="Courier New"/>
          <w:color w:val="000000"/>
          <w:sz w:val="14"/>
          <w:szCs w:val="20"/>
          <w:lang w:val="en-US"/>
        </w:rPr>
        <w:t xml:space="preserve"> cable shunting admittance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\Ycb.csv</w:t>
      </w: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094956"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low-side resistor of RVD</w:t>
      </w:r>
      <w:r w:rsidRPr="007E2598">
        <w:rPr>
          <w:rFonts w:ascii="Courier New" w:hAnsi="Courier New" w:cs="Courier New"/>
          <w:i/>
          <w:iCs/>
          <w:color w:val="0000FF"/>
          <w:sz w:val="14"/>
          <w:szCs w:val="20"/>
          <w:lang w:val="en-US"/>
        </w:rPr>
        <w:t>:</w:t>
      </w:r>
    </w:p>
    <w:p w:rsidR="00094956" w:rsidRPr="007E2598" w:rsidRDefault="00094956" w:rsidP="00094956">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xml:space="preserve">//   1D CSV table, y-axis: frequency, quantities order: </w:t>
      </w:r>
      <w:proofErr w:type="spellStart"/>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xml:space="preserve">, </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Rp</w:t>
      </w:r>
      <w:proofErr w:type="spellEnd"/>
      <w:r>
        <w:rPr>
          <w:rFonts w:ascii="Courier New" w:hAnsi="Courier New" w:cs="Courier New"/>
          <w:i/>
          <w:iCs/>
          <w:color w:val="0000FF"/>
          <w:sz w:val="14"/>
          <w:szCs w:val="20"/>
          <w:lang w:val="en-US"/>
        </w:rPr>
        <w:t>), u(</w:t>
      </w:r>
      <w:proofErr w:type="spellStart"/>
      <w:r>
        <w:rPr>
          <w:rFonts w:ascii="Courier New" w:hAnsi="Courier New" w:cs="Courier New"/>
          <w:i/>
          <w:iCs/>
          <w:color w:val="0000FF"/>
          <w:sz w:val="14"/>
          <w:szCs w:val="20"/>
          <w:lang w:val="en-US"/>
        </w:rPr>
        <w:t>Cp</w:t>
      </w:r>
      <w:proofErr w:type="spellEnd"/>
      <w:r>
        <w:rPr>
          <w:rFonts w:ascii="Courier New" w:hAnsi="Courier New" w:cs="Courier New"/>
          <w:i/>
          <w:iCs/>
          <w:color w:val="0000FF"/>
          <w:sz w:val="14"/>
          <w:szCs w:val="20"/>
          <w:lang w:val="en-US"/>
        </w:rPr>
        <w:t>)</w:t>
      </w:r>
    </w:p>
    <w:p w:rsidR="00B42FFC" w:rsidRDefault="00094956" w:rsidP="00B42FFC">
      <w:pPr>
        <w:autoSpaceDE w:val="0"/>
        <w:autoSpaceDN w:val="0"/>
        <w:adjustRightInd w:val="0"/>
        <w:spacing w:after="0" w:line="240" w:lineRule="auto"/>
        <w:rPr>
          <w:ins w:id="418" w:author="smaslan" w:date="2018-12-04T11:06:00Z"/>
          <w:rFonts w:ascii="Courier New" w:hAnsi="Courier New" w:cs="Courier New"/>
          <w:color w:val="000000"/>
          <w:sz w:val="14"/>
          <w:szCs w:val="20"/>
          <w:lang w:val="en-US"/>
        </w:rPr>
      </w:pPr>
      <w:proofErr w:type="spellStart"/>
      <w:proofErr w:type="gramStart"/>
      <w:r w:rsidRPr="00094956">
        <w:rPr>
          <w:rFonts w:ascii="Courier New" w:hAnsi="Courier New" w:cs="Courier New"/>
          <w:color w:val="000000"/>
          <w:sz w:val="14"/>
          <w:szCs w:val="20"/>
          <w:lang w:val="en-US"/>
        </w:rPr>
        <w:t>rvd</w:t>
      </w:r>
      <w:proofErr w:type="spellEnd"/>
      <w:proofErr w:type="gramEnd"/>
      <w:r w:rsidRPr="00094956">
        <w:rPr>
          <w:rFonts w:ascii="Courier New" w:hAnsi="Courier New" w:cs="Courier New"/>
          <w:color w:val="000000"/>
          <w:sz w:val="14"/>
          <w:szCs w:val="20"/>
          <w:lang w:val="en-US"/>
        </w:rPr>
        <w:t xml:space="preserve"> low side impedance path</w:t>
      </w:r>
      <w:r w:rsidRPr="007E2598">
        <w:rPr>
          <w:rFonts w:ascii="Courier New" w:hAnsi="Courier New" w:cs="Courier New"/>
          <w:color w:val="000000"/>
          <w:sz w:val="14"/>
          <w:szCs w:val="20"/>
          <w:lang w:val="en-US"/>
        </w:rPr>
        <w:t>::</w:t>
      </w:r>
      <w:r w:rsidR="00B42FFC" w:rsidRPr="00B42FFC">
        <w:rPr>
          <w:rFonts w:ascii="Courier New" w:hAnsi="Courier New" w:cs="Courier New"/>
          <w:color w:val="000000"/>
          <w:sz w:val="14"/>
          <w:szCs w:val="20"/>
          <w:lang w:val="en-US"/>
        </w:rPr>
        <w:t xml:space="preserve"> </w:t>
      </w:r>
      <w:proofErr w:type="spellStart"/>
      <w:r w:rsidR="00B42FFC">
        <w:rPr>
          <w:rFonts w:ascii="Courier New" w:hAnsi="Courier New" w:cs="Courier New"/>
          <w:color w:val="000000"/>
          <w:sz w:val="14"/>
          <w:szCs w:val="20"/>
          <w:lang w:val="en-US"/>
        </w:rPr>
        <w:t>csv</w:t>
      </w:r>
      <w:proofErr w:type="spellEnd"/>
      <w:r w:rsidR="00B42FFC">
        <w:rPr>
          <w:rFonts w:ascii="Courier New" w:hAnsi="Courier New" w:cs="Courier New"/>
          <w:color w:val="000000"/>
          <w:sz w:val="14"/>
          <w:szCs w:val="20"/>
          <w:lang w:val="en-US"/>
        </w:rPr>
        <w:t>\Z_low.csv</w:t>
      </w:r>
    </w:p>
    <w:p w:rsidR="00037886" w:rsidRDefault="00037886" w:rsidP="00037886">
      <w:pPr>
        <w:autoSpaceDE w:val="0"/>
        <w:autoSpaceDN w:val="0"/>
        <w:adjustRightInd w:val="0"/>
        <w:spacing w:after="0" w:line="240" w:lineRule="auto"/>
        <w:rPr>
          <w:ins w:id="419" w:author="smaslan" w:date="2018-12-04T11:06:00Z"/>
          <w:rFonts w:ascii="Courier New" w:hAnsi="Courier New" w:cs="Courier New"/>
          <w:color w:val="008080"/>
          <w:sz w:val="14"/>
          <w:szCs w:val="20"/>
          <w:lang w:val="en-US"/>
        </w:rPr>
      </w:pPr>
      <w:ins w:id="420" w:author="smaslan" w:date="2018-12-04T11:06:00Z">
        <w:r w:rsidRPr="007E2598">
          <w:rPr>
            <w:rFonts w:ascii="Courier New" w:hAnsi="Courier New" w:cs="Courier New"/>
            <w:color w:val="008080"/>
            <w:sz w:val="14"/>
            <w:szCs w:val="20"/>
            <w:lang w:val="en-US"/>
          </w:rPr>
          <w:t xml:space="preserve">  </w:t>
        </w:r>
      </w:ins>
    </w:p>
    <w:p w:rsidR="00037886" w:rsidRDefault="00037886" w:rsidP="00037886">
      <w:pPr>
        <w:autoSpaceDE w:val="0"/>
        <w:autoSpaceDN w:val="0"/>
        <w:adjustRightInd w:val="0"/>
        <w:spacing w:after="0" w:line="240" w:lineRule="auto"/>
        <w:rPr>
          <w:ins w:id="421" w:author="smaslan" w:date="2018-12-04T11:06:00Z"/>
          <w:rFonts w:ascii="Courier New" w:hAnsi="Courier New" w:cs="Courier New"/>
          <w:i/>
          <w:iCs/>
          <w:color w:val="0000FF"/>
          <w:sz w:val="14"/>
          <w:szCs w:val="20"/>
          <w:lang w:val="en-US"/>
        </w:rPr>
      </w:pPr>
      <w:ins w:id="422" w:author="smaslan" w:date="2018-12-04T11:06:00Z">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frequency dependence of impedance of the buffer output series impedance (leave out to disable buffer!)</w:t>
        </w:r>
        <w:r w:rsidRPr="007E2598">
          <w:rPr>
            <w:rFonts w:ascii="Courier New" w:hAnsi="Courier New" w:cs="Courier New"/>
            <w:i/>
            <w:iCs/>
            <w:color w:val="0000FF"/>
            <w:sz w:val="14"/>
            <w:szCs w:val="20"/>
            <w:lang w:val="en-US"/>
          </w:rPr>
          <w:t>:</w:t>
        </w:r>
      </w:ins>
    </w:p>
    <w:p w:rsidR="00037886" w:rsidRPr="007E2598" w:rsidRDefault="00037886" w:rsidP="00037886">
      <w:pPr>
        <w:autoSpaceDE w:val="0"/>
        <w:autoSpaceDN w:val="0"/>
        <w:adjustRightInd w:val="0"/>
        <w:spacing w:after="0" w:line="240" w:lineRule="auto"/>
        <w:rPr>
          <w:ins w:id="423" w:author="smaslan" w:date="2018-12-04T11:06:00Z"/>
          <w:rFonts w:ascii="Courier New" w:hAnsi="Courier New" w:cs="Courier New"/>
          <w:i/>
          <w:iCs/>
          <w:color w:val="0000FF"/>
          <w:sz w:val="14"/>
          <w:szCs w:val="20"/>
          <w:lang w:val="en-US"/>
        </w:rPr>
      </w:pPr>
      <w:ins w:id="424" w:author="smaslan" w:date="2018-12-04T11:06:00Z">
        <w:r>
          <w:rPr>
            <w:rFonts w:ascii="Courier New" w:hAnsi="Courier New" w:cs="Courier New"/>
            <w:i/>
            <w:iCs/>
            <w:color w:val="0000FF"/>
            <w:sz w:val="14"/>
            <w:szCs w:val="20"/>
            <w:lang w:val="en-US"/>
          </w:rPr>
          <w:lastRenderedPageBreak/>
          <w:t xml:space="preserve">//   1D CSV table, y-axis: frequency, quantities order: </w:t>
        </w:r>
        <w:proofErr w:type="spellStart"/>
        <w:r>
          <w:rPr>
            <w:rFonts w:ascii="Courier New" w:hAnsi="Courier New" w:cs="Courier New"/>
            <w:i/>
            <w:iCs/>
            <w:color w:val="0000FF"/>
            <w:sz w:val="14"/>
            <w:szCs w:val="20"/>
            <w:lang w:val="en-US"/>
          </w:rPr>
          <w:t>R</w:t>
        </w:r>
      </w:ins>
      <w:ins w:id="425" w:author="smaslan" w:date="2018-12-04T11:07:00Z">
        <w:r>
          <w:rPr>
            <w:rFonts w:ascii="Courier New" w:hAnsi="Courier New" w:cs="Courier New"/>
            <w:i/>
            <w:iCs/>
            <w:color w:val="0000FF"/>
            <w:sz w:val="14"/>
            <w:szCs w:val="20"/>
            <w:lang w:val="en-US"/>
          </w:rPr>
          <w:t>s</w:t>
        </w:r>
      </w:ins>
      <w:proofErr w:type="spellEnd"/>
      <w:ins w:id="426" w:author="smaslan" w:date="2018-12-04T11:06:00Z">
        <w:r>
          <w:rPr>
            <w:rFonts w:ascii="Courier New" w:hAnsi="Courier New" w:cs="Courier New"/>
            <w:i/>
            <w:iCs/>
            <w:color w:val="0000FF"/>
            <w:sz w:val="14"/>
            <w:szCs w:val="20"/>
            <w:lang w:val="en-US"/>
          </w:rPr>
          <w:t xml:space="preserve">, </w:t>
        </w:r>
      </w:ins>
      <w:proofErr w:type="spellStart"/>
      <w:ins w:id="427" w:author="smaslan" w:date="2018-12-04T11:07:00Z">
        <w:r>
          <w:rPr>
            <w:rFonts w:ascii="Courier New" w:hAnsi="Courier New" w:cs="Courier New"/>
            <w:i/>
            <w:iCs/>
            <w:color w:val="0000FF"/>
            <w:sz w:val="14"/>
            <w:szCs w:val="20"/>
            <w:lang w:val="en-US"/>
          </w:rPr>
          <w:t>Ls</w:t>
        </w:r>
      </w:ins>
      <w:proofErr w:type="spellEnd"/>
      <w:ins w:id="428" w:author="smaslan" w:date="2018-12-04T11:06:00Z">
        <w:r>
          <w:rPr>
            <w:rFonts w:ascii="Courier New" w:hAnsi="Courier New" w:cs="Courier New"/>
            <w:i/>
            <w:iCs/>
            <w:color w:val="0000FF"/>
            <w:sz w:val="14"/>
            <w:szCs w:val="20"/>
            <w:lang w:val="en-US"/>
          </w:rPr>
          <w:t xml:space="preserve">, </w:t>
        </w:r>
        <w:proofErr w:type="gramStart"/>
        <w:r>
          <w:rPr>
            <w:rFonts w:ascii="Courier New" w:hAnsi="Courier New" w:cs="Courier New"/>
            <w:i/>
            <w:iCs/>
            <w:color w:val="0000FF"/>
            <w:sz w:val="14"/>
            <w:szCs w:val="20"/>
            <w:lang w:val="en-US"/>
          </w:rPr>
          <w:t>u(</w:t>
        </w:r>
        <w:proofErr w:type="spellStart"/>
        <w:proofErr w:type="gramEnd"/>
        <w:r>
          <w:rPr>
            <w:rFonts w:ascii="Courier New" w:hAnsi="Courier New" w:cs="Courier New"/>
            <w:i/>
            <w:iCs/>
            <w:color w:val="0000FF"/>
            <w:sz w:val="14"/>
            <w:szCs w:val="20"/>
            <w:lang w:val="en-US"/>
          </w:rPr>
          <w:t>R</w:t>
        </w:r>
      </w:ins>
      <w:ins w:id="429" w:author="smaslan" w:date="2018-12-04T11:07:00Z">
        <w:r>
          <w:rPr>
            <w:rFonts w:ascii="Courier New" w:hAnsi="Courier New" w:cs="Courier New"/>
            <w:i/>
            <w:iCs/>
            <w:color w:val="0000FF"/>
            <w:sz w:val="14"/>
            <w:szCs w:val="20"/>
            <w:lang w:val="en-US"/>
          </w:rPr>
          <w:t>s</w:t>
        </w:r>
      </w:ins>
      <w:proofErr w:type="spellEnd"/>
      <w:ins w:id="430" w:author="smaslan" w:date="2018-12-04T11:06:00Z">
        <w:r>
          <w:rPr>
            <w:rFonts w:ascii="Courier New" w:hAnsi="Courier New" w:cs="Courier New"/>
            <w:i/>
            <w:iCs/>
            <w:color w:val="0000FF"/>
            <w:sz w:val="14"/>
            <w:szCs w:val="20"/>
            <w:lang w:val="en-US"/>
          </w:rPr>
          <w:t>), u(</w:t>
        </w:r>
      </w:ins>
      <w:proofErr w:type="spellStart"/>
      <w:ins w:id="431" w:author="smaslan" w:date="2018-12-04T11:07:00Z">
        <w:r>
          <w:rPr>
            <w:rFonts w:ascii="Courier New" w:hAnsi="Courier New" w:cs="Courier New"/>
            <w:i/>
            <w:iCs/>
            <w:color w:val="0000FF"/>
            <w:sz w:val="14"/>
            <w:szCs w:val="20"/>
            <w:lang w:val="en-US"/>
          </w:rPr>
          <w:t>Ls</w:t>
        </w:r>
      </w:ins>
      <w:proofErr w:type="spellEnd"/>
      <w:ins w:id="432" w:author="smaslan" w:date="2018-12-04T11:06:00Z">
        <w:r>
          <w:rPr>
            <w:rFonts w:ascii="Courier New" w:hAnsi="Courier New" w:cs="Courier New"/>
            <w:i/>
            <w:iCs/>
            <w:color w:val="0000FF"/>
            <w:sz w:val="14"/>
            <w:szCs w:val="20"/>
            <w:lang w:val="en-US"/>
          </w:rPr>
          <w:t>)</w:t>
        </w:r>
      </w:ins>
    </w:p>
    <w:p w:rsidR="00037886" w:rsidRPr="00B42FFC" w:rsidRDefault="00037886" w:rsidP="00037886">
      <w:pPr>
        <w:autoSpaceDE w:val="0"/>
        <w:autoSpaceDN w:val="0"/>
        <w:adjustRightInd w:val="0"/>
        <w:spacing w:after="0" w:line="240" w:lineRule="auto"/>
        <w:rPr>
          <w:ins w:id="433" w:author="smaslan" w:date="2018-12-04T11:06:00Z"/>
          <w:rFonts w:ascii="Courier New" w:hAnsi="Courier New" w:cs="Courier New"/>
          <w:color w:val="000000"/>
          <w:sz w:val="14"/>
          <w:szCs w:val="20"/>
          <w:lang w:val="en-US"/>
        </w:rPr>
      </w:pPr>
      <w:proofErr w:type="gramStart"/>
      <w:ins w:id="434" w:author="smaslan" w:date="2018-12-04T11:07:00Z">
        <w:r w:rsidRPr="00037886">
          <w:rPr>
            <w:rFonts w:ascii="Courier New" w:hAnsi="Courier New" w:cs="Courier New"/>
            <w:color w:val="000000"/>
            <w:sz w:val="14"/>
            <w:szCs w:val="20"/>
            <w:lang w:val="en-US"/>
          </w:rPr>
          <w:t>buffer</w:t>
        </w:r>
        <w:proofErr w:type="gramEnd"/>
        <w:r w:rsidRPr="00037886">
          <w:rPr>
            <w:rFonts w:ascii="Courier New" w:hAnsi="Courier New" w:cs="Courier New"/>
            <w:color w:val="000000"/>
            <w:sz w:val="14"/>
            <w:szCs w:val="20"/>
            <w:lang w:val="en-US"/>
          </w:rPr>
          <w:t xml:space="preserve"> output series impedance path</w:t>
        </w:r>
      </w:ins>
      <w:ins w:id="435" w:author="smaslan" w:date="2018-12-04T11:06:00Z">
        <w:r w:rsidRPr="007E2598">
          <w:rPr>
            <w:rFonts w:ascii="Courier New" w:hAnsi="Courier New" w:cs="Courier New"/>
            <w:color w:val="000000"/>
            <w:sz w:val="14"/>
            <w:szCs w:val="20"/>
            <w:lang w:val="en-US"/>
          </w:rPr>
          <w:t>::</w:t>
        </w:r>
        <w:r w:rsidRPr="00B42FFC">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csv</w:t>
        </w:r>
        <w:proofErr w:type="spellEnd"/>
        <w:r>
          <w:rPr>
            <w:rFonts w:ascii="Courier New" w:hAnsi="Courier New" w:cs="Courier New"/>
            <w:color w:val="000000"/>
            <w:sz w:val="14"/>
            <w:szCs w:val="20"/>
            <w:lang w:val="en-US"/>
          </w:rPr>
          <w:t>\Z_</w:t>
        </w:r>
      </w:ins>
      <w:ins w:id="436" w:author="smaslan" w:date="2018-12-04T11:07:00Z">
        <w:r>
          <w:rPr>
            <w:rFonts w:ascii="Courier New" w:hAnsi="Courier New" w:cs="Courier New"/>
            <w:color w:val="000000"/>
            <w:sz w:val="14"/>
            <w:szCs w:val="20"/>
            <w:lang w:val="en-US"/>
          </w:rPr>
          <w:t>buf</w:t>
        </w:r>
      </w:ins>
      <w:ins w:id="437" w:author="smaslan" w:date="2018-12-04T11:06:00Z">
        <w:r>
          <w:rPr>
            <w:rFonts w:ascii="Courier New" w:hAnsi="Courier New" w:cs="Courier New"/>
            <w:color w:val="000000"/>
            <w:sz w:val="14"/>
            <w:szCs w:val="20"/>
            <w:lang w:val="en-US"/>
          </w:rPr>
          <w:t>.csv</w:t>
        </w:r>
      </w:ins>
    </w:p>
    <w:p w:rsidR="00037886" w:rsidRPr="00B42FFC" w:rsidRDefault="00037886" w:rsidP="00B42FFC">
      <w:pPr>
        <w:autoSpaceDE w:val="0"/>
        <w:autoSpaceDN w:val="0"/>
        <w:adjustRightInd w:val="0"/>
        <w:spacing w:after="0" w:line="240" w:lineRule="auto"/>
        <w:rPr>
          <w:rFonts w:ascii="Courier New" w:hAnsi="Courier New" w:cs="Courier New"/>
          <w:color w:val="000000"/>
          <w:sz w:val="14"/>
          <w:szCs w:val="20"/>
          <w:lang w:val="en-US"/>
        </w:rPr>
      </w:pPr>
    </w:p>
    <w:p w:rsidR="00094956" w:rsidRDefault="00094956" w:rsidP="00094956">
      <w:pPr>
        <w:autoSpaceDE w:val="0"/>
        <w:autoSpaceDN w:val="0"/>
        <w:adjustRightInd w:val="0"/>
        <w:spacing w:after="0" w:line="240" w:lineRule="auto"/>
        <w:rPr>
          <w:rFonts w:ascii="Courier New" w:hAnsi="Courier New" w:cs="Courier New"/>
          <w:color w:val="008080"/>
          <w:sz w:val="14"/>
          <w:szCs w:val="20"/>
          <w:lang w:val="en-US"/>
        </w:rPr>
      </w:pPr>
    </w:p>
    <w:p w:rsidR="00860736" w:rsidRDefault="00860736" w:rsidP="00860736">
      <w:pPr>
        <w:pStyle w:val="Nadpis3"/>
        <w:rPr>
          <w:lang w:val="en-US"/>
        </w:rPr>
      </w:pPr>
      <w:bookmarkStart w:id="438" w:name="_Toc531694786"/>
      <w:r>
        <w:rPr>
          <w:lang w:val="en-US"/>
        </w:rPr>
        <w:t>Transducer correction items</w:t>
      </w:r>
      <w:bookmarkEnd w:id="438"/>
    </w:p>
    <w:p w:rsidR="00554000" w:rsidRDefault="00554000" w:rsidP="00554000">
      <w:pPr>
        <w:rPr>
          <w:lang w:val="en-US"/>
        </w:rPr>
      </w:pPr>
      <w:r>
        <w:rPr>
          <w:lang w:val="en-US"/>
        </w:rPr>
        <w:t>Following paragraphs describe</w:t>
      </w:r>
      <w:del w:id="439" w:author="smaslan" w:date="2018-12-04T13:21:00Z">
        <w:r w:rsidDel="00470E40">
          <w:rPr>
            <w:lang w:val="en-US"/>
          </w:rPr>
          <w:delText>s</w:delText>
        </w:r>
      </w:del>
      <w:r>
        <w:rPr>
          <w:lang w:val="en-US"/>
        </w:rPr>
        <w:t xml:space="preserve"> particular correction components.</w:t>
      </w:r>
      <w:r w:rsidR="003745B9">
        <w:rPr>
          <w:lang w:val="en-US"/>
        </w:rPr>
        <w:t xml:space="preserve"> It will always show formats of the correction data and naming of the correction data quantities that will be passed to the QWTB.</w:t>
      </w:r>
    </w:p>
    <w:p w:rsidR="00094956" w:rsidRDefault="00554000" w:rsidP="00860736">
      <w:pPr>
        <w:pStyle w:val="Nadpis4"/>
        <w:rPr>
          <w:lang w:val="en-US"/>
        </w:rPr>
      </w:pPr>
      <w:bookmarkStart w:id="440" w:name="_Toc509317565"/>
      <w:bookmarkStart w:id="441" w:name="_Toc509317755"/>
      <w:bookmarkStart w:id="442" w:name="_Toc531694787"/>
      <w:r>
        <w:rPr>
          <w:lang w:val="en-US"/>
        </w:rPr>
        <w:t>Nominal ratio</w:t>
      </w:r>
      <w:bookmarkEnd w:id="440"/>
      <w:bookmarkEnd w:id="441"/>
      <w:bookmarkEnd w:id="442"/>
    </w:p>
    <w:p w:rsidR="00470E40" w:rsidRDefault="00554000" w:rsidP="00554000">
      <w:pPr>
        <w:rPr>
          <w:ins w:id="443" w:author="smaslan" w:date="2018-12-04T13:22:00Z"/>
          <w:lang w:val="en-US"/>
        </w:rPr>
      </w:pPr>
      <w:r>
        <w:rPr>
          <w:lang w:val="en-US"/>
        </w:rPr>
        <w:t>Nominal ratio item “</w:t>
      </w:r>
      <w:r w:rsidRPr="00554000">
        <w:rPr>
          <w:b/>
          <w:lang w:val="en-US"/>
        </w:rPr>
        <w:t>nominal ratio</w:t>
      </w:r>
      <w:r>
        <w:rPr>
          <w:lang w:val="en-US"/>
        </w:rPr>
        <w:t xml:space="preserve">” is scalar real value that defines </w:t>
      </w:r>
      <w:ins w:id="444" w:author="smaslan" w:date="2018-12-04T13:24:00Z">
        <w:r w:rsidR="00470E40">
          <w:rPr>
            <w:lang w:val="en-US"/>
          </w:rPr>
          <w:t xml:space="preserve">nominal (typically </w:t>
        </w:r>
      </w:ins>
      <w:r>
        <w:rPr>
          <w:lang w:val="en-US"/>
        </w:rPr>
        <w:t>DC</w:t>
      </w:r>
      <w:ins w:id="445" w:author="smaslan" w:date="2018-12-04T13:24:00Z">
        <w:r w:rsidR="00470E40">
          <w:rPr>
            <w:lang w:val="en-US"/>
          </w:rPr>
          <w:t>)</w:t>
        </w:r>
      </w:ins>
      <w:r>
        <w:rPr>
          <w:lang w:val="en-US"/>
        </w:rPr>
        <w:t xml:space="preserve"> ratio of the transducer. For shunt it is value in Ohms. For divider it is input/output ratio. The value has also absolute uncertainty “</w:t>
      </w:r>
      <w:r w:rsidRPr="00554000">
        <w:rPr>
          <w:b/>
          <w:lang w:val="en-US"/>
        </w:rPr>
        <w:t>nominal ratio uncertainty</w:t>
      </w:r>
      <w:r>
        <w:rPr>
          <w:lang w:val="en-US"/>
        </w:rPr>
        <w:t>”. Both values are mandatory.</w:t>
      </w:r>
    </w:p>
    <w:p w:rsidR="00554000" w:rsidRDefault="00470E40" w:rsidP="00554000">
      <w:pPr>
        <w:rPr>
          <w:lang w:val="en-US"/>
        </w:rPr>
      </w:pPr>
      <w:ins w:id="446" w:author="smaslan" w:date="2018-12-04T13:21:00Z">
        <w:r>
          <w:rPr>
            <w:lang w:val="en-US"/>
          </w:rPr>
          <w:t xml:space="preserve">Note it is possible to use these items to store nominal gain </w:t>
        </w:r>
      </w:ins>
      <w:ins w:id="447" w:author="smaslan" w:date="2018-12-04T13:22:00Z">
        <w:r>
          <w:rPr>
            <w:lang w:val="en-US"/>
          </w:rPr>
          <w:t xml:space="preserve">for </w:t>
        </w:r>
      </w:ins>
      <w:ins w:id="448" w:author="smaslan" w:date="2018-12-04T13:21:00Z">
        <w:r>
          <w:rPr>
            <w:lang w:val="en-US"/>
          </w:rPr>
          <w:t>any frequency, e.g. 50</w:t>
        </w:r>
      </w:ins>
      <w:ins w:id="449" w:author="smaslan" w:date="2018-12-04T13:22:00Z">
        <w:r>
          <w:rPr>
            <w:lang w:val="en-US"/>
          </w:rPr>
          <w:t> </w:t>
        </w:r>
      </w:ins>
      <w:ins w:id="450" w:author="smaslan" w:date="2018-12-04T13:21:00Z">
        <w:r>
          <w:rPr>
            <w:lang w:val="en-US"/>
          </w:rPr>
          <w:t>Hz</w:t>
        </w:r>
      </w:ins>
      <w:ins w:id="451" w:author="smaslan" w:date="2018-12-04T13:23:00Z">
        <w:r>
          <w:rPr>
            <w:lang w:val="en-US"/>
          </w:rPr>
          <w:t>.</w:t>
        </w:r>
      </w:ins>
      <w:ins w:id="452" w:author="smaslan" w:date="2018-12-04T13:22:00Z">
        <w:r>
          <w:rPr>
            <w:lang w:val="en-US"/>
          </w:rPr>
          <w:t xml:space="preserve"> </w:t>
        </w:r>
      </w:ins>
      <w:ins w:id="453" w:author="smaslan" w:date="2018-12-04T13:24:00Z">
        <w:r>
          <w:rPr>
            <w:lang w:val="en-US"/>
          </w:rPr>
          <w:t xml:space="preserve">It is not restricted to DC. </w:t>
        </w:r>
      </w:ins>
      <w:ins w:id="454" w:author="smaslan" w:date="2018-12-04T13:23:00Z">
        <w:r>
          <w:rPr>
            <w:lang w:val="en-US"/>
          </w:rPr>
          <w:t>T</w:t>
        </w:r>
      </w:ins>
      <w:ins w:id="455" w:author="smaslan" w:date="2018-12-04T13:22:00Z">
        <w:r>
          <w:rPr>
            <w:lang w:val="en-US"/>
          </w:rPr>
          <w:t xml:space="preserve">he relative </w:t>
        </w:r>
      </w:ins>
      <w:ins w:id="456" w:author="smaslan" w:date="2018-12-04T13:23:00Z">
        <w:r>
          <w:rPr>
            <w:lang w:val="en-US"/>
          </w:rPr>
          <w:t>Amplitude</w:t>
        </w:r>
      </w:ins>
      <w:ins w:id="457" w:author="smaslan" w:date="2018-12-04T13:22:00Z">
        <w:r>
          <w:rPr>
            <w:lang w:val="en-US"/>
          </w:rPr>
          <w:t xml:space="preserve"> transfer will be always relative to this value</w:t>
        </w:r>
      </w:ins>
      <w:ins w:id="458" w:author="smaslan" w:date="2018-12-04T13:23:00Z">
        <w:r>
          <w:rPr>
            <w:lang w:val="en-US"/>
          </w:rPr>
          <w:t>. So the choice is up to the user.</w:t>
        </w:r>
      </w:ins>
      <w:ins w:id="459" w:author="smaslan" w:date="2018-12-04T13:25:00Z">
        <w:r>
          <w:rPr>
            <w:lang w:val="en-US"/>
          </w:rPr>
          <w:t xml:space="preserve"> </w:t>
        </w:r>
      </w:ins>
    </w:p>
    <w:p w:rsidR="00554000" w:rsidRDefault="00554000" w:rsidP="00860736">
      <w:pPr>
        <w:pStyle w:val="Nadpis4"/>
        <w:rPr>
          <w:lang w:val="en-US"/>
        </w:rPr>
      </w:pPr>
      <w:bookmarkStart w:id="460" w:name="_Toc509317566"/>
      <w:bookmarkStart w:id="461" w:name="_Toc509317756"/>
      <w:bookmarkStart w:id="462" w:name="_Toc531694788"/>
      <w:r>
        <w:rPr>
          <w:lang w:val="en-US"/>
        </w:rPr>
        <w:t>Amplitude and phase transfer</w:t>
      </w:r>
      <w:r w:rsidR="00941750">
        <w:rPr>
          <w:lang w:val="en-US"/>
        </w:rPr>
        <w:t xml:space="preserve"> (optional)</w:t>
      </w:r>
      <w:bookmarkEnd w:id="460"/>
      <w:bookmarkEnd w:id="461"/>
      <w:bookmarkEnd w:id="462"/>
    </w:p>
    <w:p w:rsidR="00554000" w:rsidRDefault="00554000" w:rsidP="00554000">
      <w:pPr>
        <w:rPr>
          <w:lang w:val="en-US"/>
        </w:rPr>
      </w:pPr>
      <w:r>
        <w:rPr>
          <w:lang w:val="en-US"/>
        </w:rPr>
        <w:t>“</w:t>
      </w:r>
      <w:proofErr w:type="gramStart"/>
      <w:r w:rsidRPr="00B42FFC">
        <w:rPr>
          <w:b/>
          <w:lang w:val="en-US"/>
        </w:rPr>
        <w:t>amplitude</w:t>
      </w:r>
      <w:proofErr w:type="gramEnd"/>
      <w:r w:rsidRPr="00B42FFC">
        <w:rPr>
          <w:b/>
          <w:lang w:val="en-US"/>
        </w:rPr>
        <w:t xml:space="preserve"> transfer path</w:t>
      </w:r>
      <w:r>
        <w:rPr>
          <w:lang w:val="en-US"/>
        </w:rPr>
        <w:t>” and “</w:t>
      </w:r>
      <w:r w:rsidRPr="00B42FFC">
        <w:rPr>
          <w:b/>
          <w:lang w:val="en-US"/>
        </w:rPr>
        <w:t>phase transfer path</w:t>
      </w:r>
      <w:r>
        <w:rPr>
          <w:lang w:val="en-US"/>
        </w:rPr>
        <w:t xml:space="preserve">” are paths to the CSV files with 2D frequency-amplitude transfers relative to the nominal </w:t>
      </w:r>
      <w:del w:id="463" w:author="smaslan" w:date="2018-12-04T13:25:00Z">
        <w:r w:rsidDel="00470E40">
          <w:rPr>
            <w:lang w:val="en-US"/>
          </w:rPr>
          <w:delText xml:space="preserve">DC </w:delText>
        </w:r>
      </w:del>
      <w:r>
        <w:rPr>
          <w:lang w:val="en-US"/>
        </w:rPr>
        <w:t xml:space="preserve">ratio. </w:t>
      </w:r>
      <w:r w:rsidR="00B42FFC">
        <w:rPr>
          <w:lang w:val="en-US"/>
        </w:rPr>
        <w:t xml:space="preserve">Both amplitude and phase transfers can have different frequency and amplitude </w:t>
      </w:r>
      <w:ins w:id="464" w:author="smaslan" w:date="2018-12-04T13:25:00Z">
        <w:r w:rsidR="00470E40">
          <w:rPr>
            <w:lang w:val="en-US"/>
          </w:rPr>
          <w:t xml:space="preserve">dependency </w:t>
        </w:r>
      </w:ins>
      <w:r w:rsidR="00B42FFC">
        <w:rPr>
          <w:lang w:val="en-US"/>
        </w:rPr>
        <w:t xml:space="preserve">axes. </w:t>
      </w:r>
      <w:r w:rsidR="00941750">
        <w:rPr>
          <w:lang w:val="en-US"/>
        </w:rPr>
        <w:t>If these corrections(s) are not define</w:t>
      </w:r>
      <w:r w:rsidR="003976BA">
        <w:rPr>
          <w:lang w:val="en-US"/>
        </w:rPr>
        <w:t>d</w:t>
      </w:r>
      <w:r w:rsidR="00941750">
        <w:rPr>
          <w:lang w:val="en-US"/>
        </w:rPr>
        <w:t>, TWM will use value of 1 for “</w:t>
      </w:r>
      <w:r w:rsidR="00941750" w:rsidRPr="00B42FFC">
        <w:rPr>
          <w:b/>
          <w:lang w:val="en-US"/>
        </w:rPr>
        <w:t>amplitude transfer path</w:t>
      </w:r>
      <w:r w:rsidR="00941750" w:rsidRPr="00941750">
        <w:rPr>
          <w:lang w:val="en-US"/>
        </w:rPr>
        <w:t>” and value 0 for “</w:t>
      </w:r>
      <w:r w:rsidR="00941750" w:rsidRPr="00B42FFC">
        <w:rPr>
          <w:b/>
          <w:lang w:val="en-US"/>
        </w:rPr>
        <w:t>phase transfer path</w:t>
      </w:r>
      <w:r w:rsidR="00941750" w:rsidRPr="00941750">
        <w:rPr>
          <w:lang w:val="en-US"/>
        </w:rPr>
        <w:t>”</w:t>
      </w:r>
      <w:r w:rsidR="00941750" w:rsidRPr="00654431">
        <w:rPr>
          <w:lang w:val="en-US"/>
          <w:rPrChange w:id="465" w:author="smaslan" w:date="2018-05-15T13:10:00Z">
            <w:rPr>
              <w:b/>
              <w:bCs/>
              <w:caps/>
              <w:sz w:val="20"/>
              <w:szCs w:val="20"/>
              <w:lang w:val="en-US"/>
            </w:rPr>
          </w:rPrChange>
        </w:rPr>
        <w:t>.</w:t>
      </w:r>
      <w:ins w:id="466" w:author="smaslan" w:date="2018-05-15T13:10:00Z">
        <w:r w:rsidR="00654431">
          <w:rPr>
            <w:lang w:val="en-US"/>
          </w:rPr>
          <w:t xml:space="preserve"> User should always define the correction down to zero frequency in order to make algor</w:t>
        </w:r>
      </w:ins>
      <w:ins w:id="467" w:author="smaslan" w:date="2018-05-15T13:11:00Z">
        <w:r w:rsidR="00654431">
          <w:rPr>
            <w:lang w:val="en-US"/>
          </w:rPr>
          <w:t>i</w:t>
        </w:r>
      </w:ins>
      <w:ins w:id="468" w:author="smaslan" w:date="2018-05-15T13:10:00Z">
        <w:r w:rsidR="00654431">
          <w:rPr>
            <w:lang w:val="en-US"/>
          </w:rPr>
          <w:t>t</w:t>
        </w:r>
      </w:ins>
      <w:ins w:id="469" w:author="smaslan" w:date="2018-05-15T13:11:00Z">
        <w:r w:rsidR="00654431">
          <w:rPr>
            <w:lang w:val="en-US"/>
          </w:rPr>
          <w:t>h</w:t>
        </w:r>
      </w:ins>
      <w:ins w:id="470" w:author="smaslan" w:date="2018-05-15T13:10:00Z">
        <w:r w:rsidR="00654431">
          <w:rPr>
            <w:lang w:val="en-US"/>
          </w:rPr>
          <w:t xml:space="preserve">ms </w:t>
        </w:r>
      </w:ins>
      <w:ins w:id="471" w:author="smaslan" w:date="2018-05-15T13:11:00Z">
        <w:r w:rsidR="00654431">
          <w:rPr>
            <w:lang w:val="en-US"/>
          </w:rPr>
          <w:t>requiring DC value work</w:t>
        </w:r>
        <w:r w:rsidR="00AB70C9">
          <w:rPr>
            <w:lang w:val="en-US"/>
          </w:rPr>
          <w:t>!</w:t>
        </w:r>
      </w:ins>
    </w:p>
    <w:p w:rsidR="00B42FFC" w:rsidRDefault="00B42FFC" w:rsidP="00554000">
      <w:pPr>
        <w:rPr>
          <w:lang w:val="en-US"/>
        </w:rPr>
      </w:pPr>
      <w:r>
        <w:rPr>
          <w:lang w:val="en-US"/>
        </w:rPr>
        <w:t>Format of the CSV table</w:t>
      </w:r>
      <w:r w:rsidR="00A525FC">
        <w:rPr>
          <w:lang w:val="en-US"/>
        </w:rPr>
        <w:t xml:space="preserve"> for amplitude transfer</w:t>
      </w:r>
      <w:r>
        <w:rPr>
          <w:lang w:val="en-US"/>
        </w:rPr>
        <w:t>:</w:t>
      </w:r>
    </w:p>
    <w:tbl>
      <w:tblPr>
        <w:tblStyle w:val="Mkatabulky"/>
        <w:tblW w:w="0" w:type="auto"/>
        <w:tblLook w:val="04A0" w:firstRow="1" w:lastRow="0" w:firstColumn="1" w:lastColumn="0" w:noHBand="0" w:noVBand="1"/>
      </w:tblPr>
      <w:tblGrid>
        <w:gridCol w:w="1313"/>
        <w:gridCol w:w="4048"/>
      </w:tblGrid>
      <w:tr w:rsidR="00B42FFC" w:rsidTr="006F16EB">
        <w:tc>
          <w:tcPr>
            <w:tcW w:w="1313" w:type="dxa"/>
          </w:tcPr>
          <w:p w:rsidR="00B42FFC" w:rsidRDefault="00B42FFC" w:rsidP="00554000">
            <w:pPr>
              <w:rPr>
                <w:lang w:val="en-US"/>
              </w:rPr>
            </w:pPr>
            <w:r>
              <w:rPr>
                <w:lang w:val="en-US"/>
              </w:rPr>
              <w:t>x-axis:</w:t>
            </w:r>
          </w:p>
        </w:tc>
        <w:tc>
          <w:tcPr>
            <w:tcW w:w="4048" w:type="dxa"/>
          </w:tcPr>
          <w:p w:rsidR="00B42FFC" w:rsidRDefault="00B42FFC" w:rsidP="00554000">
            <w:pPr>
              <w:rPr>
                <w:lang w:val="en-US"/>
              </w:rPr>
            </w:pPr>
            <w:r>
              <w:rPr>
                <w:lang w:val="en-US"/>
              </w:rPr>
              <w:t xml:space="preserve">input </w:t>
            </w:r>
            <w:proofErr w:type="spellStart"/>
            <w:r>
              <w:rPr>
                <w:lang w:val="en-US"/>
              </w:rPr>
              <w:t>rms</w:t>
            </w:r>
            <w:proofErr w:type="spellEnd"/>
            <w:r>
              <w:rPr>
                <w:lang w:val="en-US"/>
              </w:rPr>
              <w:t xml:space="preserve"> value [V] or [A]</w:t>
            </w:r>
          </w:p>
        </w:tc>
      </w:tr>
      <w:tr w:rsidR="00B42FFC" w:rsidTr="006F16EB">
        <w:tc>
          <w:tcPr>
            <w:tcW w:w="1313" w:type="dxa"/>
          </w:tcPr>
          <w:p w:rsidR="00B42FFC" w:rsidRDefault="00B42FFC" w:rsidP="00554000">
            <w:pPr>
              <w:rPr>
                <w:lang w:val="en-US"/>
              </w:rPr>
            </w:pPr>
            <w:r>
              <w:rPr>
                <w:lang w:val="en-US"/>
              </w:rPr>
              <w:t>y-axis:</w:t>
            </w:r>
          </w:p>
        </w:tc>
        <w:tc>
          <w:tcPr>
            <w:tcW w:w="4048" w:type="dxa"/>
          </w:tcPr>
          <w:p w:rsidR="00B42FFC" w:rsidRDefault="00B42FFC" w:rsidP="00554000">
            <w:pPr>
              <w:rPr>
                <w:lang w:val="en-US"/>
              </w:rPr>
            </w:pPr>
            <w:r>
              <w:rPr>
                <w:lang w:val="en-US"/>
              </w:rPr>
              <w:t>frequency [Hz]</w:t>
            </w:r>
          </w:p>
        </w:tc>
      </w:tr>
      <w:tr w:rsidR="00B42FFC" w:rsidTr="006F16EB">
        <w:tc>
          <w:tcPr>
            <w:tcW w:w="1313" w:type="dxa"/>
          </w:tcPr>
          <w:p w:rsidR="00B42FFC" w:rsidRDefault="00B42FFC" w:rsidP="00554000">
            <w:pPr>
              <w:rPr>
                <w:lang w:val="en-US"/>
              </w:rPr>
            </w:pPr>
            <w:r>
              <w:rPr>
                <w:lang w:val="en-US"/>
              </w:rPr>
              <w:t>Quantities:</w:t>
            </w:r>
          </w:p>
        </w:tc>
        <w:tc>
          <w:tcPr>
            <w:tcW w:w="4048" w:type="dxa"/>
          </w:tcPr>
          <w:p w:rsidR="00B42FFC" w:rsidRDefault="00B42FFC" w:rsidP="00B42FFC">
            <w:pPr>
              <w:rPr>
                <w:lang w:val="en-US"/>
              </w:rPr>
            </w:pPr>
            <w:r>
              <w:rPr>
                <w:lang w:val="en-US"/>
              </w:rPr>
              <w:t>gain – relative gain</w:t>
            </w:r>
          </w:p>
          <w:p w:rsidR="00B42FFC" w:rsidRDefault="00B42FFC" w:rsidP="00B42FFC">
            <w:pPr>
              <w:rPr>
                <w:lang w:val="en-US"/>
              </w:rPr>
            </w:pPr>
            <w:r>
              <w:rPr>
                <w:lang w:val="en-US"/>
              </w:rPr>
              <w:t>u(gain) – absolute std. uncertainty of gain</w:t>
            </w:r>
          </w:p>
        </w:tc>
      </w:tr>
    </w:tbl>
    <w:p w:rsidR="00A525FC" w:rsidRDefault="00A525FC" w:rsidP="00A525FC">
      <w:pPr>
        <w:rPr>
          <w:lang w:val="en-US"/>
        </w:rPr>
      </w:pPr>
      <w:r>
        <w:rPr>
          <w:lang w:val="en-US"/>
        </w:rPr>
        <w:t>Format of the CSV table for phase transfer:</w:t>
      </w:r>
    </w:p>
    <w:tbl>
      <w:tblPr>
        <w:tblStyle w:val="Mkatabulky"/>
        <w:tblW w:w="0" w:type="auto"/>
        <w:tblLook w:val="04A0" w:firstRow="1" w:lastRow="0" w:firstColumn="1" w:lastColumn="0" w:noHBand="0" w:noVBand="1"/>
      </w:tblPr>
      <w:tblGrid>
        <w:gridCol w:w="1313"/>
        <w:gridCol w:w="4048"/>
      </w:tblGrid>
      <w:tr w:rsidR="00A525FC" w:rsidTr="006F16EB">
        <w:tc>
          <w:tcPr>
            <w:tcW w:w="1313" w:type="dxa"/>
          </w:tcPr>
          <w:p w:rsidR="00A525FC" w:rsidRDefault="00A525FC" w:rsidP="00A525FC">
            <w:pPr>
              <w:rPr>
                <w:lang w:val="en-US"/>
              </w:rPr>
            </w:pPr>
            <w:r>
              <w:rPr>
                <w:lang w:val="en-US"/>
              </w:rPr>
              <w:t>x-axis:</w:t>
            </w:r>
          </w:p>
        </w:tc>
        <w:tc>
          <w:tcPr>
            <w:tcW w:w="4048" w:type="dxa"/>
          </w:tcPr>
          <w:p w:rsidR="00A525FC" w:rsidRDefault="00A525FC" w:rsidP="00A525FC">
            <w:pPr>
              <w:rPr>
                <w:lang w:val="en-US"/>
              </w:rPr>
            </w:pPr>
            <w:r>
              <w:rPr>
                <w:lang w:val="en-US"/>
              </w:rPr>
              <w:t xml:space="preserve">input </w:t>
            </w:r>
            <w:proofErr w:type="spellStart"/>
            <w:r>
              <w:rPr>
                <w:lang w:val="en-US"/>
              </w:rPr>
              <w:t>rms</w:t>
            </w:r>
            <w:proofErr w:type="spellEnd"/>
            <w:r>
              <w:rPr>
                <w:lang w:val="en-US"/>
              </w:rPr>
              <w:t xml:space="preserve"> value [V] or [A]</w:t>
            </w:r>
          </w:p>
        </w:tc>
      </w:tr>
      <w:tr w:rsidR="00A525FC" w:rsidTr="006F16EB">
        <w:tc>
          <w:tcPr>
            <w:tcW w:w="1313" w:type="dxa"/>
          </w:tcPr>
          <w:p w:rsidR="00A525FC" w:rsidRDefault="00A525FC" w:rsidP="00A525FC">
            <w:pPr>
              <w:rPr>
                <w:lang w:val="en-US"/>
              </w:rPr>
            </w:pPr>
            <w:r>
              <w:rPr>
                <w:lang w:val="en-US"/>
              </w:rPr>
              <w:t>y-axis:</w:t>
            </w:r>
          </w:p>
        </w:tc>
        <w:tc>
          <w:tcPr>
            <w:tcW w:w="4048" w:type="dxa"/>
          </w:tcPr>
          <w:p w:rsidR="00A525FC" w:rsidRDefault="00A525FC" w:rsidP="00A525FC">
            <w:pPr>
              <w:rPr>
                <w:lang w:val="en-US"/>
              </w:rPr>
            </w:pPr>
            <w:r>
              <w:rPr>
                <w:lang w:val="en-US"/>
              </w:rPr>
              <w:t>frequency [Hz]</w:t>
            </w:r>
          </w:p>
        </w:tc>
      </w:tr>
      <w:tr w:rsidR="00A525FC" w:rsidTr="006F16EB">
        <w:tc>
          <w:tcPr>
            <w:tcW w:w="1313" w:type="dxa"/>
          </w:tcPr>
          <w:p w:rsidR="00A525FC" w:rsidRDefault="00A525FC" w:rsidP="00A525FC">
            <w:pPr>
              <w:rPr>
                <w:lang w:val="en-US"/>
              </w:rPr>
            </w:pPr>
            <w:r>
              <w:rPr>
                <w:lang w:val="en-US"/>
              </w:rPr>
              <w:t>Quantities:</w:t>
            </w:r>
          </w:p>
        </w:tc>
        <w:tc>
          <w:tcPr>
            <w:tcW w:w="4048" w:type="dxa"/>
          </w:tcPr>
          <w:p w:rsidR="00A525FC" w:rsidRDefault="00A525FC" w:rsidP="00A525FC">
            <w:pPr>
              <w:rPr>
                <w:lang w:val="en-US"/>
              </w:rPr>
            </w:pPr>
            <w:r>
              <w:rPr>
                <w:lang w:val="en-US"/>
              </w:rPr>
              <w:t>phi – absolute phase shift</w:t>
            </w:r>
          </w:p>
          <w:p w:rsidR="00A525FC" w:rsidRDefault="00A525FC" w:rsidP="00A525FC">
            <w:pPr>
              <w:rPr>
                <w:lang w:val="en-US"/>
              </w:rPr>
            </w:pPr>
            <w:r>
              <w:rPr>
                <w:lang w:val="en-US"/>
              </w:rPr>
              <w:t>u(phi) – absolute std. uncertainty of phi</w:t>
            </w:r>
          </w:p>
        </w:tc>
      </w:tr>
    </w:tbl>
    <w:p w:rsidR="00B42FFC" w:rsidRDefault="00B42FFC" w:rsidP="00554000">
      <w:pPr>
        <w:rPr>
          <w:lang w:val="en-US"/>
        </w:rPr>
      </w:pPr>
    </w:p>
    <w:p w:rsidR="00094956" w:rsidRDefault="00324DD0" w:rsidP="00554000">
      <w:pPr>
        <w:rPr>
          <w:lang w:val="en-US"/>
        </w:rPr>
      </w:pPr>
      <w:r>
        <w:rPr>
          <w:lang w:val="en-US"/>
        </w:rPr>
        <w:t xml:space="preserve">Note the x-axis is dependent on </w:t>
      </w:r>
      <w:r w:rsidRPr="00324DD0">
        <w:rPr>
          <w:lang w:val="en-US"/>
        </w:rPr>
        <w:t>input</w:t>
      </w:r>
      <w:r>
        <w:rPr>
          <w:lang w:val="en-US"/>
        </w:rPr>
        <w:t xml:space="preserve"> voltage (or current), not </w:t>
      </w:r>
      <w:r w:rsidR="003976BA">
        <w:rPr>
          <w:lang w:val="en-US"/>
        </w:rPr>
        <w:t xml:space="preserve">the </w:t>
      </w:r>
      <w:r>
        <w:rPr>
          <w:lang w:val="en-US"/>
        </w:rPr>
        <w:t xml:space="preserve">output one! </w:t>
      </w:r>
      <w:r w:rsidR="00B42FFC">
        <w:rPr>
          <w:lang w:val="en-US"/>
        </w:rPr>
        <w:t>The correction loader will always combine “</w:t>
      </w:r>
      <w:r w:rsidR="00B42FFC" w:rsidRPr="00B42FFC">
        <w:rPr>
          <w:b/>
          <w:lang w:val="en-US"/>
        </w:rPr>
        <w:t>nominal ratio</w:t>
      </w:r>
      <w:r w:rsidR="00B42FFC">
        <w:rPr>
          <w:lang w:val="en-US"/>
        </w:rPr>
        <w:t>” and “</w:t>
      </w:r>
      <w:r w:rsidR="00B42FFC" w:rsidRPr="00B42FFC">
        <w:rPr>
          <w:b/>
          <w:lang w:val="en-US"/>
        </w:rPr>
        <w:t>amplitude transfer path</w:t>
      </w:r>
      <w:r w:rsidR="00B42FFC">
        <w:rPr>
          <w:lang w:val="en-US"/>
        </w:rPr>
        <w:t xml:space="preserve">” into a single </w:t>
      </w:r>
      <w:r w:rsidR="00941750">
        <w:rPr>
          <w:lang w:val="en-US"/>
        </w:rPr>
        <w:t xml:space="preserve">absolute </w:t>
      </w:r>
      <w:r w:rsidR="00B42FFC">
        <w:rPr>
          <w:lang w:val="en-US"/>
        </w:rPr>
        <w:t>correction table:</w:t>
      </w:r>
    </w:p>
    <w:p w:rsidR="00B42FFC" w:rsidRPr="00A525FC" w:rsidRDefault="00A525FC" w:rsidP="00554000">
      <w:pPr>
        <w:rPr>
          <w:rStyle w:val="Zvraznn"/>
        </w:rPr>
      </w:pPr>
      <w:del w:id="472" w:author="smaslan" w:date="2018-05-15T13:11: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del w:id="473" w:author="smaslan" w:date="2018-05-15T13:11:00Z">
        <w:r w:rsidRPr="00A525FC" w:rsidDel="00AC232D">
          <w:rPr>
            <w:rStyle w:val="Zvraznn"/>
          </w:rPr>
          <w:delText>”</w:delText>
        </w:r>
      </w:del>
      <w:r w:rsidRPr="00A525FC">
        <w:rPr>
          <w:rStyle w:val="Zvraznn"/>
        </w:rPr>
        <w:t xml:space="preserve"> = </w:t>
      </w:r>
      <w:del w:id="474" w:author="smaslan" w:date="2018-05-15T13:11:00Z">
        <w:r w:rsidRPr="00A525FC" w:rsidDel="00AC232D">
          <w:rPr>
            <w:rStyle w:val="Zvraznn"/>
          </w:rPr>
          <w:delText>“</w:delText>
        </w:r>
      </w:del>
      <w:proofErr w:type="spellStart"/>
      <w:r w:rsidRPr="00A525FC">
        <w:rPr>
          <w:rStyle w:val="Zvraznn"/>
        </w:rPr>
        <w:t>nominal</w:t>
      </w:r>
      <w:proofErr w:type="spellEnd"/>
      <w:r w:rsidRPr="00A525FC">
        <w:rPr>
          <w:rStyle w:val="Zvraznn"/>
        </w:rPr>
        <w:t xml:space="preserve"> ratio</w:t>
      </w:r>
      <w:del w:id="475" w:author="smaslan" w:date="2018-05-15T13:11:00Z">
        <w:r w:rsidRPr="00AC232D" w:rsidDel="00AC232D">
          <w:rPr>
            <w:rStyle w:val="Zvraznn"/>
            <w:i w:val="0"/>
            <w:rPrChange w:id="476" w:author="smaslan" w:date="2018-05-15T13:11:00Z">
              <w:rPr>
                <w:rStyle w:val="Zvraznn"/>
                <w:b/>
                <w:bCs/>
                <w:caps/>
                <w:sz w:val="20"/>
                <w:szCs w:val="20"/>
              </w:rPr>
            </w:rPrChange>
          </w:rPr>
          <w:delText>”</w:delText>
        </w:r>
      </w:del>
      <w:r w:rsidRPr="00AC232D">
        <w:rPr>
          <w:rStyle w:val="Zvraznn"/>
          <w:i w:val="0"/>
          <w:rPrChange w:id="477" w:author="smaslan" w:date="2018-05-15T13:11:00Z">
            <w:rPr>
              <w:rStyle w:val="Zvraznn"/>
              <w:b/>
              <w:bCs/>
              <w:caps/>
              <w:sz w:val="20"/>
              <w:szCs w:val="20"/>
            </w:rPr>
          </w:rPrChange>
        </w:rPr>
        <w:t xml:space="preserve"> * </w:t>
      </w:r>
      <w:del w:id="478" w:author="smaslan" w:date="2018-05-15T13:11:00Z">
        <w:r w:rsidRPr="00A525FC" w:rsidDel="00AC232D">
          <w:rPr>
            <w:rStyle w:val="Zvraznn"/>
          </w:rPr>
          <w:delText>“</w:delText>
        </w:r>
      </w:del>
      <w:proofErr w:type="spellStart"/>
      <w:r w:rsidRPr="00A525FC">
        <w:rPr>
          <w:rStyle w:val="Zvraznn"/>
        </w:rPr>
        <w:t>gain</w:t>
      </w:r>
      <w:proofErr w:type="spellEnd"/>
      <w:del w:id="479" w:author="smaslan" w:date="2018-05-15T13:11:00Z">
        <w:r w:rsidRPr="00A525FC" w:rsidDel="00AC232D">
          <w:rPr>
            <w:rStyle w:val="Zvraznn"/>
          </w:rPr>
          <w:delText>”;</w:delText>
        </w:r>
      </w:del>
    </w:p>
    <w:p w:rsidR="00A525FC" w:rsidRPr="00A525FC" w:rsidRDefault="00A525FC" w:rsidP="00A525FC">
      <w:pPr>
        <w:rPr>
          <w:rStyle w:val="Zvraznn"/>
        </w:rPr>
      </w:pPr>
      <w:del w:id="480" w:author="smaslan" w:date="2018-05-15T13:11: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481" w:author="smaslan" w:date="2018-05-15T13:11:00Z">
        <w:r w:rsidRPr="00A525FC" w:rsidDel="00AC232D">
          <w:rPr>
            <w:rStyle w:val="Zvraznn"/>
          </w:rPr>
          <w:delText>”</w:delText>
        </w:r>
      </w:del>
      <w:r w:rsidRPr="00A525FC">
        <w:rPr>
          <w:rStyle w:val="Zvraznn"/>
        </w:rPr>
        <w:t xml:space="preserve"> = </w:t>
      </w:r>
      <w:proofErr w:type="spellStart"/>
      <w:r w:rsidRPr="00AC232D">
        <w:rPr>
          <w:rStyle w:val="Zvraznn"/>
          <w:i w:val="0"/>
          <w:rPrChange w:id="482" w:author="smaslan" w:date="2018-05-15T13:11:00Z">
            <w:rPr>
              <w:rStyle w:val="Zvraznn"/>
              <w:b/>
              <w:bCs/>
              <w:caps/>
              <w:sz w:val="20"/>
              <w:szCs w:val="20"/>
            </w:rPr>
          </w:rPrChange>
        </w:rPr>
        <w:t>sqrt</w:t>
      </w:r>
      <w:proofErr w:type="spellEnd"/>
      <w:r w:rsidRPr="00AC232D">
        <w:rPr>
          <w:rStyle w:val="Zvraznn"/>
          <w:i w:val="0"/>
          <w:rPrChange w:id="483" w:author="smaslan" w:date="2018-05-15T13:11:00Z">
            <w:rPr>
              <w:rStyle w:val="Zvraznn"/>
              <w:b/>
              <w:bCs/>
              <w:caps/>
              <w:sz w:val="20"/>
              <w:szCs w:val="20"/>
            </w:rPr>
          </w:rPrChange>
        </w:rPr>
        <w:t>(</w:t>
      </w:r>
      <w:ins w:id="484" w:author="smaslan" w:date="2018-05-15T13:11:00Z">
        <w:r w:rsidR="00AC232D" w:rsidRPr="00AC232D">
          <w:rPr>
            <w:rStyle w:val="Zvraznn"/>
            <w:i w:val="0"/>
            <w:rPrChange w:id="485" w:author="smaslan" w:date="2018-05-15T13:11:00Z">
              <w:rPr>
                <w:rStyle w:val="Zvraznn"/>
                <w:b/>
                <w:bCs/>
                <w:caps/>
                <w:sz w:val="20"/>
                <w:szCs w:val="20"/>
              </w:rPr>
            </w:rPrChange>
          </w:rPr>
          <w:t>(</w:t>
        </w:r>
      </w:ins>
      <w:proofErr w:type="spellStart"/>
      <w:del w:id="486" w:author="smaslan" w:date="2018-05-15T13:11:00Z">
        <w:r w:rsidRPr="00A525FC" w:rsidDel="00AC232D">
          <w:rPr>
            <w:rStyle w:val="Zvraznn"/>
          </w:rPr>
          <w:delText>“</w:delText>
        </w:r>
      </w:del>
      <w:r w:rsidRPr="00A525FC">
        <w:rPr>
          <w:rStyle w:val="Zvraznn"/>
        </w:rPr>
        <w:t>nominal</w:t>
      </w:r>
      <w:proofErr w:type="spellEnd"/>
      <w:r w:rsidRPr="00A525FC">
        <w:rPr>
          <w:rStyle w:val="Zvraznn"/>
        </w:rPr>
        <w:t xml:space="preserve"> ratio </w:t>
      </w:r>
      <w:proofErr w:type="spellStart"/>
      <w:r w:rsidRPr="00A525FC">
        <w:rPr>
          <w:rStyle w:val="Zvraznn"/>
        </w:rPr>
        <w:t>uncertainty</w:t>
      </w:r>
      <w:proofErr w:type="spellEnd"/>
      <w:ins w:id="487" w:author="smaslan" w:date="2018-05-15T13:11:00Z">
        <w:r w:rsidR="00AC232D" w:rsidRPr="00AC232D">
          <w:rPr>
            <w:rStyle w:val="Zvraznn"/>
            <w:i w:val="0"/>
            <w:rPrChange w:id="488" w:author="smaslan" w:date="2018-05-15T13:11:00Z">
              <w:rPr>
                <w:rStyle w:val="Zvraznn"/>
                <w:b/>
                <w:bCs/>
                <w:caps/>
                <w:sz w:val="20"/>
                <w:szCs w:val="20"/>
              </w:rPr>
            </w:rPrChange>
          </w:rPr>
          <w:t>)</w:t>
        </w:r>
      </w:ins>
      <w:del w:id="489" w:author="smaslan" w:date="2018-05-15T13:11:00Z">
        <w:r w:rsidRPr="00AC232D" w:rsidDel="00AC232D">
          <w:rPr>
            <w:rStyle w:val="Zvraznn"/>
            <w:i w:val="0"/>
            <w:rPrChange w:id="490" w:author="smaslan" w:date="2018-05-15T13:11:00Z">
              <w:rPr>
                <w:rStyle w:val="Zvraznn"/>
                <w:b/>
                <w:bCs/>
                <w:caps/>
                <w:sz w:val="20"/>
                <w:szCs w:val="20"/>
              </w:rPr>
            </w:rPrChange>
          </w:rPr>
          <w:delText>”</w:delText>
        </w:r>
      </w:del>
      <w:proofErr w:type="gramStart"/>
      <w:r w:rsidRPr="00AC232D">
        <w:rPr>
          <w:rStyle w:val="Zvraznn"/>
          <w:i w:val="0"/>
          <w:rPrChange w:id="491" w:author="smaslan" w:date="2018-05-15T13:11:00Z">
            <w:rPr>
              <w:rStyle w:val="Zvraznn"/>
              <w:b/>
              <w:bCs/>
              <w:caps/>
              <w:sz w:val="20"/>
              <w:szCs w:val="20"/>
            </w:rPr>
          </w:rPrChange>
        </w:rPr>
        <w:t xml:space="preserve">^2 + </w:t>
      </w:r>
      <w:del w:id="492" w:author="smaslan" w:date="2018-05-15T13:12:00Z">
        <w:r w:rsidRPr="00A525FC" w:rsidDel="00AC232D">
          <w:rPr>
            <w:rStyle w:val="Zvraznn"/>
          </w:rPr>
          <w:delText>“</w:delText>
        </w:r>
      </w:del>
      <w:r w:rsidRPr="00A525FC">
        <w:rPr>
          <w:rStyle w:val="Zvraznn"/>
        </w:rPr>
        <w:t>u</w:t>
      </w:r>
      <w:r w:rsidRPr="00AC232D">
        <w:rPr>
          <w:rStyle w:val="Zvraznn"/>
          <w:i w:val="0"/>
          <w:rPrChange w:id="493" w:author="smaslan" w:date="2018-05-15T13:12:00Z">
            <w:rPr>
              <w:rStyle w:val="Zvraznn"/>
              <w:b/>
              <w:bCs/>
              <w:caps/>
              <w:sz w:val="20"/>
              <w:szCs w:val="20"/>
            </w:rPr>
          </w:rPrChange>
        </w:rPr>
        <w:t>(</w:t>
      </w:r>
      <w:proofErr w:type="spellStart"/>
      <w:r w:rsidRPr="00A525FC">
        <w:rPr>
          <w:rStyle w:val="Zvraznn"/>
        </w:rPr>
        <w:t>gain</w:t>
      </w:r>
      <w:proofErr w:type="spellEnd"/>
      <w:proofErr w:type="gramEnd"/>
      <w:r w:rsidRPr="00AC232D">
        <w:rPr>
          <w:rStyle w:val="Zvraznn"/>
          <w:i w:val="0"/>
          <w:rPrChange w:id="494" w:author="smaslan" w:date="2018-05-15T13:12:00Z">
            <w:rPr>
              <w:rStyle w:val="Zvraznn"/>
              <w:b/>
              <w:bCs/>
              <w:caps/>
              <w:sz w:val="20"/>
              <w:szCs w:val="20"/>
            </w:rPr>
          </w:rPrChange>
        </w:rPr>
        <w:t>)</w:t>
      </w:r>
      <w:del w:id="495" w:author="smaslan" w:date="2018-05-15T13:12:00Z">
        <w:r w:rsidRPr="00AC232D" w:rsidDel="00AC232D">
          <w:rPr>
            <w:rStyle w:val="Zvraznn"/>
            <w:i w:val="0"/>
            <w:rPrChange w:id="496" w:author="smaslan" w:date="2018-05-15T13:12:00Z">
              <w:rPr>
                <w:rStyle w:val="Zvraznn"/>
                <w:b/>
                <w:bCs/>
                <w:caps/>
                <w:sz w:val="20"/>
                <w:szCs w:val="20"/>
              </w:rPr>
            </w:rPrChange>
          </w:rPr>
          <w:delText>”</w:delText>
        </w:r>
      </w:del>
      <w:r w:rsidRPr="00AC232D">
        <w:rPr>
          <w:rStyle w:val="Zvraznn"/>
          <w:i w:val="0"/>
          <w:rPrChange w:id="497" w:author="smaslan" w:date="2018-05-15T13:12:00Z">
            <w:rPr>
              <w:rStyle w:val="Zvraznn"/>
              <w:b/>
              <w:bCs/>
              <w:caps/>
              <w:sz w:val="20"/>
              <w:szCs w:val="20"/>
            </w:rPr>
          </w:rPrChange>
        </w:rPr>
        <w:t>^2)</w:t>
      </w:r>
      <w:del w:id="498" w:author="smaslan" w:date="2018-05-15T13:12:00Z">
        <w:r w:rsidRPr="00AC232D" w:rsidDel="00AC232D">
          <w:rPr>
            <w:rStyle w:val="Zvraznn"/>
            <w:i w:val="0"/>
            <w:rPrChange w:id="499" w:author="smaslan" w:date="2018-05-15T13:12:00Z">
              <w:rPr>
                <w:rStyle w:val="Zvraznn"/>
                <w:b/>
                <w:bCs/>
                <w:caps/>
                <w:sz w:val="20"/>
                <w:szCs w:val="20"/>
              </w:rPr>
            </w:rPrChange>
          </w:rPr>
          <w:delText>;</w:delText>
        </w:r>
      </w:del>
    </w:p>
    <w:p w:rsidR="00A525FC" w:rsidRDefault="003976BA" w:rsidP="00554000">
      <w:pPr>
        <w:rPr>
          <w:ins w:id="500" w:author="smaslan" w:date="2018-12-04T13:31:00Z"/>
          <w:lang w:val="en-US"/>
        </w:rPr>
      </w:pPr>
      <w:r>
        <w:rPr>
          <w:lang w:val="en-US"/>
        </w:rPr>
        <w:t xml:space="preserve">Note the </w:t>
      </w:r>
      <w:r w:rsidR="00A525FC">
        <w:rPr>
          <w:lang w:val="en-US"/>
        </w:rPr>
        <w:t>“</w:t>
      </w:r>
      <w:r w:rsidR="00A525FC" w:rsidRPr="00941750">
        <w:rPr>
          <w:b/>
          <w:lang w:val="en-US"/>
        </w:rPr>
        <w:t>abs gain</w:t>
      </w:r>
      <w:r w:rsidR="00A525FC">
        <w:rPr>
          <w:lang w:val="en-US"/>
        </w:rPr>
        <w:t xml:space="preserve">” and its uncertainty </w:t>
      </w:r>
      <w:ins w:id="501" w:author="smaslan" w:date="2018-12-04T13:26:00Z">
        <w:r w:rsidR="00470E40">
          <w:rPr>
            <w:lang w:val="en-US"/>
          </w:rPr>
          <w:t xml:space="preserve">will be automatically </w:t>
        </w:r>
      </w:ins>
      <w:del w:id="502" w:author="smaslan" w:date="2018-12-04T13:26:00Z">
        <w:r w:rsidR="00A525FC" w:rsidDel="00470E40">
          <w:rPr>
            <w:lang w:val="en-US"/>
          </w:rPr>
          <w:delText xml:space="preserve">is </w:delText>
        </w:r>
      </w:del>
      <w:r w:rsidR="00A525FC">
        <w:rPr>
          <w:lang w:val="en-US"/>
        </w:rPr>
        <w:t xml:space="preserve">inverted </w:t>
      </w:r>
      <w:ins w:id="503" w:author="smaslan" w:date="2018-12-04T13:27:00Z">
        <w:r w:rsidR="00470E40">
          <w:rPr>
            <w:lang w:val="en-US"/>
          </w:rPr>
          <w:t xml:space="preserve">by TWM </w:t>
        </w:r>
      </w:ins>
      <w:r w:rsidR="00A525FC">
        <w:rPr>
          <w:lang w:val="en-US"/>
        </w:rPr>
        <w:t>for a shunt so the “</w:t>
      </w:r>
      <w:r w:rsidR="00A525FC" w:rsidRPr="00941750">
        <w:rPr>
          <w:b/>
          <w:lang w:val="en-US"/>
        </w:rPr>
        <w:t>abs gain</w:t>
      </w:r>
      <w:r w:rsidR="00A525FC">
        <w:rPr>
          <w:lang w:val="en-US"/>
        </w:rPr>
        <w:t xml:space="preserve">” is always </w:t>
      </w:r>
      <w:r>
        <w:rPr>
          <w:lang w:val="en-US"/>
        </w:rPr>
        <w:t xml:space="preserve">a ratio of </w:t>
      </w:r>
      <w:r w:rsidR="00A525FC">
        <w:rPr>
          <w:lang w:val="en-US"/>
        </w:rPr>
        <w:t xml:space="preserve">measured input quantity (voltage or current) </w:t>
      </w:r>
      <w:r>
        <w:rPr>
          <w:lang w:val="en-US"/>
        </w:rPr>
        <w:t>and</w:t>
      </w:r>
      <w:r w:rsidR="00A525FC">
        <w:rPr>
          <w:lang w:val="en-US"/>
        </w:rPr>
        <w:t xml:space="preserve"> </w:t>
      </w:r>
      <w:ins w:id="504" w:author="smaslan" w:date="2018-12-04T13:27:00Z">
        <w:r w:rsidR="00470E40">
          <w:rPr>
            <w:lang w:val="en-US"/>
          </w:rPr>
          <w:t xml:space="preserve">transducer </w:t>
        </w:r>
      </w:ins>
      <w:r>
        <w:rPr>
          <w:lang w:val="en-US"/>
        </w:rPr>
        <w:t>output voltage.</w:t>
      </w:r>
      <w:ins w:id="505" w:author="smaslan" w:date="2018-12-04T13:27:00Z">
        <w:r w:rsidR="00470E40">
          <w:rPr>
            <w:lang w:val="en-US"/>
          </w:rPr>
          <w:t xml:space="preserve"> Which means the “</w:t>
        </w:r>
        <w:proofErr w:type="spellStart"/>
        <w:r w:rsidR="00470E40" w:rsidRPr="00470E40">
          <w:rPr>
            <w:rStyle w:val="Zvraznn"/>
            <w:b/>
            <w:i w:val="0"/>
            <w:rPrChange w:id="506" w:author="smaslan" w:date="2018-12-04T13:29:00Z">
              <w:rPr>
                <w:rStyle w:val="Zvraznn"/>
              </w:rPr>
            </w:rPrChange>
          </w:rPr>
          <w:t>gain</w:t>
        </w:r>
        <w:proofErr w:type="spellEnd"/>
        <w:r w:rsidR="00470E40">
          <w:rPr>
            <w:lang w:val="en-US"/>
          </w:rPr>
          <w:t>”</w:t>
        </w:r>
      </w:ins>
      <w:ins w:id="507" w:author="smaslan" w:date="2018-12-04T13:28:00Z">
        <w:r w:rsidR="00470E40">
          <w:rPr>
            <w:lang w:val="en-US"/>
          </w:rPr>
          <w:t xml:space="preserve"> for divider is relative dependenc</w:t>
        </w:r>
      </w:ins>
      <w:ins w:id="508" w:author="smaslan" w:date="2018-12-04T13:29:00Z">
        <w:r w:rsidR="00470E40">
          <w:rPr>
            <w:lang w:val="en-US"/>
          </w:rPr>
          <w:t>e</w:t>
        </w:r>
      </w:ins>
      <w:ins w:id="509" w:author="smaslan" w:date="2018-12-04T13:28:00Z">
        <w:r w:rsidR="00470E40">
          <w:rPr>
            <w:lang w:val="en-US"/>
          </w:rPr>
          <w:t xml:space="preserve"> of input-to-output division ratio, whereas “</w:t>
        </w:r>
        <w:r w:rsidR="00470E40" w:rsidRPr="00470E40">
          <w:rPr>
            <w:b/>
            <w:lang w:val="en-US"/>
            <w:rPrChange w:id="510" w:author="smaslan" w:date="2018-12-04T13:29:00Z">
              <w:rPr>
                <w:lang w:val="en-US"/>
              </w:rPr>
            </w:rPrChange>
          </w:rPr>
          <w:t>gain</w:t>
        </w:r>
        <w:r w:rsidR="00470E40">
          <w:rPr>
            <w:lang w:val="en-US"/>
          </w:rPr>
          <w:t>” for shunt is relative dependence of impedance of the shunt</w:t>
        </w:r>
      </w:ins>
      <w:ins w:id="511" w:author="smaslan" w:date="2018-12-04T13:29:00Z">
        <w:r w:rsidR="00470E40">
          <w:rPr>
            <w:lang w:val="en-US"/>
          </w:rPr>
          <w:t xml:space="preserve">! </w:t>
        </w:r>
      </w:ins>
    </w:p>
    <w:p w:rsidR="00582B0D" w:rsidRDefault="00582B0D" w:rsidP="00554000">
      <w:pPr>
        <w:rPr>
          <w:lang w:val="en-US"/>
        </w:rPr>
      </w:pPr>
    </w:p>
    <w:p w:rsidR="00094956" w:rsidRDefault="00A525FC" w:rsidP="00554000">
      <w:pPr>
        <w:rPr>
          <w:lang w:val="en-US"/>
        </w:rPr>
      </w:pPr>
      <w:r>
        <w:rPr>
          <w:lang w:val="en-US"/>
        </w:rPr>
        <w:lastRenderedPageBreak/>
        <w:t>The</w:t>
      </w:r>
      <w:r w:rsidRPr="007E2598">
        <w:rPr>
          <w:lang w:val="en-US"/>
        </w:rPr>
        <w:t xml:space="preserve"> </w:t>
      </w:r>
      <w:r>
        <w:rPr>
          <w:lang w:val="en-US"/>
        </w:rPr>
        <w:t>“</w:t>
      </w:r>
      <w:r w:rsidRPr="00941750">
        <w:rPr>
          <w:b/>
          <w:lang w:val="en-US"/>
        </w:rPr>
        <w:t>abs gain</w:t>
      </w:r>
      <w:r>
        <w:rPr>
          <w:lang w:val="en-US"/>
        </w:rPr>
        <w:t xml:space="preserve">”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3041"/>
      </w:tblGrid>
      <w:tr w:rsidR="007949BB" w:rsidTr="006F16E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41" w:type="dxa"/>
          </w:tcPr>
          <w:p w:rsidR="007949BB" w:rsidRPr="007949BB" w:rsidRDefault="007949BB" w:rsidP="00ED51C9">
            <w:pPr>
              <w:rPr>
                <w:i/>
                <w:lang w:val="en-US"/>
              </w:rPr>
            </w:pPr>
            <w:r w:rsidRPr="007949BB">
              <w:rPr>
                <w:i/>
                <w:lang w:val="en-US"/>
              </w:rPr>
              <w:t>Meaning</w:t>
            </w:r>
          </w:p>
        </w:tc>
      </w:tr>
      <w:tr w:rsidR="007949BB" w:rsidTr="006F16EB">
        <w:tc>
          <w:tcPr>
            <w:tcW w:w="1450" w:type="dxa"/>
          </w:tcPr>
          <w:p w:rsidR="007949BB" w:rsidRDefault="007949BB" w:rsidP="007949BB">
            <w:pPr>
              <w:rPr>
                <w:lang w:val="en-US"/>
              </w:rPr>
            </w:pPr>
            <w:r>
              <w:rPr>
                <w:lang w:val="en-US"/>
              </w:rPr>
              <w:t>*</w:t>
            </w:r>
            <w:proofErr w:type="spellStart"/>
            <w:r>
              <w:rPr>
                <w:lang w:val="en-US"/>
              </w:rPr>
              <w:t>tr_gain_f.v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ED51C9">
            <w:pPr>
              <w:rPr>
                <w:lang w:val="en-US"/>
              </w:rPr>
            </w:pPr>
            <w:r>
              <w:rPr>
                <w:lang w:val="en-US"/>
              </w:rPr>
              <w:t>Frequency axis [Hz]</w:t>
            </w:r>
          </w:p>
        </w:tc>
      </w:tr>
      <w:tr w:rsidR="007949BB" w:rsidTr="006F16EB">
        <w:tc>
          <w:tcPr>
            <w:tcW w:w="1450" w:type="dxa"/>
          </w:tcPr>
          <w:p w:rsidR="007949BB" w:rsidRDefault="007949BB" w:rsidP="00ED51C9">
            <w:pPr>
              <w:rPr>
                <w:lang w:val="en-US"/>
              </w:rPr>
            </w:pPr>
            <w:r>
              <w:rPr>
                <w:lang w:val="en-US"/>
              </w:rPr>
              <w:t>*</w:t>
            </w:r>
            <w:proofErr w:type="spellStart"/>
            <w:r>
              <w:rPr>
                <w:lang w:val="en-US"/>
              </w:rPr>
              <w:t>tr_gain_a.v</w:t>
            </w:r>
            <w:proofErr w:type="spellEnd"/>
          </w:p>
        </w:tc>
        <w:tc>
          <w:tcPr>
            <w:tcW w:w="1514" w:type="dxa"/>
          </w:tcPr>
          <w:p w:rsidR="007949BB" w:rsidRDefault="007949BB" w:rsidP="00ED51C9">
            <w:pPr>
              <w:jc w:val="center"/>
              <w:rPr>
                <w:lang w:val="en-US"/>
              </w:rPr>
            </w:pPr>
            <w:r>
              <w:rPr>
                <w:lang w:val="en-US"/>
              </w:rPr>
              <w:t>[]</w:t>
            </w:r>
          </w:p>
        </w:tc>
        <w:tc>
          <w:tcPr>
            <w:tcW w:w="3041" w:type="dxa"/>
          </w:tcPr>
          <w:p w:rsidR="007949BB" w:rsidRDefault="007949BB" w:rsidP="007949BB">
            <w:pPr>
              <w:rPr>
                <w:lang w:val="en-US"/>
              </w:rPr>
            </w:pPr>
            <w:r>
              <w:rPr>
                <w:lang w:val="en-US"/>
              </w:rPr>
              <w:t>Input RMS value axis [V] or [A]</w:t>
            </w:r>
          </w:p>
        </w:tc>
      </w:tr>
      <w:tr w:rsidR="007949BB" w:rsidTr="006F16EB">
        <w:tc>
          <w:tcPr>
            <w:tcW w:w="1450" w:type="dxa"/>
          </w:tcPr>
          <w:p w:rsidR="007949BB" w:rsidRDefault="007949BB" w:rsidP="00ED51C9">
            <w:pPr>
              <w:rPr>
                <w:lang w:val="en-US"/>
              </w:rPr>
            </w:pPr>
            <w:r>
              <w:rPr>
                <w:lang w:val="en-US"/>
              </w:rPr>
              <w:t>*</w:t>
            </w:r>
            <w:proofErr w:type="spellStart"/>
            <w:r>
              <w:rPr>
                <w:lang w:val="en-US"/>
              </w:rPr>
              <w:t>tr_gain.v</w:t>
            </w:r>
            <w:proofErr w:type="spellEnd"/>
          </w:p>
          <w:p w:rsidR="007949BB" w:rsidRDefault="007949BB" w:rsidP="00ED51C9">
            <w:pPr>
              <w:rPr>
                <w:lang w:val="en-US"/>
              </w:rPr>
            </w:pPr>
            <w:r>
              <w:rPr>
                <w:lang w:val="en-US"/>
              </w:rPr>
              <w:t>*</w:t>
            </w:r>
            <w:proofErr w:type="spellStart"/>
            <w:r>
              <w:rPr>
                <w:lang w:val="en-US"/>
              </w:rPr>
              <w:t>tr_gain.u</w:t>
            </w:r>
            <w:proofErr w:type="spellEnd"/>
          </w:p>
        </w:tc>
        <w:tc>
          <w:tcPr>
            <w:tcW w:w="1514" w:type="dxa"/>
          </w:tcPr>
          <w:p w:rsidR="007949BB" w:rsidRDefault="007949BB" w:rsidP="00ED51C9">
            <w:pPr>
              <w:jc w:val="center"/>
              <w:rPr>
                <w:lang w:val="en-US"/>
              </w:rPr>
            </w:pPr>
            <w:r>
              <w:rPr>
                <w:lang w:val="en-US"/>
              </w:rPr>
              <w:t>1</w:t>
            </w:r>
          </w:p>
          <w:p w:rsidR="007949BB" w:rsidRDefault="007949BB" w:rsidP="00ED51C9">
            <w:pPr>
              <w:jc w:val="center"/>
              <w:rPr>
                <w:lang w:val="en-US"/>
              </w:rPr>
            </w:pPr>
            <w:r>
              <w:rPr>
                <w:lang w:val="en-US"/>
              </w:rPr>
              <w:t>0</w:t>
            </w:r>
          </w:p>
        </w:tc>
        <w:tc>
          <w:tcPr>
            <w:tcW w:w="3041" w:type="dxa"/>
          </w:tcPr>
          <w:p w:rsidR="007949BB" w:rsidRDefault="007949BB" w:rsidP="00ED51C9">
            <w:pPr>
              <w:rPr>
                <w:lang w:val="en-US"/>
              </w:rPr>
            </w:pPr>
            <w:r>
              <w:rPr>
                <w:lang w:val="en-US"/>
              </w:rPr>
              <w:t>Gain</w:t>
            </w:r>
          </w:p>
          <w:p w:rsidR="007949BB" w:rsidRDefault="007949BB" w:rsidP="00ED51C9">
            <w:pPr>
              <w:rPr>
                <w:lang w:val="en-US"/>
              </w:rPr>
            </w:pPr>
            <w:r>
              <w:rPr>
                <w:lang w:val="en-US"/>
              </w:rPr>
              <w:t>Abs. std. uncertainty of gain</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512" w:author="smaslan" w:date="2018-08-09T10:50:00Z">
        <w:r w:rsidR="006D2678">
          <w:rPr>
            <w:lang w:val="en-US"/>
          </w:rPr>
          <w:fldChar w:fldCharType="begin"/>
        </w:r>
        <w:r w:rsidR="006D2678">
          <w:rPr>
            <w:lang w:val="en-US"/>
          </w:rPr>
          <w:instrText xml:space="preserve"> REF _Ref521575187 \r \h </w:instrText>
        </w:r>
      </w:ins>
      <w:r w:rsidR="006D2678">
        <w:rPr>
          <w:lang w:val="en-US"/>
        </w:rPr>
      </w:r>
      <w:r w:rsidR="006D2678">
        <w:rPr>
          <w:lang w:val="en-US"/>
        </w:rPr>
        <w:fldChar w:fldCharType="separate"/>
      </w:r>
      <w:ins w:id="513" w:author="smaslan" w:date="2018-08-09T10:50:00Z">
        <w:r w:rsidR="006D2678">
          <w:rPr>
            <w:lang w:val="en-US"/>
          </w:rPr>
          <w:t>[4]</w:t>
        </w:r>
        <w:r w:rsidR="006D2678">
          <w:rPr>
            <w:lang w:val="en-US"/>
          </w:rPr>
          <w:fldChar w:fldCharType="end"/>
        </w:r>
      </w:ins>
      <w:del w:id="514" w:author="smaslan" w:date="2018-08-09T10:50: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A525FC" w:rsidRDefault="00A525FC" w:rsidP="00A525FC">
      <w:pPr>
        <w:rPr>
          <w:lang w:val="en-US"/>
        </w:rPr>
      </w:pPr>
      <w:r>
        <w:rPr>
          <w:lang w:val="en-US"/>
        </w:rPr>
        <w:t>The</w:t>
      </w:r>
      <w:r w:rsidRPr="007E2598">
        <w:rPr>
          <w:lang w:val="en-US"/>
        </w:rPr>
        <w:t xml:space="preserve"> </w:t>
      </w:r>
      <w:r>
        <w:rPr>
          <w:lang w:val="en-US"/>
        </w:rPr>
        <w:t xml:space="preserve">transducer’s phase shift is always passed to the QWTB as </w:t>
      </w:r>
      <w:r w:rsidR="00F21229">
        <w:rPr>
          <w:lang w:val="en-US"/>
        </w:rPr>
        <w:t>quantities</w:t>
      </w:r>
      <w:r>
        <w:rPr>
          <w:lang w:val="en-US"/>
        </w:rPr>
        <w:t>:</w:t>
      </w:r>
    </w:p>
    <w:tbl>
      <w:tblPr>
        <w:tblStyle w:val="Mkatabulky"/>
        <w:tblW w:w="0" w:type="auto"/>
        <w:tblLook w:val="04A0" w:firstRow="1" w:lastRow="0" w:firstColumn="1" w:lastColumn="0" w:noHBand="0" w:noVBand="1"/>
      </w:tblPr>
      <w:tblGrid>
        <w:gridCol w:w="1450"/>
        <w:gridCol w:w="1514"/>
        <w:gridCol w:w="4437"/>
      </w:tblGrid>
      <w:tr w:rsidR="007949BB" w:rsidTr="007949BB">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4437" w:type="dxa"/>
          </w:tcPr>
          <w:p w:rsidR="007949BB" w:rsidRPr="007949BB" w:rsidRDefault="007949BB" w:rsidP="00ED51C9">
            <w:pPr>
              <w:rPr>
                <w:i/>
                <w:lang w:val="en-US"/>
              </w:rPr>
            </w:pPr>
            <w:r w:rsidRPr="007949BB">
              <w:rPr>
                <w:i/>
                <w:lang w:val="en-US"/>
              </w:rPr>
              <w:t>Meaning</w:t>
            </w:r>
          </w:p>
        </w:tc>
      </w:tr>
      <w:tr w:rsidR="007949BB" w:rsidTr="007949BB">
        <w:tc>
          <w:tcPr>
            <w:tcW w:w="1450" w:type="dxa"/>
          </w:tcPr>
          <w:p w:rsidR="007949BB" w:rsidRDefault="007949BB" w:rsidP="007949BB">
            <w:pPr>
              <w:rPr>
                <w:lang w:val="en-US"/>
              </w:rPr>
            </w:pPr>
            <w:r>
              <w:rPr>
                <w:lang w:val="en-US"/>
              </w:rPr>
              <w:t>*</w:t>
            </w:r>
            <w:proofErr w:type="spellStart"/>
            <w:r>
              <w:rPr>
                <w:lang w:val="en-US"/>
              </w:rPr>
              <w:t>tr_phi_f.v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Frequency axis [Hz]</w:t>
            </w:r>
          </w:p>
        </w:tc>
      </w:tr>
      <w:tr w:rsidR="007949BB" w:rsidTr="007949BB">
        <w:tc>
          <w:tcPr>
            <w:tcW w:w="1450" w:type="dxa"/>
          </w:tcPr>
          <w:p w:rsidR="007949BB" w:rsidRDefault="007949BB" w:rsidP="00ED51C9">
            <w:pPr>
              <w:rPr>
                <w:lang w:val="en-US"/>
              </w:rPr>
            </w:pPr>
            <w:r>
              <w:rPr>
                <w:lang w:val="en-US"/>
              </w:rPr>
              <w:t>*</w:t>
            </w:r>
            <w:proofErr w:type="spellStart"/>
            <w:r>
              <w:rPr>
                <w:lang w:val="en-US"/>
              </w:rPr>
              <w:t>tr_phi_a.v</w:t>
            </w:r>
            <w:proofErr w:type="spellEnd"/>
          </w:p>
        </w:tc>
        <w:tc>
          <w:tcPr>
            <w:tcW w:w="1514" w:type="dxa"/>
          </w:tcPr>
          <w:p w:rsidR="007949BB" w:rsidRDefault="007949BB" w:rsidP="00ED51C9">
            <w:pPr>
              <w:jc w:val="center"/>
              <w:rPr>
                <w:lang w:val="en-US"/>
              </w:rPr>
            </w:pPr>
            <w:r>
              <w:rPr>
                <w:lang w:val="en-US"/>
              </w:rPr>
              <w:t>[]</w:t>
            </w:r>
          </w:p>
        </w:tc>
        <w:tc>
          <w:tcPr>
            <w:tcW w:w="4437" w:type="dxa"/>
          </w:tcPr>
          <w:p w:rsidR="007949BB" w:rsidRDefault="007949BB" w:rsidP="00ED51C9">
            <w:pPr>
              <w:rPr>
                <w:lang w:val="en-US"/>
              </w:rPr>
            </w:pPr>
            <w:r>
              <w:rPr>
                <w:lang w:val="en-US"/>
              </w:rPr>
              <w:t>Input RMS value axis [V] or [A]</w:t>
            </w:r>
          </w:p>
        </w:tc>
      </w:tr>
      <w:tr w:rsidR="007949BB" w:rsidTr="007949BB">
        <w:tc>
          <w:tcPr>
            <w:tcW w:w="1450" w:type="dxa"/>
          </w:tcPr>
          <w:p w:rsidR="007949BB" w:rsidRDefault="007949BB" w:rsidP="00ED51C9">
            <w:pPr>
              <w:rPr>
                <w:lang w:val="en-US"/>
              </w:rPr>
            </w:pPr>
            <w:r>
              <w:rPr>
                <w:lang w:val="en-US"/>
              </w:rPr>
              <w:t>*</w:t>
            </w:r>
            <w:proofErr w:type="spellStart"/>
            <w:r>
              <w:rPr>
                <w:lang w:val="en-US"/>
              </w:rPr>
              <w:t>tr_phi.v</w:t>
            </w:r>
            <w:proofErr w:type="spellEnd"/>
          </w:p>
          <w:p w:rsidR="007949BB" w:rsidRDefault="007949BB" w:rsidP="00ED51C9">
            <w:pPr>
              <w:rPr>
                <w:lang w:val="en-US"/>
              </w:rPr>
            </w:pPr>
            <w:r>
              <w:rPr>
                <w:lang w:val="en-US"/>
              </w:rPr>
              <w:t>*</w:t>
            </w:r>
            <w:proofErr w:type="spellStart"/>
            <w:r>
              <w:rPr>
                <w:lang w:val="en-US"/>
              </w:rPr>
              <w:t>tr_phi.u</w:t>
            </w:r>
            <w:proofErr w:type="spellEnd"/>
          </w:p>
        </w:tc>
        <w:tc>
          <w:tcPr>
            <w:tcW w:w="1514" w:type="dxa"/>
          </w:tcPr>
          <w:p w:rsidR="007949BB" w:rsidRDefault="007949BB" w:rsidP="00ED51C9">
            <w:pPr>
              <w:jc w:val="center"/>
              <w:rPr>
                <w:lang w:val="en-US"/>
              </w:rPr>
            </w:pPr>
            <w:r>
              <w:rPr>
                <w:lang w:val="en-US"/>
              </w:rPr>
              <w:t>0</w:t>
            </w:r>
          </w:p>
          <w:p w:rsidR="007949BB" w:rsidRDefault="007949BB" w:rsidP="00ED51C9">
            <w:pPr>
              <w:jc w:val="center"/>
              <w:rPr>
                <w:lang w:val="en-US"/>
              </w:rPr>
            </w:pPr>
            <w:r>
              <w:rPr>
                <w:lang w:val="en-US"/>
              </w:rPr>
              <w:t>0</w:t>
            </w:r>
          </w:p>
        </w:tc>
        <w:tc>
          <w:tcPr>
            <w:tcW w:w="4437" w:type="dxa"/>
          </w:tcPr>
          <w:p w:rsidR="007949BB" w:rsidRDefault="007949BB" w:rsidP="00ED51C9">
            <w:pPr>
              <w:rPr>
                <w:lang w:val="en-US"/>
              </w:rPr>
            </w:pPr>
            <w:r>
              <w:rPr>
                <w:lang w:val="en-US"/>
              </w:rPr>
              <w:t>Phase correction [rad]</w:t>
            </w:r>
          </w:p>
          <w:p w:rsidR="007949BB" w:rsidRDefault="007949BB" w:rsidP="00ED51C9">
            <w:pPr>
              <w:rPr>
                <w:lang w:val="en-US"/>
              </w:rPr>
            </w:pPr>
            <w:r>
              <w:rPr>
                <w:lang w:val="en-US"/>
              </w:rPr>
              <w:t>Abs. std. uncertainty of phase correction [rad]</w:t>
            </w:r>
          </w:p>
        </w:tc>
      </w:tr>
    </w:tbl>
    <w:p w:rsidR="007949BB" w:rsidRDefault="007949BB" w:rsidP="007949BB">
      <w:pPr>
        <w:rPr>
          <w:ins w:id="515" w:author="smaslan" w:date="2018-12-04T13:32:00Z"/>
          <w:lang w:val="en-US"/>
        </w:rPr>
      </w:pPr>
      <w:bookmarkStart w:id="516" w:name="_Toc509317567"/>
      <w:bookmarkStart w:id="517" w:name="_Toc509317757"/>
      <w:r w:rsidRPr="0065293F">
        <w:rPr>
          <w:lang w:val="en-US"/>
        </w:rPr>
        <w:t>*</w:t>
      </w:r>
      <w:r>
        <w:rPr>
          <w:lang w:val="en-US"/>
        </w:rPr>
        <w:t xml:space="preserve"> </w:t>
      </w:r>
      <w:r w:rsidRPr="0065293F">
        <w:rPr>
          <w:lang w:val="en-US"/>
        </w:rPr>
        <w:t xml:space="preserve">- </w:t>
      </w:r>
      <w:r>
        <w:rPr>
          <w:lang w:val="en-US"/>
        </w:rPr>
        <w:t xml:space="preserve">transducer prefix </w:t>
      </w:r>
      <w:ins w:id="518" w:author="smaslan" w:date="2018-08-09T10:51:00Z">
        <w:r w:rsidR="006D2678">
          <w:rPr>
            <w:lang w:val="en-US"/>
          </w:rPr>
          <w:fldChar w:fldCharType="begin"/>
        </w:r>
        <w:r w:rsidR="006D2678">
          <w:rPr>
            <w:lang w:val="en-US"/>
          </w:rPr>
          <w:instrText xml:space="preserve"> REF _Ref521575187 \r \h </w:instrText>
        </w:r>
      </w:ins>
      <w:r w:rsidR="006D2678">
        <w:rPr>
          <w:lang w:val="en-US"/>
        </w:rPr>
      </w:r>
      <w:ins w:id="519" w:author="smaslan" w:date="2018-08-09T10:51:00Z">
        <w:r w:rsidR="006D2678">
          <w:rPr>
            <w:lang w:val="en-US"/>
          </w:rPr>
          <w:fldChar w:fldCharType="separate"/>
        </w:r>
        <w:r w:rsidR="006D2678">
          <w:rPr>
            <w:lang w:val="en-US"/>
          </w:rPr>
          <w:t>[4]</w:t>
        </w:r>
        <w:r w:rsidR="006D2678">
          <w:rPr>
            <w:lang w:val="en-US"/>
          </w:rPr>
          <w:fldChar w:fldCharType="end"/>
        </w:r>
      </w:ins>
      <w:del w:id="520" w:author="smaslan" w:date="2018-08-09T10:51: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582B0D" w:rsidRDefault="00582B0D" w:rsidP="007949BB">
      <w:pPr>
        <w:rPr>
          <w:ins w:id="521" w:author="smaslan" w:date="2018-12-04T13:32:00Z"/>
          <w:lang w:val="en-US"/>
        </w:rPr>
      </w:pPr>
    </w:p>
    <w:p w:rsidR="00582B0D" w:rsidRDefault="00582B0D" w:rsidP="007949BB">
      <w:pPr>
        <w:rPr>
          <w:ins w:id="522" w:author="smaslan" w:date="2018-12-04T13:33:00Z"/>
          <w:lang w:val="en-US"/>
        </w:rPr>
      </w:pPr>
      <w:proofErr w:type="gramStart"/>
      <w:ins w:id="523" w:author="smaslan" w:date="2018-12-04T13:32:00Z">
        <w:r>
          <w:rPr>
            <w:lang w:val="en-US"/>
          </w:rPr>
          <w:t>Follows example of shunt correction data</w:t>
        </w:r>
      </w:ins>
      <w:ins w:id="524" w:author="smaslan" w:date="2018-12-04T13:33:00Z">
        <w:r>
          <w:rPr>
            <w:lang w:val="en-US"/>
          </w:rPr>
          <w:t>.</w:t>
        </w:r>
        <w:proofErr w:type="gramEnd"/>
        <w:r>
          <w:rPr>
            <w:lang w:val="en-US"/>
          </w:rPr>
          <w:t xml:space="preserve"> </w:t>
        </w:r>
        <w:proofErr w:type="spellStart"/>
        <w:proofErr w:type="gramStart"/>
        <w:r>
          <w:rPr>
            <w:lang w:val="en-US"/>
          </w:rPr>
          <w:t>Lets</w:t>
        </w:r>
        <w:proofErr w:type="spellEnd"/>
        <w:proofErr w:type="gramEnd"/>
        <w:r>
          <w:rPr>
            <w:lang w:val="en-US"/>
          </w:rPr>
          <w:t xml:space="preserve"> assume a shunt has following impedance characteristic:</w:t>
        </w:r>
      </w:ins>
    </w:p>
    <w:tbl>
      <w:tblPr>
        <w:tblStyle w:val="Mkatabulky"/>
        <w:tblW w:w="0" w:type="auto"/>
        <w:tblLook w:val="04A0" w:firstRow="1" w:lastRow="0" w:firstColumn="1" w:lastColumn="0" w:noHBand="0" w:noVBand="1"/>
      </w:tblPr>
      <w:tblGrid>
        <w:gridCol w:w="1034"/>
        <w:gridCol w:w="1162"/>
        <w:gridCol w:w="1162"/>
        <w:tblGridChange w:id="525">
          <w:tblGrid>
            <w:gridCol w:w="1034"/>
            <w:gridCol w:w="1162"/>
            <w:gridCol w:w="1162"/>
          </w:tblGrid>
        </w:tblGridChange>
      </w:tblGrid>
      <w:tr w:rsidR="00582B0D" w:rsidTr="00582B0D">
        <w:trPr>
          <w:ins w:id="526" w:author="smaslan" w:date="2018-12-04T13:33:00Z"/>
        </w:trPr>
        <w:tc>
          <w:tcPr>
            <w:tcW w:w="1034" w:type="dxa"/>
          </w:tcPr>
          <w:p w:rsidR="00582B0D" w:rsidRPr="00582B0D" w:rsidRDefault="00582B0D" w:rsidP="007949BB">
            <w:pPr>
              <w:rPr>
                <w:ins w:id="527" w:author="smaslan" w:date="2018-12-04T13:33:00Z"/>
                <w:i/>
                <w:lang w:val="en-US"/>
                <w:rPrChange w:id="528" w:author="smaslan" w:date="2018-12-04T13:34:00Z">
                  <w:rPr>
                    <w:ins w:id="529" w:author="smaslan" w:date="2018-12-04T13:33:00Z"/>
                    <w:lang w:val="en-US"/>
                  </w:rPr>
                </w:rPrChange>
              </w:rPr>
            </w:pPr>
            <w:ins w:id="530" w:author="smaslan" w:date="2018-12-04T13:33:00Z">
              <w:r w:rsidRPr="00582B0D">
                <w:rPr>
                  <w:i/>
                  <w:lang w:val="en-US"/>
                  <w:rPrChange w:id="531" w:author="smaslan" w:date="2018-12-04T13:34:00Z">
                    <w:rPr>
                      <w:lang w:val="en-US"/>
                    </w:rPr>
                  </w:rPrChange>
                </w:rPr>
                <w:t>f</w:t>
              </w:r>
            </w:ins>
          </w:p>
        </w:tc>
        <w:tc>
          <w:tcPr>
            <w:tcW w:w="1162" w:type="dxa"/>
          </w:tcPr>
          <w:p w:rsidR="00582B0D" w:rsidRPr="00582B0D" w:rsidRDefault="00582B0D" w:rsidP="007949BB">
            <w:pPr>
              <w:rPr>
                <w:ins w:id="532" w:author="smaslan" w:date="2018-12-04T13:33:00Z"/>
                <w:i/>
                <w:lang w:val="en-US"/>
                <w:rPrChange w:id="533" w:author="smaslan" w:date="2018-12-04T13:34:00Z">
                  <w:rPr>
                    <w:ins w:id="534" w:author="smaslan" w:date="2018-12-04T13:33:00Z"/>
                    <w:lang w:val="en-US"/>
                  </w:rPr>
                </w:rPrChange>
              </w:rPr>
            </w:pPr>
            <w:ins w:id="535" w:author="smaslan" w:date="2018-12-04T13:33:00Z">
              <w:r w:rsidRPr="00582B0D">
                <w:rPr>
                  <w:i/>
                  <w:lang w:val="en-US"/>
                  <w:rPrChange w:id="536" w:author="smaslan" w:date="2018-12-04T13:34:00Z">
                    <w:rPr>
                      <w:lang w:val="en-US"/>
                    </w:rPr>
                  </w:rPrChange>
                </w:rPr>
                <w:t>Z</w:t>
              </w:r>
            </w:ins>
            <w:ins w:id="537" w:author="smaslan" w:date="2018-12-04T13:34:00Z">
              <w:r w:rsidRPr="00582B0D">
                <w:rPr>
                  <w:i/>
                  <w:lang w:val="en-US"/>
                  <w:rPrChange w:id="538" w:author="smaslan" w:date="2018-12-04T13:34:00Z">
                    <w:rPr>
                      <w:lang w:val="en-US"/>
                    </w:rPr>
                  </w:rPrChange>
                </w:rPr>
                <w:t xml:space="preserve"> [Ω]</w:t>
              </w:r>
            </w:ins>
          </w:p>
        </w:tc>
        <w:tc>
          <w:tcPr>
            <w:tcW w:w="1162" w:type="dxa"/>
          </w:tcPr>
          <w:p w:rsidR="00582B0D" w:rsidRPr="00582B0D" w:rsidRDefault="00582B0D" w:rsidP="007949BB">
            <w:pPr>
              <w:rPr>
                <w:ins w:id="539" w:author="smaslan" w:date="2018-12-04T13:37:00Z"/>
                <w:i/>
                <w:lang w:val="en-US"/>
                <w:rPrChange w:id="540" w:author="smaslan" w:date="2018-12-04T13:34:00Z">
                  <w:rPr>
                    <w:ins w:id="541" w:author="smaslan" w:date="2018-12-04T13:37:00Z"/>
                    <w:i/>
                    <w:lang w:val="en-US"/>
                  </w:rPr>
                </w:rPrChange>
              </w:rPr>
            </w:pPr>
            <w:ins w:id="542" w:author="smaslan" w:date="2018-12-04T13:38:00Z">
              <w:r>
                <w:rPr>
                  <w:i/>
                  <w:lang w:val="en-US"/>
                </w:rPr>
                <w:t>u(Z) [Ω]</w:t>
              </w:r>
            </w:ins>
          </w:p>
        </w:tc>
      </w:tr>
      <w:tr w:rsidR="00582B0D" w:rsidTr="00582B0D">
        <w:trPr>
          <w:ins w:id="543" w:author="smaslan" w:date="2018-12-04T13:33:00Z"/>
        </w:trPr>
        <w:tc>
          <w:tcPr>
            <w:tcW w:w="1034" w:type="dxa"/>
          </w:tcPr>
          <w:p w:rsidR="00582B0D" w:rsidRDefault="00582B0D" w:rsidP="007949BB">
            <w:pPr>
              <w:rPr>
                <w:ins w:id="544" w:author="smaslan" w:date="2018-12-04T13:33:00Z"/>
                <w:lang w:val="en-US"/>
              </w:rPr>
            </w:pPr>
            <w:ins w:id="545" w:author="smaslan" w:date="2018-12-04T13:33:00Z">
              <w:r>
                <w:rPr>
                  <w:lang w:val="en-US"/>
                </w:rPr>
                <w:t>DC</w:t>
              </w:r>
            </w:ins>
          </w:p>
        </w:tc>
        <w:tc>
          <w:tcPr>
            <w:tcW w:w="1162" w:type="dxa"/>
          </w:tcPr>
          <w:p w:rsidR="00582B0D" w:rsidRDefault="00582B0D" w:rsidP="00582B0D">
            <w:pPr>
              <w:rPr>
                <w:ins w:id="546" w:author="smaslan" w:date="2018-12-04T13:33:00Z"/>
                <w:lang w:val="en-US"/>
              </w:rPr>
              <w:pPrChange w:id="547" w:author="smaslan" w:date="2018-12-04T13:40:00Z">
                <w:pPr/>
              </w:pPrChange>
            </w:pPr>
            <w:ins w:id="548" w:author="smaslan" w:date="2018-12-04T13:33:00Z">
              <w:r>
                <w:rPr>
                  <w:lang w:val="en-US"/>
                </w:rPr>
                <w:t>0.600</w:t>
              </w:r>
            </w:ins>
            <w:ins w:id="549" w:author="smaslan" w:date="2018-12-04T13:38:00Z">
              <w:r>
                <w:rPr>
                  <w:lang w:val="en-US"/>
                </w:rPr>
                <w:t xml:space="preserve"> </w:t>
              </w:r>
            </w:ins>
            <w:ins w:id="550" w:author="smaslan" w:date="2018-12-04T13:33:00Z">
              <w:r>
                <w:rPr>
                  <w:lang w:val="en-US"/>
                </w:rPr>
                <w:t>0</w:t>
              </w:r>
            </w:ins>
            <w:ins w:id="551" w:author="smaslan" w:date="2018-12-04T13:40:00Z">
              <w:r>
                <w:rPr>
                  <w:lang w:val="en-US"/>
                </w:rPr>
                <w:t>0</w:t>
              </w:r>
            </w:ins>
            <w:ins w:id="552" w:author="smaslan" w:date="2018-12-04T13:33:00Z">
              <w:r>
                <w:rPr>
                  <w:lang w:val="en-US"/>
                </w:rPr>
                <w:t>0</w:t>
              </w:r>
            </w:ins>
          </w:p>
        </w:tc>
        <w:tc>
          <w:tcPr>
            <w:tcW w:w="1162" w:type="dxa"/>
          </w:tcPr>
          <w:p w:rsidR="00582B0D" w:rsidRDefault="00582B0D" w:rsidP="00582B0D">
            <w:pPr>
              <w:rPr>
                <w:ins w:id="553" w:author="smaslan" w:date="2018-12-04T13:37:00Z"/>
                <w:lang w:val="en-US"/>
              </w:rPr>
              <w:pPrChange w:id="554" w:author="smaslan" w:date="2018-12-04T13:38:00Z">
                <w:pPr/>
              </w:pPrChange>
            </w:pPr>
            <w:ins w:id="555" w:author="smaslan" w:date="2018-12-04T13:38:00Z">
              <w:r>
                <w:rPr>
                  <w:lang w:val="en-US"/>
                </w:rPr>
                <w:t>0.000</w:t>
              </w:r>
            </w:ins>
            <w:ins w:id="556" w:author="smaslan" w:date="2018-12-04T13:39:00Z">
              <w:r>
                <w:rPr>
                  <w:lang w:val="en-US"/>
                </w:rPr>
                <w:t xml:space="preserve"> </w:t>
              </w:r>
            </w:ins>
            <w:ins w:id="557" w:author="smaslan" w:date="2018-12-04T13:38:00Z">
              <w:r>
                <w:rPr>
                  <w:lang w:val="en-US"/>
                </w:rPr>
                <w:t>001</w:t>
              </w:r>
            </w:ins>
          </w:p>
        </w:tc>
      </w:tr>
      <w:tr w:rsidR="00582B0D" w:rsidTr="00582B0D">
        <w:trPr>
          <w:ins w:id="558" w:author="smaslan" w:date="2018-12-04T13:33:00Z"/>
        </w:trPr>
        <w:tc>
          <w:tcPr>
            <w:tcW w:w="1034" w:type="dxa"/>
          </w:tcPr>
          <w:p w:rsidR="00582B0D" w:rsidRDefault="00582B0D" w:rsidP="007949BB">
            <w:pPr>
              <w:rPr>
                <w:ins w:id="559" w:author="smaslan" w:date="2018-12-04T13:33:00Z"/>
                <w:lang w:val="en-US"/>
              </w:rPr>
            </w:pPr>
            <w:ins w:id="560" w:author="smaslan" w:date="2018-12-04T13:33:00Z">
              <w:r>
                <w:rPr>
                  <w:lang w:val="en-US"/>
                </w:rPr>
                <w:t>1 kHz</w:t>
              </w:r>
            </w:ins>
          </w:p>
        </w:tc>
        <w:tc>
          <w:tcPr>
            <w:tcW w:w="1162" w:type="dxa"/>
          </w:tcPr>
          <w:p w:rsidR="00582B0D" w:rsidRDefault="00582B0D" w:rsidP="00582B0D">
            <w:pPr>
              <w:rPr>
                <w:ins w:id="561" w:author="smaslan" w:date="2018-12-04T13:33:00Z"/>
                <w:lang w:val="en-US"/>
              </w:rPr>
              <w:pPrChange w:id="562" w:author="smaslan" w:date="2018-12-04T13:40:00Z">
                <w:pPr/>
              </w:pPrChange>
            </w:pPr>
            <w:ins w:id="563" w:author="smaslan" w:date="2018-12-04T13:34:00Z">
              <w:r>
                <w:rPr>
                  <w:lang w:val="en-US"/>
                </w:rPr>
                <w:t>0.600</w:t>
              </w:r>
            </w:ins>
            <w:ins w:id="564" w:author="smaslan" w:date="2018-12-04T13:38:00Z">
              <w:r>
                <w:rPr>
                  <w:lang w:val="en-US"/>
                </w:rPr>
                <w:t xml:space="preserve"> </w:t>
              </w:r>
            </w:ins>
            <w:ins w:id="565" w:author="smaslan" w:date="2018-12-04T13:34:00Z">
              <w:r>
                <w:rPr>
                  <w:lang w:val="en-US"/>
                </w:rPr>
                <w:t>0</w:t>
              </w:r>
            </w:ins>
            <w:ins w:id="566" w:author="smaslan" w:date="2018-12-04T13:40:00Z">
              <w:r>
                <w:rPr>
                  <w:lang w:val="en-US"/>
                </w:rPr>
                <w:t>06</w:t>
              </w:r>
            </w:ins>
          </w:p>
        </w:tc>
        <w:tc>
          <w:tcPr>
            <w:tcW w:w="1162" w:type="dxa"/>
          </w:tcPr>
          <w:p w:rsidR="00582B0D" w:rsidRDefault="00582B0D" w:rsidP="00582B0D">
            <w:pPr>
              <w:rPr>
                <w:ins w:id="567" w:author="smaslan" w:date="2018-12-04T13:37:00Z"/>
                <w:lang w:val="en-US"/>
              </w:rPr>
              <w:pPrChange w:id="568" w:author="smaslan" w:date="2018-12-04T13:41:00Z">
                <w:pPr/>
              </w:pPrChange>
            </w:pPr>
            <w:ins w:id="569" w:author="smaslan" w:date="2018-12-04T13:38:00Z">
              <w:r>
                <w:rPr>
                  <w:lang w:val="en-US"/>
                </w:rPr>
                <w:t>0.000</w:t>
              </w:r>
            </w:ins>
            <w:ins w:id="570" w:author="smaslan" w:date="2018-12-04T13:39:00Z">
              <w:r>
                <w:rPr>
                  <w:lang w:val="en-US"/>
                </w:rPr>
                <w:t xml:space="preserve"> </w:t>
              </w:r>
            </w:ins>
            <w:ins w:id="571" w:author="smaslan" w:date="2018-12-04T13:38:00Z">
              <w:r>
                <w:rPr>
                  <w:lang w:val="en-US"/>
                </w:rPr>
                <w:t>0</w:t>
              </w:r>
            </w:ins>
            <w:ins w:id="572" w:author="smaslan" w:date="2018-12-04T13:41:00Z">
              <w:r>
                <w:rPr>
                  <w:lang w:val="en-US"/>
                </w:rPr>
                <w:t>03</w:t>
              </w:r>
            </w:ins>
          </w:p>
        </w:tc>
      </w:tr>
      <w:tr w:rsidR="00582B0D" w:rsidTr="00582B0D">
        <w:trPr>
          <w:ins w:id="573" w:author="smaslan" w:date="2018-12-04T13:33:00Z"/>
        </w:trPr>
        <w:tc>
          <w:tcPr>
            <w:tcW w:w="1034" w:type="dxa"/>
          </w:tcPr>
          <w:p w:rsidR="00582B0D" w:rsidRDefault="00582B0D" w:rsidP="007949BB">
            <w:pPr>
              <w:rPr>
                <w:ins w:id="574" w:author="smaslan" w:date="2018-12-04T13:33:00Z"/>
                <w:lang w:val="en-US"/>
              </w:rPr>
            </w:pPr>
            <w:ins w:id="575" w:author="smaslan" w:date="2018-12-04T13:33:00Z">
              <w:r>
                <w:rPr>
                  <w:lang w:val="en-US"/>
                </w:rPr>
                <w:t>10 kHz</w:t>
              </w:r>
            </w:ins>
          </w:p>
        </w:tc>
        <w:tc>
          <w:tcPr>
            <w:tcW w:w="1162" w:type="dxa"/>
          </w:tcPr>
          <w:p w:rsidR="00582B0D" w:rsidRDefault="00582B0D" w:rsidP="00582B0D">
            <w:pPr>
              <w:rPr>
                <w:ins w:id="576" w:author="smaslan" w:date="2018-12-04T13:33:00Z"/>
                <w:lang w:val="en-US"/>
              </w:rPr>
              <w:pPrChange w:id="577" w:author="smaslan" w:date="2018-12-04T13:40:00Z">
                <w:pPr/>
              </w:pPrChange>
            </w:pPr>
            <w:ins w:id="578" w:author="smaslan" w:date="2018-12-04T13:34:00Z">
              <w:r>
                <w:rPr>
                  <w:lang w:val="en-US"/>
                </w:rPr>
                <w:t>0.600</w:t>
              </w:r>
            </w:ins>
            <w:ins w:id="579" w:author="smaslan" w:date="2018-12-04T13:38:00Z">
              <w:r>
                <w:rPr>
                  <w:lang w:val="en-US"/>
                </w:rPr>
                <w:t xml:space="preserve"> </w:t>
              </w:r>
            </w:ins>
            <w:ins w:id="580" w:author="smaslan" w:date="2018-12-04T13:40:00Z">
              <w:r>
                <w:rPr>
                  <w:lang w:val="en-US"/>
                </w:rPr>
                <w:t>06</w:t>
              </w:r>
            </w:ins>
            <w:ins w:id="581" w:author="smaslan" w:date="2018-12-04T13:34:00Z">
              <w:r>
                <w:rPr>
                  <w:lang w:val="en-US"/>
                </w:rPr>
                <w:t>0</w:t>
              </w:r>
            </w:ins>
          </w:p>
        </w:tc>
        <w:tc>
          <w:tcPr>
            <w:tcW w:w="1162" w:type="dxa"/>
          </w:tcPr>
          <w:p w:rsidR="00582B0D" w:rsidRDefault="00582B0D" w:rsidP="00582B0D">
            <w:pPr>
              <w:rPr>
                <w:ins w:id="582" w:author="smaslan" w:date="2018-12-04T13:37:00Z"/>
                <w:lang w:val="en-US"/>
              </w:rPr>
              <w:pPrChange w:id="583" w:author="smaslan" w:date="2018-12-04T13:41:00Z">
                <w:pPr/>
              </w:pPrChange>
            </w:pPr>
            <w:ins w:id="584" w:author="smaslan" w:date="2018-12-04T13:38:00Z">
              <w:r>
                <w:rPr>
                  <w:lang w:val="en-US"/>
                </w:rPr>
                <w:t>0.000</w:t>
              </w:r>
            </w:ins>
            <w:ins w:id="585" w:author="smaslan" w:date="2018-12-04T13:39:00Z">
              <w:r>
                <w:rPr>
                  <w:lang w:val="en-US"/>
                </w:rPr>
                <w:t xml:space="preserve"> </w:t>
              </w:r>
            </w:ins>
            <w:ins w:id="586" w:author="smaslan" w:date="2018-12-04T13:38:00Z">
              <w:r>
                <w:rPr>
                  <w:lang w:val="en-US"/>
                </w:rPr>
                <w:t>0</w:t>
              </w:r>
            </w:ins>
            <w:ins w:id="587" w:author="smaslan" w:date="2018-12-04T13:41:00Z">
              <w:r>
                <w:rPr>
                  <w:lang w:val="en-US"/>
                </w:rPr>
                <w:t>3</w:t>
              </w:r>
            </w:ins>
            <w:ins w:id="588" w:author="smaslan" w:date="2018-12-04T13:38:00Z">
              <w:r>
                <w:rPr>
                  <w:lang w:val="en-US"/>
                </w:rPr>
                <w:t>0</w:t>
              </w:r>
            </w:ins>
          </w:p>
        </w:tc>
      </w:tr>
      <w:tr w:rsidR="00582B0D" w:rsidTr="00582B0D">
        <w:trPr>
          <w:ins w:id="589" w:author="smaslan" w:date="2018-12-04T13:33:00Z"/>
        </w:trPr>
        <w:tc>
          <w:tcPr>
            <w:tcW w:w="1034" w:type="dxa"/>
          </w:tcPr>
          <w:p w:rsidR="00582B0D" w:rsidRPr="00582B0D" w:rsidRDefault="00582B0D" w:rsidP="007949BB">
            <w:pPr>
              <w:rPr>
                <w:ins w:id="590" w:author="smaslan" w:date="2018-12-04T13:33:00Z"/>
                <w:rFonts w:ascii="Calibri" w:hAnsi="Calibri"/>
                <w:lang w:val="en-US"/>
                <w:rPrChange w:id="591" w:author="smaslan" w:date="2018-12-04T13:33:00Z">
                  <w:rPr>
                    <w:ins w:id="592" w:author="smaslan" w:date="2018-12-04T13:33:00Z"/>
                    <w:lang w:val="en-US"/>
                  </w:rPr>
                </w:rPrChange>
              </w:rPr>
            </w:pPr>
            <w:ins w:id="593" w:author="smaslan" w:date="2018-12-04T13:33:00Z">
              <w:r>
                <w:rPr>
                  <w:lang w:val="en-US"/>
                </w:rPr>
                <w:t>100</w:t>
              </w:r>
              <w:r>
                <w:rPr>
                  <w:rFonts w:ascii="Calibri" w:hAnsi="Calibri"/>
                  <w:lang w:val="en-US"/>
                </w:rPr>
                <w:t> kHz</w:t>
              </w:r>
            </w:ins>
          </w:p>
        </w:tc>
        <w:tc>
          <w:tcPr>
            <w:tcW w:w="1162" w:type="dxa"/>
          </w:tcPr>
          <w:p w:rsidR="00582B0D" w:rsidRDefault="00582B0D" w:rsidP="00582B0D">
            <w:pPr>
              <w:rPr>
                <w:ins w:id="594" w:author="smaslan" w:date="2018-12-04T13:33:00Z"/>
                <w:lang w:val="en-US"/>
              </w:rPr>
              <w:pPrChange w:id="595" w:author="smaslan" w:date="2018-12-04T13:40:00Z">
                <w:pPr/>
              </w:pPrChange>
            </w:pPr>
            <w:ins w:id="596" w:author="smaslan" w:date="2018-12-04T13:34:00Z">
              <w:r>
                <w:rPr>
                  <w:lang w:val="en-US"/>
                </w:rPr>
                <w:t>0.60</w:t>
              </w:r>
            </w:ins>
            <w:ins w:id="597" w:author="smaslan" w:date="2018-12-04T13:40:00Z">
              <w:r>
                <w:rPr>
                  <w:lang w:val="en-US"/>
                </w:rPr>
                <w:t>0</w:t>
              </w:r>
            </w:ins>
            <w:ins w:id="598" w:author="smaslan" w:date="2018-12-04T13:38:00Z">
              <w:r>
                <w:rPr>
                  <w:lang w:val="en-US"/>
                </w:rPr>
                <w:t xml:space="preserve"> </w:t>
              </w:r>
            </w:ins>
            <w:ins w:id="599" w:author="smaslan" w:date="2018-12-04T13:40:00Z">
              <w:r>
                <w:rPr>
                  <w:lang w:val="en-US"/>
                </w:rPr>
                <w:t>60</w:t>
              </w:r>
            </w:ins>
            <w:ins w:id="600" w:author="smaslan" w:date="2018-12-04T13:34:00Z">
              <w:r>
                <w:rPr>
                  <w:lang w:val="en-US"/>
                </w:rPr>
                <w:t>0</w:t>
              </w:r>
            </w:ins>
          </w:p>
        </w:tc>
        <w:tc>
          <w:tcPr>
            <w:tcW w:w="1162" w:type="dxa"/>
          </w:tcPr>
          <w:p w:rsidR="00582B0D" w:rsidRDefault="00582B0D" w:rsidP="00582B0D">
            <w:pPr>
              <w:rPr>
                <w:ins w:id="601" w:author="smaslan" w:date="2018-12-04T13:37:00Z"/>
                <w:lang w:val="en-US"/>
              </w:rPr>
              <w:pPrChange w:id="602" w:author="smaslan" w:date="2018-12-04T13:41:00Z">
                <w:pPr/>
              </w:pPrChange>
            </w:pPr>
            <w:ins w:id="603" w:author="smaslan" w:date="2018-12-04T13:38:00Z">
              <w:r>
                <w:rPr>
                  <w:lang w:val="en-US"/>
                </w:rPr>
                <w:t>0.000</w:t>
              </w:r>
            </w:ins>
            <w:ins w:id="604" w:author="smaslan" w:date="2018-12-04T13:39:00Z">
              <w:r>
                <w:rPr>
                  <w:lang w:val="en-US"/>
                </w:rPr>
                <w:t xml:space="preserve"> </w:t>
              </w:r>
            </w:ins>
            <w:ins w:id="605" w:author="smaslan" w:date="2018-12-04T13:41:00Z">
              <w:r>
                <w:rPr>
                  <w:lang w:val="en-US"/>
                </w:rPr>
                <w:t>06</w:t>
              </w:r>
            </w:ins>
            <w:ins w:id="606" w:author="smaslan" w:date="2018-12-04T13:38:00Z">
              <w:r>
                <w:rPr>
                  <w:lang w:val="en-US"/>
                </w:rPr>
                <w:t>0</w:t>
              </w:r>
            </w:ins>
          </w:p>
        </w:tc>
      </w:tr>
    </w:tbl>
    <w:p w:rsidR="00582B0D" w:rsidRDefault="00582B0D" w:rsidP="00582B0D">
      <w:pPr>
        <w:rPr>
          <w:ins w:id="607" w:author="smaslan" w:date="2018-12-04T13:39:00Z"/>
          <w:lang w:val="en-US"/>
        </w:rPr>
        <w:pPrChange w:id="608" w:author="smaslan" w:date="2018-12-04T13:36:00Z">
          <w:pPr/>
        </w:pPrChange>
      </w:pPr>
    </w:p>
    <w:p w:rsidR="00582B0D" w:rsidRDefault="00582B0D" w:rsidP="00582B0D">
      <w:pPr>
        <w:rPr>
          <w:ins w:id="609" w:author="smaslan" w:date="2018-12-04T13:35:00Z"/>
          <w:lang w:val="en-US"/>
        </w:rPr>
        <w:pPrChange w:id="610" w:author="smaslan" w:date="2018-12-04T13:36:00Z">
          <w:pPr/>
        </w:pPrChange>
      </w:pPr>
      <w:ins w:id="611" w:author="smaslan" w:date="2018-12-04T13:35:00Z">
        <w:r>
          <w:rPr>
            <w:lang w:val="en-US"/>
          </w:rPr>
          <w:t>Then the shunt can be described by nominal ratio (DC value of resistance)</w:t>
        </w:r>
        <w:proofErr w:type="gramStart"/>
        <w:r>
          <w:rPr>
            <w:lang w:val="en-US"/>
          </w:rPr>
          <w:t>:</w:t>
        </w:r>
      </w:ins>
      <w:proofErr w:type="gramEnd"/>
      <w:ins w:id="612" w:author="smaslan" w:date="2018-12-04T13:36:00Z">
        <w:r>
          <w:rPr>
            <w:lang w:val="en-US"/>
          </w:rPr>
          <w:br/>
        </w:r>
      </w:ins>
      <w:ins w:id="613" w:author="smaslan" w:date="2018-12-04T13:32:00Z">
        <w:r w:rsidRPr="00554000">
          <w:rPr>
            <w:b/>
            <w:lang w:val="en-US"/>
          </w:rPr>
          <w:t>nominal ratio</w:t>
        </w:r>
        <w:r>
          <w:rPr>
            <w:b/>
            <w:lang w:val="en-US"/>
          </w:rPr>
          <w:t xml:space="preserve"> = 0.6000</w:t>
        </w:r>
      </w:ins>
      <w:ins w:id="614" w:author="smaslan" w:date="2018-12-04T13:44:00Z">
        <w:r w:rsidR="00A278A6">
          <w:rPr>
            <w:b/>
            <w:lang w:val="en-US"/>
          </w:rPr>
          <w:t>0</w:t>
        </w:r>
      </w:ins>
      <w:ins w:id="615" w:author="smaslan" w:date="2018-12-04T13:35:00Z">
        <w:r>
          <w:rPr>
            <w:b/>
            <w:lang w:val="en-US"/>
          </w:rPr>
          <w:t>0</w:t>
        </w:r>
      </w:ins>
      <w:ins w:id="616" w:author="smaslan" w:date="2018-12-04T13:38:00Z">
        <w:r>
          <w:rPr>
            <w:b/>
            <w:lang w:val="en-US"/>
          </w:rPr>
          <w:br/>
          <w:t>nominal ratio uncertainty = 0.000001</w:t>
        </w:r>
      </w:ins>
      <w:ins w:id="617" w:author="smaslan" w:date="2018-12-04T13:36:00Z">
        <w:r>
          <w:rPr>
            <w:b/>
            <w:lang w:val="en-US"/>
          </w:rPr>
          <w:br/>
        </w:r>
      </w:ins>
      <w:ins w:id="618" w:author="smaslan" w:date="2018-12-04T13:35:00Z">
        <w:r>
          <w:rPr>
            <w:lang w:val="en-US"/>
          </w:rPr>
          <w:t xml:space="preserve">and </w:t>
        </w:r>
      </w:ins>
      <w:ins w:id="619" w:author="smaslan" w:date="2018-12-04T13:39:00Z">
        <w:r>
          <w:rPr>
            <w:lang w:val="en-US"/>
          </w:rPr>
          <w:t xml:space="preserve">by </w:t>
        </w:r>
      </w:ins>
      <w:ins w:id="620" w:author="smaslan" w:date="2018-12-04T13:35:00Z">
        <w:r>
          <w:rPr>
            <w:lang w:val="en-US"/>
          </w:rPr>
          <w:t xml:space="preserve">the relative amplitude transfer </w:t>
        </w:r>
      </w:ins>
      <w:ins w:id="621" w:author="smaslan" w:date="2018-12-04T13:39:00Z">
        <w:r>
          <w:rPr>
            <w:lang w:val="en-US"/>
          </w:rPr>
          <w:t>“</w:t>
        </w:r>
        <w:r w:rsidRPr="00B42FFC">
          <w:rPr>
            <w:b/>
            <w:lang w:val="en-US"/>
          </w:rPr>
          <w:t>amplitude transfer path</w:t>
        </w:r>
        <w:r>
          <w:rPr>
            <w:lang w:val="en-US"/>
          </w:rPr>
          <w:t>” CSV table</w:t>
        </w:r>
      </w:ins>
      <w:ins w:id="622" w:author="smaslan" w:date="2018-12-04T13:35:00Z">
        <w:r>
          <w:rPr>
            <w:lang w:val="en-US"/>
          </w:rPr>
          <w:t>:</w:t>
        </w:r>
      </w:ins>
    </w:p>
    <w:tbl>
      <w:tblPr>
        <w:tblStyle w:val="Mkatabulky"/>
        <w:tblW w:w="0" w:type="auto"/>
        <w:tblLook w:val="04A0" w:firstRow="1" w:lastRow="0" w:firstColumn="1" w:lastColumn="0" w:noHBand="0" w:noVBand="1"/>
      </w:tblPr>
      <w:tblGrid>
        <w:gridCol w:w="1201"/>
        <w:gridCol w:w="1162"/>
        <w:gridCol w:w="1162"/>
        <w:tblGridChange w:id="623">
          <w:tblGrid>
            <w:gridCol w:w="1201"/>
            <w:gridCol w:w="1162"/>
            <w:gridCol w:w="1162"/>
          </w:tblGrid>
        </w:tblGridChange>
      </w:tblGrid>
      <w:tr w:rsidR="00A278A6" w:rsidTr="00CF19B4">
        <w:trPr>
          <w:ins w:id="624" w:author="smaslan" w:date="2018-12-04T13:36:00Z"/>
        </w:trPr>
        <w:tc>
          <w:tcPr>
            <w:tcW w:w="3525" w:type="dxa"/>
            <w:gridSpan w:val="3"/>
          </w:tcPr>
          <w:p w:rsidR="00A278A6" w:rsidRPr="00872FFE" w:rsidRDefault="00A278A6" w:rsidP="00582B0D">
            <w:pPr>
              <w:rPr>
                <w:ins w:id="625" w:author="smaslan" w:date="2018-12-04T13:37:00Z"/>
                <w:i/>
                <w:lang w:val="en-US"/>
              </w:rPr>
            </w:pPr>
            <w:ins w:id="626" w:author="smaslan" w:date="2018-12-04T13:36:00Z">
              <w:r>
                <w:rPr>
                  <w:i/>
                  <w:lang w:val="en-US"/>
                </w:rPr>
                <w:t>My shunt description</w:t>
              </w:r>
            </w:ins>
          </w:p>
        </w:tc>
      </w:tr>
      <w:tr w:rsidR="00582B0D" w:rsidTr="00582B0D">
        <w:tblPrEx>
          <w:tblW w:w="0" w:type="auto"/>
          <w:tblPrExChange w:id="627" w:author="smaslan" w:date="2018-12-04T13:37:00Z">
            <w:tblPrEx>
              <w:tblW w:w="0" w:type="auto"/>
            </w:tblPrEx>
          </w:tblPrExChange>
        </w:tblPrEx>
        <w:trPr>
          <w:ins w:id="628" w:author="smaslan" w:date="2018-12-04T13:36:00Z"/>
        </w:trPr>
        <w:tc>
          <w:tcPr>
            <w:tcW w:w="1201" w:type="dxa"/>
            <w:tcPrChange w:id="629" w:author="smaslan" w:date="2018-12-04T13:37:00Z">
              <w:tcPr>
                <w:tcW w:w="1034" w:type="dxa"/>
              </w:tcPr>
            </w:tcPrChange>
          </w:tcPr>
          <w:p w:rsidR="00582B0D" w:rsidRPr="00872FFE" w:rsidRDefault="00582B0D" w:rsidP="00582B0D">
            <w:pPr>
              <w:rPr>
                <w:ins w:id="630" w:author="smaslan" w:date="2018-12-04T13:36:00Z"/>
                <w:i/>
                <w:lang w:val="en-US"/>
              </w:rPr>
              <w:pPrChange w:id="631" w:author="smaslan" w:date="2018-12-04T13:36:00Z">
                <w:pPr/>
              </w:pPrChange>
            </w:pPr>
          </w:p>
        </w:tc>
        <w:tc>
          <w:tcPr>
            <w:tcW w:w="1162" w:type="dxa"/>
            <w:tcPrChange w:id="632" w:author="smaslan" w:date="2018-12-04T13:37:00Z">
              <w:tcPr>
                <w:tcW w:w="1162" w:type="dxa"/>
              </w:tcPr>
            </w:tcPrChange>
          </w:tcPr>
          <w:p w:rsidR="00582B0D" w:rsidRPr="00872FFE" w:rsidRDefault="00582B0D" w:rsidP="00582B0D">
            <w:pPr>
              <w:rPr>
                <w:ins w:id="633" w:author="smaslan" w:date="2018-12-04T13:36:00Z"/>
                <w:i/>
                <w:lang w:val="en-US"/>
              </w:rPr>
              <w:pPrChange w:id="634" w:author="smaslan" w:date="2018-12-04T13:36:00Z">
                <w:pPr/>
              </w:pPrChange>
            </w:pPr>
            <w:ins w:id="635" w:author="smaslan" w:date="2018-12-04T13:36:00Z">
              <w:r>
                <w:rPr>
                  <w:i/>
                  <w:lang w:val="en-US"/>
                </w:rPr>
                <w:t>gain</w:t>
              </w:r>
            </w:ins>
          </w:p>
        </w:tc>
        <w:tc>
          <w:tcPr>
            <w:tcW w:w="1162" w:type="dxa"/>
            <w:tcPrChange w:id="636" w:author="smaslan" w:date="2018-12-04T13:37:00Z">
              <w:tcPr>
                <w:tcW w:w="1162" w:type="dxa"/>
              </w:tcPr>
            </w:tcPrChange>
          </w:tcPr>
          <w:p w:rsidR="00582B0D" w:rsidRDefault="00582B0D" w:rsidP="00582B0D">
            <w:pPr>
              <w:rPr>
                <w:ins w:id="637" w:author="smaslan" w:date="2018-12-04T13:37:00Z"/>
                <w:i/>
                <w:lang w:val="en-US"/>
              </w:rPr>
            </w:pPr>
            <w:ins w:id="638" w:author="smaslan" w:date="2018-12-04T13:37:00Z">
              <w:r>
                <w:rPr>
                  <w:i/>
                  <w:lang w:val="en-US"/>
                </w:rPr>
                <w:t>u(gain)</w:t>
              </w:r>
            </w:ins>
          </w:p>
        </w:tc>
      </w:tr>
      <w:tr w:rsidR="00582B0D" w:rsidTr="00582B0D">
        <w:tblPrEx>
          <w:tblW w:w="0" w:type="auto"/>
          <w:tblPrExChange w:id="639" w:author="smaslan" w:date="2018-12-04T13:37:00Z">
            <w:tblPrEx>
              <w:tblW w:w="0" w:type="auto"/>
            </w:tblPrEx>
          </w:tblPrExChange>
        </w:tblPrEx>
        <w:trPr>
          <w:ins w:id="640" w:author="smaslan" w:date="2018-12-04T13:36:00Z"/>
        </w:trPr>
        <w:tc>
          <w:tcPr>
            <w:tcW w:w="1201" w:type="dxa"/>
            <w:tcPrChange w:id="641" w:author="smaslan" w:date="2018-12-04T13:37:00Z">
              <w:tcPr>
                <w:tcW w:w="1034" w:type="dxa"/>
              </w:tcPr>
            </w:tcPrChange>
          </w:tcPr>
          <w:p w:rsidR="00582B0D" w:rsidRDefault="00582B0D" w:rsidP="00582B0D">
            <w:pPr>
              <w:rPr>
                <w:ins w:id="642" w:author="smaslan" w:date="2018-12-04T13:36:00Z"/>
                <w:i/>
                <w:lang w:val="en-US"/>
              </w:rPr>
            </w:pPr>
            <w:ins w:id="643" w:author="smaslan" w:date="2018-12-04T13:37:00Z">
              <w:r>
                <w:rPr>
                  <w:i/>
                  <w:lang w:val="en-US"/>
                </w:rPr>
                <w:t xml:space="preserve">f \ </w:t>
              </w:r>
              <w:proofErr w:type="spellStart"/>
              <w:r>
                <w:rPr>
                  <w:i/>
                  <w:lang w:val="en-US"/>
                </w:rPr>
                <w:t>rms</w:t>
              </w:r>
            </w:ins>
            <w:proofErr w:type="spellEnd"/>
          </w:p>
        </w:tc>
        <w:tc>
          <w:tcPr>
            <w:tcW w:w="1162" w:type="dxa"/>
            <w:tcPrChange w:id="644" w:author="smaslan" w:date="2018-12-04T13:37:00Z">
              <w:tcPr>
                <w:tcW w:w="1162" w:type="dxa"/>
              </w:tcPr>
            </w:tcPrChange>
          </w:tcPr>
          <w:p w:rsidR="00582B0D" w:rsidRPr="00872FFE" w:rsidRDefault="00582B0D" w:rsidP="00582B0D">
            <w:pPr>
              <w:rPr>
                <w:ins w:id="645" w:author="smaslan" w:date="2018-12-04T13:36:00Z"/>
                <w:i/>
                <w:lang w:val="en-US"/>
              </w:rPr>
            </w:pPr>
          </w:p>
        </w:tc>
        <w:tc>
          <w:tcPr>
            <w:tcW w:w="1162" w:type="dxa"/>
            <w:tcPrChange w:id="646" w:author="smaslan" w:date="2018-12-04T13:37:00Z">
              <w:tcPr>
                <w:tcW w:w="1162" w:type="dxa"/>
              </w:tcPr>
            </w:tcPrChange>
          </w:tcPr>
          <w:p w:rsidR="00582B0D" w:rsidRPr="00872FFE" w:rsidRDefault="00582B0D" w:rsidP="00582B0D">
            <w:pPr>
              <w:rPr>
                <w:ins w:id="647" w:author="smaslan" w:date="2018-12-04T13:37:00Z"/>
                <w:i/>
                <w:lang w:val="en-US"/>
              </w:rPr>
            </w:pPr>
          </w:p>
        </w:tc>
      </w:tr>
      <w:tr w:rsidR="00582B0D" w:rsidTr="00582B0D">
        <w:tblPrEx>
          <w:tblW w:w="0" w:type="auto"/>
          <w:tblPrExChange w:id="648" w:author="smaslan" w:date="2018-12-04T13:37:00Z">
            <w:tblPrEx>
              <w:tblW w:w="0" w:type="auto"/>
            </w:tblPrEx>
          </w:tblPrExChange>
        </w:tblPrEx>
        <w:trPr>
          <w:ins w:id="649" w:author="smaslan" w:date="2018-12-04T13:36:00Z"/>
        </w:trPr>
        <w:tc>
          <w:tcPr>
            <w:tcW w:w="1201" w:type="dxa"/>
            <w:tcPrChange w:id="650" w:author="smaslan" w:date="2018-12-04T13:37:00Z">
              <w:tcPr>
                <w:tcW w:w="1034" w:type="dxa"/>
              </w:tcPr>
            </w:tcPrChange>
          </w:tcPr>
          <w:p w:rsidR="00582B0D" w:rsidRDefault="00582B0D" w:rsidP="00582B0D">
            <w:pPr>
              <w:rPr>
                <w:ins w:id="651" w:author="smaslan" w:date="2018-12-04T13:36:00Z"/>
                <w:lang w:val="en-US"/>
              </w:rPr>
            </w:pPr>
            <w:ins w:id="652" w:author="smaslan" w:date="2018-12-04T13:36:00Z">
              <w:r>
                <w:rPr>
                  <w:lang w:val="en-US"/>
                </w:rPr>
                <w:t>DC</w:t>
              </w:r>
            </w:ins>
          </w:p>
        </w:tc>
        <w:tc>
          <w:tcPr>
            <w:tcW w:w="1162" w:type="dxa"/>
            <w:tcPrChange w:id="653" w:author="smaslan" w:date="2018-12-04T13:37:00Z">
              <w:tcPr>
                <w:tcW w:w="1162" w:type="dxa"/>
              </w:tcPr>
            </w:tcPrChange>
          </w:tcPr>
          <w:p w:rsidR="00582B0D" w:rsidRDefault="00582B0D" w:rsidP="00582B0D">
            <w:pPr>
              <w:rPr>
                <w:ins w:id="654" w:author="smaslan" w:date="2018-12-04T13:36:00Z"/>
                <w:lang w:val="en-US"/>
              </w:rPr>
              <w:pPrChange w:id="655" w:author="smaslan" w:date="2018-12-04T13:41:00Z">
                <w:pPr/>
              </w:pPrChange>
            </w:pPr>
            <w:ins w:id="656" w:author="smaslan" w:date="2018-12-04T13:41:00Z">
              <w:r>
                <w:rPr>
                  <w:lang w:val="en-US"/>
                </w:rPr>
                <w:t>1</w:t>
              </w:r>
            </w:ins>
            <w:ins w:id="657" w:author="smaslan" w:date="2018-12-04T13:36:00Z">
              <w:r>
                <w:rPr>
                  <w:lang w:val="en-US"/>
                </w:rPr>
                <w:t>.</w:t>
              </w:r>
            </w:ins>
            <w:ins w:id="658" w:author="smaslan" w:date="2018-12-04T13:41:00Z">
              <w:r>
                <w:rPr>
                  <w:lang w:val="en-US"/>
                </w:rPr>
                <w:t>00000</w:t>
              </w:r>
            </w:ins>
            <w:ins w:id="659" w:author="smaslan" w:date="2018-12-04T13:36:00Z">
              <w:r>
                <w:rPr>
                  <w:lang w:val="en-US"/>
                </w:rPr>
                <w:t>0</w:t>
              </w:r>
            </w:ins>
          </w:p>
        </w:tc>
        <w:tc>
          <w:tcPr>
            <w:tcW w:w="1162" w:type="dxa"/>
            <w:tcPrChange w:id="660" w:author="smaslan" w:date="2018-12-04T13:37:00Z">
              <w:tcPr>
                <w:tcW w:w="1162" w:type="dxa"/>
              </w:tcPr>
            </w:tcPrChange>
          </w:tcPr>
          <w:p w:rsidR="00582B0D" w:rsidRDefault="00582B0D" w:rsidP="00582B0D">
            <w:pPr>
              <w:rPr>
                <w:ins w:id="661" w:author="smaslan" w:date="2018-12-04T13:37:00Z"/>
                <w:lang w:val="en-US"/>
              </w:rPr>
            </w:pPr>
            <w:ins w:id="662" w:author="smaslan" w:date="2018-12-04T13:39:00Z">
              <w:r>
                <w:rPr>
                  <w:lang w:val="en-US"/>
                </w:rPr>
                <w:t>0.000000</w:t>
              </w:r>
            </w:ins>
          </w:p>
        </w:tc>
      </w:tr>
      <w:tr w:rsidR="00582B0D" w:rsidTr="00582B0D">
        <w:tblPrEx>
          <w:tblW w:w="0" w:type="auto"/>
          <w:tblPrExChange w:id="663" w:author="smaslan" w:date="2018-12-04T13:37:00Z">
            <w:tblPrEx>
              <w:tblW w:w="0" w:type="auto"/>
            </w:tblPrEx>
          </w:tblPrExChange>
        </w:tblPrEx>
        <w:trPr>
          <w:ins w:id="664" w:author="smaslan" w:date="2018-12-04T13:36:00Z"/>
        </w:trPr>
        <w:tc>
          <w:tcPr>
            <w:tcW w:w="1201" w:type="dxa"/>
            <w:tcPrChange w:id="665" w:author="smaslan" w:date="2018-12-04T13:37:00Z">
              <w:tcPr>
                <w:tcW w:w="1034" w:type="dxa"/>
              </w:tcPr>
            </w:tcPrChange>
          </w:tcPr>
          <w:p w:rsidR="00582B0D" w:rsidRDefault="00582B0D" w:rsidP="00582B0D">
            <w:pPr>
              <w:rPr>
                <w:ins w:id="666" w:author="smaslan" w:date="2018-12-04T13:36:00Z"/>
                <w:lang w:val="en-US"/>
              </w:rPr>
            </w:pPr>
            <w:ins w:id="667" w:author="smaslan" w:date="2018-12-04T13:36:00Z">
              <w:r>
                <w:rPr>
                  <w:lang w:val="en-US"/>
                </w:rPr>
                <w:t>1 kHz</w:t>
              </w:r>
            </w:ins>
          </w:p>
        </w:tc>
        <w:tc>
          <w:tcPr>
            <w:tcW w:w="1162" w:type="dxa"/>
            <w:tcPrChange w:id="668" w:author="smaslan" w:date="2018-12-04T13:37:00Z">
              <w:tcPr>
                <w:tcW w:w="1162" w:type="dxa"/>
              </w:tcPr>
            </w:tcPrChange>
          </w:tcPr>
          <w:p w:rsidR="00582B0D" w:rsidRDefault="00582B0D" w:rsidP="005A0A2F">
            <w:pPr>
              <w:rPr>
                <w:ins w:id="669" w:author="smaslan" w:date="2018-12-04T13:36:00Z"/>
                <w:lang w:val="en-US"/>
              </w:rPr>
              <w:pPrChange w:id="670" w:author="smaslan" w:date="2018-12-04T13:42:00Z">
                <w:pPr/>
              </w:pPrChange>
            </w:pPr>
            <w:ins w:id="671" w:author="smaslan" w:date="2018-12-04T13:41:00Z">
              <w:r>
                <w:rPr>
                  <w:lang w:val="en-US"/>
                </w:rPr>
                <w:t>1</w:t>
              </w:r>
            </w:ins>
            <w:ins w:id="672" w:author="smaslan" w:date="2018-12-04T13:36:00Z">
              <w:r>
                <w:rPr>
                  <w:lang w:val="en-US"/>
                </w:rPr>
                <w:t>.</w:t>
              </w:r>
            </w:ins>
            <w:ins w:id="673" w:author="smaslan" w:date="2018-12-04T13:41:00Z">
              <w:r>
                <w:rPr>
                  <w:lang w:val="en-US"/>
                </w:rPr>
                <w:t>00001</w:t>
              </w:r>
            </w:ins>
            <w:ins w:id="674" w:author="smaslan" w:date="2018-12-04T13:42:00Z">
              <w:r w:rsidR="005A0A2F">
                <w:rPr>
                  <w:lang w:val="en-US"/>
                </w:rPr>
                <w:t>0</w:t>
              </w:r>
            </w:ins>
          </w:p>
        </w:tc>
        <w:tc>
          <w:tcPr>
            <w:tcW w:w="1162" w:type="dxa"/>
            <w:tcPrChange w:id="675" w:author="smaslan" w:date="2018-12-04T13:37:00Z">
              <w:tcPr>
                <w:tcW w:w="1162" w:type="dxa"/>
              </w:tcPr>
            </w:tcPrChange>
          </w:tcPr>
          <w:p w:rsidR="00582B0D" w:rsidRDefault="00582B0D" w:rsidP="005A0A2F">
            <w:pPr>
              <w:rPr>
                <w:ins w:id="676" w:author="smaslan" w:date="2018-12-04T13:37:00Z"/>
                <w:lang w:val="en-US"/>
              </w:rPr>
              <w:pPrChange w:id="677" w:author="smaslan" w:date="2018-12-04T13:43:00Z">
                <w:pPr/>
              </w:pPrChange>
            </w:pPr>
            <w:ins w:id="678" w:author="smaslan" w:date="2018-12-04T13:39:00Z">
              <w:r>
                <w:rPr>
                  <w:lang w:val="en-US"/>
                </w:rPr>
                <w:t>0.0000</w:t>
              </w:r>
            </w:ins>
            <w:ins w:id="679" w:author="smaslan" w:date="2018-12-04T13:43:00Z">
              <w:r w:rsidR="005A0A2F">
                <w:rPr>
                  <w:lang w:val="en-US"/>
                </w:rPr>
                <w:t>05</w:t>
              </w:r>
            </w:ins>
          </w:p>
        </w:tc>
      </w:tr>
      <w:tr w:rsidR="00582B0D" w:rsidTr="00582B0D">
        <w:tblPrEx>
          <w:tblW w:w="0" w:type="auto"/>
          <w:tblPrExChange w:id="680" w:author="smaslan" w:date="2018-12-04T13:37:00Z">
            <w:tblPrEx>
              <w:tblW w:w="0" w:type="auto"/>
            </w:tblPrEx>
          </w:tblPrExChange>
        </w:tblPrEx>
        <w:trPr>
          <w:ins w:id="681" w:author="smaslan" w:date="2018-12-04T13:36:00Z"/>
        </w:trPr>
        <w:tc>
          <w:tcPr>
            <w:tcW w:w="1201" w:type="dxa"/>
            <w:tcPrChange w:id="682" w:author="smaslan" w:date="2018-12-04T13:37:00Z">
              <w:tcPr>
                <w:tcW w:w="1034" w:type="dxa"/>
              </w:tcPr>
            </w:tcPrChange>
          </w:tcPr>
          <w:p w:rsidR="00582B0D" w:rsidRDefault="00582B0D" w:rsidP="00582B0D">
            <w:pPr>
              <w:rPr>
                <w:ins w:id="683" w:author="smaslan" w:date="2018-12-04T13:36:00Z"/>
                <w:lang w:val="en-US"/>
              </w:rPr>
            </w:pPr>
            <w:ins w:id="684" w:author="smaslan" w:date="2018-12-04T13:36:00Z">
              <w:r>
                <w:rPr>
                  <w:lang w:val="en-US"/>
                </w:rPr>
                <w:t>10 kHz</w:t>
              </w:r>
            </w:ins>
          </w:p>
        </w:tc>
        <w:tc>
          <w:tcPr>
            <w:tcW w:w="1162" w:type="dxa"/>
            <w:tcPrChange w:id="685" w:author="smaslan" w:date="2018-12-04T13:37:00Z">
              <w:tcPr>
                <w:tcW w:w="1162" w:type="dxa"/>
              </w:tcPr>
            </w:tcPrChange>
          </w:tcPr>
          <w:p w:rsidR="00582B0D" w:rsidRDefault="005A0A2F" w:rsidP="005A0A2F">
            <w:pPr>
              <w:rPr>
                <w:ins w:id="686" w:author="smaslan" w:date="2018-12-04T13:36:00Z"/>
                <w:lang w:val="en-US"/>
              </w:rPr>
              <w:pPrChange w:id="687" w:author="smaslan" w:date="2018-12-04T13:42:00Z">
                <w:pPr/>
              </w:pPrChange>
            </w:pPr>
            <w:ins w:id="688" w:author="smaslan" w:date="2018-12-04T13:42:00Z">
              <w:r>
                <w:rPr>
                  <w:lang w:val="en-US"/>
                </w:rPr>
                <w:t>1</w:t>
              </w:r>
            </w:ins>
            <w:ins w:id="689" w:author="smaslan" w:date="2018-12-04T13:36:00Z">
              <w:r w:rsidR="00582B0D">
                <w:rPr>
                  <w:lang w:val="en-US"/>
                </w:rPr>
                <w:t>.</w:t>
              </w:r>
            </w:ins>
            <w:ins w:id="690" w:author="smaslan" w:date="2018-12-04T13:42:00Z">
              <w:r>
                <w:rPr>
                  <w:lang w:val="en-US"/>
                </w:rPr>
                <w:t>000</w:t>
              </w:r>
            </w:ins>
            <w:ins w:id="691" w:author="smaslan" w:date="2018-12-04T13:36:00Z">
              <w:r w:rsidR="00582B0D">
                <w:rPr>
                  <w:lang w:val="en-US"/>
                </w:rPr>
                <w:t>1</w:t>
              </w:r>
            </w:ins>
            <w:ins w:id="692" w:author="smaslan" w:date="2018-12-04T13:42:00Z">
              <w:r>
                <w:rPr>
                  <w:lang w:val="en-US"/>
                </w:rPr>
                <w:t>0</w:t>
              </w:r>
            </w:ins>
            <w:ins w:id="693" w:author="smaslan" w:date="2018-12-04T13:36:00Z">
              <w:r w:rsidR="00582B0D">
                <w:rPr>
                  <w:lang w:val="en-US"/>
                </w:rPr>
                <w:t>0</w:t>
              </w:r>
            </w:ins>
          </w:p>
        </w:tc>
        <w:tc>
          <w:tcPr>
            <w:tcW w:w="1162" w:type="dxa"/>
            <w:tcPrChange w:id="694" w:author="smaslan" w:date="2018-12-04T13:37:00Z">
              <w:tcPr>
                <w:tcW w:w="1162" w:type="dxa"/>
              </w:tcPr>
            </w:tcPrChange>
          </w:tcPr>
          <w:p w:rsidR="00582B0D" w:rsidRDefault="00582B0D" w:rsidP="00582B0D">
            <w:pPr>
              <w:rPr>
                <w:ins w:id="695" w:author="smaslan" w:date="2018-12-04T13:37:00Z"/>
                <w:lang w:val="en-US"/>
              </w:rPr>
            </w:pPr>
            <w:ins w:id="696" w:author="smaslan" w:date="2018-12-04T13:39:00Z">
              <w:r>
                <w:rPr>
                  <w:lang w:val="en-US"/>
                </w:rPr>
                <w:t>0.000050</w:t>
              </w:r>
            </w:ins>
          </w:p>
        </w:tc>
      </w:tr>
      <w:tr w:rsidR="00582B0D" w:rsidTr="00582B0D">
        <w:tblPrEx>
          <w:tblW w:w="0" w:type="auto"/>
          <w:tblPrExChange w:id="697" w:author="smaslan" w:date="2018-12-04T13:37:00Z">
            <w:tblPrEx>
              <w:tblW w:w="0" w:type="auto"/>
            </w:tblPrEx>
          </w:tblPrExChange>
        </w:tblPrEx>
        <w:trPr>
          <w:ins w:id="698" w:author="smaslan" w:date="2018-12-04T13:36:00Z"/>
        </w:trPr>
        <w:tc>
          <w:tcPr>
            <w:tcW w:w="1201" w:type="dxa"/>
            <w:tcPrChange w:id="699" w:author="smaslan" w:date="2018-12-04T13:37:00Z">
              <w:tcPr>
                <w:tcW w:w="1034" w:type="dxa"/>
              </w:tcPr>
            </w:tcPrChange>
          </w:tcPr>
          <w:p w:rsidR="00582B0D" w:rsidRPr="00872FFE" w:rsidRDefault="00582B0D" w:rsidP="00582B0D">
            <w:pPr>
              <w:rPr>
                <w:ins w:id="700" w:author="smaslan" w:date="2018-12-04T13:36:00Z"/>
                <w:rFonts w:ascii="Calibri" w:hAnsi="Calibri"/>
                <w:lang w:val="en-US"/>
              </w:rPr>
            </w:pPr>
            <w:ins w:id="701" w:author="smaslan" w:date="2018-12-04T13:36:00Z">
              <w:r>
                <w:rPr>
                  <w:lang w:val="en-US"/>
                </w:rPr>
                <w:t>100</w:t>
              </w:r>
              <w:r>
                <w:rPr>
                  <w:rFonts w:ascii="Calibri" w:hAnsi="Calibri"/>
                  <w:lang w:val="en-US"/>
                </w:rPr>
                <w:t> kHz</w:t>
              </w:r>
            </w:ins>
          </w:p>
        </w:tc>
        <w:tc>
          <w:tcPr>
            <w:tcW w:w="1162" w:type="dxa"/>
            <w:tcPrChange w:id="702" w:author="smaslan" w:date="2018-12-04T13:37:00Z">
              <w:tcPr>
                <w:tcW w:w="1162" w:type="dxa"/>
              </w:tcPr>
            </w:tcPrChange>
          </w:tcPr>
          <w:p w:rsidR="00582B0D" w:rsidRDefault="005A0A2F" w:rsidP="005A0A2F">
            <w:pPr>
              <w:rPr>
                <w:ins w:id="703" w:author="smaslan" w:date="2018-12-04T13:36:00Z"/>
                <w:lang w:val="en-US"/>
              </w:rPr>
              <w:pPrChange w:id="704" w:author="smaslan" w:date="2018-12-04T13:42:00Z">
                <w:pPr/>
              </w:pPrChange>
            </w:pPr>
            <w:ins w:id="705" w:author="smaslan" w:date="2018-12-04T13:42:00Z">
              <w:r>
                <w:rPr>
                  <w:lang w:val="en-US"/>
                </w:rPr>
                <w:t>1</w:t>
              </w:r>
            </w:ins>
            <w:ins w:id="706" w:author="smaslan" w:date="2018-12-04T13:36:00Z">
              <w:r w:rsidR="00582B0D">
                <w:rPr>
                  <w:lang w:val="en-US"/>
                </w:rPr>
                <w:t>.</w:t>
              </w:r>
            </w:ins>
            <w:ins w:id="707" w:author="smaslan" w:date="2018-12-04T13:42:00Z">
              <w:r>
                <w:rPr>
                  <w:lang w:val="en-US"/>
                </w:rPr>
                <w:t>001000</w:t>
              </w:r>
            </w:ins>
          </w:p>
        </w:tc>
        <w:tc>
          <w:tcPr>
            <w:tcW w:w="1162" w:type="dxa"/>
            <w:tcPrChange w:id="708" w:author="smaslan" w:date="2018-12-04T13:37:00Z">
              <w:tcPr>
                <w:tcW w:w="1162" w:type="dxa"/>
              </w:tcPr>
            </w:tcPrChange>
          </w:tcPr>
          <w:p w:rsidR="00582B0D" w:rsidRDefault="00582B0D" w:rsidP="00582B0D">
            <w:pPr>
              <w:rPr>
                <w:ins w:id="709" w:author="smaslan" w:date="2018-12-04T13:37:00Z"/>
                <w:lang w:val="en-US"/>
              </w:rPr>
            </w:pPr>
            <w:ins w:id="710" w:author="smaslan" w:date="2018-12-04T13:39:00Z">
              <w:r>
                <w:rPr>
                  <w:lang w:val="en-US"/>
                </w:rPr>
                <w:t>0.000100</w:t>
              </w:r>
            </w:ins>
          </w:p>
        </w:tc>
      </w:tr>
    </w:tbl>
    <w:p w:rsidR="00582B0D" w:rsidRPr="0065293F" w:rsidDel="005A0A2F" w:rsidRDefault="00582B0D" w:rsidP="007949BB">
      <w:pPr>
        <w:rPr>
          <w:del w:id="711" w:author="smaslan" w:date="2018-12-04T13:43:00Z"/>
          <w:lang w:val="en-US"/>
        </w:rPr>
      </w:pPr>
      <w:bookmarkStart w:id="712" w:name="_Toc531694789"/>
      <w:bookmarkEnd w:id="712"/>
    </w:p>
    <w:p w:rsidR="00A525FC" w:rsidRDefault="00A525FC" w:rsidP="00860736">
      <w:pPr>
        <w:pStyle w:val="Nadpis4"/>
        <w:rPr>
          <w:lang w:val="en-US"/>
        </w:rPr>
      </w:pPr>
      <w:bookmarkStart w:id="713" w:name="_Toc531694790"/>
      <w:r>
        <w:rPr>
          <w:lang w:val="en-US"/>
        </w:rPr>
        <w:t>Transducer SFDR value</w:t>
      </w:r>
      <w:r w:rsidR="003745B9">
        <w:rPr>
          <w:lang w:val="en-US"/>
        </w:rPr>
        <w:t xml:space="preserve"> (optional)</w:t>
      </w:r>
      <w:bookmarkEnd w:id="516"/>
      <w:bookmarkEnd w:id="517"/>
      <w:bookmarkEnd w:id="713"/>
    </w:p>
    <w:p w:rsidR="00A525FC" w:rsidRPr="007E2598" w:rsidRDefault="00A525FC" w:rsidP="00A525FC">
      <w:pPr>
        <w:rPr>
          <w:lang w:val="en-US"/>
        </w:rPr>
      </w:pPr>
      <w:proofErr w:type="gramStart"/>
      <w:r>
        <w:rPr>
          <w:lang w:val="en-US"/>
        </w:rPr>
        <w:t xml:space="preserve">Defines </w:t>
      </w:r>
      <w:r w:rsidR="003745B9">
        <w:rPr>
          <w:lang w:val="en-US"/>
        </w:rPr>
        <w:t>effects of distortion of the transducer.</w:t>
      </w:r>
      <w:proofErr w:type="gramEnd"/>
      <w:r w:rsidR="003745B9">
        <w:rPr>
          <w:lang w:val="en-US"/>
        </w:rPr>
        <w:t xml:space="preserve"> The “</w:t>
      </w:r>
      <w:proofErr w:type="spellStart"/>
      <w:r w:rsidR="003745B9" w:rsidRPr="003745B9">
        <w:rPr>
          <w:b/>
          <w:lang w:val="en-US"/>
        </w:rPr>
        <w:t>sfdr</w:t>
      </w:r>
      <w:proofErr w:type="spellEnd"/>
      <w:r w:rsidR="003745B9" w:rsidRPr="003745B9">
        <w:rPr>
          <w:b/>
          <w:lang w:val="en-US"/>
        </w:rPr>
        <w:t xml:space="preserve"> path</w:t>
      </w:r>
      <w:r w:rsidR="003745B9">
        <w:rPr>
          <w:lang w:val="en-US"/>
        </w:rPr>
        <w:t xml:space="preserve">” is path to the 2D CSV file with measured SFDR values dependent on amplitude and frequency if fundamental frequency of the signal. The values are in [dB]. Note the values are positive, i.e.: 120 dB means max spur amplitude is </w:t>
      </w:r>
      <w:r w:rsidR="003745B9" w:rsidRPr="003745B9">
        <w:rPr>
          <w:i/>
          <w:lang w:val="en-US"/>
        </w:rPr>
        <w:t>A0*10^</w:t>
      </w:r>
      <w:r w:rsidR="00AF4EB6">
        <w:rPr>
          <w:i/>
          <w:lang w:val="en-US"/>
        </w:rPr>
        <w:t>-</w:t>
      </w:r>
      <w:r w:rsidR="003745B9" w:rsidRPr="003745B9">
        <w:rPr>
          <w:i/>
          <w:lang w:val="en-US"/>
        </w:rPr>
        <w:t>(120/20)</w:t>
      </w:r>
      <w:r w:rsidR="003745B9">
        <w:rPr>
          <w:lang w:val="en-US"/>
        </w:rPr>
        <w:t>.</w:t>
      </w:r>
    </w:p>
    <w:p w:rsidR="003745B9" w:rsidRDefault="003745B9" w:rsidP="003745B9">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45B9" w:rsidTr="003745B9">
        <w:tc>
          <w:tcPr>
            <w:tcW w:w="1313" w:type="dxa"/>
          </w:tcPr>
          <w:p w:rsidR="003745B9" w:rsidRDefault="003745B9" w:rsidP="00D5066D">
            <w:pPr>
              <w:rPr>
                <w:lang w:val="en-US"/>
              </w:rPr>
            </w:pPr>
            <w:r>
              <w:rPr>
                <w:lang w:val="en-US"/>
              </w:rPr>
              <w:t>x-axis:</w:t>
            </w:r>
          </w:p>
        </w:tc>
        <w:tc>
          <w:tcPr>
            <w:tcW w:w="5537" w:type="dxa"/>
          </w:tcPr>
          <w:p w:rsidR="003745B9" w:rsidRDefault="003745B9" w:rsidP="003745B9">
            <w:pPr>
              <w:rPr>
                <w:lang w:val="en-US"/>
              </w:rPr>
            </w:pPr>
            <w:r>
              <w:rPr>
                <w:lang w:val="en-US"/>
              </w:rPr>
              <w:t>input amplitude of fundamental frequency value [V] or [A]</w:t>
            </w:r>
          </w:p>
        </w:tc>
      </w:tr>
      <w:tr w:rsidR="003745B9" w:rsidTr="003745B9">
        <w:tc>
          <w:tcPr>
            <w:tcW w:w="1313" w:type="dxa"/>
          </w:tcPr>
          <w:p w:rsidR="003745B9" w:rsidRDefault="003745B9" w:rsidP="00D5066D">
            <w:pPr>
              <w:rPr>
                <w:lang w:val="en-US"/>
              </w:rPr>
            </w:pPr>
            <w:r>
              <w:rPr>
                <w:lang w:val="en-US"/>
              </w:rPr>
              <w:t>y-axis:</w:t>
            </w:r>
          </w:p>
        </w:tc>
        <w:tc>
          <w:tcPr>
            <w:tcW w:w="5537" w:type="dxa"/>
          </w:tcPr>
          <w:p w:rsidR="003745B9" w:rsidRDefault="003745B9" w:rsidP="00D5066D">
            <w:pPr>
              <w:rPr>
                <w:lang w:val="en-US"/>
              </w:rPr>
            </w:pPr>
            <w:r>
              <w:rPr>
                <w:lang w:val="en-US"/>
              </w:rPr>
              <w:t>fundamental frequency [Hz]</w:t>
            </w:r>
          </w:p>
        </w:tc>
      </w:tr>
      <w:tr w:rsidR="003745B9" w:rsidTr="003745B9">
        <w:tc>
          <w:tcPr>
            <w:tcW w:w="1313" w:type="dxa"/>
          </w:tcPr>
          <w:p w:rsidR="003745B9" w:rsidRDefault="003745B9" w:rsidP="00D5066D">
            <w:pPr>
              <w:rPr>
                <w:lang w:val="en-US"/>
              </w:rPr>
            </w:pPr>
            <w:r>
              <w:rPr>
                <w:lang w:val="en-US"/>
              </w:rPr>
              <w:lastRenderedPageBreak/>
              <w:t>Quantities:</w:t>
            </w:r>
          </w:p>
        </w:tc>
        <w:tc>
          <w:tcPr>
            <w:tcW w:w="5537" w:type="dxa"/>
          </w:tcPr>
          <w:p w:rsidR="003745B9" w:rsidRDefault="00D04F8E" w:rsidP="003745B9">
            <w:pPr>
              <w:rPr>
                <w:lang w:val="en-US"/>
              </w:rPr>
            </w:pPr>
            <w:proofErr w:type="spellStart"/>
            <w:r>
              <w:rPr>
                <w:lang w:val="en-US"/>
              </w:rPr>
              <w:t>sfdr</w:t>
            </w:r>
            <w:proofErr w:type="spellEnd"/>
            <w:r>
              <w:rPr>
                <w:lang w:val="en-US"/>
              </w:rPr>
              <w:t xml:space="preserve"> – SFDR value [dB]</w:t>
            </w:r>
          </w:p>
        </w:tc>
      </w:tr>
    </w:tbl>
    <w:p w:rsidR="003745B9" w:rsidRDefault="003745B9" w:rsidP="003745B9">
      <w:pPr>
        <w:rPr>
          <w:lang w:val="en-US"/>
        </w:rPr>
      </w:pPr>
      <w:r>
        <w:rPr>
          <w:lang w:val="en-US"/>
        </w:rPr>
        <w:t xml:space="preserve">The QWTB </w:t>
      </w:r>
      <w:r w:rsidR="00F21229">
        <w:rPr>
          <w:lang w:val="en-US"/>
        </w:rPr>
        <w:t xml:space="preserve">quantity </w:t>
      </w:r>
      <w:r>
        <w:rPr>
          <w:lang w:val="en-US"/>
        </w:rPr>
        <w:t>naming:</w:t>
      </w:r>
    </w:p>
    <w:tbl>
      <w:tblPr>
        <w:tblStyle w:val="Mkatabulky"/>
        <w:tblW w:w="0" w:type="auto"/>
        <w:tblLook w:val="04A0" w:firstRow="1" w:lastRow="0" w:firstColumn="1" w:lastColumn="0" w:noHBand="0" w:noVBand="1"/>
      </w:tblPr>
      <w:tblGrid>
        <w:gridCol w:w="1450"/>
        <w:gridCol w:w="1514"/>
        <w:gridCol w:w="3015"/>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15"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ED51C9">
            <w:pPr>
              <w:rPr>
                <w:lang w:val="en-US"/>
              </w:rPr>
            </w:pPr>
            <w:r>
              <w:rPr>
                <w:lang w:val="en-US"/>
              </w:rPr>
              <w:t>*</w:t>
            </w:r>
            <w:proofErr w:type="spellStart"/>
            <w:r>
              <w:rPr>
                <w:lang w:val="en-US"/>
              </w:rPr>
              <w:t>tr_sfdr_f.v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tr_sfdr_a.v</w:t>
            </w:r>
            <w:proofErr w:type="spellEnd"/>
          </w:p>
        </w:tc>
        <w:tc>
          <w:tcPr>
            <w:tcW w:w="1514" w:type="dxa"/>
          </w:tcPr>
          <w:p w:rsidR="007949BB" w:rsidRDefault="007949BB" w:rsidP="00ED51C9">
            <w:pPr>
              <w:jc w:val="center"/>
              <w:rPr>
                <w:lang w:val="en-US"/>
              </w:rPr>
            </w:pPr>
            <w:r>
              <w:rPr>
                <w:lang w:val="en-US"/>
              </w:rPr>
              <w:t>[]</w:t>
            </w:r>
          </w:p>
        </w:tc>
        <w:tc>
          <w:tcPr>
            <w:tcW w:w="3015" w:type="dxa"/>
          </w:tcPr>
          <w:p w:rsidR="007949BB" w:rsidRDefault="007949BB" w:rsidP="007949BB">
            <w:pPr>
              <w:rPr>
                <w:lang w:val="en-US"/>
              </w:rPr>
            </w:pPr>
            <w:r>
              <w:rPr>
                <w:lang w:val="en-US"/>
              </w:rPr>
              <w:t>Input amplitude axis [V] or [A]</w:t>
            </w:r>
          </w:p>
        </w:tc>
      </w:tr>
      <w:tr w:rsidR="007949BB" w:rsidTr="009A5614">
        <w:tc>
          <w:tcPr>
            <w:tcW w:w="1450" w:type="dxa"/>
          </w:tcPr>
          <w:p w:rsidR="007949BB" w:rsidRDefault="007949BB" w:rsidP="00ED51C9">
            <w:pPr>
              <w:rPr>
                <w:lang w:val="en-US"/>
              </w:rPr>
            </w:pPr>
            <w:r>
              <w:rPr>
                <w:lang w:val="en-US"/>
              </w:rPr>
              <w:t>*</w:t>
            </w:r>
            <w:proofErr w:type="spellStart"/>
            <w:r>
              <w:rPr>
                <w:lang w:val="en-US"/>
              </w:rPr>
              <w:t>tr_sfdr.v</w:t>
            </w:r>
            <w:proofErr w:type="spellEnd"/>
          </w:p>
        </w:tc>
        <w:tc>
          <w:tcPr>
            <w:tcW w:w="1514" w:type="dxa"/>
          </w:tcPr>
          <w:p w:rsidR="007949BB" w:rsidRDefault="00AC232D" w:rsidP="00ED51C9">
            <w:pPr>
              <w:jc w:val="center"/>
              <w:rPr>
                <w:lang w:val="en-US"/>
              </w:rPr>
            </w:pPr>
            <w:ins w:id="714" w:author="smaslan" w:date="2018-05-15T13:12:00Z">
              <w:r>
                <w:rPr>
                  <w:lang w:val="en-US"/>
                </w:rPr>
                <w:t>18</w:t>
              </w:r>
            </w:ins>
            <w:r w:rsidR="007949BB">
              <w:rPr>
                <w:lang w:val="en-US"/>
              </w:rPr>
              <w:t>0</w:t>
            </w:r>
          </w:p>
        </w:tc>
        <w:tc>
          <w:tcPr>
            <w:tcW w:w="3015" w:type="dxa"/>
          </w:tcPr>
          <w:p w:rsidR="007949BB" w:rsidRDefault="007949BB" w:rsidP="00ED51C9">
            <w:pPr>
              <w:rPr>
                <w:lang w:val="en-US"/>
              </w:rPr>
            </w:pPr>
            <w:r>
              <w:rPr>
                <w:lang w:val="en-US"/>
              </w:rPr>
              <w:t>SFDR value [dB]</w:t>
            </w:r>
          </w:p>
        </w:tc>
      </w:tr>
    </w:tbl>
    <w:p w:rsidR="007949BB" w:rsidRPr="0065293F" w:rsidRDefault="007949BB" w:rsidP="007949B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15" w:author="smaslan" w:date="2018-08-09T10:51:00Z">
        <w:r w:rsidR="006D2678">
          <w:rPr>
            <w:lang w:val="en-US"/>
          </w:rPr>
          <w:fldChar w:fldCharType="begin"/>
        </w:r>
        <w:r w:rsidR="006D2678">
          <w:rPr>
            <w:lang w:val="en-US"/>
          </w:rPr>
          <w:instrText xml:space="preserve"> REF _Ref521575187 \r \h </w:instrText>
        </w:r>
      </w:ins>
      <w:r w:rsidR="006D2678">
        <w:rPr>
          <w:lang w:val="en-US"/>
        </w:rPr>
      </w:r>
      <w:ins w:id="716" w:author="smaslan" w:date="2018-08-09T10:51:00Z">
        <w:r w:rsidR="006D2678">
          <w:rPr>
            <w:lang w:val="en-US"/>
          </w:rPr>
          <w:fldChar w:fldCharType="separate"/>
        </w:r>
        <w:r w:rsidR="006D2678">
          <w:rPr>
            <w:lang w:val="en-US"/>
          </w:rPr>
          <w:t>[4]</w:t>
        </w:r>
        <w:r w:rsidR="006D2678">
          <w:rPr>
            <w:lang w:val="en-US"/>
          </w:rPr>
          <w:fldChar w:fldCharType="end"/>
        </w:r>
      </w:ins>
      <w:del w:id="717" w:author="smaslan" w:date="2018-08-09T10:51:00Z">
        <w:r w:rsidR="00AF4EB6" w:rsidDel="006D2678">
          <w:rPr>
            <w:lang w:val="en-US"/>
          </w:rPr>
          <w:delText>[4]</w:delText>
        </w:r>
      </w:del>
      <w:r>
        <w:rPr>
          <w:lang w:val="en-US"/>
        </w:rPr>
        <w:t xml:space="preserve"> (i.e. “u_” or “i_” or nothing)</w:t>
      </w:r>
    </w:p>
    <w:p w:rsidR="00B411E1" w:rsidRDefault="00B411E1" w:rsidP="00860736">
      <w:pPr>
        <w:pStyle w:val="Nadpis4"/>
        <w:rPr>
          <w:lang w:val="en-US"/>
        </w:rPr>
      </w:pPr>
      <w:bookmarkStart w:id="718" w:name="_Toc509317568"/>
      <w:bookmarkStart w:id="719" w:name="_Toc509317758"/>
      <w:bookmarkStart w:id="720" w:name="_Toc531694791"/>
      <w:r>
        <w:rPr>
          <w:lang w:val="en-US"/>
        </w:rPr>
        <w:t>Transducer low-side RVD impedance (optional)</w:t>
      </w:r>
      <w:bookmarkEnd w:id="718"/>
      <w:bookmarkEnd w:id="719"/>
      <w:bookmarkEnd w:id="720"/>
    </w:p>
    <w:p w:rsidR="00B411E1" w:rsidRDefault="00940694" w:rsidP="00B411E1">
      <w:pPr>
        <w:rPr>
          <w:lang w:val="en-US"/>
        </w:rPr>
      </w:pPr>
      <w:r>
        <w:rPr>
          <w:lang w:val="en-US"/>
        </w:rPr>
        <w:t>1D CSV table “</w:t>
      </w:r>
      <w:proofErr w:type="spellStart"/>
      <w:r w:rsidRPr="00940694">
        <w:rPr>
          <w:b/>
          <w:lang w:val="en-US"/>
        </w:rPr>
        <w:t>rvd</w:t>
      </w:r>
      <w:proofErr w:type="spellEnd"/>
      <w:r w:rsidRPr="00940694">
        <w:rPr>
          <w:b/>
          <w:lang w:val="en-US"/>
        </w:rPr>
        <w:t xml:space="preserve"> low side impedance path</w:t>
      </w:r>
      <w:r>
        <w:rPr>
          <w:lang w:val="en-US"/>
        </w:rPr>
        <w:t>” d</w:t>
      </w:r>
      <w:r w:rsidR="00B411E1">
        <w:rPr>
          <w:lang w:val="en-US"/>
        </w:rPr>
        <w:t>efines rough impedance of the low-side resistor for RVDs. This value is needed only for RVD and it is used to calculate loading effect of the cable and digitizer input to the transfer. It is a “</w:t>
      </w:r>
      <w:proofErr w:type="spellStart"/>
      <w:r w:rsidR="00B411E1" w:rsidRPr="00542ABD">
        <w:rPr>
          <w:b/>
          <w:lang w:val="en-US"/>
        </w:rPr>
        <w:t>Zlo</w:t>
      </w:r>
      <w:proofErr w:type="spellEnd"/>
      <w:r w:rsidR="00B411E1">
        <w:rPr>
          <w:lang w:val="en-US"/>
        </w:rPr>
        <w:t>” component in the connection diagram. Typically it is not necessary to calibrate the value to uncertainty below 0.1 % i</w:t>
      </w:r>
      <w:r w:rsidR="00AF4EB6">
        <w:rPr>
          <w:lang w:val="en-US"/>
        </w:rPr>
        <w:t>f</w:t>
      </w:r>
      <w:r w:rsidR="00B411E1">
        <w:rPr>
          <w:lang w:val="en-US"/>
        </w:rPr>
        <w:t xml:space="preserve"> the resistance of the RVD is </w:t>
      </w:r>
      <w:r w:rsidR="00CC379E">
        <w:rPr>
          <w:lang w:val="en-US"/>
        </w:rPr>
        <w:t xml:space="preserve">up to </w:t>
      </w:r>
      <w:r w:rsidR="00B411E1">
        <w:rPr>
          <w:lang w:val="en-US"/>
        </w:rPr>
        <w:t>few hundred ohms</w:t>
      </w:r>
      <w:r w:rsidR="00AF4EB6">
        <w:rPr>
          <w:lang w:val="en-US"/>
        </w:rPr>
        <w:t xml:space="preserve"> and total impedance is above 1 MΩ</w:t>
      </w:r>
      <w:r w:rsidR="00B411E1">
        <w:rPr>
          <w:lang w:val="en-US"/>
        </w:rPr>
        <w:t>.</w:t>
      </w:r>
      <w:r w:rsidR="00AF4EB6">
        <w:rPr>
          <w:lang w:val="en-US"/>
        </w:rPr>
        <w:t xml:space="preserve"> For a shunt the value is ignored as the impedance of shunt can be calculated from the absolute complex transfer.</w:t>
      </w:r>
    </w:p>
    <w:p w:rsidR="00CC379E" w:rsidRPr="00CC379E" w:rsidRDefault="00CC379E" w:rsidP="00CC379E">
      <w:pPr>
        <w:autoSpaceDE w:val="0"/>
        <w:autoSpaceDN w:val="0"/>
        <w:adjustRightInd w:val="0"/>
        <w:spacing w:after="0" w:line="240" w:lineRule="auto"/>
        <w:rPr>
          <w:rFonts w:ascii="Courier New" w:hAnsi="Courier New" w:cs="Courier New"/>
          <w:color w:val="000000"/>
          <w:sz w:val="14"/>
          <w:szCs w:val="20"/>
          <w:lang w:val="en-US"/>
        </w:rPr>
      </w:pPr>
    </w:p>
    <w:p w:rsidR="00B411E1" w:rsidRDefault="00B411E1" w:rsidP="00B411E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3555"/>
      </w:tblGrid>
      <w:tr w:rsidR="00B411E1" w:rsidTr="009A5614">
        <w:tc>
          <w:tcPr>
            <w:tcW w:w="1313" w:type="dxa"/>
          </w:tcPr>
          <w:p w:rsidR="00B411E1" w:rsidRDefault="00B411E1" w:rsidP="00D5066D">
            <w:pPr>
              <w:rPr>
                <w:lang w:val="en-US"/>
              </w:rPr>
            </w:pPr>
            <w:r>
              <w:rPr>
                <w:lang w:val="en-US"/>
              </w:rPr>
              <w:t>y-axis:</w:t>
            </w:r>
          </w:p>
        </w:tc>
        <w:tc>
          <w:tcPr>
            <w:tcW w:w="3555" w:type="dxa"/>
          </w:tcPr>
          <w:p w:rsidR="00B411E1" w:rsidRDefault="00B411E1" w:rsidP="00D5066D">
            <w:pPr>
              <w:rPr>
                <w:lang w:val="en-US"/>
              </w:rPr>
            </w:pPr>
            <w:r>
              <w:rPr>
                <w:lang w:val="en-US"/>
              </w:rPr>
              <w:t>frequency [Hz]</w:t>
            </w:r>
          </w:p>
        </w:tc>
      </w:tr>
      <w:tr w:rsidR="00B411E1" w:rsidTr="009A5614">
        <w:tc>
          <w:tcPr>
            <w:tcW w:w="1313" w:type="dxa"/>
          </w:tcPr>
          <w:p w:rsidR="00B411E1" w:rsidRDefault="00B411E1" w:rsidP="00D5066D">
            <w:pPr>
              <w:rPr>
                <w:lang w:val="en-US"/>
              </w:rPr>
            </w:pPr>
            <w:r>
              <w:rPr>
                <w:lang w:val="en-US"/>
              </w:rPr>
              <w:t>Quantities:</w:t>
            </w:r>
          </w:p>
        </w:tc>
        <w:tc>
          <w:tcPr>
            <w:tcW w:w="3555" w:type="dxa"/>
          </w:tcPr>
          <w:p w:rsidR="00B411E1" w:rsidRDefault="00B411E1" w:rsidP="00D5066D">
            <w:pPr>
              <w:rPr>
                <w:lang w:val="en-US"/>
              </w:rPr>
            </w:pPr>
            <w:proofErr w:type="spellStart"/>
            <w:r>
              <w:rPr>
                <w:lang w:val="en-US"/>
              </w:rPr>
              <w:t>Rp</w:t>
            </w:r>
            <w:proofErr w:type="spellEnd"/>
            <w:r>
              <w:rPr>
                <w:lang w:val="en-US"/>
              </w:rPr>
              <w:t xml:space="preserve"> – parallel resistance [Ω]</w:t>
            </w:r>
          </w:p>
          <w:p w:rsidR="00B411E1" w:rsidRDefault="00B411E1" w:rsidP="00B411E1">
            <w:pPr>
              <w:rPr>
                <w:lang w:val="en-US"/>
              </w:rPr>
            </w:pPr>
            <w:proofErr w:type="spellStart"/>
            <w:r>
              <w:rPr>
                <w:lang w:val="en-US"/>
              </w:rPr>
              <w:t>Cp</w:t>
            </w:r>
            <w:proofErr w:type="spellEnd"/>
            <w:r>
              <w:rPr>
                <w:lang w:val="en-US"/>
              </w:rPr>
              <w:t xml:space="preserve"> – parallel capacitance [F]</w:t>
            </w:r>
          </w:p>
          <w:p w:rsidR="00B411E1" w:rsidRDefault="00B411E1" w:rsidP="00B411E1">
            <w:pPr>
              <w:rPr>
                <w:lang w:val="en-US"/>
              </w:rPr>
            </w:pPr>
            <w:r>
              <w:rPr>
                <w:lang w:val="en-US"/>
              </w:rPr>
              <w:t>u(</w:t>
            </w:r>
            <w:proofErr w:type="spellStart"/>
            <w:r>
              <w:rPr>
                <w:lang w:val="en-US"/>
              </w:rPr>
              <w:t>Rp</w:t>
            </w:r>
            <w:proofErr w:type="spellEnd"/>
            <w:r>
              <w:rPr>
                <w:lang w:val="en-US"/>
              </w:rPr>
              <w:t xml:space="preserve">) – absolute std. uncertainty </w:t>
            </w:r>
            <w:proofErr w:type="spellStart"/>
            <w:r>
              <w:rPr>
                <w:lang w:val="en-US"/>
              </w:rPr>
              <w:t>Rp</w:t>
            </w:r>
            <w:proofErr w:type="spellEnd"/>
          </w:p>
          <w:p w:rsidR="00B411E1" w:rsidRDefault="00B411E1" w:rsidP="00B411E1">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tc>
      </w:tr>
    </w:tbl>
    <w:p w:rsidR="00B411E1" w:rsidRDefault="00B411E1" w:rsidP="00B411E1">
      <w:pPr>
        <w:rPr>
          <w:lang w:val="en-US"/>
        </w:rPr>
      </w:pPr>
      <w:r>
        <w:rPr>
          <w:lang w:val="en-US"/>
        </w:rPr>
        <w:t xml:space="preserve">The QWTB </w:t>
      </w:r>
      <w:r w:rsidR="00F21229">
        <w:rPr>
          <w:lang w:val="en-US"/>
        </w:rPr>
        <w:t>quantity</w:t>
      </w:r>
      <w:r>
        <w:rPr>
          <w:lang w:val="en-US"/>
        </w:rPr>
        <w:t xml:space="preserve"> naming:</w:t>
      </w:r>
    </w:p>
    <w:tbl>
      <w:tblPr>
        <w:tblStyle w:val="Mkatabulky"/>
        <w:tblW w:w="0" w:type="auto"/>
        <w:tblLook w:val="04A0" w:firstRow="1" w:lastRow="0" w:firstColumn="1" w:lastColumn="0" w:noHBand="0" w:noVBand="1"/>
      </w:tblPr>
      <w:tblGrid>
        <w:gridCol w:w="1450"/>
        <w:gridCol w:w="1514"/>
        <w:gridCol w:w="3037"/>
      </w:tblGrid>
      <w:tr w:rsidR="007949BB" w:rsidTr="009A5614">
        <w:tc>
          <w:tcPr>
            <w:tcW w:w="1450" w:type="dxa"/>
          </w:tcPr>
          <w:p w:rsidR="007949BB" w:rsidRPr="007949BB" w:rsidRDefault="007949BB" w:rsidP="00ED51C9">
            <w:pPr>
              <w:rPr>
                <w:i/>
                <w:lang w:val="en-US"/>
              </w:rPr>
            </w:pPr>
            <w:r w:rsidRPr="007949BB">
              <w:rPr>
                <w:i/>
                <w:lang w:val="en-US"/>
              </w:rPr>
              <w:t>QWTB name</w:t>
            </w:r>
          </w:p>
        </w:tc>
        <w:tc>
          <w:tcPr>
            <w:tcW w:w="1514" w:type="dxa"/>
          </w:tcPr>
          <w:p w:rsidR="007949BB" w:rsidRPr="007949BB" w:rsidRDefault="007949BB" w:rsidP="00ED51C9">
            <w:pPr>
              <w:rPr>
                <w:i/>
                <w:lang w:val="en-US"/>
              </w:rPr>
            </w:pPr>
            <w:r w:rsidRPr="007949BB">
              <w:rPr>
                <w:i/>
                <w:lang w:val="en-US"/>
              </w:rPr>
              <w:t>Default value</w:t>
            </w:r>
          </w:p>
        </w:tc>
        <w:tc>
          <w:tcPr>
            <w:tcW w:w="3037" w:type="dxa"/>
          </w:tcPr>
          <w:p w:rsidR="007949BB" w:rsidRPr="007949BB" w:rsidRDefault="007949BB" w:rsidP="00ED51C9">
            <w:pPr>
              <w:rPr>
                <w:i/>
                <w:lang w:val="en-US"/>
              </w:rPr>
            </w:pPr>
            <w:r w:rsidRPr="007949BB">
              <w:rPr>
                <w:i/>
                <w:lang w:val="en-US"/>
              </w:rPr>
              <w:t>Meaning</w:t>
            </w:r>
          </w:p>
        </w:tc>
      </w:tr>
      <w:tr w:rsidR="007949BB" w:rsidTr="009A5614">
        <w:tc>
          <w:tcPr>
            <w:tcW w:w="1450" w:type="dxa"/>
          </w:tcPr>
          <w:p w:rsidR="007949BB" w:rsidRDefault="007949BB" w:rsidP="007949BB">
            <w:pPr>
              <w:rPr>
                <w:lang w:val="en-US"/>
              </w:rPr>
            </w:pPr>
            <w:r>
              <w:rPr>
                <w:lang w:val="en-US"/>
              </w:rPr>
              <w:t>*</w:t>
            </w:r>
            <w:proofErr w:type="spellStart"/>
            <w:r>
              <w:rPr>
                <w:lang w:val="en-US"/>
              </w:rPr>
              <w:t>tr_Zlo_f.v</w:t>
            </w:r>
            <w:proofErr w:type="spellEnd"/>
          </w:p>
        </w:tc>
        <w:tc>
          <w:tcPr>
            <w:tcW w:w="1514" w:type="dxa"/>
          </w:tcPr>
          <w:p w:rsidR="007949BB" w:rsidRDefault="007949BB" w:rsidP="00ED51C9">
            <w:pPr>
              <w:jc w:val="center"/>
              <w:rPr>
                <w:lang w:val="en-US"/>
              </w:rPr>
            </w:pPr>
            <w:r>
              <w:rPr>
                <w:lang w:val="en-US"/>
              </w:rPr>
              <w:t>[]</w:t>
            </w:r>
          </w:p>
        </w:tc>
        <w:tc>
          <w:tcPr>
            <w:tcW w:w="3037" w:type="dxa"/>
          </w:tcPr>
          <w:p w:rsidR="007949BB" w:rsidRDefault="007949BB" w:rsidP="00ED51C9">
            <w:pPr>
              <w:rPr>
                <w:lang w:val="en-US"/>
              </w:rPr>
            </w:pPr>
            <w:r>
              <w:rPr>
                <w:lang w:val="en-US"/>
              </w:rPr>
              <w:t>Frequency axis [Hz]</w:t>
            </w:r>
          </w:p>
        </w:tc>
      </w:tr>
      <w:tr w:rsidR="007949BB" w:rsidTr="009A5614">
        <w:tc>
          <w:tcPr>
            <w:tcW w:w="1450" w:type="dxa"/>
          </w:tcPr>
          <w:p w:rsidR="007949BB" w:rsidRDefault="007949BB" w:rsidP="00ED51C9">
            <w:pPr>
              <w:rPr>
                <w:lang w:val="en-US"/>
              </w:rPr>
            </w:pPr>
            <w:r>
              <w:rPr>
                <w:lang w:val="en-US"/>
              </w:rPr>
              <w:t>*</w:t>
            </w:r>
            <w:proofErr w:type="spellStart"/>
            <w:r>
              <w:rPr>
                <w:lang w:val="en-US"/>
              </w:rPr>
              <w:t>tr_Zlo_Rp.v</w:t>
            </w:r>
            <w:proofErr w:type="spellEnd"/>
          </w:p>
          <w:p w:rsidR="007949BB" w:rsidRDefault="007949BB" w:rsidP="00ED51C9">
            <w:pPr>
              <w:rPr>
                <w:lang w:val="en-US"/>
              </w:rPr>
            </w:pPr>
            <w:r>
              <w:rPr>
                <w:lang w:val="en-US"/>
              </w:rPr>
              <w:t>*</w:t>
            </w:r>
            <w:proofErr w:type="spellStart"/>
            <w:r>
              <w:rPr>
                <w:lang w:val="en-US"/>
              </w:rPr>
              <w:t>tr_Zlo_Rp.u</w:t>
            </w:r>
            <w:proofErr w:type="spellEnd"/>
          </w:p>
          <w:p w:rsidR="007949BB" w:rsidRDefault="007949BB" w:rsidP="00ED51C9">
            <w:pPr>
              <w:rPr>
                <w:lang w:val="en-US"/>
              </w:rPr>
            </w:pPr>
            <w:r>
              <w:rPr>
                <w:lang w:val="en-US"/>
              </w:rPr>
              <w:t>*</w:t>
            </w:r>
            <w:proofErr w:type="spellStart"/>
            <w:r>
              <w:rPr>
                <w:lang w:val="en-US"/>
              </w:rPr>
              <w:t>tr_Zlo_Cp.v</w:t>
            </w:r>
            <w:proofErr w:type="spellEnd"/>
          </w:p>
          <w:p w:rsidR="007949BB" w:rsidRDefault="007949BB" w:rsidP="00ED51C9">
            <w:pPr>
              <w:rPr>
                <w:lang w:val="en-US"/>
              </w:rPr>
            </w:pPr>
            <w:r>
              <w:rPr>
                <w:lang w:val="en-US"/>
              </w:rPr>
              <w:t>*</w:t>
            </w:r>
            <w:proofErr w:type="spellStart"/>
            <w:r>
              <w:rPr>
                <w:lang w:val="en-US"/>
              </w:rPr>
              <w:t>tr_Zlo_Cp.u</w:t>
            </w:r>
            <w:proofErr w:type="spellEnd"/>
          </w:p>
        </w:tc>
        <w:tc>
          <w:tcPr>
            <w:tcW w:w="1514" w:type="dxa"/>
          </w:tcPr>
          <w:p w:rsidR="007949BB" w:rsidRDefault="007949BB" w:rsidP="00ED51C9">
            <w:pPr>
              <w:jc w:val="center"/>
              <w:rPr>
                <w:lang w:val="en-US"/>
              </w:rPr>
            </w:pPr>
            <w:r>
              <w:rPr>
                <w:lang w:val="en-US"/>
              </w:rPr>
              <w:t>1e</w:t>
            </w:r>
            <w:r w:rsidR="00FA09FB">
              <w:rPr>
                <w:lang w:val="en-US"/>
              </w:rPr>
              <w:t>3</w:t>
            </w:r>
          </w:p>
          <w:p w:rsidR="007949BB" w:rsidRDefault="007949BB" w:rsidP="00ED51C9">
            <w:pPr>
              <w:jc w:val="center"/>
              <w:rPr>
                <w:lang w:val="en-US"/>
              </w:rPr>
            </w:pPr>
            <w:r>
              <w:rPr>
                <w:lang w:val="en-US"/>
              </w:rPr>
              <w:t>0</w:t>
            </w:r>
          </w:p>
          <w:p w:rsidR="007949BB" w:rsidRDefault="00FA09FB" w:rsidP="00ED51C9">
            <w:pPr>
              <w:jc w:val="center"/>
              <w:rPr>
                <w:lang w:val="en-US"/>
              </w:rPr>
            </w:pPr>
            <w:r>
              <w:rPr>
                <w:lang w:val="en-US"/>
              </w:rPr>
              <w:t>0</w:t>
            </w:r>
          </w:p>
          <w:p w:rsidR="007949BB" w:rsidRDefault="007949BB" w:rsidP="00ED51C9">
            <w:pPr>
              <w:jc w:val="center"/>
              <w:rPr>
                <w:lang w:val="en-US"/>
              </w:rPr>
            </w:pPr>
            <w:r>
              <w:rPr>
                <w:lang w:val="en-US"/>
              </w:rPr>
              <w:t>0</w:t>
            </w:r>
          </w:p>
        </w:tc>
        <w:tc>
          <w:tcPr>
            <w:tcW w:w="3037" w:type="dxa"/>
          </w:tcPr>
          <w:p w:rsidR="007949BB" w:rsidRDefault="007949BB" w:rsidP="00ED51C9">
            <w:pPr>
              <w:rPr>
                <w:lang w:val="en-US"/>
              </w:rPr>
            </w:pPr>
            <w:proofErr w:type="spellStart"/>
            <w:r>
              <w:rPr>
                <w:lang w:val="en-US"/>
              </w:rPr>
              <w:t>Rp</w:t>
            </w:r>
            <w:proofErr w:type="spellEnd"/>
            <w:r>
              <w:rPr>
                <w:lang w:val="en-US"/>
              </w:rPr>
              <w:t xml:space="preserve"> value [Ω]</w:t>
            </w:r>
          </w:p>
          <w:p w:rsidR="007949BB" w:rsidRDefault="007949BB" w:rsidP="00ED51C9">
            <w:pPr>
              <w:rPr>
                <w:lang w:val="en-US"/>
              </w:rPr>
            </w:pPr>
            <w:r>
              <w:rPr>
                <w:lang w:val="en-US"/>
              </w:rPr>
              <w:t xml:space="preserve">Abs. std. uncertainty of </w:t>
            </w:r>
            <w:proofErr w:type="spellStart"/>
            <w:r>
              <w:rPr>
                <w:lang w:val="en-US"/>
              </w:rPr>
              <w:t>Rp</w:t>
            </w:r>
            <w:proofErr w:type="spellEnd"/>
            <w:r>
              <w:rPr>
                <w:lang w:val="en-US"/>
              </w:rPr>
              <w:t xml:space="preserve"> [Ω]</w:t>
            </w:r>
          </w:p>
          <w:p w:rsidR="007949BB" w:rsidRDefault="007949BB" w:rsidP="00ED51C9">
            <w:pPr>
              <w:rPr>
                <w:lang w:val="en-US"/>
              </w:rPr>
            </w:pPr>
            <w:proofErr w:type="spellStart"/>
            <w:r>
              <w:rPr>
                <w:lang w:val="en-US"/>
              </w:rPr>
              <w:t>Cp</w:t>
            </w:r>
            <w:proofErr w:type="spellEnd"/>
            <w:r>
              <w:rPr>
                <w:lang w:val="en-US"/>
              </w:rPr>
              <w:t xml:space="preserve"> value [F]</w:t>
            </w:r>
          </w:p>
          <w:p w:rsidR="007949BB" w:rsidRDefault="007949BB" w:rsidP="007949BB">
            <w:pPr>
              <w:rPr>
                <w:lang w:val="en-US"/>
              </w:rPr>
            </w:pPr>
            <w:r>
              <w:rPr>
                <w:lang w:val="en-US"/>
              </w:rPr>
              <w:t xml:space="preserve">Abs. std. uncertainty of </w:t>
            </w:r>
            <w:proofErr w:type="spellStart"/>
            <w:r>
              <w:rPr>
                <w:lang w:val="en-US"/>
              </w:rPr>
              <w:t>Cp</w:t>
            </w:r>
            <w:proofErr w:type="spellEnd"/>
            <w:r>
              <w:rPr>
                <w:lang w:val="en-US"/>
              </w:rPr>
              <w:t xml:space="preserve"> [F]</w:t>
            </w:r>
          </w:p>
        </w:tc>
      </w:tr>
    </w:tbl>
    <w:p w:rsidR="007949BB" w:rsidRPr="0065293F" w:rsidRDefault="007949BB" w:rsidP="007949BB">
      <w:pPr>
        <w:rPr>
          <w:lang w:val="en-US"/>
        </w:rPr>
      </w:pPr>
      <w:bookmarkStart w:id="721" w:name="_Toc509317569"/>
      <w:bookmarkStart w:id="722" w:name="_Toc509317759"/>
      <w:r w:rsidRPr="0065293F">
        <w:rPr>
          <w:lang w:val="en-US"/>
        </w:rPr>
        <w:t>*</w:t>
      </w:r>
      <w:r>
        <w:rPr>
          <w:lang w:val="en-US"/>
        </w:rPr>
        <w:t xml:space="preserve"> </w:t>
      </w:r>
      <w:r w:rsidRPr="0065293F">
        <w:rPr>
          <w:lang w:val="en-US"/>
        </w:rPr>
        <w:t xml:space="preserve">- </w:t>
      </w:r>
      <w:r>
        <w:rPr>
          <w:lang w:val="en-US"/>
        </w:rPr>
        <w:t xml:space="preserve">transducer prefix </w:t>
      </w:r>
      <w:ins w:id="723" w:author="smaslan" w:date="2018-08-09T10:51:00Z">
        <w:r w:rsidR="006D2678">
          <w:rPr>
            <w:lang w:val="en-US"/>
          </w:rPr>
          <w:fldChar w:fldCharType="begin"/>
        </w:r>
        <w:r w:rsidR="006D2678">
          <w:rPr>
            <w:lang w:val="en-US"/>
          </w:rPr>
          <w:instrText xml:space="preserve"> REF _Ref521575187 \r \h </w:instrText>
        </w:r>
      </w:ins>
      <w:r w:rsidR="006D2678">
        <w:rPr>
          <w:lang w:val="en-US"/>
        </w:rPr>
      </w:r>
      <w:ins w:id="724" w:author="smaslan" w:date="2018-08-09T10:51:00Z">
        <w:r w:rsidR="006D2678">
          <w:rPr>
            <w:lang w:val="en-US"/>
          </w:rPr>
          <w:fldChar w:fldCharType="separate"/>
        </w:r>
        <w:r w:rsidR="006D2678">
          <w:rPr>
            <w:lang w:val="en-US"/>
          </w:rPr>
          <w:t>[4]</w:t>
        </w:r>
        <w:r w:rsidR="006D2678">
          <w:rPr>
            <w:lang w:val="en-US"/>
          </w:rPr>
          <w:fldChar w:fldCharType="end"/>
        </w:r>
      </w:ins>
      <w:del w:id="725" w:author="smaslan" w:date="2018-08-09T10:51:00Z">
        <w:r w:rsidDel="006D2678">
          <w:rPr>
            <w:lang w:val="en-US"/>
          </w:rPr>
          <w:delText>[</w:delText>
        </w:r>
        <w:r w:rsidR="00AF4EB6" w:rsidDel="006D2678">
          <w:rPr>
            <w:lang w:val="en-US"/>
          </w:rPr>
          <w:delText>4</w:delText>
        </w:r>
        <w:r w:rsidDel="006D2678">
          <w:rPr>
            <w:lang w:val="en-US"/>
          </w:rPr>
          <w:delText>]</w:delText>
        </w:r>
      </w:del>
      <w:r>
        <w:rPr>
          <w:lang w:val="en-US"/>
        </w:rPr>
        <w:t xml:space="preserve"> (i.e. “u_” or “i_” or nothing)</w:t>
      </w:r>
    </w:p>
    <w:p w:rsidR="00542ABD" w:rsidRDefault="00542ABD" w:rsidP="00860736">
      <w:pPr>
        <w:pStyle w:val="Nadpis4"/>
        <w:rPr>
          <w:lang w:val="en-US"/>
        </w:rPr>
      </w:pPr>
      <w:bookmarkStart w:id="726" w:name="_Toc531694792"/>
      <w:r>
        <w:rPr>
          <w:lang w:val="en-US"/>
        </w:rPr>
        <w:t xml:space="preserve">Transducer high-side </w:t>
      </w:r>
      <w:r w:rsidR="002A6711">
        <w:rPr>
          <w:lang w:val="en-US"/>
        </w:rPr>
        <w:t xml:space="preserve">output </w:t>
      </w:r>
      <w:r>
        <w:rPr>
          <w:lang w:val="en-US"/>
        </w:rPr>
        <w:t>terminal series impedance (optional)</w:t>
      </w:r>
      <w:bookmarkEnd w:id="721"/>
      <w:bookmarkEnd w:id="722"/>
      <w:bookmarkEnd w:id="726"/>
    </w:p>
    <w:p w:rsidR="00542ABD" w:rsidRDefault="00940694" w:rsidP="00542ABD">
      <w:pPr>
        <w:rPr>
          <w:lang w:val="en-US"/>
        </w:rPr>
      </w:pPr>
      <w:r>
        <w:rPr>
          <w:lang w:val="en-US"/>
        </w:rPr>
        <w:t>1D CSV table “</w:t>
      </w:r>
      <w:r w:rsidRPr="00940694">
        <w:rPr>
          <w:b/>
          <w:lang w:val="en-US"/>
        </w:rPr>
        <w:t>output terminals series impedance path</w:t>
      </w:r>
      <w:r>
        <w:rPr>
          <w:lang w:val="en-US"/>
        </w:rPr>
        <w:t>” is e</w:t>
      </w:r>
      <w:r w:rsidR="00542ABD">
        <w:rPr>
          <w:lang w:val="en-US"/>
        </w:rPr>
        <w:t>stimate of the series impedance of the transducer’s high-side output terminal (component “</w:t>
      </w:r>
      <w:proofErr w:type="spellStart"/>
      <w:r w:rsidR="00542ABD" w:rsidRPr="00542ABD">
        <w:rPr>
          <w:b/>
          <w:lang w:val="en-US"/>
        </w:rPr>
        <w:t>Zca</w:t>
      </w:r>
      <w:proofErr w:type="spellEnd"/>
      <w:r w:rsidR="00542ABD">
        <w:rPr>
          <w:lang w:val="en-US"/>
        </w:rPr>
        <w:t xml:space="preserve">” in the correction diagram). </w:t>
      </w:r>
      <w:r w:rsidR="00CB4790">
        <w:rPr>
          <w:lang w:val="en-US"/>
        </w:rPr>
        <w:t>It is part of the transducer loading corrections. The value is usually not measurable, but at least its uncertainty should be estimated in order take the loading effect into the uncertainty budget.</w:t>
      </w:r>
    </w:p>
    <w:p w:rsidR="00542ABD" w:rsidRPr="00CC379E" w:rsidRDefault="00542ABD" w:rsidP="00542ABD">
      <w:pPr>
        <w:autoSpaceDE w:val="0"/>
        <w:autoSpaceDN w:val="0"/>
        <w:adjustRightInd w:val="0"/>
        <w:spacing w:after="0" w:line="240" w:lineRule="auto"/>
        <w:rPr>
          <w:rFonts w:ascii="Courier New" w:hAnsi="Courier New" w:cs="Courier New"/>
          <w:color w:val="000000"/>
          <w:sz w:val="14"/>
          <w:szCs w:val="20"/>
          <w:lang w:val="en-US"/>
        </w:rPr>
      </w:pPr>
    </w:p>
    <w:p w:rsidR="00542ABD" w:rsidRDefault="00542ABD" w:rsidP="00542ABD">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542ABD" w:rsidTr="00D5066D">
        <w:tc>
          <w:tcPr>
            <w:tcW w:w="1313" w:type="dxa"/>
          </w:tcPr>
          <w:p w:rsidR="00542ABD" w:rsidRDefault="00542ABD" w:rsidP="00D5066D">
            <w:pPr>
              <w:rPr>
                <w:lang w:val="en-US"/>
              </w:rPr>
            </w:pPr>
            <w:r>
              <w:rPr>
                <w:lang w:val="en-US"/>
              </w:rPr>
              <w:t>y-axis:</w:t>
            </w:r>
          </w:p>
        </w:tc>
        <w:tc>
          <w:tcPr>
            <w:tcW w:w="5537" w:type="dxa"/>
          </w:tcPr>
          <w:p w:rsidR="00542ABD" w:rsidRDefault="00542ABD" w:rsidP="00D5066D">
            <w:pPr>
              <w:rPr>
                <w:lang w:val="en-US"/>
              </w:rPr>
            </w:pPr>
            <w:r>
              <w:rPr>
                <w:lang w:val="en-US"/>
              </w:rPr>
              <w:t>frequency [Hz]</w:t>
            </w:r>
          </w:p>
        </w:tc>
      </w:tr>
      <w:tr w:rsidR="00542ABD" w:rsidTr="00D5066D">
        <w:tc>
          <w:tcPr>
            <w:tcW w:w="1313" w:type="dxa"/>
          </w:tcPr>
          <w:p w:rsidR="00542ABD" w:rsidRDefault="00542ABD" w:rsidP="00D5066D">
            <w:pPr>
              <w:rPr>
                <w:lang w:val="en-US"/>
              </w:rPr>
            </w:pPr>
            <w:r>
              <w:rPr>
                <w:lang w:val="en-US"/>
              </w:rPr>
              <w:t>Quantities:</w:t>
            </w:r>
          </w:p>
        </w:tc>
        <w:tc>
          <w:tcPr>
            <w:tcW w:w="5537" w:type="dxa"/>
          </w:tcPr>
          <w:p w:rsidR="00542ABD" w:rsidRDefault="00542ABD" w:rsidP="00D5066D">
            <w:pPr>
              <w:rPr>
                <w:lang w:val="en-US"/>
              </w:rPr>
            </w:pPr>
            <w:proofErr w:type="spellStart"/>
            <w:r>
              <w:rPr>
                <w:lang w:val="en-US"/>
              </w:rPr>
              <w:t>Rs</w:t>
            </w:r>
            <w:proofErr w:type="spellEnd"/>
            <w:r>
              <w:rPr>
                <w:lang w:val="en-US"/>
              </w:rPr>
              <w:t xml:space="preserve"> – series resistance [Ω]</w:t>
            </w:r>
          </w:p>
          <w:p w:rsidR="00542ABD" w:rsidRDefault="00542ABD" w:rsidP="00D5066D">
            <w:pPr>
              <w:rPr>
                <w:lang w:val="en-US"/>
              </w:rPr>
            </w:pPr>
            <w:proofErr w:type="spellStart"/>
            <w:r>
              <w:rPr>
                <w:lang w:val="en-US"/>
              </w:rPr>
              <w:t>Ls</w:t>
            </w:r>
            <w:proofErr w:type="spellEnd"/>
            <w:r>
              <w:rPr>
                <w:lang w:val="en-US"/>
              </w:rPr>
              <w:t xml:space="preserve"> – series inductance [H]</w:t>
            </w:r>
          </w:p>
          <w:p w:rsidR="00542ABD" w:rsidRDefault="00542ABD"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542ABD" w:rsidRDefault="00542ABD" w:rsidP="00542AB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542ABD" w:rsidRDefault="00542ABD" w:rsidP="00542ABD">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tr_Zca_Rs.v</w:t>
            </w:r>
            <w:proofErr w:type="spellEnd"/>
          </w:p>
          <w:p w:rsidR="00ED51C9" w:rsidRDefault="00ED51C9" w:rsidP="00ED51C9">
            <w:pPr>
              <w:rPr>
                <w:lang w:val="en-US"/>
              </w:rPr>
            </w:pPr>
            <w:r>
              <w:rPr>
                <w:lang w:val="en-US"/>
              </w:rPr>
              <w:lastRenderedPageBreak/>
              <w:t>*</w:t>
            </w:r>
            <w:proofErr w:type="spellStart"/>
            <w:r>
              <w:rPr>
                <w:lang w:val="en-US"/>
              </w:rPr>
              <w:t>tr_Zca_Rs.u</w:t>
            </w:r>
            <w:proofErr w:type="spellEnd"/>
          </w:p>
          <w:p w:rsidR="00ED51C9" w:rsidRDefault="00ED51C9" w:rsidP="00ED51C9">
            <w:pPr>
              <w:rPr>
                <w:lang w:val="en-US"/>
              </w:rPr>
            </w:pPr>
            <w:r>
              <w:rPr>
                <w:lang w:val="en-US"/>
              </w:rPr>
              <w:t>*</w:t>
            </w:r>
            <w:proofErr w:type="spellStart"/>
            <w:r>
              <w:rPr>
                <w:lang w:val="en-US"/>
              </w:rPr>
              <w:t>tr_Zca_Ls.v</w:t>
            </w:r>
            <w:proofErr w:type="spellEnd"/>
          </w:p>
          <w:p w:rsidR="00ED51C9" w:rsidRDefault="00ED51C9" w:rsidP="00ED51C9">
            <w:pPr>
              <w:rPr>
                <w:lang w:val="en-US"/>
              </w:rPr>
            </w:pPr>
            <w:r>
              <w:rPr>
                <w:lang w:val="en-US"/>
              </w:rPr>
              <w:t>*</w:t>
            </w:r>
            <w:proofErr w:type="spellStart"/>
            <w:r>
              <w:rPr>
                <w:lang w:val="en-US"/>
              </w:rPr>
              <w:t>tr_Zca_Ls.u</w:t>
            </w:r>
            <w:proofErr w:type="spellEnd"/>
          </w:p>
        </w:tc>
        <w:tc>
          <w:tcPr>
            <w:tcW w:w="1514" w:type="dxa"/>
          </w:tcPr>
          <w:p w:rsidR="00ED51C9" w:rsidRDefault="00ED51C9" w:rsidP="00ED51C9">
            <w:pPr>
              <w:jc w:val="center"/>
              <w:rPr>
                <w:lang w:val="en-US"/>
              </w:rPr>
            </w:pPr>
            <w:r>
              <w:rPr>
                <w:lang w:val="en-US"/>
              </w:rPr>
              <w:lastRenderedPageBreak/>
              <w:t>1e-9</w:t>
            </w:r>
          </w:p>
          <w:p w:rsidR="00ED51C9" w:rsidRDefault="00ED51C9" w:rsidP="00ED51C9">
            <w:pPr>
              <w:jc w:val="center"/>
              <w:rPr>
                <w:lang w:val="en-US"/>
              </w:rPr>
            </w:pPr>
            <w:r>
              <w:rPr>
                <w:lang w:val="en-US"/>
              </w:rPr>
              <w:lastRenderedPageBreak/>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lastRenderedPageBreak/>
              <w:t>Rs</w:t>
            </w:r>
            <w:proofErr w:type="spellEnd"/>
            <w:r>
              <w:rPr>
                <w:lang w:val="en-US"/>
              </w:rPr>
              <w:t xml:space="preserve"> value [Ω]</w:t>
            </w:r>
          </w:p>
          <w:p w:rsidR="00ED51C9" w:rsidRDefault="00ED51C9" w:rsidP="00ED51C9">
            <w:pPr>
              <w:rPr>
                <w:lang w:val="en-US"/>
              </w:rPr>
            </w:pPr>
            <w:r>
              <w:rPr>
                <w:lang w:val="en-US"/>
              </w:rPr>
              <w:lastRenderedPageBreak/>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lastRenderedPageBreak/>
        <w:t>*</w:t>
      </w:r>
      <w:r>
        <w:rPr>
          <w:lang w:val="en-US"/>
        </w:rPr>
        <w:t xml:space="preserve"> </w:t>
      </w:r>
      <w:r w:rsidRPr="0065293F">
        <w:rPr>
          <w:lang w:val="en-US"/>
        </w:rPr>
        <w:t xml:space="preserve">- </w:t>
      </w:r>
      <w:r>
        <w:rPr>
          <w:lang w:val="en-US"/>
        </w:rPr>
        <w:t xml:space="preserve">transducer prefix </w:t>
      </w:r>
      <w:ins w:id="727" w:author="smaslan" w:date="2018-08-09T10:51:00Z">
        <w:r w:rsidR="006D2678">
          <w:rPr>
            <w:lang w:val="en-US"/>
          </w:rPr>
          <w:fldChar w:fldCharType="begin"/>
        </w:r>
        <w:r w:rsidR="006D2678">
          <w:rPr>
            <w:lang w:val="en-US"/>
          </w:rPr>
          <w:instrText xml:space="preserve"> REF _Ref521575187 \r \h </w:instrText>
        </w:r>
      </w:ins>
      <w:r w:rsidR="006D2678">
        <w:rPr>
          <w:lang w:val="en-US"/>
        </w:rPr>
      </w:r>
      <w:ins w:id="728" w:author="smaslan" w:date="2018-08-09T10:51:00Z">
        <w:r w:rsidR="006D2678">
          <w:rPr>
            <w:lang w:val="en-US"/>
          </w:rPr>
          <w:fldChar w:fldCharType="separate"/>
        </w:r>
        <w:r w:rsidR="006D2678">
          <w:rPr>
            <w:lang w:val="en-US"/>
          </w:rPr>
          <w:t>[4]</w:t>
        </w:r>
        <w:r w:rsidR="006D2678">
          <w:rPr>
            <w:lang w:val="en-US"/>
          </w:rPr>
          <w:fldChar w:fldCharType="end"/>
        </w:r>
      </w:ins>
      <w:del w:id="729" w:author="smaslan" w:date="2018-08-09T10:51:00Z">
        <w:r w:rsidDel="006D2678">
          <w:rPr>
            <w:lang w:val="en-US"/>
          </w:rPr>
          <w:delText>[</w:delText>
        </w:r>
      </w:del>
      <w:del w:id="730" w:author="smaslan" w:date="2018-05-15T13:12:00Z">
        <w:r w:rsidDel="00AC232D">
          <w:rPr>
            <w:lang w:val="en-US"/>
          </w:rPr>
          <w:delText>3</w:delText>
        </w:r>
      </w:del>
      <w:del w:id="731" w:author="smaslan" w:date="2018-08-09T10:51:00Z">
        <w:r w:rsidDel="006D2678">
          <w:rPr>
            <w:lang w:val="en-US"/>
          </w:rPr>
          <w:delText>]</w:delText>
        </w:r>
      </w:del>
      <w:r>
        <w:rPr>
          <w:lang w:val="en-US"/>
        </w:rPr>
        <w:t xml:space="preserve"> (i.e. “u_” or “i_” or nothing)</w:t>
      </w:r>
    </w:p>
    <w:p w:rsidR="002A6711" w:rsidRDefault="002A6711" w:rsidP="00860736">
      <w:pPr>
        <w:pStyle w:val="Nadpis4"/>
        <w:rPr>
          <w:lang w:val="en-US"/>
        </w:rPr>
      </w:pPr>
      <w:bookmarkStart w:id="732" w:name="_Toc509317570"/>
      <w:bookmarkStart w:id="733" w:name="_Toc509317760"/>
      <w:bookmarkStart w:id="734" w:name="_Toc531694793"/>
      <w:r>
        <w:rPr>
          <w:lang w:val="en-US"/>
        </w:rPr>
        <w:t>Transducer low-side output terminal series impedance (optional)</w:t>
      </w:r>
      <w:bookmarkEnd w:id="732"/>
      <w:bookmarkEnd w:id="733"/>
      <w:bookmarkEnd w:id="734"/>
    </w:p>
    <w:p w:rsidR="002A6711" w:rsidRDefault="00940694" w:rsidP="002A6711">
      <w:pPr>
        <w:rPr>
          <w:lang w:val="en-US"/>
        </w:rPr>
      </w:pPr>
      <w:r>
        <w:rPr>
          <w:lang w:val="en-US"/>
        </w:rPr>
        <w:t>1D CSV table “</w:t>
      </w:r>
      <w:r w:rsidRPr="00940694">
        <w:rPr>
          <w:b/>
          <w:lang w:val="en-US"/>
        </w:rPr>
        <w:t>output terminals series impedance path (low-side)</w:t>
      </w:r>
      <w:r>
        <w:rPr>
          <w:lang w:val="en-US"/>
        </w:rPr>
        <w:t>” is e</w:t>
      </w:r>
      <w:r w:rsidR="002A6711">
        <w:rPr>
          <w:lang w:val="en-US"/>
        </w:rPr>
        <w:t>stimate of the series impedance of the transducer’s low-side output terminal (component “</w:t>
      </w:r>
      <w:proofErr w:type="spellStart"/>
      <w:r w:rsidR="002A6711" w:rsidRPr="00542ABD">
        <w:rPr>
          <w:b/>
          <w:lang w:val="en-US"/>
        </w:rPr>
        <w:t>Zca</w:t>
      </w:r>
      <w:r>
        <w:rPr>
          <w:b/>
          <w:lang w:val="en-US"/>
        </w:rPr>
        <w:t>l</w:t>
      </w:r>
      <w:proofErr w:type="spellEnd"/>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this component can be part of the high-side impedance “</w:t>
      </w:r>
      <w:proofErr w:type="spellStart"/>
      <w:r w:rsidR="002A6711" w:rsidRPr="002A6711">
        <w:rPr>
          <w:b/>
          <w:lang w:val="en-US"/>
        </w:rPr>
        <w:t>Zca</w:t>
      </w:r>
      <w:proofErr w:type="spellEnd"/>
      <w:r w:rsidR="002A6711">
        <w:rPr>
          <w:lang w:val="en-US"/>
        </w:rPr>
        <w:t xml:space="preserve">” and this correction can be left unassigned. </w:t>
      </w:r>
    </w:p>
    <w:p w:rsidR="002A6711" w:rsidRPr="00CC379E" w:rsidRDefault="002A6711" w:rsidP="002A6711">
      <w:pPr>
        <w:autoSpaceDE w:val="0"/>
        <w:autoSpaceDN w:val="0"/>
        <w:adjustRightInd w:val="0"/>
        <w:spacing w:after="0" w:line="240" w:lineRule="auto"/>
        <w:rPr>
          <w:rFonts w:ascii="Courier New" w:hAnsi="Courier New" w:cs="Courier New"/>
          <w:color w:val="000000"/>
          <w:sz w:val="14"/>
          <w:szCs w:val="20"/>
          <w:lang w:val="en-US"/>
        </w:rPr>
      </w:pP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proofErr w:type="spellStart"/>
            <w:r>
              <w:rPr>
                <w:lang w:val="en-US"/>
              </w:rPr>
              <w:t>Rs</w:t>
            </w:r>
            <w:proofErr w:type="spellEnd"/>
            <w:r>
              <w:rPr>
                <w:lang w:val="en-US"/>
              </w:rPr>
              <w:t xml:space="preserve"> – series resistance [Ω]</w:t>
            </w:r>
          </w:p>
          <w:p w:rsidR="002A6711" w:rsidRDefault="002A6711" w:rsidP="00D5066D">
            <w:pPr>
              <w:rPr>
                <w:lang w:val="en-US"/>
              </w:rPr>
            </w:pPr>
            <w:proofErr w:type="spellStart"/>
            <w:r>
              <w:rPr>
                <w:lang w:val="en-US"/>
              </w:rPr>
              <w:t>Ls</w:t>
            </w:r>
            <w:proofErr w:type="spellEnd"/>
            <w:r>
              <w:rPr>
                <w:lang w:val="en-US"/>
              </w:rPr>
              <w:t xml:space="preserve"> – series inductance [H]</w:t>
            </w:r>
          </w:p>
          <w:p w:rsidR="002A6711" w:rsidRDefault="002A6711"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2A6711" w:rsidRDefault="002A6711" w:rsidP="00D5066D">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tr_Zcal_f.v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tr_Zcal_Rs.v</w:t>
            </w:r>
            <w:proofErr w:type="spellEnd"/>
          </w:p>
          <w:p w:rsidR="00ED51C9" w:rsidRDefault="00ED51C9" w:rsidP="00ED51C9">
            <w:pPr>
              <w:rPr>
                <w:lang w:val="en-US"/>
              </w:rPr>
            </w:pPr>
            <w:r>
              <w:rPr>
                <w:lang w:val="en-US"/>
              </w:rPr>
              <w:t>*</w:t>
            </w:r>
            <w:proofErr w:type="spellStart"/>
            <w:r>
              <w:rPr>
                <w:lang w:val="en-US"/>
              </w:rPr>
              <w:t>tr_Zcal_Rs.u</w:t>
            </w:r>
            <w:proofErr w:type="spellEnd"/>
          </w:p>
          <w:p w:rsidR="00ED51C9" w:rsidRDefault="00ED51C9" w:rsidP="00ED51C9">
            <w:pPr>
              <w:rPr>
                <w:lang w:val="en-US"/>
              </w:rPr>
            </w:pPr>
            <w:r>
              <w:rPr>
                <w:lang w:val="en-US"/>
              </w:rPr>
              <w:t>*</w:t>
            </w:r>
            <w:proofErr w:type="spellStart"/>
            <w:r>
              <w:rPr>
                <w:lang w:val="en-US"/>
              </w:rPr>
              <w:t>tr_Zcal_Ls.v</w:t>
            </w:r>
            <w:proofErr w:type="spellEnd"/>
          </w:p>
          <w:p w:rsidR="00ED51C9" w:rsidRDefault="00ED51C9" w:rsidP="00ED51C9">
            <w:pPr>
              <w:rPr>
                <w:lang w:val="en-US"/>
              </w:rPr>
            </w:pPr>
            <w:r>
              <w:rPr>
                <w:lang w:val="en-US"/>
              </w:rPr>
              <w:t>*</w:t>
            </w:r>
            <w:proofErr w:type="spellStart"/>
            <w:r>
              <w:rPr>
                <w:lang w:val="en-US"/>
              </w:rPr>
              <w:t>tr_Zcal_Ls.u</w:t>
            </w:r>
            <w:proofErr w:type="spellEnd"/>
          </w:p>
        </w:tc>
        <w:tc>
          <w:tcPr>
            <w:tcW w:w="1514" w:type="dxa"/>
          </w:tcPr>
          <w:p w:rsidR="00ED51C9" w:rsidRDefault="00ED51C9" w:rsidP="00ED51C9">
            <w:pPr>
              <w:jc w:val="center"/>
              <w:rPr>
                <w:lang w:val="en-US"/>
              </w:rPr>
            </w:pPr>
            <w:r>
              <w:rPr>
                <w:lang w:val="en-US"/>
              </w:rPr>
              <w:t>1e-9</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Rs</w:t>
            </w:r>
            <w:proofErr w:type="spellEnd"/>
            <w:r>
              <w:rPr>
                <w:lang w:val="en-US"/>
              </w:rPr>
              <w:t xml:space="preserve"> value [Ω]</w:t>
            </w:r>
          </w:p>
          <w:p w:rsidR="00ED51C9" w:rsidRDefault="00ED51C9" w:rsidP="00ED51C9">
            <w:pPr>
              <w:rPr>
                <w:lang w:val="en-US"/>
              </w:rPr>
            </w:pPr>
            <w:r>
              <w:rPr>
                <w:lang w:val="en-US"/>
              </w:rPr>
              <w:t xml:space="preserve">Abs. std. uncertainty of </w:t>
            </w:r>
            <w:proofErr w:type="spellStart"/>
            <w:r>
              <w:rPr>
                <w:lang w:val="en-US"/>
              </w:rPr>
              <w:t>Rs</w:t>
            </w:r>
            <w:proofErr w:type="spellEnd"/>
            <w:r>
              <w:rPr>
                <w:lang w:val="en-US"/>
              </w:rPr>
              <w:t xml:space="preserve"> [Ω]</w:t>
            </w:r>
          </w:p>
          <w:p w:rsidR="00ED51C9" w:rsidRDefault="00ED51C9" w:rsidP="00ED51C9">
            <w:pPr>
              <w:rPr>
                <w:lang w:val="en-US"/>
              </w:rPr>
            </w:pPr>
            <w:proofErr w:type="spellStart"/>
            <w:r>
              <w:rPr>
                <w:lang w:val="en-US"/>
              </w:rPr>
              <w:t>Ls</w:t>
            </w:r>
            <w:proofErr w:type="spellEnd"/>
            <w:r>
              <w:rPr>
                <w:lang w:val="en-US"/>
              </w:rPr>
              <w:t xml:space="preserve"> value [H]</w:t>
            </w:r>
          </w:p>
          <w:p w:rsidR="00ED51C9" w:rsidRDefault="00ED51C9" w:rsidP="00ED51C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35" w:author="smaslan" w:date="2018-08-09T10:51:00Z">
        <w:r w:rsidR="006D2678">
          <w:rPr>
            <w:lang w:val="en-US"/>
          </w:rPr>
          <w:fldChar w:fldCharType="begin"/>
        </w:r>
        <w:r w:rsidR="006D2678">
          <w:rPr>
            <w:lang w:val="en-US"/>
          </w:rPr>
          <w:instrText xml:space="preserve"> REF _Ref521575187 \r \h </w:instrText>
        </w:r>
      </w:ins>
      <w:r w:rsidR="006D2678">
        <w:rPr>
          <w:lang w:val="en-US"/>
        </w:rPr>
      </w:r>
      <w:ins w:id="736" w:author="smaslan" w:date="2018-08-09T10:51:00Z">
        <w:r w:rsidR="006D2678">
          <w:rPr>
            <w:lang w:val="en-US"/>
          </w:rPr>
          <w:fldChar w:fldCharType="separate"/>
        </w:r>
        <w:r w:rsidR="006D2678">
          <w:rPr>
            <w:lang w:val="en-US"/>
          </w:rPr>
          <w:t>[4]</w:t>
        </w:r>
        <w:r w:rsidR="006D2678">
          <w:rPr>
            <w:lang w:val="en-US"/>
          </w:rPr>
          <w:fldChar w:fldCharType="end"/>
        </w:r>
      </w:ins>
      <w:del w:id="737" w:author="smaslan" w:date="2018-08-09T10:51:00Z">
        <w:r w:rsidDel="006D2678">
          <w:rPr>
            <w:lang w:val="en-US"/>
          </w:rPr>
          <w:delText>[</w:delText>
        </w:r>
        <w:r w:rsidR="00CB4790" w:rsidDel="006D2678">
          <w:rPr>
            <w:lang w:val="en-US"/>
          </w:rPr>
          <w:delText>4</w:delText>
        </w:r>
        <w:r w:rsidDel="006D2678">
          <w:rPr>
            <w:lang w:val="en-US"/>
          </w:rPr>
          <w:delText>]</w:delText>
        </w:r>
      </w:del>
      <w:r>
        <w:rPr>
          <w:lang w:val="en-US"/>
        </w:rPr>
        <w:t xml:space="preserve"> (i.e. “u_” or “i_” or nothing)</w:t>
      </w:r>
    </w:p>
    <w:p w:rsidR="002A6711" w:rsidRDefault="002A6711" w:rsidP="00860736">
      <w:pPr>
        <w:pStyle w:val="Nadpis4"/>
        <w:rPr>
          <w:lang w:val="en-US"/>
        </w:rPr>
      </w:pPr>
      <w:bookmarkStart w:id="738" w:name="_Toc509317571"/>
      <w:bookmarkStart w:id="739" w:name="_Toc509317761"/>
      <w:bookmarkStart w:id="740" w:name="_Toc531694794"/>
      <w:r>
        <w:rPr>
          <w:lang w:val="en-US"/>
        </w:rPr>
        <w:t>Transducer output terminals mutual inductance (optional)</w:t>
      </w:r>
      <w:bookmarkEnd w:id="738"/>
      <w:bookmarkEnd w:id="739"/>
      <w:bookmarkEnd w:id="740"/>
    </w:p>
    <w:p w:rsidR="002A6711" w:rsidRDefault="00940694" w:rsidP="002A6711">
      <w:pPr>
        <w:rPr>
          <w:lang w:val="en-US"/>
        </w:rPr>
      </w:pPr>
      <w:r>
        <w:rPr>
          <w:lang w:val="en-US"/>
        </w:rPr>
        <w:t>1D CSV table “</w:t>
      </w:r>
      <w:r w:rsidRPr="00940694">
        <w:rPr>
          <w:b/>
          <w:lang w:val="en-US"/>
        </w:rPr>
        <w:t>output terminals mutual inductance</w:t>
      </w:r>
      <w:r>
        <w:rPr>
          <w:lang w:val="en-US"/>
        </w:rPr>
        <w:t>” is e</w:t>
      </w:r>
      <w:r w:rsidR="002A6711">
        <w:rPr>
          <w:lang w:val="en-US"/>
        </w:rPr>
        <w:t>stimate of the mutual inductance between the transducer’s output terminals (component “</w:t>
      </w:r>
      <w:r w:rsidR="00941750" w:rsidRPr="00941750">
        <w:rPr>
          <w:b/>
          <w:lang w:val="en-US"/>
        </w:rPr>
        <w:t>M</w:t>
      </w:r>
      <w:r w:rsidR="002A6711">
        <w:rPr>
          <w:lang w:val="en-US"/>
        </w:rPr>
        <w:t xml:space="preserve">” in the correction diagram). </w:t>
      </w:r>
      <w:r w:rsidR="00CB4790">
        <w:rPr>
          <w:lang w:val="en-US"/>
        </w:rPr>
        <w:t xml:space="preserve">It is part of the transducer loading corrections. The value is usually not measurable, but at least its uncertainty should be estimated in order take the loading effect into the uncertainty budget. </w:t>
      </w:r>
      <w:r w:rsidR="002A6711">
        <w:rPr>
          <w:lang w:val="en-US"/>
        </w:rPr>
        <w:t>Note for the single-ended connection the value of impedance “</w:t>
      </w:r>
      <w:r w:rsidR="00ED51C9" w:rsidRPr="00ED51C9">
        <w:rPr>
          <w:b/>
          <w:lang w:val="en-US"/>
        </w:rPr>
        <w:t>M</w:t>
      </w:r>
      <w:r w:rsidR="002A6711">
        <w:rPr>
          <w:lang w:val="en-US"/>
        </w:rPr>
        <w:t>”, “</w:t>
      </w:r>
      <w:proofErr w:type="spellStart"/>
      <w:r w:rsidR="002A6711" w:rsidRPr="002A6711">
        <w:rPr>
          <w:b/>
          <w:lang w:val="en-US"/>
        </w:rPr>
        <w:t>Zcal</w:t>
      </w:r>
      <w:proofErr w:type="spellEnd"/>
      <w:r w:rsidR="002A6711">
        <w:rPr>
          <w:lang w:val="en-US"/>
        </w:rPr>
        <w:t>” and “</w:t>
      </w:r>
      <w:proofErr w:type="spellStart"/>
      <w:r w:rsidR="002A6711" w:rsidRPr="002A6711">
        <w:rPr>
          <w:b/>
          <w:lang w:val="en-US"/>
        </w:rPr>
        <w:t>Zca</w:t>
      </w:r>
      <w:proofErr w:type="spellEnd"/>
      <w:r w:rsidR="002A6711">
        <w:rPr>
          <w:lang w:val="en-US"/>
        </w:rPr>
        <w:t>” can be combined to correction “</w:t>
      </w:r>
      <w:proofErr w:type="spellStart"/>
      <w:r w:rsidR="002A6711" w:rsidRPr="002A6711">
        <w:rPr>
          <w:b/>
          <w:lang w:val="en-US"/>
        </w:rPr>
        <w:t>Zca</w:t>
      </w:r>
      <w:proofErr w:type="spellEnd"/>
      <w:r w:rsidR="002A6711">
        <w:rPr>
          <w:lang w:val="en-US"/>
        </w:rPr>
        <w:t>”:</w:t>
      </w:r>
    </w:p>
    <w:p w:rsidR="002A6711" w:rsidRPr="002A6711" w:rsidRDefault="002A6711" w:rsidP="002A6711">
      <w:pPr>
        <w:rPr>
          <w:rStyle w:val="Zvraznn"/>
        </w:rPr>
      </w:pPr>
      <w:proofErr w:type="spellStart"/>
      <w:r w:rsidRPr="002A6711">
        <w:rPr>
          <w:rStyle w:val="Zvraznn"/>
        </w:rPr>
        <w:t>Zca</w:t>
      </w:r>
      <w:proofErr w:type="spellEnd"/>
      <w:r w:rsidRPr="002A6711">
        <w:rPr>
          <w:rStyle w:val="Zvraznn"/>
        </w:rPr>
        <w:t xml:space="preserve"> = </w:t>
      </w:r>
      <w:proofErr w:type="spellStart"/>
      <w:r w:rsidRPr="002A6711">
        <w:rPr>
          <w:rStyle w:val="Zvraznn"/>
        </w:rPr>
        <w:t>Zca</w:t>
      </w:r>
      <w:proofErr w:type="spellEnd"/>
      <w:r w:rsidRPr="002A6711">
        <w:rPr>
          <w:rStyle w:val="Zvraznn"/>
        </w:rPr>
        <w:t xml:space="preserve"> + </w:t>
      </w:r>
      <w:proofErr w:type="spellStart"/>
      <w:r w:rsidRPr="002A6711">
        <w:rPr>
          <w:rStyle w:val="Zvraznn"/>
        </w:rPr>
        <w:t>Zcal</w:t>
      </w:r>
      <w:proofErr w:type="spellEnd"/>
      <w:r w:rsidRPr="002A6711">
        <w:rPr>
          <w:rStyle w:val="Zvraznn"/>
        </w:rPr>
        <w:t xml:space="preserve"> – </w:t>
      </w:r>
      <w:r w:rsidR="007B4A04">
        <w:rPr>
          <w:rStyle w:val="Zvraznn"/>
        </w:rPr>
        <w:t>j*4*</w:t>
      </w:r>
      <w:proofErr w:type="spellStart"/>
      <w:r w:rsidR="007B4A04">
        <w:rPr>
          <w:rStyle w:val="Zvraznn"/>
        </w:rPr>
        <w:t>pi</w:t>
      </w:r>
      <w:proofErr w:type="spellEnd"/>
      <w:r w:rsidRPr="002A6711">
        <w:rPr>
          <w:rStyle w:val="Zvraznn"/>
        </w:rPr>
        <w:t>*</w:t>
      </w:r>
      <w:r w:rsidR="00941750">
        <w:rPr>
          <w:rStyle w:val="Zvraznn"/>
        </w:rPr>
        <w:t>M</w:t>
      </w:r>
    </w:p>
    <w:p w:rsidR="007B4A04" w:rsidRDefault="007B4A04" w:rsidP="002A6711">
      <w:pPr>
        <w:rPr>
          <w:lang w:val="en-US"/>
        </w:rPr>
      </w:pPr>
      <w:r>
        <w:rPr>
          <w:lang w:val="en-US"/>
        </w:rPr>
        <w:t>In that case this correction and low-terminal series impedance correction “</w:t>
      </w:r>
      <w:proofErr w:type="spellStart"/>
      <w:r w:rsidRPr="007B4A04">
        <w:rPr>
          <w:b/>
          <w:lang w:val="en-US"/>
        </w:rPr>
        <w:t>Zca</w:t>
      </w:r>
      <w:proofErr w:type="spellEnd"/>
      <w:r>
        <w:rPr>
          <w:lang w:val="en-US"/>
        </w:rPr>
        <w:t>” can be left empty. However for differential mode the values of “</w:t>
      </w:r>
      <w:proofErr w:type="spellStart"/>
      <w:r w:rsidRPr="007B4A04">
        <w:rPr>
          <w:b/>
          <w:lang w:val="en-US"/>
        </w:rPr>
        <w:t>Zca</w:t>
      </w:r>
      <w:proofErr w:type="spellEnd"/>
      <w:r>
        <w:rPr>
          <w:lang w:val="en-US"/>
        </w:rPr>
        <w:t>”, “</w:t>
      </w:r>
      <w:proofErr w:type="spellStart"/>
      <w:r w:rsidRPr="007B4A04">
        <w:rPr>
          <w:b/>
          <w:lang w:val="en-US"/>
        </w:rPr>
        <w:t>Zcal</w:t>
      </w:r>
      <w:proofErr w:type="spellEnd"/>
      <w:r>
        <w:rPr>
          <w:lang w:val="en-US"/>
        </w:rPr>
        <w:t>” and “</w:t>
      </w:r>
      <w:r w:rsidRPr="007B4A04">
        <w:rPr>
          <w:b/>
          <w:lang w:val="en-US"/>
        </w:rPr>
        <w:t>M</w:t>
      </w:r>
      <w:r>
        <w:rPr>
          <w:lang w:val="en-US"/>
        </w:rPr>
        <w:t>” should be at least estimated especially for high frequency measurements.</w:t>
      </w:r>
    </w:p>
    <w:p w:rsidR="002A6711" w:rsidRDefault="002A6711" w:rsidP="002A6711">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2A6711" w:rsidTr="00D5066D">
        <w:tc>
          <w:tcPr>
            <w:tcW w:w="1313" w:type="dxa"/>
          </w:tcPr>
          <w:p w:rsidR="002A6711" w:rsidRDefault="002A6711" w:rsidP="00D5066D">
            <w:pPr>
              <w:rPr>
                <w:lang w:val="en-US"/>
              </w:rPr>
            </w:pPr>
            <w:r>
              <w:rPr>
                <w:lang w:val="en-US"/>
              </w:rPr>
              <w:t>y-axis:</w:t>
            </w:r>
          </w:p>
        </w:tc>
        <w:tc>
          <w:tcPr>
            <w:tcW w:w="5537" w:type="dxa"/>
          </w:tcPr>
          <w:p w:rsidR="002A6711" w:rsidRDefault="002A6711" w:rsidP="00D5066D">
            <w:pPr>
              <w:rPr>
                <w:lang w:val="en-US"/>
              </w:rPr>
            </w:pPr>
            <w:r>
              <w:rPr>
                <w:lang w:val="en-US"/>
              </w:rPr>
              <w:t>frequency [Hz]</w:t>
            </w:r>
          </w:p>
        </w:tc>
      </w:tr>
      <w:tr w:rsidR="002A6711" w:rsidTr="00D5066D">
        <w:tc>
          <w:tcPr>
            <w:tcW w:w="1313" w:type="dxa"/>
          </w:tcPr>
          <w:p w:rsidR="002A6711" w:rsidRDefault="002A6711" w:rsidP="00D5066D">
            <w:pPr>
              <w:rPr>
                <w:lang w:val="en-US"/>
              </w:rPr>
            </w:pPr>
            <w:r>
              <w:rPr>
                <w:lang w:val="en-US"/>
              </w:rPr>
              <w:t>Quantities:</w:t>
            </w:r>
          </w:p>
        </w:tc>
        <w:tc>
          <w:tcPr>
            <w:tcW w:w="5537" w:type="dxa"/>
          </w:tcPr>
          <w:p w:rsidR="002A6711" w:rsidRDefault="002A6711" w:rsidP="00D5066D">
            <w:pPr>
              <w:rPr>
                <w:lang w:val="en-US"/>
              </w:rPr>
            </w:pPr>
            <w:r>
              <w:rPr>
                <w:lang w:val="en-US"/>
              </w:rPr>
              <w:t>M – mutual inductance [H]</w:t>
            </w:r>
          </w:p>
          <w:p w:rsidR="002A6711" w:rsidRDefault="002A6711" w:rsidP="002A6711">
            <w:pPr>
              <w:rPr>
                <w:lang w:val="en-US"/>
              </w:rPr>
            </w:pPr>
            <w:r>
              <w:rPr>
                <w:lang w:val="en-US"/>
              </w:rPr>
              <w:t>u(M) – absolute std. uncertainty M</w:t>
            </w:r>
          </w:p>
        </w:tc>
      </w:tr>
    </w:tbl>
    <w:p w:rsidR="002A6711" w:rsidRDefault="002A6711" w:rsidP="002A6711">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lastRenderedPageBreak/>
              <w:t>*</w:t>
            </w:r>
            <w:proofErr w:type="spellStart"/>
            <w:r>
              <w:rPr>
                <w:lang w:val="en-US"/>
              </w:rPr>
              <w:t>tr_Zcam_f.v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tr_Zcam.v</w:t>
            </w:r>
            <w:proofErr w:type="spellEnd"/>
          </w:p>
          <w:p w:rsidR="00ED51C9" w:rsidRDefault="00ED51C9" w:rsidP="00ED51C9">
            <w:pPr>
              <w:rPr>
                <w:lang w:val="en-US"/>
              </w:rPr>
            </w:pPr>
            <w:r>
              <w:rPr>
                <w:lang w:val="en-US"/>
              </w:rPr>
              <w:t>*</w:t>
            </w:r>
            <w:proofErr w:type="spellStart"/>
            <w:r>
              <w:rPr>
                <w:lang w:val="en-US"/>
              </w:rPr>
              <w:t>tr_Zcam.u</w:t>
            </w:r>
            <w:proofErr w:type="spellEnd"/>
          </w:p>
        </w:tc>
        <w:tc>
          <w:tcPr>
            <w:tcW w:w="1514" w:type="dxa"/>
          </w:tcPr>
          <w:p w:rsidR="00ED51C9" w:rsidRDefault="00ED51C9" w:rsidP="00ED51C9">
            <w:pPr>
              <w:jc w:val="center"/>
              <w:rPr>
                <w:lang w:val="en-US"/>
              </w:rPr>
            </w:pPr>
            <w:r>
              <w:rPr>
                <w:lang w:val="en-US"/>
              </w:rPr>
              <w:t>1e-12</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r>
              <w:rPr>
                <w:lang w:val="en-US"/>
              </w:rPr>
              <w:t>M value [H]</w:t>
            </w:r>
          </w:p>
          <w:p w:rsidR="00ED51C9" w:rsidRDefault="00ED51C9" w:rsidP="007B4A04">
            <w:pPr>
              <w:rPr>
                <w:lang w:val="en-US"/>
              </w:rPr>
            </w:pPr>
            <w:r>
              <w:rPr>
                <w:lang w:val="en-US"/>
              </w:rPr>
              <w:t>Abs. std. uncertainty of M [</w:t>
            </w:r>
            <w:r w:rsidR="007B4A04">
              <w:rPr>
                <w:lang w:val="en-US"/>
              </w:rPr>
              <w:t>H</w:t>
            </w:r>
            <w:r>
              <w:rPr>
                <w:lang w:val="en-US"/>
              </w:rPr>
              <w:t>]</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41" w:author="smaslan" w:date="2018-08-09T10:51:00Z">
        <w:r w:rsidR="006D2678">
          <w:rPr>
            <w:lang w:val="en-US"/>
          </w:rPr>
          <w:fldChar w:fldCharType="begin"/>
        </w:r>
        <w:r w:rsidR="006D2678">
          <w:rPr>
            <w:lang w:val="en-US"/>
          </w:rPr>
          <w:instrText xml:space="preserve"> REF _Ref521575187 \r \h </w:instrText>
        </w:r>
      </w:ins>
      <w:r w:rsidR="006D2678">
        <w:rPr>
          <w:lang w:val="en-US"/>
        </w:rPr>
      </w:r>
      <w:ins w:id="742" w:author="smaslan" w:date="2018-08-09T10:51:00Z">
        <w:r w:rsidR="006D2678">
          <w:rPr>
            <w:lang w:val="en-US"/>
          </w:rPr>
          <w:fldChar w:fldCharType="separate"/>
        </w:r>
        <w:r w:rsidR="006D2678">
          <w:rPr>
            <w:lang w:val="en-US"/>
          </w:rPr>
          <w:t>[4]</w:t>
        </w:r>
        <w:r w:rsidR="006D2678">
          <w:rPr>
            <w:lang w:val="en-US"/>
          </w:rPr>
          <w:fldChar w:fldCharType="end"/>
        </w:r>
      </w:ins>
      <w:del w:id="743" w:author="smaslan" w:date="2018-08-09T10:51:00Z">
        <w:r w:rsidDel="006D2678">
          <w:rPr>
            <w:lang w:val="en-US"/>
          </w:rPr>
          <w:delText>[</w:delText>
        </w:r>
        <w:r w:rsidR="007B4A04" w:rsidDel="006D2678">
          <w:rPr>
            <w:lang w:val="en-US"/>
          </w:rPr>
          <w:delText>4</w:delText>
        </w:r>
        <w:r w:rsidDel="006D2678">
          <w:rPr>
            <w:lang w:val="en-US"/>
          </w:rPr>
          <w:delText>]</w:delText>
        </w:r>
      </w:del>
      <w:r>
        <w:rPr>
          <w:lang w:val="en-US"/>
        </w:rPr>
        <w:t xml:space="preserve"> (i.e. “u_” or “i_” or nothing)</w:t>
      </w:r>
    </w:p>
    <w:p w:rsidR="00373432" w:rsidRDefault="00373432" w:rsidP="00860736">
      <w:pPr>
        <w:pStyle w:val="Nadpis4"/>
        <w:rPr>
          <w:lang w:val="en-US"/>
        </w:rPr>
      </w:pPr>
      <w:bookmarkStart w:id="744" w:name="_Toc509317572"/>
      <w:bookmarkStart w:id="745" w:name="_Toc509317762"/>
      <w:bookmarkStart w:id="746" w:name="_Toc531694795"/>
      <w:r>
        <w:rPr>
          <w:lang w:val="en-US"/>
        </w:rPr>
        <w:t>Transducer output terminals shunting admittance (optional)</w:t>
      </w:r>
      <w:bookmarkEnd w:id="744"/>
      <w:bookmarkEnd w:id="745"/>
      <w:bookmarkEnd w:id="746"/>
    </w:p>
    <w:p w:rsidR="00373432" w:rsidRDefault="00940694" w:rsidP="00373432">
      <w:pPr>
        <w:rPr>
          <w:lang w:val="en-US"/>
        </w:rPr>
      </w:pPr>
      <w:r>
        <w:rPr>
          <w:lang w:val="en-US"/>
        </w:rPr>
        <w:t>1D CSV table “</w:t>
      </w:r>
      <w:r w:rsidRPr="00940694">
        <w:rPr>
          <w:b/>
          <w:lang w:val="en-US"/>
        </w:rPr>
        <w:t>output terminals shunting admittance path</w:t>
      </w:r>
      <w:r>
        <w:rPr>
          <w:lang w:val="en-US"/>
        </w:rPr>
        <w:t>” is e</w:t>
      </w:r>
      <w:r w:rsidR="00373432">
        <w:rPr>
          <w:lang w:val="en-US"/>
        </w:rPr>
        <w:t xml:space="preserve">stimate of the </w:t>
      </w:r>
      <w:r>
        <w:rPr>
          <w:lang w:val="en-US"/>
        </w:rPr>
        <w:t>shunting</w:t>
      </w:r>
      <w:r w:rsidR="00373432">
        <w:rPr>
          <w:lang w:val="en-US"/>
        </w:rPr>
        <w:t xml:space="preserve"> </w:t>
      </w:r>
      <w:r>
        <w:rPr>
          <w:lang w:val="en-US"/>
        </w:rPr>
        <w:t xml:space="preserve">admittance between the </w:t>
      </w:r>
      <w:r w:rsidR="00373432">
        <w:rPr>
          <w:lang w:val="en-US"/>
        </w:rPr>
        <w:t>transducer’s output terminal</w:t>
      </w:r>
      <w:r>
        <w:rPr>
          <w:lang w:val="en-US"/>
        </w:rPr>
        <w:t>s</w:t>
      </w:r>
      <w:r w:rsidR="00373432">
        <w:rPr>
          <w:lang w:val="en-US"/>
        </w:rPr>
        <w:t xml:space="preserve"> (component “</w:t>
      </w:r>
      <w:proofErr w:type="spellStart"/>
      <w:r w:rsidRPr="00677BA4">
        <w:rPr>
          <w:b/>
          <w:lang w:val="en-US"/>
        </w:rPr>
        <w:t>Y</w:t>
      </w:r>
      <w:r w:rsidR="00373432" w:rsidRPr="00542ABD">
        <w:rPr>
          <w:b/>
          <w:lang w:val="en-US"/>
        </w:rPr>
        <w:t>ca</w:t>
      </w:r>
      <w:proofErr w:type="spellEnd"/>
      <w:r w:rsidR="00373432">
        <w:rPr>
          <w:lang w:val="en-US"/>
        </w:rPr>
        <w:t xml:space="preserve">” in the correction diagram). </w:t>
      </w:r>
      <w:r w:rsidR="007B4A04">
        <w:rPr>
          <w:lang w:val="en-US"/>
        </w:rPr>
        <w:t>It is part of the transducer loading corrections. The value is usually not measurable, but at least its uncertainty should be estimated in order take the loading effect into the uncertainty budget.</w:t>
      </w:r>
    </w:p>
    <w:p w:rsidR="00373432" w:rsidRPr="00CC379E" w:rsidRDefault="00373432" w:rsidP="00373432">
      <w:pPr>
        <w:autoSpaceDE w:val="0"/>
        <w:autoSpaceDN w:val="0"/>
        <w:adjustRightInd w:val="0"/>
        <w:spacing w:after="0" w:line="240" w:lineRule="auto"/>
        <w:rPr>
          <w:rFonts w:ascii="Courier New" w:hAnsi="Courier New" w:cs="Courier New"/>
          <w:color w:val="000000"/>
          <w:sz w:val="14"/>
          <w:szCs w:val="20"/>
          <w:lang w:val="en-US"/>
        </w:rPr>
      </w:pPr>
    </w:p>
    <w:p w:rsidR="00373432" w:rsidRDefault="00373432" w:rsidP="00373432">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373432" w:rsidTr="00D5066D">
        <w:tc>
          <w:tcPr>
            <w:tcW w:w="1313" w:type="dxa"/>
          </w:tcPr>
          <w:p w:rsidR="00373432" w:rsidRDefault="00373432" w:rsidP="00D5066D">
            <w:pPr>
              <w:rPr>
                <w:lang w:val="en-US"/>
              </w:rPr>
            </w:pPr>
            <w:r>
              <w:rPr>
                <w:lang w:val="en-US"/>
              </w:rPr>
              <w:t>y-axis:</w:t>
            </w:r>
          </w:p>
        </w:tc>
        <w:tc>
          <w:tcPr>
            <w:tcW w:w="5537" w:type="dxa"/>
          </w:tcPr>
          <w:p w:rsidR="00373432" w:rsidRDefault="00373432" w:rsidP="00D5066D">
            <w:pPr>
              <w:rPr>
                <w:lang w:val="en-US"/>
              </w:rPr>
            </w:pPr>
            <w:r>
              <w:rPr>
                <w:lang w:val="en-US"/>
              </w:rPr>
              <w:t>frequency [Hz]</w:t>
            </w:r>
          </w:p>
        </w:tc>
      </w:tr>
      <w:tr w:rsidR="00373432" w:rsidTr="00D5066D">
        <w:tc>
          <w:tcPr>
            <w:tcW w:w="1313" w:type="dxa"/>
          </w:tcPr>
          <w:p w:rsidR="00373432" w:rsidRDefault="00373432" w:rsidP="00D5066D">
            <w:pPr>
              <w:rPr>
                <w:lang w:val="en-US"/>
              </w:rPr>
            </w:pPr>
            <w:r>
              <w:rPr>
                <w:lang w:val="en-US"/>
              </w:rPr>
              <w:t>Quantities:</w:t>
            </w:r>
          </w:p>
        </w:tc>
        <w:tc>
          <w:tcPr>
            <w:tcW w:w="5537" w:type="dxa"/>
          </w:tcPr>
          <w:p w:rsidR="00373432" w:rsidRDefault="00940694" w:rsidP="00D5066D">
            <w:pPr>
              <w:rPr>
                <w:lang w:val="en-US"/>
              </w:rPr>
            </w:pPr>
            <w:proofErr w:type="spellStart"/>
            <w:r>
              <w:rPr>
                <w:lang w:val="en-US"/>
              </w:rPr>
              <w:t>Cp</w:t>
            </w:r>
            <w:proofErr w:type="spellEnd"/>
            <w:r w:rsidR="00373432">
              <w:rPr>
                <w:lang w:val="en-US"/>
              </w:rPr>
              <w:t xml:space="preserve"> – </w:t>
            </w:r>
            <w:r>
              <w:rPr>
                <w:lang w:val="en-US"/>
              </w:rPr>
              <w:t xml:space="preserve">parallel capacitance </w:t>
            </w:r>
            <w:r w:rsidR="00373432">
              <w:rPr>
                <w:lang w:val="en-US"/>
              </w:rPr>
              <w:t>[</w:t>
            </w:r>
            <w:r>
              <w:rPr>
                <w:lang w:val="en-US"/>
              </w:rPr>
              <w:t>F</w:t>
            </w:r>
            <w:r w:rsidR="00373432">
              <w:rPr>
                <w:lang w:val="en-US"/>
              </w:rPr>
              <w:t>]</w:t>
            </w:r>
          </w:p>
          <w:p w:rsidR="00373432" w:rsidRDefault="00940694" w:rsidP="00D5066D">
            <w:pPr>
              <w:rPr>
                <w:lang w:val="en-US"/>
              </w:rPr>
            </w:pPr>
            <w:r>
              <w:rPr>
                <w:lang w:val="en-US"/>
              </w:rPr>
              <w:t>D</w:t>
            </w:r>
            <w:r w:rsidR="00373432">
              <w:rPr>
                <w:lang w:val="en-US"/>
              </w:rPr>
              <w:t xml:space="preserve"> – </w:t>
            </w:r>
            <w:r>
              <w:rPr>
                <w:lang w:val="en-US"/>
              </w:rPr>
              <w:t>loss tangent</w:t>
            </w:r>
            <w:r w:rsidR="00373432">
              <w:rPr>
                <w:lang w:val="en-US"/>
              </w:rPr>
              <w:t xml:space="preserve"> [</w:t>
            </w:r>
            <w:r>
              <w:rPr>
                <w:lang w:val="en-US"/>
              </w:rPr>
              <w:t>-</w:t>
            </w:r>
            <w:r w:rsidR="00373432">
              <w:rPr>
                <w:lang w:val="en-US"/>
              </w:rPr>
              <w:t>]</w:t>
            </w:r>
          </w:p>
          <w:p w:rsidR="00373432" w:rsidRDefault="00373432" w:rsidP="00D5066D">
            <w:pPr>
              <w:rPr>
                <w:lang w:val="en-US"/>
              </w:rPr>
            </w:pPr>
            <w:r>
              <w:rPr>
                <w:lang w:val="en-US"/>
              </w:rPr>
              <w:t>u(</w:t>
            </w:r>
            <w:proofErr w:type="spellStart"/>
            <w:r w:rsidR="00940694">
              <w:rPr>
                <w:lang w:val="en-US"/>
              </w:rPr>
              <w:t>Cp</w:t>
            </w:r>
            <w:proofErr w:type="spellEnd"/>
            <w:r>
              <w:rPr>
                <w:lang w:val="en-US"/>
              </w:rPr>
              <w:t xml:space="preserve">) – absolute std. uncertainty </w:t>
            </w:r>
            <w:proofErr w:type="spellStart"/>
            <w:r w:rsidR="00940694">
              <w:rPr>
                <w:lang w:val="en-US"/>
              </w:rPr>
              <w:t>Cp</w:t>
            </w:r>
            <w:proofErr w:type="spellEnd"/>
          </w:p>
          <w:p w:rsidR="00373432" w:rsidRDefault="00373432" w:rsidP="00940694">
            <w:pPr>
              <w:rPr>
                <w:lang w:val="en-US"/>
              </w:rPr>
            </w:pPr>
            <w:r>
              <w:rPr>
                <w:lang w:val="en-US"/>
              </w:rPr>
              <w:t>u(</w:t>
            </w:r>
            <w:r w:rsidR="00940694">
              <w:rPr>
                <w:lang w:val="en-US"/>
              </w:rPr>
              <w:t>D</w:t>
            </w:r>
            <w:r>
              <w:rPr>
                <w:lang w:val="en-US"/>
              </w:rPr>
              <w:t xml:space="preserve">) – absolute std. uncertainty </w:t>
            </w:r>
            <w:r w:rsidR="00940694">
              <w:rPr>
                <w:lang w:val="en-US"/>
              </w:rPr>
              <w:t>D</w:t>
            </w:r>
          </w:p>
        </w:tc>
      </w:tr>
    </w:tbl>
    <w:p w:rsidR="00373432" w:rsidRDefault="00373432" w:rsidP="00373432">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ED51C9" w:rsidTr="00ED51C9">
        <w:tc>
          <w:tcPr>
            <w:tcW w:w="1450" w:type="dxa"/>
          </w:tcPr>
          <w:p w:rsidR="00ED51C9" w:rsidRPr="007949BB" w:rsidRDefault="00ED51C9" w:rsidP="00ED51C9">
            <w:pPr>
              <w:rPr>
                <w:i/>
                <w:lang w:val="en-US"/>
              </w:rPr>
            </w:pPr>
            <w:r w:rsidRPr="007949BB">
              <w:rPr>
                <w:i/>
                <w:lang w:val="en-US"/>
              </w:rPr>
              <w:t>QWTB name</w:t>
            </w:r>
          </w:p>
        </w:tc>
        <w:tc>
          <w:tcPr>
            <w:tcW w:w="1514" w:type="dxa"/>
          </w:tcPr>
          <w:p w:rsidR="00ED51C9" w:rsidRPr="007949BB" w:rsidRDefault="00ED51C9" w:rsidP="00ED51C9">
            <w:pPr>
              <w:rPr>
                <w:i/>
                <w:lang w:val="en-US"/>
              </w:rPr>
            </w:pPr>
            <w:r w:rsidRPr="007949BB">
              <w:rPr>
                <w:i/>
                <w:lang w:val="en-US"/>
              </w:rPr>
              <w:t>Default value</w:t>
            </w:r>
          </w:p>
        </w:tc>
        <w:tc>
          <w:tcPr>
            <w:tcW w:w="3037" w:type="dxa"/>
          </w:tcPr>
          <w:p w:rsidR="00ED51C9" w:rsidRPr="007949BB" w:rsidRDefault="00ED51C9" w:rsidP="00ED51C9">
            <w:pPr>
              <w:rPr>
                <w:i/>
                <w:lang w:val="en-US"/>
              </w:rPr>
            </w:pPr>
            <w:r w:rsidRPr="007949BB">
              <w:rPr>
                <w:i/>
                <w:lang w:val="en-US"/>
              </w:rPr>
              <w:t>Meaning</w:t>
            </w:r>
          </w:p>
        </w:tc>
      </w:tr>
      <w:tr w:rsidR="00ED51C9" w:rsidTr="00ED51C9">
        <w:tc>
          <w:tcPr>
            <w:tcW w:w="1450" w:type="dxa"/>
          </w:tcPr>
          <w:p w:rsidR="00ED51C9" w:rsidRDefault="00ED51C9" w:rsidP="00ED51C9">
            <w:pPr>
              <w:rPr>
                <w:lang w:val="en-US"/>
              </w:rPr>
            </w:pPr>
            <w:r>
              <w:rPr>
                <w:lang w:val="en-US"/>
              </w:rPr>
              <w:t>*</w:t>
            </w:r>
            <w:proofErr w:type="spellStart"/>
            <w:r>
              <w:rPr>
                <w:lang w:val="en-US"/>
              </w:rPr>
              <w:t>tr_Yca_f.v</w:t>
            </w:r>
            <w:proofErr w:type="spellEnd"/>
          </w:p>
        </w:tc>
        <w:tc>
          <w:tcPr>
            <w:tcW w:w="1514" w:type="dxa"/>
          </w:tcPr>
          <w:p w:rsidR="00ED51C9" w:rsidRDefault="00ED51C9" w:rsidP="00ED51C9">
            <w:pPr>
              <w:jc w:val="center"/>
              <w:rPr>
                <w:lang w:val="en-US"/>
              </w:rPr>
            </w:pPr>
            <w:r>
              <w:rPr>
                <w:lang w:val="en-US"/>
              </w:rPr>
              <w:t>[]</w:t>
            </w:r>
          </w:p>
        </w:tc>
        <w:tc>
          <w:tcPr>
            <w:tcW w:w="3037" w:type="dxa"/>
          </w:tcPr>
          <w:p w:rsidR="00ED51C9" w:rsidRDefault="00ED51C9" w:rsidP="00ED51C9">
            <w:pPr>
              <w:rPr>
                <w:lang w:val="en-US"/>
              </w:rPr>
            </w:pPr>
            <w:r>
              <w:rPr>
                <w:lang w:val="en-US"/>
              </w:rPr>
              <w:t>Frequency axis [Hz]</w:t>
            </w:r>
          </w:p>
        </w:tc>
      </w:tr>
      <w:tr w:rsidR="00ED51C9" w:rsidTr="00ED51C9">
        <w:tc>
          <w:tcPr>
            <w:tcW w:w="1450" w:type="dxa"/>
          </w:tcPr>
          <w:p w:rsidR="00ED51C9" w:rsidRDefault="00ED51C9" w:rsidP="00ED51C9">
            <w:pPr>
              <w:rPr>
                <w:lang w:val="en-US"/>
              </w:rPr>
            </w:pPr>
            <w:r>
              <w:rPr>
                <w:lang w:val="en-US"/>
              </w:rPr>
              <w:t>*</w:t>
            </w:r>
            <w:proofErr w:type="spellStart"/>
            <w:r>
              <w:rPr>
                <w:lang w:val="en-US"/>
              </w:rPr>
              <w:t>tr_Yca_Cp.v</w:t>
            </w:r>
            <w:proofErr w:type="spellEnd"/>
          </w:p>
          <w:p w:rsidR="00ED51C9" w:rsidRDefault="00ED51C9" w:rsidP="00ED51C9">
            <w:pPr>
              <w:rPr>
                <w:lang w:val="en-US"/>
              </w:rPr>
            </w:pPr>
            <w:r>
              <w:rPr>
                <w:lang w:val="en-US"/>
              </w:rPr>
              <w:t>*</w:t>
            </w:r>
            <w:proofErr w:type="spellStart"/>
            <w:r>
              <w:rPr>
                <w:lang w:val="en-US"/>
              </w:rPr>
              <w:t>tr_Yca_Cp.u</w:t>
            </w:r>
            <w:proofErr w:type="spellEnd"/>
          </w:p>
          <w:p w:rsidR="00ED51C9" w:rsidRDefault="00ED51C9" w:rsidP="00ED51C9">
            <w:pPr>
              <w:rPr>
                <w:lang w:val="en-US"/>
              </w:rPr>
            </w:pPr>
            <w:r>
              <w:rPr>
                <w:lang w:val="en-US"/>
              </w:rPr>
              <w:t>*</w:t>
            </w:r>
            <w:proofErr w:type="spellStart"/>
            <w:r>
              <w:rPr>
                <w:lang w:val="en-US"/>
              </w:rPr>
              <w:t>tr_Yca_D.v</w:t>
            </w:r>
            <w:proofErr w:type="spellEnd"/>
          </w:p>
          <w:p w:rsidR="00ED51C9" w:rsidRDefault="00ED51C9" w:rsidP="00ED51C9">
            <w:pPr>
              <w:rPr>
                <w:lang w:val="en-US"/>
              </w:rPr>
            </w:pPr>
            <w:r>
              <w:rPr>
                <w:lang w:val="en-US"/>
              </w:rPr>
              <w:t>*</w:t>
            </w:r>
            <w:proofErr w:type="spellStart"/>
            <w:r>
              <w:rPr>
                <w:lang w:val="en-US"/>
              </w:rPr>
              <w:t>tr_Yca_D.u</w:t>
            </w:r>
            <w:proofErr w:type="spellEnd"/>
          </w:p>
        </w:tc>
        <w:tc>
          <w:tcPr>
            <w:tcW w:w="1514" w:type="dxa"/>
          </w:tcPr>
          <w:p w:rsidR="00ED51C9" w:rsidRDefault="00ED51C9" w:rsidP="00ED51C9">
            <w:pPr>
              <w:jc w:val="center"/>
              <w:rPr>
                <w:lang w:val="en-US"/>
              </w:rPr>
            </w:pPr>
            <w:r>
              <w:rPr>
                <w:lang w:val="en-US"/>
              </w:rPr>
              <w:t>1e-15</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p w:rsidR="00ED51C9" w:rsidRDefault="00ED51C9" w:rsidP="00ED51C9">
            <w:pPr>
              <w:jc w:val="center"/>
              <w:rPr>
                <w:lang w:val="en-US"/>
              </w:rPr>
            </w:pPr>
            <w:r>
              <w:rPr>
                <w:lang w:val="en-US"/>
              </w:rPr>
              <w:t>0</w:t>
            </w:r>
          </w:p>
        </w:tc>
        <w:tc>
          <w:tcPr>
            <w:tcW w:w="3037" w:type="dxa"/>
          </w:tcPr>
          <w:p w:rsidR="00ED51C9" w:rsidRDefault="00ED51C9" w:rsidP="00ED51C9">
            <w:pPr>
              <w:rPr>
                <w:lang w:val="en-US"/>
              </w:rPr>
            </w:pPr>
            <w:proofErr w:type="spellStart"/>
            <w:r>
              <w:rPr>
                <w:lang w:val="en-US"/>
              </w:rPr>
              <w:t>Cp</w:t>
            </w:r>
            <w:proofErr w:type="spellEnd"/>
            <w:r>
              <w:rPr>
                <w:lang w:val="en-US"/>
              </w:rPr>
              <w:t xml:space="preserve"> value [F]</w:t>
            </w:r>
          </w:p>
          <w:p w:rsidR="00ED51C9" w:rsidRDefault="00ED51C9" w:rsidP="00ED51C9">
            <w:pPr>
              <w:rPr>
                <w:lang w:val="en-US"/>
              </w:rPr>
            </w:pPr>
            <w:r>
              <w:rPr>
                <w:lang w:val="en-US"/>
              </w:rPr>
              <w:t xml:space="preserve">Abs. std. uncertainty of </w:t>
            </w:r>
            <w:proofErr w:type="spellStart"/>
            <w:r>
              <w:rPr>
                <w:lang w:val="en-US"/>
              </w:rPr>
              <w:t>Cp</w:t>
            </w:r>
            <w:proofErr w:type="spellEnd"/>
            <w:r>
              <w:rPr>
                <w:lang w:val="en-US"/>
              </w:rPr>
              <w:t xml:space="preserve"> [F]</w:t>
            </w:r>
          </w:p>
          <w:p w:rsidR="00ED51C9" w:rsidRDefault="00ED51C9" w:rsidP="00ED51C9">
            <w:pPr>
              <w:rPr>
                <w:lang w:val="en-US"/>
              </w:rPr>
            </w:pPr>
            <w:r>
              <w:rPr>
                <w:lang w:val="en-US"/>
              </w:rPr>
              <w:t>D value [-]</w:t>
            </w:r>
          </w:p>
          <w:p w:rsidR="00ED51C9" w:rsidRDefault="00ED51C9" w:rsidP="00ED51C9">
            <w:pPr>
              <w:rPr>
                <w:lang w:val="en-US"/>
              </w:rPr>
            </w:pPr>
            <w:r>
              <w:rPr>
                <w:lang w:val="en-US"/>
              </w:rPr>
              <w:t>Abs. std. uncertainty of D [-]</w:t>
            </w:r>
          </w:p>
        </w:tc>
      </w:tr>
    </w:tbl>
    <w:p w:rsidR="00ED51C9" w:rsidRPr="0065293F" w:rsidRDefault="00ED51C9" w:rsidP="00ED51C9">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747" w:author="smaslan" w:date="2018-08-09T10:51:00Z">
        <w:r w:rsidR="006D2678">
          <w:rPr>
            <w:lang w:val="en-US"/>
          </w:rPr>
          <w:fldChar w:fldCharType="begin"/>
        </w:r>
        <w:r w:rsidR="006D2678">
          <w:rPr>
            <w:lang w:val="en-US"/>
          </w:rPr>
          <w:instrText xml:space="preserve"> REF _Ref521575187 \r \h </w:instrText>
        </w:r>
      </w:ins>
      <w:r w:rsidR="006D2678">
        <w:rPr>
          <w:lang w:val="en-US"/>
        </w:rPr>
      </w:r>
      <w:ins w:id="748" w:author="smaslan" w:date="2018-08-09T10:51:00Z">
        <w:r w:rsidR="006D2678">
          <w:rPr>
            <w:lang w:val="en-US"/>
          </w:rPr>
          <w:fldChar w:fldCharType="separate"/>
        </w:r>
        <w:r w:rsidR="006D2678">
          <w:rPr>
            <w:lang w:val="en-US"/>
          </w:rPr>
          <w:t>[4]</w:t>
        </w:r>
        <w:r w:rsidR="006D2678">
          <w:rPr>
            <w:lang w:val="en-US"/>
          </w:rPr>
          <w:fldChar w:fldCharType="end"/>
        </w:r>
      </w:ins>
      <w:del w:id="749" w:author="smaslan" w:date="2018-08-09T10:51:00Z">
        <w:r w:rsidDel="006D2678">
          <w:rPr>
            <w:lang w:val="en-US"/>
          </w:rPr>
          <w:delText>[</w:delText>
        </w:r>
        <w:r w:rsidR="007B4A04" w:rsidDel="006D2678">
          <w:rPr>
            <w:lang w:val="en-US"/>
          </w:rPr>
          <w:delText>4</w:delText>
        </w:r>
        <w:r w:rsidDel="006D2678">
          <w:rPr>
            <w:lang w:val="en-US"/>
          </w:rPr>
          <w:delText>]</w:delText>
        </w:r>
      </w:del>
      <w:r>
        <w:rPr>
          <w:lang w:val="en-US"/>
        </w:rPr>
        <w:t xml:space="preserve"> (i.e. “u_” or “i_” or nothing)</w:t>
      </w:r>
    </w:p>
    <w:p w:rsidR="00037886" w:rsidRDefault="00037886" w:rsidP="00037886">
      <w:pPr>
        <w:pStyle w:val="Nadpis4"/>
        <w:rPr>
          <w:ins w:id="750" w:author="smaslan" w:date="2018-12-04T11:08:00Z"/>
          <w:lang w:val="en-US"/>
        </w:rPr>
      </w:pPr>
      <w:bookmarkStart w:id="751" w:name="_Toc509317573"/>
      <w:bookmarkStart w:id="752" w:name="_Toc509317763"/>
      <w:bookmarkStart w:id="753" w:name="_Toc531694796"/>
      <w:ins w:id="754" w:author="smaslan" w:date="2018-12-04T11:08:00Z">
        <w:r>
          <w:rPr>
            <w:lang w:val="en-US"/>
          </w:rPr>
          <w:t>Optional buffer output series impedance (optional)</w:t>
        </w:r>
        <w:bookmarkEnd w:id="753"/>
      </w:ins>
    </w:p>
    <w:p w:rsidR="00037886" w:rsidRDefault="00037886" w:rsidP="00037886">
      <w:pPr>
        <w:rPr>
          <w:ins w:id="755" w:author="smaslan" w:date="2018-12-04T11:08:00Z"/>
          <w:lang w:val="en-US"/>
        </w:rPr>
      </w:pPr>
      <w:ins w:id="756" w:author="smaslan" w:date="2018-12-04T11:08:00Z">
        <w:r>
          <w:rPr>
            <w:lang w:val="en-US"/>
          </w:rPr>
          <w:t>1D CSV table “</w:t>
        </w:r>
      </w:ins>
      <w:ins w:id="757" w:author="smaslan" w:date="2018-12-04T11:09:00Z">
        <w:r w:rsidRPr="00037886">
          <w:rPr>
            <w:b/>
            <w:lang w:val="en-US"/>
          </w:rPr>
          <w:t>buffer output series impedance path</w:t>
        </w:r>
      </w:ins>
      <w:ins w:id="758" w:author="smaslan" w:date="2018-12-04T11:08:00Z">
        <w:r>
          <w:rPr>
            <w:lang w:val="en-US"/>
          </w:rPr>
          <w:t xml:space="preserve">” is effective series </w:t>
        </w:r>
      </w:ins>
      <w:ins w:id="759" w:author="smaslan" w:date="2018-12-04T11:09:00Z">
        <w:r>
          <w:rPr>
            <w:lang w:val="en-US"/>
          </w:rPr>
          <w:t xml:space="preserve">output </w:t>
        </w:r>
      </w:ins>
      <w:ins w:id="760" w:author="smaslan" w:date="2018-12-04T11:08:00Z">
        <w:r>
          <w:rPr>
            <w:lang w:val="en-US"/>
          </w:rPr>
          <w:t xml:space="preserve">impedance of the </w:t>
        </w:r>
      </w:ins>
      <w:ins w:id="761" w:author="smaslan" w:date="2018-12-04T11:09:00Z">
        <w:r>
          <w:rPr>
            <w:lang w:val="en-US"/>
          </w:rPr>
          <w:t>buffer placed between transducer and output terminals “</w:t>
        </w:r>
        <w:proofErr w:type="spellStart"/>
        <w:r w:rsidRPr="00037886">
          <w:rPr>
            <w:b/>
            <w:lang w:val="en-US"/>
            <w:rPrChange w:id="762" w:author="smaslan" w:date="2018-12-04T11:09:00Z">
              <w:rPr>
                <w:lang w:val="en-US"/>
              </w:rPr>
            </w:rPrChange>
          </w:rPr>
          <w:t>Zca</w:t>
        </w:r>
        <w:proofErr w:type="spellEnd"/>
        <w:r>
          <w:rPr>
            <w:lang w:val="en-US"/>
          </w:rPr>
          <w:t>”/”</w:t>
        </w:r>
        <w:proofErr w:type="spellStart"/>
        <w:r w:rsidRPr="00037886">
          <w:rPr>
            <w:b/>
            <w:lang w:val="en-US"/>
            <w:rPrChange w:id="763" w:author="smaslan" w:date="2018-12-04T11:09:00Z">
              <w:rPr>
                <w:lang w:val="en-US"/>
              </w:rPr>
            </w:rPrChange>
          </w:rPr>
          <w:t>Zcal</w:t>
        </w:r>
        <w:proofErr w:type="spellEnd"/>
        <w:r>
          <w:rPr>
            <w:lang w:val="en-US"/>
          </w:rPr>
          <w:t xml:space="preserve">”. </w:t>
        </w:r>
      </w:ins>
      <w:ins w:id="764" w:author="smaslan" w:date="2018-12-04T11:10:00Z">
        <w:r>
          <w:rPr>
            <w:lang w:val="en-US"/>
          </w:rPr>
          <w:t xml:space="preserve">The buffer presence is identified by this correction, so </w:t>
        </w:r>
      </w:ins>
      <w:ins w:id="765" w:author="smaslan" w:date="2018-12-04T11:11:00Z">
        <w:r w:rsidRPr="00037886">
          <w:rPr>
            <w:b/>
            <w:lang w:val="en-US"/>
            <w:rPrChange w:id="766" w:author="smaslan" w:date="2018-12-04T11:11:00Z">
              <w:rPr>
                <w:lang w:val="en-US"/>
              </w:rPr>
            </w:rPrChange>
          </w:rPr>
          <w:t xml:space="preserve">do not assign </w:t>
        </w:r>
      </w:ins>
      <w:ins w:id="767" w:author="smaslan" w:date="2018-12-04T13:48:00Z">
        <w:r w:rsidR="00A278A6">
          <w:rPr>
            <w:b/>
            <w:lang w:val="en-US"/>
          </w:rPr>
          <w:t xml:space="preserve">it </w:t>
        </w:r>
      </w:ins>
      <w:ins w:id="768" w:author="smaslan" w:date="2018-12-04T11:11:00Z">
        <w:r w:rsidRPr="00037886">
          <w:rPr>
            <w:b/>
            <w:lang w:val="en-US"/>
            <w:rPrChange w:id="769" w:author="smaslan" w:date="2018-12-04T11:11:00Z">
              <w:rPr>
                <w:lang w:val="en-US"/>
              </w:rPr>
            </w:rPrChange>
          </w:rPr>
          <w:t xml:space="preserve">to tell TWM </w:t>
        </w:r>
        <w:r>
          <w:rPr>
            <w:b/>
            <w:lang w:val="en-US"/>
          </w:rPr>
          <w:t>that no</w:t>
        </w:r>
        <w:r w:rsidRPr="00037886">
          <w:rPr>
            <w:b/>
            <w:lang w:val="en-US"/>
            <w:rPrChange w:id="770" w:author="smaslan" w:date="2018-12-04T11:11:00Z">
              <w:rPr>
                <w:lang w:val="en-US"/>
              </w:rPr>
            </w:rPrChange>
          </w:rPr>
          <w:t xml:space="preserve"> buffer is used</w:t>
        </w:r>
      </w:ins>
      <w:ins w:id="771" w:author="smaslan" w:date="2018-12-04T11:09:00Z">
        <w:r>
          <w:rPr>
            <w:lang w:val="en-US"/>
          </w:rPr>
          <w:t xml:space="preserve">. </w:t>
        </w:r>
      </w:ins>
    </w:p>
    <w:p w:rsidR="00037886" w:rsidRPr="00CC379E" w:rsidRDefault="00037886" w:rsidP="00037886">
      <w:pPr>
        <w:autoSpaceDE w:val="0"/>
        <w:autoSpaceDN w:val="0"/>
        <w:adjustRightInd w:val="0"/>
        <w:spacing w:after="0" w:line="240" w:lineRule="auto"/>
        <w:rPr>
          <w:ins w:id="772" w:author="smaslan" w:date="2018-12-04T11:08:00Z"/>
          <w:rFonts w:ascii="Courier New" w:hAnsi="Courier New" w:cs="Courier New"/>
          <w:color w:val="000000"/>
          <w:sz w:val="14"/>
          <w:szCs w:val="20"/>
          <w:lang w:val="en-US"/>
        </w:rPr>
      </w:pPr>
    </w:p>
    <w:p w:rsidR="00037886" w:rsidRDefault="00037886" w:rsidP="00037886">
      <w:pPr>
        <w:rPr>
          <w:ins w:id="773" w:author="smaslan" w:date="2018-12-04T11:08:00Z"/>
          <w:lang w:val="en-US"/>
        </w:rPr>
      </w:pPr>
      <w:ins w:id="774" w:author="smaslan" w:date="2018-12-04T11:08:00Z">
        <w:r>
          <w:rPr>
            <w:lang w:val="en-US"/>
          </w:rPr>
          <w:t>Format of the CSV table:</w:t>
        </w:r>
      </w:ins>
    </w:p>
    <w:tbl>
      <w:tblPr>
        <w:tblStyle w:val="Mkatabulky"/>
        <w:tblW w:w="0" w:type="auto"/>
        <w:tblLook w:val="04A0" w:firstRow="1" w:lastRow="0" w:firstColumn="1" w:lastColumn="0" w:noHBand="0" w:noVBand="1"/>
      </w:tblPr>
      <w:tblGrid>
        <w:gridCol w:w="1313"/>
        <w:gridCol w:w="5537"/>
      </w:tblGrid>
      <w:tr w:rsidR="00037886" w:rsidTr="00582B0D">
        <w:trPr>
          <w:ins w:id="775" w:author="smaslan" w:date="2018-12-04T11:08:00Z"/>
        </w:trPr>
        <w:tc>
          <w:tcPr>
            <w:tcW w:w="1313" w:type="dxa"/>
          </w:tcPr>
          <w:p w:rsidR="00037886" w:rsidRDefault="00037886" w:rsidP="00582B0D">
            <w:pPr>
              <w:rPr>
                <w:ins w:id="776" w:author="smaslan" w:date="2018-12-04T11:08:00Z"/>
                <w:lang w:val="en-US"/>
              </w:rPr>
            </w:pPr>
            <w:ins w:id="777" w:author="smaslan" w:date="2018-12-04T11:08:00Z">
              <w:r>
                <w:rPr>
                  <w:lang w:val="en-US"/>
                </w:rPr>
                <w:t>y-axis:</w:t>
              </w:r>
            </w:ins>
          </w:p>
        </w:tc>
        <w:tc>
          <w:tcPr>
            <w:tcW w:w="5537" w:type="dxa"/>
          </w:tcPr>
          <w:p w:rsidR="00037886" w:rsidRDefault="00037886" w:rsidP="00582B0D">
            <w:pPr>
              <w:rPr>
                <w:ins w:id="778" w:author="smaslan" w:date="2018-12-04T11:08:00Z"/>
                <w:lang w:val="en-US"/>
              </w:rPr>
            </w:pPr>
            <w:ins w:id="779" w:author="smaslan" w:date="2018-12-04T11:08:00Z">
              <w:r>
                <w:rPr>
                  <w:lang w:val="en-US"/>
                </w:rPr>
                <w:t>frequency [Hz]</w:t>
              </w:r>
            </w:ins>
          </w:p>
        </w:tc>
      </w:tr>
      <w:tr w:rsidR="00037886" w:rsidTr="00582B0D">
        <w:trPr>
          <w:ins w:id="780" w:author="smaslan" w:date="2018-12-04T11:08:00Z"/>
        </w:trPr>
        <w:tc>
          <w:tcPr>
            <w:tcW w:w="1313" w:type="dxa"/>
          </w:tcPr>
          <w:p w:rsidR="00037886" w:rsidRDefault="00037886" w:rsidP="00582B0D">
            <w:pPr>
              <w:rPr>
                <w:ins w:id="781" w:author="smaslan" w:date="2018-12-04T11:08:00Z"/>
                <w:lang w:val="en-US"/>
              </w:rPr>
            </w:pPr>
            <w:ins w:id="782" w:author="smaslan" w:date="2018-12-04T11:08:00Z">
              <w:r>
                <w:rPr>
                  <w:lang w:val="en-US"/>
                </w:rPr>
                <w:t>Quantities:</w:t>
              </w:r>
            </w:ins>
          </w:p>
        </w:tc>
        <w:tc>
          <w:tcPr>
            <w:tcW w:w="5537" w:type="dxa"/>
          </w:tcPr>
          <w:p w:rsidR="00037886" w:rsidRDefault="00037886" w:rsidP="00582B0D">
            <w:pPr>
              <w:rPr>
                <w:ins w:id="783" w:author="smaslan" w:date="2018-12-04T11:08:00Z"/>
                <w:lang w:val="en-US"/>
              </w:rPr>
            </w:pPr>
            <w:proofErr w:type="spellStart"/>
            <w:ins w:id="784" w:author="smaslan" w:date="2018-12-04T11:08:00Z">
              <w:r>
                <w:rPr>
                  <w:lang w:val="en-US"/>
                </w:rPr>
                <w:t>Rs</w:t>
              </w:r>
              <w:proofErr w:type="spellEnd"/>
              <w:r>
                <w:rPr>
                  <w:lang w:val="en-US"/>
                </w:rPr>
                <w:t xml:space="preserve"> – series resistance [Ω]</w:t>
              </w:r>
            </w:ins>
          </w:p>
          <w:p w:rsidR="00037886" w:rsidRDefault="00037886" w:rsidP="00582B0D">
            <w:pPr>
              <w:rPr>
                <w:ins w:id="785" w:author="smaslan" w:date="2018-12-04T11:08:00Z"/>
                <w:lang w:val="en-US"/>
              </w:rPr>
            </w:pPr>
            <w:proofErr w:type="spellStart"/>
            <w:ins w:id="786" w:author="smaslan" w:date="2018-12-04T11:08:00Z">
              <w:r>
                <w:rPr>
                  <w:lang w:val="en-US"/>
                </w:rPr>
                <w:t>Ls</w:t>
              </w:r>
              <w:proofErr w:type="spellEnd"/>
              <w:r>
                <w:rPr>
                  <w:lang w:val="en-US"/>
                </w:rPr>
                <w:t xml:space="preserve"> – series inductance [H]</w:t>
              </w:r>
            </w:ins>
          </w:p>
          <w:p w:rsidR="00037886" w:rsidRDefault="00037886" w:rsidP="00582B0D">
            <w:pPr>
              <w:rPr>
                <w:ins w:id="787" w:author="smaslan" w:date="2018-12-04T11:08:00Z"/>
                <w:lang w:val="en-US"/>
              </w:rPr>
            </w:pPr>
            <w:ins w:id="788" w:author="smaslan" w:date="2018-12-04T11:08:00Z">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ins>
          </w:p>
          <w:p w:rsidR="00037886" w:rsidRDefault="00037886" w:rsidP="00582B0D">
            <w:pPr>
              <w:rPr>
                <w:ins w:id="789" w:author="smaslan" w:date="2018-12-04T11:08:00Z"/>
                <w:lang w:val="en-US"/>
              </w:rPr>
            </w:pPr>
            <w:ins w:id="790" w:author="smaslan" w:date="2018-12-04T11:08:00Z">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ins>
          </w:p>
        </w:tc>
      </w:tr>
    </w:tbl>
    <w:p w:rsidR="00037886" w:rsidRDefault="00037886" w:rsidP="00037886">
      <w:pPr>
        <w:rPr>
          <w:ins w:id="791" w:author="smaslan" w:date="2018-12-04T11:08:00Z"/>
          <w:lang w:val="en-US"/>
        </w:rPr>
      </w:pPr>
      <w:ins w:id="792" w:author="smaslan" w:date="2018-12-04T11:08:00Z">
        <w:r>
          <w:rPr>
            <w:lang w:val="en-US"/>
          </w:rPr>
          <w:t>The QWTB quantity naming:</w:t>
        </w:r>
      </w:ins>
    </w:p>
    <w:tbl>
      <w:tblPr>
        <w:tblStyle w:val="Mkatabulky"/>
        <w:tblW w:w="0" w:type="auto"/>
        <w:tblLook w:val="04A0" w:firstRow="1" w:lastRow="0" w:firstColumn="1" w:lastColumn="0" w:noHBand="0" w:noVBand="1"/>
        <w:tblPrChange w:id="793" w:author="smaslan" w:date="2018-12-04T11:12:00Z">
          <w:tblPr>
            <w:tblStyle w:val="Mkatabulky"/>
            <w:tblW w:w="0" w:type="auto"/>
            <w:tblLook w:val="04A0" w:firstRow="1" w:lastRow="0" w:firstColumn="1" w:lastColumn="0" w:noHBand="0" w:noVBand="1"/>
          </w:tblPr>
        </w:tblPrChange>
      </w:tblPr>
      <w:tblGrid>
        <w:gridCol w:w="1602"/>
        <w:gridCol w:w="1514"/>
        <w:gridCol w:w="3037"/>
        <w:tblGridChange w:id="794">
          <w:tblGrid>
            <w:gridCol w:w="1450"/>
            <w:gridCol w:w="1514"/>
            <w:gridCol w:w="3037"/>
          </w:tblGrid>
        </w:tblGridChange>
      </w:tblGrid>
      <w:tr w:rsidR="00037886" w:rsidTr="00037886">
        <w:trPr>
          <w:ins w:id="795" w:author="smaslan" w:date="2018-12-04T11:08:00Z"/>
        </w:trPr>
        <w:tc>
          <w:tcPr>
            <w:tcW w:w="1602" w:type="dxa"/>
            <w:tcPrChange w:id="796" w:author="smaslan" w:date="2018-12-04T11:12:00Z">
              <w:tcPr>
                <w:tcW w:w="1450" w:type="dxa"/>
              </w:tcPr>
            </w:tcPrChange>
          </w:tcPr>
          <w:p w:rsidR="00037886" w:rsidRPr="007949BB" w:rsidRDefault="00037886" w:rsidP="00582B0D">
            <w:pPr>
              <w:rPr>
                <w:ins w:id="797" w:author="smaslan" w:date="2018-12-04T11:08:00Z"/>
                <w:i/>
                <w:lang w:val="en-US"/>
              </w:rPr>
            </w:pPr>
            <w:ins w:id="798" w:author="smaslan" w:date="2018-12-04T11:08:00Z">
              <w:r w:rsidRPr="007949BB">
                <w:rPr>
                  <w:i/>
                  <w:lang w:val="en-US"/>
                </w:rPr>
                <w:t>QWTB name</w:t>
              </w:r>
            </w:ins>
          </w:p>
        </w:tc>
        <w:tc>
          <w:tcPr>
            <w:tcW w:w="1514" w:type="dxa"/>
            <w:tcPrChange w:id="799" w:author="smaslan" w:date="2018-12-04T11:12:00Z">
              <w:tcPr>
                <w:tcW w:w="1514" w:type="dxa"/>
              </w:tcPr>
            </w:tcPrChange>
          </w:tcPr>
          <w:p w:rsidR="00037886" w:rsidRPr="007949BB" w:rsidRDefault="00037886" w:rsidP="00582B0D">
            <w:pPr>
              <w:rPr>
                <w:ins w:id="800" w:author="smaslan" w:date="2018-12-04T11:08:00Z"/>
                <w:i/>
                <w:lang w:val="en-US"/>
              </w:rPr>
            </w:pPr>
            <w:ins w:id="801" w:author="smaslan" w:date="2018-12-04T11:08:00Z">
              <w:r w:rsidRPr="007949BB">
                <w:rPr>
                  <w:i/>
                  <w:lang w:val="en-US"/>
                </w:rPr>
                <w:t>Default value</w:t>
              </w:r>
            </w:ins>
          </w:p>
        </w:tc>
        <w:tc>
          <w:tcPr>
            <w:tcW w:w="3037" w:type="dxa"/>
            <w:tcPrChange w:id="802" w:author="smaslan" w:date="2018-12-04T11:12:00Z">
              <w:tcPr>
                <w:tcW w:w="3037" w:type="dxa"/>
              </w:tcPr>
            </w:tcPrChange>
          </w:tcPr>
          <w:p w:rsidR="00037886" w:rsidRPr="007949BB" w:rsidRDefault="00037886" w:rsidP="00582B0D">
            <w:pPr>
              <w:rPr>
                <w:ins w:id="803" w:author="smaslan" w:date="2018-12-04T11:08:00Z"/>
                <w:i/>
                <w:lang w:val="en-US"/>
              </w:rPr>
            </w:pPr>
            <w:ins w:id="804" w:author="smaslan" w:date="2018-12-04T11:08:00Z">
              <w:r w:rsidRPr="007949BB">
                <w:rPr>
                  <w:i/>
                  <w:lang w:val="en-US"/>
                </w:rPr>
                <w:t>Meaning</w:t>
              </w:r>
            </w:ins>
          </w:p>
        </w:tc>
      </w:tr>
      <w:tr w:rsidR="00037886" w:rsidTr="00037886">
        <w:trPr>
          <w:ins w:id="805" w:author="smaslan" w:date="2018-12-04T11:08:00Z"/>
        </w:trPr>
        <w:tc>
          <w:tcPr>
            <w:tcW w:w="1602" w:type="dxa"/>
            <w:tcPrChange w:id="806" w:author="smaslan" w:date="2018-12-04T11:12:00Z">
              <w:tcPr>
                <w:tcW w:w="1450" w:type="dxa"/>
              </w:tcPr>
            </w:tcPrChange>
          </w:tcPr>
          <w:p w:rsidR="00037886" w:rsidRDefault="00037886" w:rsidP="00037886">
            <w:pPr>
              <w:rPr>
                <w:ins w:id="807" w:author="smaslan" w:date="2018-12-04T11:08:00Z"/>
                <w:lang w:val="en-US"/>
              </w:rPr>
              <w:pPrChange w:id="808" w:author="smaslan" w:date="2018-12-04T11:11:00Z">
                <w:pPr/>
              </w:pPrChange>
            </w:pPr>
            <w:ins w:id="809" w:author="smaslan" w:date="2018-12-04T11:08:00Z">
              <w:r>
                <w:rPr>
                  <w:lang w:val="en-US"/>
                </w:rPr>
                <w:t>*</w:t>
              </w:r>
            </w:ins>
            <w:proofErr w:type="spellStart"/>
            <w:ins w:id="810" w:author="smaslan" w:date="2018-12-04T11:11:00Z">
              <w:r>
                <w:rPr>
                  <w:lang w:val="en-US"/>
                </w:rPr>
                <w:t>tr_</w:t>
              </w:r>
            </w:ins>
            <w:ins w:id="811" w:author="smaslan" w:date="2018-12-04T11:08:00Z">
              <w:r>
                <w:rPr>
                  <w:lang w:val="en-US"/>
                </w:rPr>
                <w:t>Z</w:t>
              </w:r>
            </w:ins>
            <w:ins w:id="812" w:author="smaslan" w:date="2018-12-04T11:11:00Z">
              <w:r>
                <w:rPr>
                  <w:lang w:val="en-US"/>
                </w:rPr>
                <w:t>buf</w:t>
              </w:r>
            </w:ins>
            <w:ins w:id="813" w:author="smaslan" w:date="2018-12-04T11:08:00Z">
              <w:r>
                <w:rPr>
                  <w:lang w:val="en-US"/>
                </w:rPr>
                <w:t>_f.v</w:t>
              </w:r>
              <w:proofErr w:type="spellEnd"/>
            </w:ins>
          </w:p>
        </w:tc>
        <w:tc>
          <w:tcPr>
            <w:tcW w:w="1514" w:type="dxa"/>
            <w:tcPrChange w:id="814" w:author="smaslan" w:date="2018-12-04T11:12:00Z">
              <w:tcPr>
                <w:tcW w:w="1514" w:type="dxa"/>
              </w:tcPr>
            </w:tcPrChange>
          </w:tcPr>
          <w:p w:rsidR="00037886" w:rsidRDefault="00037886" w:rsidP="00582B0D">
            <w:pPr>
              <w:jc w:val="center"/>
              <w:rPr>
                <w:ins w:id="815" w:author="smaslan" w:date="2018-12-04T11:08:00Z"/>
                <w:lang w:val="en-US"/>
              </w:rPr>
            </w:pPr>
            <w:ins w:id="816" w:author="smaslan" w:date="2018-12-04T11:08:00Z">
              <w:r>
                <w:rPr>
                  <w:lang w:val="en-US"/>
                </w:rPr>
                <w:t>[]</w:t>
              </w:r>
            </w:ins>
          </w:p>
        </w:tc>
        <w:tc>
          <w:tcPr>
            <w:tcW w:w="3037" w:type="dxa"/>
            <w:tcPrChange w:id="817" w:author="smaslan" w:date="2018-12-04T11:12:00Z">
              <w:tcPr>
                <w:tcW w:w="3037" w:type="dxa"/>
              </w:tcPr>
            </w:tcPrChange>
          </w:tcPr>
          <w:p w:rsidR="00037886" w:rsidRDefault="00037886" w:rsidP="00582B0D">
            <w:pPr>
              <w:rPr>
                <w:ins w:id="818" w:author="smaslan" w:date="2018-12-04T11:08:00Z"/>
                <w:lang w:val="en-US"/>
              </w:rPr>
            </w:pPr>
            <w:ins w:id="819" w:author="smaslan" w:date="2018-12-04T11:08:00Z">
              <w:r>
                <w:rPr>
                  <w:lang w:val="en-US"/>
                </w:rPr>
                <w:t>Frequency axis [Hz]</w:t>
              </w:r>
            </w:ins>
          </w:p>
        </w:tc>
      </w:tr>
      <w:tr w:rsidR="00037886" w:rsidTr="00037886">
        <w:trPr>
          <w:ins w:id="820" w:author="smaslan" w:date="2018-12-04T11:08:00Z"/>
        </w:trPr>
        <w:tc>
          <w:tcPr>
            <w:tcW w:w="1602" w:type="dxa"/>
            <w:tcPrChange w:id="821" w:author="smaslan" w:date="2018-12-04T11:12:00Z">
              <w:tcPr>
                <w:tcW w:w="1450" w:type="dxa"/>
              </w:tcPr>
            </w:tcPrChange>
          </w:tcPr>
          <w:p w:rsidR="00037886" w:rsidRDefault="00037886" w:rsidP="00582B0D">
            <w:pPr>
              <w:rPr>
                <w:ins w:id="822" w:author="smaslan" w:date="2018-12-04T11:08:00Z"/>
                <w:lang w:val="en-US"/>
              </w:rPr>
            </w:pPr>
            <w:ins w:id="823" w:author="smaslan" w:date="2018-12-04T11:08:00Z">
              <w:r>
                <w:rPr>
                  <w:lang w:val="en-US"/>
                </w:rPr>
                <w:t>*</w:t>
              </w:r>
            </w:ins>
            <w:proofErr w:type="spellStart"/>
            <w:ins w:id="824" w:author="smaslan" w:date="2018-12-04T11:11:00Z">
              <w:r>
                <w:rPr>
                  <w:lang w:val="en-US"/>
                </w:rPr>
                <w:t>tr_Zbuf</w:t>
              </w:r>
            </w:ins>
            <w:ins w:id="825" w:author="smaslan" w:date="2018-12-04T11:08:00Z">
              <w:r>
                <w:rPr>
                  <w:lang w:val="en-US"/>
                </w:rPr>
                <w:t>_Rs.v</w:t>
              </w:r>
              <w:proofErr w:type="spellEnd"/>
            </w:ins>
          </w:p>
          <w:p w:rsidR="00037886" w:rsidRDefault="00037886" w:rsidP="00582B0D">
            <w:pPr>
              <w:rPr>
                <w:ins w:id="826" w:author="smaslan" w:date="2018-12-04T11:08:00Z"/>
                <w:lang w:val="en-US"/>
              </w:rPr>
            </w:pPr>
            <w:ins w:id="827" w:author="smaslan" w:date="2018-12-04T11:08:00Z">
              <w:r>
                <w:rPr>
                  <w:lang w:val="en-US"/>
                </w:rPr>
                <w:t>*</w:t>
              </w:r>
            </w:ins>
            <w:proofErr w:type="spellStart"/>
            <w:ins w:id="828" w:author="smaslan" w:date="2018-12-04T11:11:00Z">
              <w:r>
                <w:rPr>
                  <w:lang w:val="en-US"/>
                </w:rPr>
                <w:t>tr_Zbuf</w:t>
              </w:r>
            </w:ins>
            <w:ins w:id="829" w:author="smaslan" w:date="2018-12-04T11:08:00Z">
              <w:r>
                <w:rPr>
                  <w:lang w:val="en-US"/>
                </w:rPr>
                <w:t>_Rs.u</w:t>
              </w:r>
              <w:proofErr w:type="spellEnd"/>
            </w:ins>
          </w:p>
          <w:p w:rsidR="00037886" w:rsidRDefault="00037886" w:rsidP="00582B0D">
            <w:pPr>
              <w:rPr>
                <w:ins w:id="830" w:author="smaslan" w:date="2018-12-04T11:08:00Z"/>
                <w:lang w:val="en-US"/>
              </w:rPr>
            </w:pPr>
            <w:ins w:id="831" w:author="smaslan" w:date="2018-12-04T11:08:00Z">
              <w:r>
                <w:rPr>
                  <w:lang w:val="en-US"/>
                </w:rPr>
                <w:t>*</w:t>
              </w:r>
            </w:ins>
            <w:proofErr w:type="spellStart"/>
            <w:ins w:id="832" w:author="smaslan" w:date="2018-12-04T11:12:00Z">
              <w:r>
                <w:rPr>
                  <w:lang w:val="en-US"/>
                </w:rPr>
                <w:t>tr_Zbuf</w:t>
              </w:r>
            </w:ins>
            <w:ins w:id="833" w:author="smaslan" w:date="2018-12-04T11:08:00Z">
              <w:r>
                <w:rPr>
                  <w:lang w:val="en-US"/>
                </w:rPr>
                <w:t>_Ls.v</w:t>
              </w:r>
              <w:proofErr w:type="spellEnd"/>
            </w:ins>
          </w:p>
          <w:p w:rsidR="00037886" w:rsidRDefault="00037886" w:rsidP="00037886">
            <w:pPr>
              <w:rPr>
                <w:ins w:id="834" w:author="smaslan" w:date="2018-12-04T11:08:00Z"/>
                <w:lang w:val="en-US"/>
              </w:rPr>
              <w:pPrChange w:id="835" w:author="smaslan" w:date="2018-12-04T11:12:00Z">
                <w:pPr/>
              </w:pPrChange>
            </w:pPr>
            <w:ins w:id="836" w:author="smaslan" w:date="2018-12-04T11:08:00Z">
              <w:r>
                <w:rPr>
                  <w:lang w:val="en-US"/>
                </w:rPr>
                <w:t>*</w:t>
              </w:r>
            </w:ins>
            <w:proofErr w:type="spellStart"/>
            <w:ins w:id="837" w:author="smaslan" w:date="2018-12-04T11:12:00Z">
              <w:r>
                <w:rPr>
                  <w:lang w:val="en-US"/>
                </w:rPr>
                <w:t>tr_Zbuf</w:t>
              </w:r>
            </w:ins>
            <w:ins w:id="838" w:author="smaslan" w:date="2018-12-04T11:08:00Z">
              <w:r>
                <w:rPr>
                  <w:lang w:val="en-US"/>
                </w:rPr>
                <w:t>_Ls.u</w:t>
              </w:r>
              <w:proofErr w:type="spellEnd"/>
            </w:ins>
          </w:p>
        </w:tc>
        <w:tc>
          <w:tcPr>
            <w:tcW w:w="1514" w:type="dxa"/>
            <w:tcPrChange w:id="839" w:author="smaslan" w:date="2018-12-04T11:12:00Z">
              <w:tcPr>
                <w:tcW w:w="1514" w:type="dxa"/>
              </w:tcPr>
            </w:tcPrChange>
          </w:tcPr>
          <w:p w:rsidR="00037886" w:rsidRDefault="00037886" w:rsidP="00582B0D">
            <w:pPr>
              <w:jc w:val="center"/>
              <w:rPr>
                <w:ins w:id="840" w:author="smaslan" w:date="2018-12-04T11:08:00Z"/>
                <w:lang w:val="en-US"/>
              </w:rPr>
            </w:pPr>
            <w:ins w:id="841" w:author="smaslan" w:date="2018-12-04T11:12:00Z">
              <w:r>
                <w:rPr>
                  <w:lang w:val="en-US"/>
                </w:rPr>
                <w:t>0</w:t>
              </w:r>
            </w:ins>
          </w:p>
          <w:p w:rsidR="00037886" w:rsidRDefault="00037886" w:rsidP="00582B0D">
            <w:pPr>
              <w:jc w:val="center"/>
              <w:rPr>
                <w:ins w:id="842" w:author="smaslan" w:date="2018-12-04T11:08:00Z"/>
                <w:lang w:val="en-US"/>
              </w:rPr>
            </w:pPr>
            <w:ins w:id="843" w:author="smaslan" w:date="2018-12-04T11:08:00Z">
              <w:r>
                <w:rPr>
                  <w:lang w:val="en-US"/>
                </w:rPr>
                <w:t>0</w:t>
              </w:r>
            </w:ins>
          </w:p>
          <w:p w:rsidR="00037886" w:rsidRDefault="00037886" w:rsidP="00582B0D">
            <w:pPr>
              <w:jc w:val="center"/>
              <w:rPr>
                <w:ins w:id="844" w:author="smaslan" w:date="2018-12-04T11:08:00Z"/>
                <w:lang w:val="en-US"/>
              </w:rPr>
            </w:pPr>
            <w:ins w:id="845" w:author="smaslan" w:date="2018-12-04T11:12:00Z">
              <w:r>
                <w:rPr>
                  <w:lang w:val="en-US"/>
                </w:rPr>
                <w:t>0</w:t>
              </w:r>
            </w:ins>
          </w:p>
          <w:p w:rsidR="00037886" w:rsidRDefault="00037886" w:rsidP="00582B0D">
            <w:pPr>
              <w:jc w:val="center"/>
              <w:rPr>
                <w:ins w:id="846" w:author="smaslan" w:date="2018-12-04T11:08:00Z"/>
                <w:lang w:val="en-US"/>
              </w:rPr>
            </w:pPr>
            <w:ins w:id="847" w:author="smaslan" w:date="2018-12-04T11:08:00Z">
              <w:r>
                <w:rPr>
                  <w:lang w:val="en-US"/>
                </w:rPr>
                <w:t>0</w:t>
              </w:r>
            </w:ins>
          </w:p>
        </w:tc>
        <w:tc>
          <w:tcPr>
            <w:tcW w:w="3037" w:type="dxa"/>
            <w:tcPrChange w:id="848" w:author="smaslan" w:date="2018-12-04T11:12:00Z">
              <w:tcPr>
                <w:tcW w:w="3037" w:type="dxa"/>
              </w:tcPr>
            </w:tcPrChange>
          </w:tcPr>
          <w:p w:rsidR="00037886" w:rsidRDefault="00037886" w:rsidP="00582B0D">
            <w:pPr>
              <w:rPr>
                <w:ins w:id="849" w:author="smaslan" w:date="2018-12-04T11:08:00Z"/>
                <w:lang w:val="en-US"/>
              </w:rPr>
            </w:pPr>
            <w:proofErr w:type="spellStart"/>
            <w:ins w:id="850" w:author="smaslan" w:date="2018-12-04T11:08:00Z">
              <w:r>
                <w:rPr>
                  <w:lang w:val="en-US"/>
                </w:rPr>
                <w:t>Rs</w:t>
              </w:r>
              <w:proofErr w:type="spellEnd"/>
              <w:r>
                <w:rPr>
                  <w:lang w:val="en-US"/>
                </w:rPr>
                <w:t xml:space="preserve"> value [Ω]</w:t>
              </w:r>
            </w:ins>
          </w:p>
          <w:p w:rsidR="00037886" w:rsidRDefault="00037886" w:rsidP="00582B0D">
            <w:pPr>
              <w:rPr>
                <w:ins w:id="851" w:author="smaslan" w:date="2018-12-04T11:08:00Z"/>
                <w:lang w:val="en-US"/>
              </w:rPr>
            </w:pPr>
            <w:ins w:id="852" w:author="smaslan" w:date="2018-12-04T11:08:00Z">
              <w:r>
                <w:rPr>
                  <w:lang w:val="en-US"/>
                </w:rPr>
                <w:t xml:space="preserve">Abs. std. uncertainty of </w:t>
              </w:r>
              <w:proofErr w:type="spellStart"/>
              <w:r>
                <w:rPr>
                  <w:lang w:val="en-US"/>
                </w:rPr>
                <w:t>Rs</w:t>
              </w:r>
              <w:proofErr w:type="spellEnd"/>
              <w:r>
                <w:rPr>
                  <w:lang w:val="en-US"/>
                </w:rPr>
                <w:t xml:space="preserve"> [Ω]</w:t>
              </w:r>
            </w:ins>
          </w:p>
          <w:p w:rsidR="00037886" w:rsidRDefault="00037886" w:rsidP="00582B0D">
            <w:pPr>
              <w:rPr>
                <w:ins w:id="853" w:author="smaslan" w:date="2018-12-04T11:08:00Z"/>
                <w:lang w:val="en-US"/>
              </w:rPr>
            </w:pPr>
            <w:proofErr w:type="spellStart"/>
            <w:ins w:id="854" w:author="smaslan" w:date="2018-12-04T11:08:00Z">
              <w:r>
                <w:rPr>
                  <w:lang w:val="en-US"/>
                </w:rPr>
                <w:t>Ls</w:t>
              </w:r>
              <w:proofErr w:type="spellEnd"/>
              <w:r>
                <w:rPr>
                  <w:lang w:val="en-US"/>
                </w:rPr>
                <w:t xml:space="preserve"> value [H]</w:t>
              </w:r>
            </w:ins>
          </w:p>
          <w:p w:rsidR="00037886" w:rsidRDefault="00037886" w:rsidP="00582B0D">
            <w:pPr>
              <w:rPr>
                <w:ins w:id="855" w:author="smaslan" w:date="2018-12-04T11:08:00Z"/>
                <w:lang w:val="en-US"/>
              </w:rPr>
            </w:pPr>
            <w:ins w:id="856" w:author="smaslan" w:date="2018-12-04T11:08:00Z">
              <w:r>
                <w:rPr>
                  <w:lang w:val="en-US"/>
                </w:rPr>
                <w:t xml:space="preserve">Abs. std. uncertainty of </w:t>
              </w:r>
              <w:proofErr w:type="spellStart"/>
              <w:r>
                <w:rPr>
                  <w:lang w:val="en-US"/>
                </w:rPr>
                <w:t>Ls</w:t>
              </w:r>
              <w:proofErr w:type="spellEnd"/>
              <w:r>
                <w:rPr>
                  <w:lang w:val="en-US"/>
                </w:rPr>
                <w:t xml:space="preserve"> [H]</w:t>
              </w:r>
            </w:ins>
          </w:p>
        </w:tc>
      </w:tr>
    </w:tbl>
    <w:p w:rsidR="00037886" w:rsidRDefault="00037886" w:rsidP="00037886">
      <w:pPr>
        <w:rPr>
          <w:ins w:id="857" w:author="smaslan" w:date="2018-12-04T11:08:00Z"/>
          <w:lang w:val="en-US"/>
        </w:rPr>
        <w:pPrChange w:id="858" w:author="smaslan" w:date="2018-12-04T11:08:00Z">
          <w:pPr>
            <w:pStyle w:val="Nadpis4"/>
          </w:pPr>
        </w:pPrChange>
      </w:pPr>
      <w:ins w:id="859" w:author="smaslan" w:date="2018-12-04T11:08:00Z">
        <w:r w:rsidRPr="0065293F">
          <w:rPr>
            <w:lang w:val="en-US"/>
          </w:rPr>
          <w:t>*</w:t>
        </w:r>
        <w:r>
          <w:rPr>
            <w:lang w:val="en-US"/>
          </w:rPr>
          <w:t xml:space="preserve"> </w:t>
        </w:r>
        <w:r w:rsidRPr="0065293F">
          <w:rPr>
            <w:lang w:val="en-US"/>
          </w:rPr>
          <w:t xml:space="preserve">- </w:t>
        </w:r>
        <w:r>
          <w:rPr>
            <w:lang w:val="en-US"/>
          </w:rPr>
          <w:t xml:space="preserve">transducer prefix </w:t>
        </w:r>
        <w:r>
          <w:rPr>
            <w:lang w:val="en-US"/>
          </w:rPr>
          <w:fldChar w:fldCharType="begin"/>
        </w:r>
        <w:r>
          <w:rPr>
            <w:lang w:val="en-US"/>
          </w:rPr>
          <w:instrText xml:space="preserve"> REF _Ref521575187 \r \h </w:instrText>
        </w:r>
        <w:r>
          <w:rPr>
            <w:lang w:val="en-US"/>
          </w:rPr>
        </w:r>
        <w:r>
          <w:rPr>
            <w:lang w:val="en-US"/>
          </w:rPr>
          <w:fldChar w:fldCharType="separate"/>
        </w:r>
        <w:r>
          <w:rPr>
            <w:lang w:val="en-US"/>
          </w:rPr>
          <w:t>[4]</w:t>
        </w:r>
        <w:r>
          <w:rPr>
            <w:lang w:val="en-US"/>
          </w:rPr>
          <w:fldChar w:fldCharType="end"/>
        </w:r>
        <w:r>
          <w:rPr>
            <w:lang w:val="en-US"/>
          </w:rPr>
          <w:t xml:space="preserve"> (i.e. “u_” or “i_” or nothing)</w:t>
        </w:r>
      </w:ins>
    </w:p>
    <w:p w:rsidR="00677BA4" w:rsidRDefault="00677BA4" w:rsidP="00860736">
      <w:pPr>
        <w:pStyle w:val="Nadpis4"/>
        <w:rPr>
          <w:lang w:val="en-US"/>
        </w:rPr>
      </w:pPr>
      <w:bookmarkStart w:id="860" w:name="_Toc531694797"/>
      <w:r>
        <w:rPr>
          <w:lang w:val="en-US"/>
        </w:rPr>
        <w:lastRenderedPageBreak/>
        <w:t>Cable(s) series impedance (optional)</w:t>
      </w:r>
      <w:bookmarkEnd w:id="751"/>
      <w:bookmarkEnd w:id="752"/>
      <w:bookmarkEnd w:id="860"/>
    </w:p>
    <w:p w:rsidR="00677BA4" w:rsidRDefault="00677BA4" w:rsidP="00677BA4">
      <w:pPr>
        <w:rPr>
          <w:lang w:val="en-US"/>
        </w:rPr>
      </w:pPr>
      <w:r>
        <w:rPr>
          <w:lang w:val="en-US"/>
        </w:rPr>
        <w:t>1D CSV table “</w:t>
      </w:r>
      <w:r w:rsidRPr="00677BA4">
        <w:rPr>
          <w:b/>
          <w:lang w:val="en-US"/>
        </w:rPr>
        <w:t>output cable series impedance path</w:t>
      </w:r>
      <w:r>
        <w:rPr>
          <w:lang w:val="en-US"/>
        </w:rPr>
        <w:t>” is effective series impedance of the cable between transducer and digitizer (component “</w:t>
      </w:r>
      <w:proofErr w:type="spellStart"/>
      <w:r>
        <w:rPr>
          <w:b/>
          <w:lang w:val="en-US"/>
        </w:rPr>
        <w:t>Z</w:t>
      </w:r>
      <w:r w:rsidRPr="00542ABD">
        <w:rPr>
          <w:b/>
          <w:lang w:val="en-US"/>
        </w:rPr>
        <w:t>c</w:t>
      </w:r>
      <w:r>
        <w:rPr>
          <w:b/>
          <w:lang w:val="en-US"/>
        </w:rPr>
        <w:t>b</w:t>
      </w:r>
      <w:proofErr w:type="spellEnd"/>
      <w:r>
        <w:rPr>
          <w:lang w:val="en-US"/>
        </w:rPr>
        <w:t xml:space="preserve">” in the correction diagram). </w:t>
      </w:r>
      <w:r w:rsidR="007B4A0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Rs</w:t>
            </w:r>
            <w:proofErr w:type="spellEnd"/>
            <w:r>
              <w:rPr>
                <w:lang w:val="en-US"/>
              </w:rPr>
              <w:t xml:space="preserve"> – series resistance [Ω]</w:t>
            </w:r>
          </w:p>
          <w:p w:rsidR="00677BA4" w:rsidRDefault="00677BA4" w:rsidP="00D5066D">
            <w:pPr>
              <w:rPr>
                <w:lang w:val="en-US"/>
              </w:rPr>
            </w:pPr>
            <w:proofErr w:type="spellStart"/>
            <w:r>
              <w:rPr>
                <w:lang w:val="en-US"/>
              </w:rPr>
              <w:t>Ls</w:t>
            </w:r>
            <w:proofErr w:type="spellEnd"/>
            <w:r>
              <w:rPr>
                <w:lang w:val="en-US"/>
              </w:rPr>
              <w:t xml:space="preserve"> – series inductance [H]</w:t>
            </w:r>
          </w:p>
          <w:p w:rsidR="00677BA4" w:rsidRDefault="00677BA4" w:rsidP="00D5066D">
            <w:pPr>
              <w:rPr>
                <w:lang w:val="en-US"/>
              </w:rPr>
            </w:pPr>
            <w:r>
              <w:rPr>
                <w:lang w:val="en-US"/>
              </w:rPr>
              <w:t>u(</w:t>
            </w:r>
            <w:proofErr w:type="spellStart"/>
            <w:r>
              <w:rPr>
                <w:lang w:val="en-US"/>
              </w:rPr>
              <w:t>Rs</w:t>
            </w:r>
            <w:proofErr w:type="spellEnd"/>
            <w:r>
              <w:rPr>
                <w:lang w:val="en-US"/>
              </w:rPr>
              <w:t xml:space="preserve">) – absolute std. uncertainty </w:t>
            </w:r>
            <w:proofErr w:type="spellStart"/>
            <w:r>
              <w:rPr>
                <w:lang w:val="en-US"/>
              </w:rPr>
              <w:t>Rs</w:t>
            </w:r>
            <w:proofErr w:type="spellEnd"/>
          </w:p>
          <w:p w:rsidR="00677BA4" w:rsidRDefault="00677BA4" w:rsidP="00677BA4">
            <w:pPr>
              <w:rPr>
                <w:lang w:val="en-US"/>
              </w:rPr>
            </w:pPr>
            <w:r>
              <w:rPr>
                <w:lang w:val="en-US"/>
              </w:rPr>
              <w:t>u(</w:t>
            </w:r>
            <w:proofErr w:type="spellStart"/>
            <w:r>
              <w:rPr>
                <w:lang w:val="en-US"/>
              </w:rPr>
              <w:t>Ls</w:t>
            </w:r>
            <w:proofErr w:type="spellEnd"/>
            <w:r>
              <w:rPr>
                <w:lang w:val="en-US"/>
              </w:rPr>
              <w:t xml:space="preserve">) – absolute std. uncertainty </w:t>
            </w:r>
            <w:proofErr w:type="spellStart"/>
            <w:r>
              <w:rPr>
                <w:lang w:val="en-US"/>
              </w:rPr>
              <w:t>Ls</w:t>
            </w:r>
            <w:proofErr w:type="spellEnd"/>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Zcb_f.v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Zcb_Rs.v</w:t>
            </w:r>
            <w:proofErr w:type="spellEnd"/>
          </w:p>
          <w:p w:rsidR="0017490B" w:rsidRDefault="0017490B" w:rsidP="00835469">
            <w:pPr>
              <w:rPr>
                <w:lang w:val="en-US"/>
              </w:rPr>
            </w:pPr>
            <w:r>
              <w:rPr>
                <w:lang w:val="en-US"/>
              </w:rPr>
              <w:t>*</w:t>
            </w:r>
            <w:proofErr w:type="spellStart"/>
            <w:r>
              <w:rPr>
                <w:lang w:val="en-US"/>
              </w:rPr>
              <w:t>Zcb_Rs.u</w:t>
            </w:r>
            <w:proofErr w:type="spellEnd"/>
          </w:p>
          <w:p w:rsidR="0017490B" w:rsidRDefault="0017490B" w:rsidP="00835469">
            <w:pPr>
              <w:rPr>
                <w:lang w:val="en-US"/>
              </w:rPr>
            </w:pPr>
            <w:r>
              <w:rPr>
                <w:lang w:val="en-US"/>
              </w:rPr>
              <w:t>*</w:t>
            </w:r>
            <w:proofErr w:type="spellStart"/>
            <w:r>
              <w:rPr>
                <w:lang w:val="en-US"/>
              </w:rPr>
              <w:t>Zcb_Ls.v</w:t>
            </w:r>
            <w:proofErr w:type="spellEnd"/>
          </w:p>
          <w:p w:rsidR="0017490B" w:rsidRDefault="0017490B" w:rsidP="0017490B">
            <w:pPr>
              <w:rPr>
                <w:lang w:val="en-US"/>
              </w:rPr>
            </w:pPr>
            <w:r>
              <w:rPr>
                <w:lang w:val="en-US"/>
              </w:rPr>
              <w:t>*</w:t>
            </w:r>
            <w:proofErr w:type="spellStart"/>
            <w:r>
              <w:rPr>
                <w:lang w:val="en-US"/>
              </w:rPr>
              <w:t>Zcb_Ls.u</w:t>
            </w:r>
            <w:proofErr w:type="spellEnd"/>
          </w:p>
        </w:tc>
        <w:tc>
          <w:tcPr>
            <w:tcW w:w="1514" w:type="dxa"/>
          </w:tcPr>
          <w:p w:rsidR="0017490B" w:rsidRDefault="0017490B" w:rsidP="00835469">
            <w:pPr>
              <w:jc w:val="center"/>
              <w:rPr>
                <w:lang w:val="en-US"/>
              </w:rPr>
            </w:pPr>
            <w:r>
              <w:rPr>
                <w:lang w:val="en-US"/>
              </w:rPr>
              <w:t>1e-9</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1e-12</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t>Rs</w:t>
            </w:r>
            <w:proofErr w:type="spellEnd"/>
            <w:r>
              <w:rPr>
                <w:lang w:val="en-US"/>
              </w:rPr>
              <w:t xml:space="preserve"> value [Ω]</w:t>
            </w:r>
          </w:p>
          <w:p w:rsidR="0017490B" w:rsidRDefault="0017490B" w:rsidP="00835469">
            <w:pPr>
              <w:rPr>
                <w:lang w:val="en-US"/>
              </w:rPr>
            </w:pPr>
            <w:r>
              <w:rPr>
                <w:lang w:val="en-US"/>
              </w:rPr>
              <w:t xml:space="preserve">Abs. std. uncertainty of </w:t>
            </w:r>
            <w:proofErr w:type="spellStart"/>
            <w:r>
              <w:rPr>
                <w:lang w:val="en-US"/>
              </w:rPr>
              <w:t>Rs</w:t>
            </w:r>
            <w:proofErr w:type="spellEnd"/>
            <w:r>
              <w:rPr>
                <w:lang w:val="en-US"/>
              </w:rPr>
              <w:t xml:space="preserve"> [Ω]</w:t>
            </w:r>
          </w:p>
          <w:p w:rsidR="0017490B" w:rsidRDefault="0017490B" w:rsidP="00835469">
            <w:pPr>
              <w:rPr>
                <w:lang w:val="en-US"/>
              </w:rPr>
            </w:pPr>
            <w:proofErr w:type="spellStart"/>
            <w:r>
              <w:rPr>
                <w:lang w:val="en-US"/>
              </w:rPr>
              <w:t>Ls</w:t>
            </w:r>
            <w:proofErr w:type="spellEnd"/>
            <w:r>
              <w:rPr>
                <w:lang w:val="en-US"/>
              </w:rPr>
              <w:t xml:space="preserve"> value [H]</w:t>
            </w:r>
          </w:p>
          <w:p w:rsidR="0017490B" w:rsidRDefault="0017490B" w:rsidP="00835469">
            <w:pPr>
              <w:rPr>
                <w:lang w:val="en-US"/>
              </w:rPr>
            </w:pPr>
            <w:r>
              <w:rPr>
                <w:lang w:val="en-US"/>
              </w:rPr>
              <w:t xml:space="preserve">Abs. std. uncertainty of </w:t>
            </w:r>
            <w:proofErr w:type="spellStart"/>
            <w:r>
              <w:rPr>
                <w:lang w:val="en-US"/>
              </w:rPr>
              <w:t>Ls</w:t>
            </w:r>
            <w:proofErr w:type="spellEnd"/>
            <w:r>
              <w:rPr>
                <w:lang w:val="en-US"/>
              </w:rPr>
              <w:t xml:space="preserve"> [H]</w:t>
            </w:r>
          </w:p>
        </w:tc>
      </w:tr>
    </w:tbl>
    <w:p w:rsidR="0017490B" w:rsidRPr="0065293F" w:rsidRDefault="0017490B" w:rsidP="0017490B">
      <w:pPr>
        <w:rPr>
          <w:lang w:val="en-US"/>
        </w:rPr>
      </w:pPr>
      <w:r w:rsidRPr="0065293F">
        <w:rPr>
          <w:lang w:val="en-US"/>
        </w:rPr>
        <w:t>*</w:t>
      </w:r>
      <w:r>
        <w:rPr>
          <w:lang w:val="en-US"/>
        </w:rPr>
        <w:t xml:space="preserve"> </w:t>
      </w:r>
      <w:r w:rsidRPr="0065293F">
        <w:rPr>
          <w:lang w:val="en-US"/>
        </w:rPr>
        <w:t xml:space="preserve">- </w:t>
      </w:r>
      <w:r>
        <w:rPr>
          <w:lang w:val="en-US"/>
        </w:rPr>
        <w:t xml:space="preserve">transducer prefix </w:t>
      </w:r>
      <w:ins w:id="861" w:author="smaslan" w:date="2018-08-09T10:51:00Z">
        <w:r w:rsidR="006D2678">
          <w:rPr>
            <w:lang w:val="en-US"/>
          </w:rPr>
          <w:fldChar w:fldCharType="begin"/>
        </w:r>
        <w:r w:rsidR="006D2678">
          <w:rPr>
            <w:lang w:val="en-US"/>
          </w:rPr>
          <w:instrText xml:space="preserve"> REF _Ref521575187 \r \h </w:instrText>
        </w:r>
      </w:ins>
      <w:r w:rsidR="006D2678">
        <w:rPr>
          <w:lang w:val="en-US"/>
        </w:rPr>
      </w:r>
      <w:ins w:id="862" w:author="smaslan" w:date="2018-08-09T10:51:00Z">
        <w:r w:rsidR="006D2678">
          <w:rPr>
            <w:lang w:val="en-US"/>
          </w:rPr>
          <w:fldChar w:fldCharType="separate"/>
        </w:r>
        <w:r w:rsidR="006D2678">
          <w:rPr>
            <w:lang w:val="en-US"/>
          </w:rPr>
          <w:t>[4]</w:t>
        </w:r>
        <w:r w:rsidR="006D2678">
          <w:rPr>
            <w:lang w:val="en-US"/>
          </w:rPr>
          <w:fldChar w:fldCharType="end"/>
        </w:r>
      </w:ins>
      <w:del w:id="863" w:author="smaslan" w:date="2018-08-09T10:51:00Z">
        <w:r w:rsidDel="006D2678">
          <w:rPr>
            <w:lang w:val="en-US"/>
          </w:rPr>
          <w:delText>[</w:delText>
        </w:r>
        <w:r w:rsidR="00650ED4" w:rsidDel="006D2678">
          <w:rPr>
            <w:lang w:val="en-US"/>
          </w:rPr>
          <w:delText>4</w:delText>
        </w:r>
        <w:r w:rsidDel="006D2678">
          <w:rPr>
            <w:lang w:val="en-US"/>
          </w:rPr>
          <w:delText>]</w:delText>
        </w:r>
      </w:del>
      <w:r>
        <w:rPr>
          <w:lang w:val="en-US"/>
        </w:rPr>
        <w:t xml:space="preserve"> (i.e. “u_” or “i_” or nothing)</w:t>
      </w:r>
    </w:p>
    <w:p w:rsidR="00677BA4" w:rsidRDefault="00677BA4" w:rsidP="00860736">
      <w:pPr>
        <w:pStyle w:val="Nadpis4"/>
        <w:rPr>
          <w:lang w:val="en-US"/>
        </w:rPr>
      </w:pPr>
      <w:bookmarkStart w:id="864" w:name="_Toc509317574"/>
      <w:bookmarkStart w:id="865" w:name="_Toc509317764"/>
      <w:bookmarkStart w:id="866" w:name="_Toc531694798"/>
      <w:r w:rsidRPr="00677BA4">
        <w:rPr>
          <w:lang w:val="en-US"/>
        </w:rPr>
        <w:t xml:space="preserve">Cable(s) </w:t>
      </w:r>
      <w:r>
        <w:rPr>
          <w:lang w:val="en-US"/>
        </w:rPr>
        <w:t>shunting admittance</w:t>
      </w:r>
      <w:r w:rsidRPr="00677BA4">
        <w:rPr>
          <w:lang w:val="en-US"/>
        </w:rPr>
        <w:t xml:space="preserve"> (optional)</w:t>
      </w:r>
      <w:bookmarkEnd w:id="864"/>
      <w:bookmarkEnd w:id="865"/>
      <w:bookmarkEnd w:id="866"/>
    </w:p>
    <w:p w:rsidR="00650ED4" w:rsidRDefault="00677BA4" w:rsidP="00650ED4">
      <w:pPr>
        <w:rPr>
          <w:lang w:val="en-US"/>
        </w:rPr>
      </w:pPr>
      <w:r>
        <w:rPr>
          <w:lang w:val="en-US"/>
        </w:rPr>
        <w:t>1D CSV table “</w:t>
      </w:r>
      <w:r w:rsidRPr="00677BA4">
        <w:rPr>
          <w:b/>
          <w:lang w:val="en-US"/>
        </w:rPr>
        <w:t>output cable shunting admittance path</w:t>
      </w:r>
      <w:r>
        <w:rPr>
          <w:lang w:val="en-US"/>
        </w:rPr>
        <w:t>” is estimate of the shunting admittance between the transducer’s output terminals (component “</w:t>
      </w:r>
      <w:proofErr w:type="spellStart"/>
      <w:r>
        <w:rPr>
          <w:b/>
          <w:lang w:val="en-US"/>
        </w:rPr>
        <w:t>Y</w:t>
      </w:r>
      <w:r w:rsidRPr="00542ABD">
        <w:rPr>
          <w:b/>
          <w:lang w:val="en-US"/>
        </w:rPr>
        <w:t>c</w:t>
      </w:r>
      <w:r>
        <w:rPr>
          <w:b/>
          <w:lang w:val="en-US"/>
        </w:rPr>
        <w:t>b</w:t>
      </w:r>
      <w:proofErr w:type="spellEnd"/>
      <w:r>
        <w:rPr>
          <w:lang w:val="en-US"/>
        </w:rPr>
        <w:t xml:space="preserve">” in the correction diagram). </w:t>
      </w:r>
      <w:r w:rsidR="00650ED4">
        <w:rPr>
          <w:lang w:val="en-US"/>
        </w:rPr>
        <w:t xml:space="preserve">It is part of the transducer loading corrections. In differential mode both high- and low-side cables are expected to be identical! Note the cable correction can be omitted if the transducer was calibrated together with the cable. </w:t>
      </w:r>
    </w:p>
    <w:p w:rsidR="00677BA4" w:rsidRPr="00CC379E" w:rsidRDefault="00677BA4" w:rsidP="00677BA4">
      <w:pPr>
        <w:autoSpaceDE w:val="0"/>
        <w:autoSpaceDN w:val="0"/>
        <w:adjustRightInd w:val="0"/>
        <w:spacing w:after="0" w:line="240" w:lineRule="auto"/>
        <w:rPr>
          <w:rFonts w:ascii="Courier New" w:hAnsi="Courier New" w:cs="Courier New"/>
          <w:color w:val="000000"/>
          <w:sz w:val="14"/>
          <w:szCs w:val="20"/>
          <w:lang w:val="en-US"/>
        </w:rPr>
      </w:pPr>
    </w:p>
    <w:p w:rsidR="00677BA4" w:rsidRDefault="00677BA4" w:rsidP="00677BA4">
      <w:pPr>
        <w:rPr>
          <w:lang w:val="en-US"/>
        </w:rPr>
      </w:pPr>
      <w:r>
        <w:rPr>
          <w:lang w:val="en-US"/>
        </w:rPr>
        <w:t>Format of the CSV table:</w:t>
      </w:r>
    </w:p>
    <w:tbl>
      <w:tblPr>
        <w:tblStyle w:val="Mkatabulky"/>
        <w:tblW w:w="0" w:type="auto"/>
        <w:tblLook w:val="04A0" w:firstRow="1" w:lastRow="0" w:firstColumn="1" w:lastColumn="0" w:noHBand="0" w:noVBand="1"/>
      </w:tblPr>
      <w:tblGrid>
        <w:gridCol w:w="1313"/>
        <w:gridCol w:w="5537"/>
      </w:tblGrid>
      <w:tr w:rsidR="00677BA4" w:rsidTr="00D5066D">
        <w:tc>
          <w:tcPr>
            <w:tcW w:w="1313" w:type="dxa"/>
          </w:tcPr>
          <w:p w:rsidR="00677BA4" w:rsidRDefault="00677BA4" w:rsidP="00D5066D">
            <w:pPr>
              <w:rPr>
                <w:lang w:val="en-US"/>
              </w:rPr>
            </w:pPr>
            <w:r>
              <w:rPr>
                <w:lang w:val="en-US"/>
              </w:rPr>
              <w:t>y-axis:</w:t>
            </w:r>
          </w:p>
        </w:tc>
        <w:tc>
          <w:tcPr>
            <w:tcW w:w="5537" w:type="dxa"/>
          </w:tcPr>
          <w:p w:rsidR="00677BA4" w:rsidRDefault="00677BA4" w:rsidP="00D5066D">
            <w:pPr>
              <w:rPr>
                <w:lang w:val="en-US"/>
              </w:rPr>
            </w:pPr>
            <w:r>
              <w:rPr>
                <w:lang w:val="en-US"/>
              </w:rPr>
              <w:t>frequency [Hz]</w:t>
            </w:r>
          </w:p>
        </w:tc>
      </w:tr>
      <w:tr w:rsidR="00677BA4" w:rsidTr="00D5066D">
        <w:tc>
          <w:tcPr>
            <w:tcW w:w="1313" w:type="dxa"/>
          </w:tcPr>
          <w:p w:rsidR="00677BA4" w:rsidRDefault="00677BA4" w:rsidP="00D5066D">
            <w:pPr>
              <w:rPr>
                <w:lang w:val="en-US"/>
              </w:rPr>
            </w:pPr>
            <w:r>
              <w:rPr>
                <w:lang w:val="en-US"/>
              </w:rPr>
              <w:t>Quantities:</w:t>
            </w:r>
          </w:p>
        </w:tc>
        <w:tc>
          <w:tcPr>
            <w:tcW w:w="5537" w:type="dxa"/>
          </w:tcPr>
          <w:p w:rsidR="00677BA4" w:rsidRDefault="00677BA4" w:rsidP="00D5066D">
            <w:pPr>
              <w:rPr>
                <w:lang w:val="en-US"/>
              </w:rPr>
            </w:pPr>
            <w:proofErr w:type="spellStart"/>
            <w:r>
              <w:rPr>
                <w:lang w:val="en-US"/>
              </w:rPr>
              <w:t>Cp</w:t>
            </w:r>
            <w:proofErr w:type="spellEnd"/>
            <w:r>
              <w:rPr>
                <w:lang w:val="en-US"/>
              </w:rPr>
              <w:t xml:space="preserve"> – parallel capacitance [F]</w:t>
            </w:r>
          </w:p>
          <w:p w:rsidR="00677BA4" w:rsidRDefault="00677BA4" w:rsidP="00D5066D">
            <w:pPr>
              <w:rPr>
                <w:lang w:val="en-US"/>
              </w:rPr>
            </w:pPr>
            <w:r>
              <w:rPr>
                <w:lang w:val="en-US"/>
              </w:rPr>
              <w:t>D – loss tangent [-]</w:t>
            </w:r>
          </w:p>
          <w:p w:rsidR="00677BA4" w:rsidRDefault="00677BA4" w:rsidP="00D5066D">
            <w:pPr>
              <w:rPr>
                <w:lang w:val="en-US"/>
              </w:rPr>
            </w:pPr>
            <w:r>
              <w:rPr>
                <w:lang w:val="en-US"/>
              </w:rPr>
              <w:t>u(</w:t>
            </w:r>
            <w:proofErr w:type="spellStart"/>
            <w:r>
              <w:rPr>
                <w:lang w:val="en-US"/>
              </w:rPr>
              <w:t>Cp</w:t>
            </w:r>
            <w:proofErr w:type="spellEnd"/>
            <w:r>
              <w:rPr>
                <w:lang w:val="en-US"/>
              </w:rPr>
              <w:t xml:space="preserve">) – absolute std. uncertainty </w:t>
            </w:r>
            <w:proofErr w:type="spellStart"/>
            <w:r>
              <w:rPr>
                <w:lang w:val="en-US"/>
              </w:rPr>
              <w:t>Cp</w:t>
            </w:r>
            <w:proofErr w:type="spellEnd"/>
          </w:p>
          <w:p w:rsidR="00677BA4" w:rsidRDefault="00677BA4" w:rsidP="00D5066D">
            <w:pPr>
              <w:rPr>
                <w:lang w:val="en-US"/>
              </w:rPr>
            </w:pPr>
            <w:r>
              <w:rPr>
                <w:lang w:val="en-US"/>
              </w:rPr>
              <w:t>u(D) – absolute std. uncertainty D</w:t>
            </w:r>
          </w:p>
        </w:tc>
      </w:tr>
    </w:tbl>
    <w:p w:rsidR="00677BA4" w:rsidRDefault="00677BA4" w:rsidP="00677BA4">
      <w:pPr>
        <w:rPr>
          <w:lang w:val="en-US"/>
        </w:rPr>
      </w:pPr>
      <w:r>
        <w:rPr>
          <w:lang w:val="en-US"/>
        </w:rPr>
        <w:t>The QWTB quantity naming:</w:t>
      </w:r>
    </w:p>
    <w:tbl>
      <w:tblPr>
        <w:tblStyle w:val="Mkatabulky"/>
        <w:tblW w:w="0" w:type="auto"/>
        <w:tblLook w:val="04A0" w:firstRow="1" w:lastRow="0" w:firstColumn="1" w:lastColumn="0" w:noHBand="0" w:noVBand="1"/>
      </w:tblPr>
      <w:tblGrid>
        <w:gridCol w:w="1450"/>
        <w:gridCol w:w="1514"/>
        <w:gridCol w:w="3037"/>
      </w:tblGrid>
      <w:tr w:rsidR="0017490B" w:rsidTr="00835469">
        <w:tc>
          <w:tcPr>
            <w:tcW w:w="1450" w:type="dxa"/>
          </w:tcPr>
          <w:p w:rsidR="0017490B" w:rsidRPr="007949BB" w:rsidRDefault="0017490B" w:rsidP="00835469">
            <w:pPr>
              <w:rPr>
                <w:i/>
                <w:lang w:val="en-US"/>
              </w:rPr>
            </w:pPr>
            <w:r w:rsidRPr="007949BB">
              <w:rPr>
                <w:i/>
                <w:lang w:val="en-US"/>
              </w:rPr>
              <w:t>QWTB name</w:t>
            </w:r>
          </w:p>
        </w:tc>
        <w:tc>
          <w:tcPr>
            <w:tcW w:w="1514" w:type="dxa"/>
          </w:tcPr>
          <w:p w:rsidR="0017490B" w:rsidRPr="007949BB" w:rsidRDefault="0017490B" w:rsidP="00835469">
            <w:pPr>
              <w:rPr>
                <w:i/>
                <w:lang w:val="en-US"/>
              </w:rPr>
            </w:pPr>
            <w:r w:rsidRPr="007949BB">
              <w:rPr>
                <w:i/>
                <w:lang w:val="en-US"/>
              </w:rPr>
              <w:t>Default value</w:t>
            </w:r>
          </w:p>
        </w:tc>
        <w:tc>
          <w:tcPr>
            <w:tcW w:w="3037" w:type="dxa"/>
          </w:tcPr>
          <w:p w:rsidR="0017490B" w:rsidRPr="007949BB" w:rsidRDefault="0017490B" w:rsidP="00835469">
            <w:pPr>
              <w:rPr>
                <w:i/>
                <w:lang w:val="en-US"/>
              </w:rPr>
            </w:pPr>
            <w:r w:rsidRPr="007949BB">
              <w:rPr>
                <w:i/>
                <w:lang w:val="en-US"/>
              </w:rPr>
              <w:t>Meaning</w:t>
            </w:r>
          </w:p>
        </w:tc>
      </w:tr>
      <w:tr w:rsidR="0017490B" w:rsidTr="00835469">
        <w:tc>
          <w:tcPr>
            <w:tcW w:w="1450" w:type="dxa"/>
          </w:tcPr>
          <w:p w:rsidR="0017490B" w:rsidRDefault="0017490B" w:rsidP="0017490B">
            <w:pPr>
              <w:rPr>
                <w:lang w:val="en-US"/>
              </w:rPr>
            </w:pPr>
            <w:r>
              <w:rPr>
                <w:lang w:val="en-US"/>
              </w:rPr>
              <w:t>*</w:t>
            </w:r>
            <w:proofErr w:type="spellStart"/>
            <w:r>
              <w:rPr>
                <w:lang w:val="en-US"/>
              </w:rPr>
              <w:t>Ycb_f.v</w:t>
            </w:r>
            <w:proofErr w:type="spellEnd"/>
          </w:p>
        </w:tc>
        <w:tc>
          <w:tcPr>
            <w:tcW w:w="1514" w:type="dxa"/>
          </w:tcPr>
          <w:p w:rsidR="0017490B" w:rsidRDefault="0017490B" w:rsidP="00835469">
            <w:pPr>
              <w:jc w:val="center"/>
              <w:rPr>
                <w:lang w:val="en-US"/>
              </w:rPr>
            </w:pPr>
            <w:r>
              <w:rPr>
                <w:lang w:val="en-US"/>
              </w:rPr>
              <w:t>[]</w:t>
            </w:r>
          </w:p>
        </w:tc>
        <w:tc>
          <w:tcPr>
            <w:tcW w:w="3037" w:type="dxa"/>
          </w:tcPr>
          <w:p w:rsidR="0017490B" w:rsidRDefault="0017490B" w:rsidP="00835469">
            <w:pPr>
              <w:rPr>
                <w:lang w:val="en-US"/>
              </w:rPr>
            </w:pPr>
            <w:r>
              <w:rPr>
                <w:lang w:val="en-US"/>
              </w:rPr>
              <w:t>Frequency axis [Hz]</w:t>
            </w:r>
          </w:p>
        </w:tc>
      </w:tr>
      <w:tr w:rsidR="0017490B" w:rsidTr="00835469">
        <w:tc>
          <w:tcPr>
            <w:tcW w:w="1450" w:type="dxa"/>
          </w:tcPr>
          <w:p w:rsidR="0017490B" w:rsidRDefault="0017490B" w:rsidP="00835469">
            <w:pPr>
              <w:rPr>
                <w:lang w:val="en-US"/>
              </w:rPr>
            </w:pPr>
            <w:r>
              <w:rPr>
                <w:lang w:val="en-US"/>
              </w:rPr>
              <w:t>*</w:t>
            </w:r>
            <w:proofErr w:type="spellStart"/>
            <w:r>
              <w:rPr>
                <w:lang w:val="en-US"/>
              </w:rPr>
              <w:t>Ycb_Cp.v</w:t>
            </w:r>
            <w:proofErr w:type="spellEnd"/>
          </w:p>
          <w:p w:rsidR="0017490B" w:rsidRDefault="0017490B" w:rsidP="00835469">
            <w:pPr>
              <w:rPr>
                <w:lang w:val="en-US"/>
              </w:rPr>
            </w:pPr>
            <w:r>
              <w:rPr>
                <w:lang w:val="en-US"/>
              </w:rPr>
              <w:t>*</w:t>
            </w:r>
            <w:proofErr w:type="spellStart"/>
            <w:r>
              <w:rPr>
                <w:lang w:val="en-US"/>
              </w:rPr>
              <w:t>Ycb_Cp.u</w:t>
            </w:r>
            <w:proofErr w:type="spellEnd"/>
          </w:p>
          <w:p w:rsidR="0017490B" w:rsidRDefault="0017490B" w:rsidP="00835469">
            <w:pPr>
              <w:rPr>
                <w:lang w:val="en-US"/>
              </w:rPr>
            </w:pPr>
            <w:r>
              <w:rPr>
                <w:lang w:val="en-US"/>
              </w:rPr>
              <w:t>*</w:t>
            </w:r>
            <w:proofErr w:type="spellStart"/>
            <w:r>
              <w:rPr>
                <w:lang w:val="en-US"/>
              </w:rPr>
              <w:t>Ycb_D.v</w:t>
            </w:r>
            <w:proofErr w:type="spellEnd"/>
          </w:p>
          <w:p w:rsidR="0017490B" w:rsidRDefault="0017490B" w:rsidP="0017490B">
            <w:pPr>
              <w:rPr>
                <w:lang w:val="en-US"/>
              </w:rPr>
            </w:pPr>
            <w:r>
              <w:rPr>
                <w:lang w:val="en-US"/>
              </w:rPr>
              <w:t>*</w:t>
            </w:r>
            <w:proofErr w:type="spellStart"/>
            <w:r>
              <w:rPr>
                <w:lang w:val="en-US"/>
              </w:rPr>
              <w:t>Ycb_D.u</w:t>
            </w:r>
            <w:proofErr w:type="spellEnd"/>
          </w:p>
        </w:tc>
        <w:tc>
          <w:tcPr>
            <w:tcW w:w="1514" w:type="dxa"/>
          </w:tcPr>
          <w:p w:rsidR="0017490B" w:rsidRDefault="0017490B" w:rsidP="00835469">
            <w:pPr>
              <w:jc w:val="center"/>
              <w:rPr>
                <w:lang w:val="en-US"/>
              </w:rPr>
            </w:pPr>
            <w:r>
              <w:rPr>
                <w:lang w:val="en-US"/>
              </w:rPr>
              <w:t>1e-15</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p w:rsidR="0017490B" w:rsidRDefault="0017490B" w:rsidP="00835469">
            <w:pPr>
              <w:jc w:val="center"/>
              <w:rPr>
                <w:lang w:val="en-US"/>
              </w:rPr>
            </w:pPr>
            <w:r>
              <w:rPr>
                <w:lang w:val="en-US"/>
              </w:rPr>
              <w:t>0</w:t>
            </w:r>
          </w:p>
        </w:tc>
        <w:tc>
          <w:tcPr>
            <w:tcW w:w="3037" w:type="dxa"/>
          </w:tcPr>
          <w:p w:rsidR="0017490B" w:rsidRDefault="0017490B" w:rsidP="00835469">
            <w:pPr>
              <w:rPr>
                <w:lang w:val="en-US"/>
              </w:rPr>
            </w:pPr>
            <w:proofErr w:type="spellStart"/>
            <w:r>
              <w:rPr>
                <w:lang w:val="en-US"/>
              </w:rPr>
              <w:t>Cp</w:t>
            </w:r>
            <w:proofErr w:type="spellEnd"/>
            <w:r>
              <w:rPr>
                <w:lang w:val="en-US"/>
              </w:rPr>
              <w:t xml:space="preserve"> value [F]</w:t>
            </w:r>
          </w:p>
          <w:p w:rsidR="0017490B" w:rsidRDefault="0017490B" w:rsidP="00835469">
            <w:pPr>
              <w:rPr>
                <w:lang w:val="en-US"/>
              </w:rPr>
            </w:pPr>
            <w:r>
              <w:rPr>
                <w:lang w:val="en-US"/>
              </w:rPr>
              <w:t xml:space="preserve">Abs. std. uncertainty of </w:t>
            </w:r>
            <w:proofErr w:type="spellStart"/>
            <w:r>
              <w:rPr>
                <w:lang w:val="en-US"/>
              </w:rPr>
              <w:t>Cp</w:t>
            </w:r>
            <w:proofErr w:type="spellEnd"/>
            <w:r>
              <w:rPr>
                <w:lang w:val="en-US"/>
              </w:rPr>
              <w:t xml:space="preserve"> [F]</w:t>
            </w:r>
          </w:p>
          <w:p w:rsidR="0017490B" w:rsidRDefault="0017490B" w:rsidP="00835469">
            <w:pPr>
              <w:rPr>
                <w:lang w:val="en-US"/>
              </w:rPr>
            </w:pPr>
            <w:r>
              <w:rPr>
                <w:lang w:val="en-US"/>
              </w:rPr>
              <w:t>D value [-]</w:t>
            </w:r>
          </w:p>
          <w:p w:rsidR="0017490B" w:rsidRDefault="0017490B" w:rsidP="00835469">
            <w:pPr>
              <w:rPr>
                <w:lang w:val="en-US"/>
              </w:rPr>
            </w:pPr>
            <w:r>
              <w:rPr>
                <w:lang w:val="en-US"/>
              </w:rPr>
              <w:t>Abs. std. uncertainty of D [-]</w:t>
            </w:r>
          </w:p>
        </w:tc>
      </w:tr>
    </w:tbl>
    <w:p w:rsidR="0017490B" w:rsidRPr="0065293F" w:rsidRDefault="0017490B" w:rsidP="0017490B">
      <w:pPr>
        <w:rPr>
          <w:lang w:val="en-US"/>
        </w:rPr>
      </w:pPr>
      <w:bookmarkStart w:id="867" w:name="_Toc509317575"/>
      <w:bookmarkStart w:id="868" w:name="_Toc509317765"/>
      <w:r w:rsidRPr="0065293F">
        <w:rPr>
          <w:lang w:val="en-US"/>
        </w:rPr>
        <w:t>*</w:t>
      </w:r>
      <w:r>
        <w:rPr>
          <w:lang w:val="en-US"/>
        </w:rPr>
        <w:t xml:space="preserve"> </w:t>
      </w:r>
      <w:r w:rsidRPr="0065293F">
        <w:rPr>
          <w:lang w:val="en-US"/>
        </w:rPr>
        <w:t xml:space="preserve">- </w:t>
      </w:r>
      <w:r>
        <w:rPr>
          <w:lang w:val="en-US"/>
        </w:rPr>
        <w:t xml:space="preserve">transducer prefix </w:t>
      </w:r>
      <w:ins w:id="869" w:author="smaslan" w:date="2018-08-09T10:51:00Z">
        <w:r w:rsidR="006D2678">
          <w:rPr>
            <w:lang w:val="en-US"/>
          </w:rPr>
          <w:fldChar w:fldCharType="begin"/>
        </w:r>
        <w:r w:rsidR="006D2678">
          <w:rPr>
            <w:lang w:val="en-US"/>
          </w:rPr>
          <w:instrText xml:space="preserve"> REF _Ref521575187 \r \h </w:instrText>
        </w:r>
      </w:ins>
      <w:r w:rsidR="006D2678">
        <w:rPr>
          <w:lang w:val="en-US"/>
        </w:rPr>
      </w:r>
      <w:ins w:id="870" w:author="smaslan" w:date="2018-08-09T10:51:00Z">
        <w:r w:rsidR="006D2678">
          <w:rPr>
            <w:lang w:val="en-US"/>
          </w:rPr>
          <w:fldChar w:fldCharType="separate"/>
        </w:r>
        <w:r w:rsidR="006D2678">
          <w:rPr>
            <w:lang w:val="en-US"/>
          </w:rPr>
          <w:t>[4]</w:t>
        </w:r>
        <w:r w:rsidR="006D2678">
          <w:rPr>
            <w:lang w:val="en-US"/>
          </w:rPr>
          <w:fldChar w:fldCharType="end"/>
        </w:r>
      </w:ins>
      <w:del w:id="871" w:author="smaslan" w:date="2018-08-09T10:51:00Z">
        <w:r w:rsidDel="006D2678">
          <w:rPr>
            <w:lang w:val="en-US"/>
          </w:rPr>
          <w:delText>[</w:delText>
        </w:r>
        <w:r w:rsidR="00650ED4" w:rsidDel="006D2678">
          <w:rPr>
            <w:lang w:val="en-US"/>
          </w:rPr>
          <w:delText>4</w:delText>
        </w:r>
        <w:r w:rsidDel="006D2678">
          <w:rPr>
            <w:lang w:val="en-US"/>
          </w:rPr>
          <w:delText>]</w:delText>
        </w:r>
      </w:del>
      <w:r>
        <w:rPr>
          <w:lang w:val="en-US"/>
        </w:rPr>
        <w:t xml:space="preserve"> (i.e. “u_” or “i_” or nothing)</w:t>
      </w:r>
    </w:p>
    <w:p w:rsidR="00324DD0" w:rsidRDefault="00324DD0" w:rsidP="00324DD0">
      <w:pPr>
        <w:pStyle w:val="Nadpis2"/>
        <w:rPr>
          <w:lang w:val="en-US"/>
        </w:rPr>
      </w:pPr>
      <w:bookmarkStart w:id="872" w:name="_Toc531694799"/>
      <w:r>
        <w:rPr>
          <w:lang w:val="en-US"/>
        </w:rPr>
        <w:t>Digitizer corrections</w:t>
      </w:r>
      <w:bookmarkEnd w:id="867"/>
      <w:bookmarkEnd w:id="868"/>
      <w:bookmarkEnd w:id="872"/>
    </w:p>
    <w:p w:rsidR="00906B34" w:rsidRDefault="00906B34" w:rsidP="00324DD0">
      <w:pPr>
        <w:rPr>
          <w:lang w:val="en-US"/>
        </w:rPr>
      </w:pPr>
      <w:r>
        <w:rPr>
          <w:lang w:val="en-US"/>
        </w:rPr>
        <w:t xml:space="preserve">Digitizer correction dataset </w:t>
      </w:r>
      <w:r w:rsidR="00324DD0">
        <w:rPr>
          <w:lang w:val="en-US"/>
        </w:rPr>
        <w:t>consists of the two parts:</w:t>
      </w:r>
    </w:p>
    <w:p w:rsidR="00906B34" w:rsidRDefault="00324DD0" w:rsidP="00906B34">
      <w:pPr>
        <w:pStyle w:val="Odstavecseseznamem"/>
        <w:numPr>
          <w:ilvl w:val="0"/>
          <w:numId w:val="1"/>
        </w:numPr>
        <w:rPr>
          <w:lang w:val="en-US"/>
        </w:rPr>
      </w:pPr>
      <w:r w:rsidRPr="00906B34">
        <w:rPr>
          <w:lang w:val="en-US"/>
        </w:rPr>
        <w:t>Definition of the whole digitizer (</w:t>
      </w:r>
      <w:proofErr w:type="spellStart"/>
      <w:r w:rsidRPr="00906B34">
        <w:rPr>
          <w:lang w:val="en-US"/>
        </w:rPr>
        <w:t>interchannel</w:t>
      </w:r>
      <w:proofErr w:type="spellEnd"/>
      <w:r w:rsidRPr="00906B34">
        <w:rPr>
          <w:lang w:val="en-US"/>
        </w:rPr>
        <w:t xml:space="preserve"> corrections),</w:t>
      </w:r>
    </w:p>
    <w:p w:rsidR="00906B34" w:rsidRDefault="00906B34" w:rsidP="00906B34">
      <w:pPr>
        <w:pStyle w:val="Odstavecseseznamem"/>
        <w:numPr>
          <w:ilvl w:val="0"/>
          <w:numId w:val="1"/>
        </w:numPr>
        <w:rPr>
          <w:lang w:val="en-US"/>
        </w:rPr>
      </w:pPr>
      <w:r>
        <w:rPr>
          <w:lang w:val="en-US"/>
        </w:rPr>
        <w:lastRenderedPageBreak/>
        <w:t>D</w:t>
      </w:r>
      <w:r w:rsidR="00324DD0" w:rsidRPr="00906B34">
        <w:rPr>
          <w:lang w:val="en-US"/>
        </w:rPr>
        <w:t>efinition of the particular channels (corrections that are independent to another channel or HW).</w:t>
      </w:r>
    </w:p>
    <w:p w:rsidR="00433637" w:rsidRDefault="00433637" w:rsidP="00533D7C">
      <w:pPr>
        <w:pStyle w:val="Nadpis3"/>
        <w:rPr>
          <w:lang w:val="en-US"/>
        </w:rPr>
      </w:pPr>
      <w:bookmarkStart w:id="873" w:name="_Toc509317766"/>
      <w:bookmarkStart w:id="874" w:name="_Toc531694800"/>
      <w:r>
        <w:rPr>
          <w:lang w:val="en-US"/>
        </w:rPr>
        <w:t>Digitizer correction table</w:t>
      </w:r>
      <w:bookmarkEnd w:id="873"/>
      <w:r w:rsidR="006F16EB">
        <w:rPr>
          <w:lang w:val="en-US"/>
        </w:rPr>
        <w:t xml:space="preserve"> format</w:t>
      </w:r>
      <w:bookmarkEnd w:id="874"/>
    </w:p>
    <w:p w:rsidR="00433637" w:rsidRDefault="00433637" w:rsidP="00433637">
      <w:pPr>
        <w:rPr>
          <w:lang w:val="en-US"/>
        </w:rPr>
      </w:pPr>
      <w:r>
        <w:rPr>
          <w:lang w:val="en-US"/>
        </w:rPr>
        <w:t>The format of every correction table for the digitizer and its channels is identical. The format was designed so the so it allows following:</w:t>
      </w:r>
    </w:p>
    <w:p w:rsidR="00433637" w:rsidRDefault="00433637" w:rsidP="00433637">
      <w:pPr>
        <w:pStyle w:val="Odstavecseseznamem"/>
        <w:numPr>
          <w:ilvl w:val="0"/>
          <w:numId w:val="2"/>
        </w:numPr>
        <w:rPr>
          <w:lang w:val="en-US"/>
        </w:rPr>
      </w:pPr>
      <w:r>
        <w:rPr>
          <w:lang w:val="en-US"/>
        </w:rPr>
        <w:t>F</w:t>
      </w:r>
      <w:r w:rsidRPr="003734F6">
        <w:rPr>
          <w:lang w:val="en-US"/>
        </w:rPr>
        <w:t>iltering the correction file by attributes of the digitizer</w:t>
      </w:r>
    </w:p>
    <w:p w:rsidR="00433637" w:rsidRDefault="00433637" w:rsidP="00433637">
      <w:pPr>
        <w:pStyle w:val="Odstavecseseznamem"/>
        <w:numPr>
          <w:ilvl w:val="0"/>
          <w:numId w:val="2"/>
        </w:numPr>
        <w:rPr>
          <w:lang w:val="en-US"/>
        </w:rPr>
      </w:pPr>
      <w:r>
        <w:rPr>
          <w:lang w:val="en-US"/>
        </w:rPr>
        <w:t>A</w:t>
      </w:r>
      <w:r w:rsidRPr="003734F6">
        <w:rPr>
          <w:lang w:val="en-US"/>
        </w:rPr>
        <w:t>utomatic selection or interpolation of the correction data by the configuration (parameters) of the digitizer.</w:t>
      </w:r>
    </w:p>
    <w:p w:rsidR="00433637" w:rsidRPr="003734F6" w:rsidRDefault="00433637" w:rsidP="00433637">
      <w:pPr>
        <w:pStyle w:val="Odstavecseseznamem"/>
        <w:numPr>
          <w:ilvl w:val="0"/>
          <w:numId w:val="2"/>
        </w:numPr>
        <w:rPr>
          <w:lang w:val="en-US"/>
        </w:rPr>
      </w:pPr>
      <w:r>
        <w:rPr>
          <w:lang w:val="en-US"/>
        </w:rPr>
        <w:t>Loading either embedded numeric tables or CSV tables.</w:t>
      </w:r>
    </w:p>
    <w:p w:rsidR="00433637" w:rsidRDefault="00433637" w:rsidP="00433637">
      <w:pPr>
        <w:rPr>
          <w:lang w:val="en-US"/>
        </w:rPr>
      </w:pPr>
      <w:r>
        <w:rPr>
          <w:lang w:val="en-US"/>
        </w:rPr>
        <w:t>The correction data are always enclosed in the INFO file section, where the “my correction name” is the name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875" w:author="smaslan" w:date="2018-05-15T13:13:00Z">
            <w:rPr>
              <w:rFonts w:ascii="Courier New" w:hAnsi="Courier New" w:cs="Courier New"/>
              <w:b/>
              <w:bCs/>
              <w:caps/>
              <w:color w:val="000000"/>
              <w:sz w:val="14"/>
              <w:szCs w:val="20"/>
              <w:lang w:val="en-US"/>
            </w:rPr>
          </w:rPrChange>
        </w:rPr>
        <w:t>my correction name</w:t>
      </w:r>
    </w:p>
    <w:p w:rsidR="00433637" w:rsidRPr="003734F6"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ab/>
      </w:r>
      <w:r w:rsidRPr="003734F6">
        <w:rPr>
          <w:rFonts w:ascii="Courier New" w:hAnsi="Courier New" w:cs="Courier New"/>
          <w:i/>
          <w:iCs/>
          <w:color w:val="0000FF"/>
          <w:sz w:val="14"/>
          <w:szCs w:val="20"/>
          <w:lang w:val="en-US"/>
        </w:rPr>
        <w:t xml:space="preserve">// correction content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AC232D">
        <w:rPr>
          <w:rFonts w:ascii="Courier New" w:hAnsi="Courier New" w:cs="Courier New"/>
          <w:color w:val="FF0000"/>
          <w:sz w:val="14"/>
          <w:szCs w:val="20"/>
          <w:lang w:val="en-US"/>
          <w:rPrChange w:id="876" w:author="smaslan" w:date="2018-05-15T13:13:00Z">
            <w:rPr>
              <w:rFonts w:ascii="Courier New" w:hAnsi="Courier New" w:cs="Courier New"/>
              <w:b/>
              <w:bCs/>
              <w:caps/>
              <w:color w:val="000000"/>
              <w:sz w:val="14"/>
              <w:szCs w:val="20"/>
              <w:lang w:val="en-US"/>
            </w:rPr>
          </w:rPrChange>
        </w:rPr>
        <w:t>my correction name</w:t>
      </w:r>
    </w:p>
    <w:p w:rsidR="00433637" w:rsidRDefault="00433637" w:rsidP="00433637">
      <w:pPr>
        <w:rPr>
          <w:lang w:val="en-US"/>
        </w:rPr>
      </w:pPr>
    </w:p>
    <w:p w:rsidR="00433637" w:rsidRDefault="00433637" w:rsidP="00433637">
      <w:pPr>
        <w:rPr>
          <w:lang w:val="en-US"/>
        </w:rPr>
      </w:pPr>
      <w:r>
        <w:rPr>
          <w:lang w:val="en-US"/>
        </w:rPr>
        <w:t>The correction must contain at least one item – the matrix with the correction data named “</w:t>
      </w:r>
      <w:r w:rsidRPr="003734F6">
        <w:rPr>
          <w:b/>
          <w:lang w:val="en-US"/>
        </w:rPr>
        <w:t>value</w:t>
      </w:r>
      <w:r>
        <w:rPr>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up to </w:t>
      </w:r>
      <w:r w:rsidRPr="007E2598">
        <w:rPr>
          <w:rFonts w:ascii="Courier New" w:hAnsi="Courier New" w:cs="Courier New"/>
          <w:i/>
          <w:iCs/>
          <w:color w:val="0000FF"/>
          <w:sz w:val="14"/>
          <w:szCs w:val="20"/>
          <w:lang w:val="en-US"/>
        </w:rPr>
        <w:t xml:space="preserve">2D </w:t>
      </w:r>
      <w:r>
        <w:rPr>
          <w:rFonts w:ascii="Courier New" w:hAnsi="Courier New" w:cs="Courier New"/>
          <w:i/>
          <w:iCs/>
          <w:color w:val="0000FF"/>
          <w:sz w:val="14"/>
          <w:szCs w:val="20"/>
          <w:lang w:val="en-US"/>
        </w:rPr>
        <w:t>matrix</w:t>
      </w:r>
      <w:r w:rsidRPr="007E2598">
        <w:rPr>
          <w:rFonts w:ascii="Courier New" w:hAnsi="Courier New" w:cs="Courier New"/>
          <w:i/>
          <w:iCs/>
          <w:color w:val="0000FF"/>
          <w:sz w:val="14"/>
          <w:szCs w:val="20"/>
          <w:lang w:val="en-US"/>
        </w:rPr>
        <w:t xml:space="preserve"> with the list of values of the correction:</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0.2</w:t>
      </w:r>
      <w:r>
        <w:rPr>
          <w:rFonts w:ascii="Courier New" w:hAnsi="Courier New" w:cs="Courier New"/>
          <w:b/>
          <w:color w:val="FF0000"/>
          <w:sz w:val="14"/>
          <w:szCs w:val="20"/>
          <w:lang w:val="en-US"/>
        </w:rPr>
        <w:t>0000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 0.01</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 0.02</w:t>
      </w:r>
      <w:r>
        <w:rPr>
          <w:rFonts w:ascii="Courier New" w:hAnsi="Courier New" w:cs="Courier New"/>
          <w:b/>
          <w:color w:val="FF0000"/>
          <w:sz w:val="14"/>
          <w:szCs w:val="20"/>
          <w:lang w:val="en-US"/>
        </w:rPr>
        <w:t>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value may be scalar, vector or 2D matrix of real numbers. If nothing else is present in the correction section, the correction loader will load the table of value</w:t>
      </w:r>
      <w:r w:rsidR="00835469">
        <w:rPr>
          <w:lang w:val="en-US"/>
        </w:rPr>
        <w:t>s</w:t>
      </w:r>
      <w:r>
        <w:rPr>
          <w:lang w:val="en-US"/>
        </w:rPr>
        <w:t xml:space="preserve"> as it is and will pass it to the QWTB algorithm under quantity name defined by the particular correction (see particular correction descriptions). The value may also contain relative path(s) to the CSV tables (single, vector of CSV files or 2D matrix of CSV files)</w:t>
      </w:r>
      <w:r w:rsidR="00835469">
        <w:rPr>
          <w:lang w:val="en-US"/>
        </w:rPr>
        <w:t xml:space="preserve"> that contains </w:t>
      </w:r>
      <w:r>
        <w:rPr>
          <w:lang w:val="en-US"/>
        </w:rPr>
        <w:t xml:space="preserve">CSV </w:t>
      </w:r>
      <w:r w:rsidR="00835469">
        <w:rPr>
          <w:lang w:val="en-US"/>
        </w:rPr>
        <w:t>table</w:t>
      </w:r>
      <w:r>
        <w:rPr>
          <w:lang w:val="en-US"/>
        </w:rPr>
        <w:t xml:space="preserve"> with 1D or 2D dependence (see introduction). If the “</w:t>
      </w:r>
      <w:r w:rsidRPr="00CB1B49">
        <w:rPr>
          <w:b/>
          <w:lang w:val="en-US"/>
        </w:rPr>
        <w:t>value</w:t>
      </w:r>
      <w:r>
        <w:rPr>
          <w:lang w:val="en-US"/>
        </w:rPr>
        <w:t>” contains real numbers, the TWM can also load associated absolute std. uncertainty from complementary matrix “</w:t>
      </w:r>
      <w:r w:rsidRPr="00CB1B49">
        <w:rPr>
          <w:b/>
          <w:lang w:val="en-US"/>
        </w:rPr>
        <w:t>uncertainty</w:t>
      </w:r>
      <w:r>
        <w:rPr>
          <w:lang w:val="en-US"/>
        </w:rPr>
        <w:t>” (for CSV file mode the uncertainty is part of the CSV table):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Default="00433637" w:rsidP="00433637">
      <w:pPr>
        <w:autoSpaceDE w:val="0"/>
        <w:autoSpaceDN w:val="0"/>
        <w:adjustRightInd w:val="0"/>
        <w:spacing w:after="0" w:line="240" w:lineRule="auto"/>
        <w:ind w:firstLine="708"/>
        <w:rPr>
          <w:rFonts w:ascii="Courier New" w:hAnsi="Courier New" w:cs="Courier New"/>
          <w:b/>
          <w:bCs/>
          <w:color w:val="000000"/>
          <w:sz w:val="14"/>
          <w:szCs w:val="20"/>
          <w:lang w:val="en-US"/>
        </w:rPr>
      </w:pP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 xml:space="preserve">                0.0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 0.0</w:t>
      </w:r>
      <w:r>
        <w:rPr>
          <w:rFonts w:ascii="Courier New" w:hAnsi="Courier New" w:cs="Courier New"/>
          <w:b/>
          <w:color w:val="FF0000"/>
          <w:sz w:val="14"/>
          <w:szCs w:val="20"/>
          <w:lang w:val="en-US"/>
        </w:rPr>
        <w:t>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2</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correction loader can automatically select or interpolate between the values in the matrices “</w:t>
      </w:r>
      <w:r w:rsidRPr="004A51CB">
        <w:rPr>
          <w:b/>
          <w:lang w:val="en-US"/>
        </w:rPr>
        <w:t>value</w:t>
      </w:r>
      <w:r>
        <w:rPr>
          <w:lang w:val="en-US"/>
        </w:rPr>
        <w:t>” (and “</w:t>
      </w:r>
      <w:r w:rsidRPr="004A51CB">
        <w:rPr>
          <w:b/>
          <w:lang w:val="en-US"/>
        </w:rPr>
        <w:t>uncertainty</w:t>
      </w:r>
      <w:r>
        <w:rPr>
          <w:lang w:val="en-US"/>
        </w:rPr>
        <w:t>”) based on the value of any attribute (parameter) of the digitizer that is present in the measurement header. This is useful whenever the correction value depends on some setting of the digitizer. For example the measurement header always contains parameter “</w:t>
      </w:r>
      <w:r w:rsidRPr="004A51CB">
        <w:rPr>
          <w:b/>
          <w:lang w:val="en-US"/>
        </w:rPr>
        <w:t>voltage ranges [V]</w:t>
      </w:r>
      <w:r>
        <w:rPr>
          <w:lang w:val="en-US"/>
        </w:rPr>
        <w:t xml:space="preserve">” with range of the digitizer so it is possible to insert following section to the correction: </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lastRenderedPageBreak/>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 List of parameters on which the correction values depends: ---</w:t>
      </w:r>
    </w:p>
    <w:p w:rsidR="00433637" w:rsidRPr="007E2598" w:rsidRDefault="00433637" w:rsidP="00433637">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i/>
          <w:iCs/>
          <w:color w:val="0000FF"/>
          <w:sz w:val="14"/>
          <w:szCs w:val="20"/>
          <w:lang w:val="en-US"/>
        </w:rPr>
        <w:t>// primary parameter (remove if not used):</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 of the HW parameter: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it must be exact name of the parameter that appears in measurement header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808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voltage ranges [V]</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is this parameter </w:t>
      </w:r>
      <w:proofErr w:type="spellStart"/>
      <w:r w:rsidRPr="007E2598">
        <w:rPr>
          <w:rFonts w:ascii="Courier New" w:hAnsi="Courier New" w:cs="Courier New"/>
          <w:i/>
          <w:iCs/>
          <w:color w:val="0000FF"/>
          <w:sz w:val="14"/>
          <w:szCs w:val="20"/>
          <w:lang w:val="en-US"/>
        </w:rPr>
        <w:t>interpolable</w:t>
      </w:r>
      <w:proofErr w:type="spellEnd"/>
      <w:r w:rsidRPr="007E2598">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xml:space="preserve">: set to 0 or remove if not </w:t>
      </w:r>
      <w:proofErr w:type="spellStart"/>
      <w:r w:rsidRPr="007E2598">
        <w:rPr>
          <w:rFonts w:ascii="Courier New" w:hAnsi="Courier New" w:cs="Courier New"/>
          <w:i/>
          <w:iCs/>
          <w:color w:val="0000FF"/>
          <w:sz w:val="14"/>
          <w:szCs w:val="20"/>
          <w:lang w:val="en-US"/>
        </w:rPr>
        <w:t>interpolable</w:t>
      </w:r>
      <w:proofErr w:type="spellEnd"/>
    </w:p>
    <w:p w:rsidR="00433637" w:rsidRDefault="00433637" w:rsidP="00433637">
      <w:pPr>
        <w:autoSpaceDE w:val="0"/>
        <w:autoSpaceDN w:val="0"/>
        <w:adjustRightInd w:val="0"/>
        <w:spacing w:after="0" w:line="240" w:lineRule="auto"/>
        <w:ind w:left="708" w:firstLine="708"/>
        <w:rPr>
          <w:rFonts w:ascii="Courier New" w:hAnsi="Courier New" w:cs="Courier New"/>
          <w:color w:val="000080"/>
          <w:sz w:val="14"/>
          <w:szCs w:val="20"/>
          <w:lang w:val="en-US"/>
        </w:rPr>
      </w:pPr>
      <w:proofErr w:type="spellStart"/>
      <w:proofErr w:type="gramStart"/>
      <w:r w:rsidRPr="007E2598">
        <w:rPr>
          <w:rFonts w:ascii="Courier New" w:hAnsi="Courier New" w:cs="Courier New"/>
          <w:color w:val="000000"/>
          <w:sz w:val="14"/>
          <w:szCs w:val="20"/>
          <w:lang w:val="en-US"/>
        </w:rPr>
        <w:t>interpolable</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80"/>
          <w:sz w:val="14"/>
          <w:szCs w:val="20"/>
          <w:lang w:val="en-US"/>
        </w:rPr>
        <w:t>0</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supported values of a primary parameter on which the correction depends: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xml:space="preserve">/  </w:t>
      </w:r>
      <w:proofErr w:type="spellStart"/>
      <w:r w:rsidRPr="007E2598">
        <w:rPr>
          <w:rFonts w:ascii="Courier New" w:hAnsi="Courier New" w:cs="Courier New"/>
          <w:i/>
          <w:iCs/>
          <w:color w:val="0000FF"/>
          <w:sz w:val="14"/>
          <w:szCs w:val="20"/>
          <w:lang w:val="en-US"/>
        </w:rPr>
        <w:t>eg</w:t>
      </w:r>
      <w:proofErr w:type="spellEnd"/>
      <w:proofErr w:type="gramEnd"/>
      <w:r w:rsidRPr="007E2598">
        <w:rPr>
          <w:rFonts w:ascii="Courier New" w:hAnsi="Courier New" w:cs="Courier New"/>
          <w:i/>
          <w:iCs/>
          <w:color w:val="0000FF"/>
          <w:sz w:val="14"/>
          <w:szCs w:val="20"/>
          <w:lang w:val="en-US"/>
        </w:rPr>
        <w:t xml:space="preserve">.: </w:t>
      </w:r>
      <w:r w:rsidR="006F16EB">
        <w:rPr>
          <w:rFonts w:ascii="Courier New" w:hAnsi="Courier New" w:cs="Courier New"/>
          <w:i/>
          <w:iCs/>
          <w:color w:val="0000FF"/>
          <w:sz w:val="14"/>
          <w:szCs w:val="20"/>
          <w:lang w:val="en-US"/>
        </w:rPr>
        <w:t>range of the digitizer</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w:t>
      </w:r>
    </w:p>
    <w:p w:rsidR="00433637"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sidRPr="00EE01BB">
        <w:rPr>
          <w:rFonts w:ascii="Courier New" w:hAnsi="Courier New" w:cs="Courier New"/>
          <w:b/>
          <w:color w:val="FF0000"/>
          <w:sz w:val="14"/>
          <w:szCs w:val="20"/>
          <w:lang w:val="en-US"/>
        </w:rPr>
        <w:t>10</w:t>
      </w:r>
    </w:p>
    <w:p w:rsidR="00433637" w:rsidRPr="00EE01BB" w:rsidRDefault="00433637" w:rsidP="00433637">
      <w:pPr>
        <w:autoSpaceDE w:val="0"/>
        <w:autoSpaceDN w:val="0"/>
        <w:adjustRightInd w:val="0"/>
        <w:spacing w:after="0" w:line="240" w:lineRule="auto"/>
        <w:ind w:left="1416"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100</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Pr>
          <w:rFonts w:ascii="Courier New" w:hAnsi="Courier New" w:cs="Courier New"/>
          <w:color w:val="008080"/>
          <w:sz w:val="14"/>
          <w:szCs w:val="20"/>
          <w:lang w:val="en-US"/>
        </w:rPr>
        <w:tab/>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primary</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parameter</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section “</w:t>
      </w:r>
      <w:r w:rsidRPr="00EE01BB">
        <w:rPr>
          <w:b/>
          <w:lang w:val="en-US"/>
        </w:rPr>
        <w:t>primary parameter</w:t>
      </w:r>
      <w:r>
        <w:rPr>
          <w:lang w:val="en-US"/>
        </w:rPr>
        <w:t>” defines vertical axis of interpolation (selection) of the “</w:t>
      </w:r>
      <w:r w:rsidRPr="00EE01BB">
        <w:rPr>
          <w:b/>
          <w:lang w:val="en-US"/>
        </w:rPr>
        <w:t>value</w:t>
      </w:r>
      <w:r>
        <w:rPr>
          <w:lang w:val="en-US"/>
        </w:rPr>
        <w:t>” matrix. I.e. for range value “</w:t>
      </w:r>
      <w:r w:rsidR="00835469">
        <w:rPr>
          <w:lang w:val="en-US"/>
        </w:rPr>
        <w:t>10</w:t>
      </w:r>
      <w:r>
        <w:rPr>
          <w:lang w:val="en-US"/>
        </w:rPr>
        <w:t xml:space="preserve">”, it will select </w:t>
      </w:r>
      <w:r w:rsidR="00835469">
        <w:rPr>
          <w:lang w:val="en-US"/>
        </w:rPr>
        <w:t>second</w:t>
      </w:r>
      <w:r>
        <w:rPr>
          <w:lang w:val="en-US"/>
        </w:rPr>
        <w:t xml:space="preserve"> row of table “</w:t>
      </w:r>
      <w:r w:rsidRPr="00EE01BB">
        <w:rPr>
          <w:b/>
          <w:lang w:val="en-US"/>
        </w:rPr>
        <w:t>value</w:t>
      </w:r>
      <w:r>
        <w:rPr>
          <w:lang w:val="en-US"/>
        </w:rPr>
        <w:t>”. The “</w:t>
      </w:r>
      <w:r w:rsidRPr="00EE01BB">
        <w:rPr>
          <w:b/>
          <w:lang w:val="en-US"/>
        </w:rPr>
        <w:t>value</w:t>
      </w:r>
      <w:r>
        <w:rPr>
          <w:lang w:val="en-US"/>
        </w:rPr>
        <w:t>” of the interpolation parameter may be string as well as numeric. If it is numeric and the “</w:t>
      </w:r>
      <w:proofErr w:type="spellStart"/>
      <w:r w:rsidRPr="00EE01BB">
        <w:rPr>
          <w:b/>
          <w:lang w:val="en-US"/>
        </w:rPr>
        <w:t>interpolable</w:t>
      </w:r>
      <w:proofErr w:type="spellEnd"/>
      <w:r>
        <w:rPr>
          <w:lang w:val="en-US"/>
        </w:rPr>
        <w:t xml:space="preserve">” is non-zero, the loader will interpolate </w:t>
      </w:r>
      <w:r w:rsidR="00835469">
        <w:rPr>
          <w:lang w:val="en-US"/>
        </w:rPr>
        <w:t>the “</w:t>
      </w:r>
      <w:r w:rsidR="00835469" w:rsidRPr="00835469">
        <w:rPr>
          <w:b/>
          <w:lang w:val="en-US"/>
        </w:rPr>
        <w:t>value</w:t>
      </w:r>
      <w:r w:rsidR="00835469">
        <w:rPr>
          <w:lang w:val="en-US"/>
        </w:rPr>
        <w:t xml:space="preserve">” </w:t>
      </w:r>
      <w:r>
        <w:rPr>
          <w:lang w:val="en-US"/>
        </w:rPr>
        <w:t>vertically per columns. If section “</w:t>
      </w:r>
      <w:r>
        <w:rPr>
          <w:b/>
          <w:lang w:val="en-US"/>
        </w:rPr>
        <w:t>secondary</w:t>
      </w:r>
      <w:r w:rsidRPr="00EE01BB">
        <w:rPr>
          <w:b/>
          <w:lang w:val="en-US"/>
        </w:rPr>
        <w:t xml:space="preserve"> parameter</w:t>
      </w:r>
      <w:r>
        <w:rPr>
          <w:lang w:val="en-US"/>
        </w:rPr>
        <w:t>” is added to the correction section, it will do the same as “</w:t>
      </w:r>
      <w:r w:rsidRPr="00EE01BB">
        <w:rPr>
          <w:b/>
          <w:lang w:val="en-US"/>
        </w:rPr>
        <w:t>primary parameter</w:t>
      </w:r>
      <w:r>
        <w:rPr>
          <w:lang w:val="en-US"/>
        </w:rPr>
        <w:t>” except in horizontal direction. Note each parameter reduces size of the “</w:t>
      </w:r>
      <w:r w:rsidRPr="00EE01BB">
        <w:rPr>
          <w:b/>
          <w:lang w:val="en-US"/>
        </w:rPr>
        <w:t>value</w:t>
      </w:r>
      <w:r>
        <w:rPr>
          <w:lang w:val="en-US"/>
        </w:rPr>
        <w:t>” matrix by one dimension</w:t>
      </w:r>
      <w:r w:rsidR="00835469">
        <w:rPr>
          <w:lang w:val="en-US"/>
        </w:rPr>
        <w:t xml:space="preserve"> by the interpolation/selection</w:t>
      </w:r>
      <w:r>
        <w:rPr>
          <w:lang w:val="en-US"/>
        </w:rPr>
        <w:t xml:space="preserve">, so when it is 2D matrix and one parameter is </w:t>
      </w:r>
      <w:proofErr w:type="gramStart"/>
      <w:r>
        <w:rPr>
          <w:lang w:val="en-US"/>
        </w:rPr>
        <w:t>used,</w:t>
      </w:r>
      <w:proofErr w:type="gramEnd"/>
      <w:r>
        <w:rPr>
          <w:lang w:val="en-US"/>
        </w:rPr>
        <w:t xml:space="preserve"> it will be interpolated to 1D vector (horizontal or vertical). If two parameters are define</w:t>
      </w:r>
      <w:r w:rsidR="00835469">
        <w:rPr>
          <w:lang w:val="en-US"/>
        </w:rPr>
        <w:t>d</w:t>
      </w:r>
      <w:r>
        <w:rPr>
          <w:lang w:val="en-US"/>
        </w:rPr>
        <w:t>, it will be interpolated to scalar value.</w:t>
      </w:r>
    </w:p>
    <w:p w:rsidR="00433637" w:rsidRDefault="00433637" w:rsidP="00433637">
      <w:pPr>
        <w:rPr>
          <w:lang w:val="en-US"/>
        </w:rPr>
      </w:pPr>
      <w:r>
        <w:rPr>
          <w:lang w:val="en-US"/>
        </w:rPr>
        <w:t>Note if the “</w:t>
      </w:r>
      <w:r w:rsidRPr="00EE01BB">
        <w:rPr>
          <w:b/>
          <w:lang w:val="en-US"/>
        </w:rPr>
        <w:t>value</w:t>
      </w:r>
      <w:r>
        <w:rPr>
          <w:lang w:val="en-US"/>
        </w:rPr>
        <w:t xml:space="preserve">” matrix of the correction data is table of </w:t>
      </w:r>
      <w:r w:rsidR="00835469">
        <w:rPr>
          <w:lang w:val="en-US"/>
        </w:rPr>
        <w:t xml:space="preserve">paths to </w:t>
      </w:r>
      <w:r>
        <w:rPr>
          <w:lang w:val="en-US"/>
        </w:rPr>
        <w:t xml:space="preserve">CSV files, the loader will select/interpolate between the CSV tables as well. It will first interpolate </w:t>
      </w:r>
      <w:r w:rsidR="00835469">
        <w:rPr>
          <w:lang w:val="en-US"/>
        </w:rPr>
        <w:t xml:space="preserve">content of </w:t>
      </w:r>
      <w:r>
        <w:rPr>
          <w:lang w:val="en-US"/>
        </w:rPr>
        <w:t xml:space="preserve">all involved CSV tables to identical x- and y-axes, then it will interpolate </w:t>
      </w:r>
      <w:r w:rsidR="00835469">
        <w:rPr>
          <w:lang w:val="en-US"/>
        </w:rPr>
        <w:t xml:space="preserve">between the tables </w:t>
      </w:r>
      <w:r>
        <w:rPr>
          <w:lang w:val="en-US"/>
        </w:rPr>
        <w:t>by the “</w:t>
      </w:r>
      <w:r w:rsidRPr="00EE01BB">
        <w:rPr>
          <w:b/>
          <w:lang w:val="en-US"/>
        </w:rPr>
        <w:t>primary parameter</w:t>
      </w:r>
      <w:r>
        <w:rPr>
          <w:lang w:val="en-US"/>
        </w:rPr>
        <w:t>” and “</w:t>
      </w:r>
      <w:r w:rsidRPr="003F3114">
        <w:rPr>
          <w:b/>
          <w:lang w:val="en-US"/>
        </w:rPr>
        <w:t>secondary parameter</w:t>
      </w:r>
      <w:r>
        <w:rPr>
          <w:lang w:val="en-US"/>
        </w:rPr>
        <w:t>”, so the result is one CSV table.</w:t>
      </w:r>
      <w:r w:rsidR="00835469">
        <w:rPr>
          <w:lang w:val="en-US"/>
        </w:rPr>
        <w:t xml:space="preserve"> This is useful for </w:t>
      </w:r>
      <w:r w:rsidR="000C7822">
        <w:rPr>
          <w:lang w:val="en-US"/>
        </w:rPr>
        <w:t>example for the frequency dependence of the digitizer channel gain which may be dependent on the aperture and range of the digitizer.</w:t>
      </w:r>
    </w:p>
    <w:p w:rsidR="00433637" w:rsidRDefault="00433637" w:rsidP="00433637">
      <w:pPr>
        <w:rPr>
          <w:lang w:val="en-US"/>
        </w:rPr>
      </w:pPr>
      <w:r>
        <w:rPr>
          <w:lang w:val="en-US"/>
        </w:rPr>
        <w:t>Last supported feature of the correction section is filtering the corrections by attribute of the digitizer. Let’s assume the measurement header contains parameter “</w:t>
      </w:r>
      <w:r w:rsidRPr="00363120">
        <w:rPr>
          <w:b/>
          <w:lang w:val="en-US"/>
        </w:rPr>
        <w:t>sampling mode</w:t>
      </w:r>
      <w:r>
        <w:rPr>
          <w:lang w:val="en-US"/>
        </w:rPr>
        <w:t>”. The filter may look like this: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my correction name</w:t>
      </w:r>
      <w:r w:rsidRPr="007E2598">
        <w:rPr>
          <w:rFonts w:ascii="Courier New" w:hAnsi="Courier New" w:cs="Courier New"/>
          <w:color w:val="008080"/>
          <w:sz w:val="14"/>
          <w:szCs w:val="20"/>
          <w:lang w:val="en-US"/>
        </w:rPr>
        <w:t xml:space="preserve">      </w:t>
      </w:r>
    </w:p>
    <w:p w:rsidR="00433637"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p>
    <w:p w:rsidR="00433637" w:rsidRPr="00CB1B49"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CB1B49">
        <w:rPr>
          <w:rFonts w:ascii="Courier New" w:hAnsi="Courier New" w:cs="Courier New"/>
          <w:i/>
          <w:iCs/>
          <w:color w:val="0000FF"/>
          <w:sz w:val="14"/>
          <w:szCs w:val="20"/>
          <w:lang w:val="en-US"/>
        </w:rPr>
        <w:t>// ...</w:t>
      </w:r>
      <w:r>
        <w:rPr>
          <w:rFonts w:ascii="Courier New" w:hAnsi="Courier New" w:cs="Courier New"/>
          <w:i/>
          <w:iCs/>
          <w:color w:val="0000FF"/>
          <w:sz w:val="14"/>
          <w:szCs w:val="20"/>
          <w:lang w:val="en-US"/>
        </w:rPr>
        <w:t>.....</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 Filtering of the correction by HW attributes: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this is the list of channel specific attributes for which the correction is valid</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anything put here will be checked with the digitizer setup stored in the header file</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of the measurement and if it does not match, the loader will return an error</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sampling</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valid</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attributes</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ind w:firstLine="708"/>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list of allowed values of attribute 1 (</w:t>
      </w:r>
      <w:proofErr w:type="spellStart"/>
      <w:proofErr w:type="gramStart"/>
      <w:r w:rsidRPr="007E2598">
        <w:rPr>
          <w:rFonts w:ascii="Courier New" w:hAnsi="Courier New" w:cs="Courier New"/>
          <w:i/>
          <w:iCs/>
          <w:color w:val="0000FF"/>
          <w:sz w:val="14"/>
          <w:szCs w:val="20"/>
          <w:lang w:val="en-US"/>
        </w:rPr>
        <w:t>eg</w:t>
      </w:r>
      <w:proofErr w:type="spellEnd"/>
      <w:r w:rsidRPr="007E2598">
        <w:rPr>
          <w:rFonts w:ascii="Courier New" w:hAnsi="Courier New" w:cs="Courier New"/>
          <w:i/>
          <w:iCs/>
          <w:color w:val="0000FF"/>
          <w:sz w:val="14"/>
          <w:szCs w:val="20"/>
          <w:lang w:val="en-US"/>
        </w:rPr>
        <w:t>.:</w:t>
      </w:r>
      <w:proofErr w:type="gramEnd"/>
      <w:r w:rsidRPr="007E2598">
        <w:rPr>
          <w:rFonts w:ascii="Courier New" w:hAnsi="Courier New" w:cs="Courier New"/>
          <w:i/>
          <w:iCs/>
          <w:color w:val="0000FF"/>
          <w:sz w:val="14"/>
          <w:szCs w:val="20"/>
          <w:lang w:val="en-US"/>
        </w:rPr>
        <w:t xml:space="preserve"> sampling mode):</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DSDC</w:t>
      </w:r>
    </w:p>
    <w:p w:rsidR="00433637" w:rsidRPr="007E2598" w:rsidRDefault="00433637" w:rsidP="00433637">
      <w:pPr>
        <w:autoSpaceDE w:val="0"/>
        <w:autoSpaceDN w:val="0"/>
        <w:adjustRightInd w:val="0"/>
        <w:spacing w:after="0" w:line="240" w:lineRule="auto"/>
        <w:ind w:left="708" w:firstLine="708"/>
        <w:rPr>
          <w:rFonts w:ascii="Courier New" w:hAnsi="Courier New" w:cs="Courier New"/>
          <w:color w:val="000000"/>
          <w:sz w:val="14"/>
          <w:szCs w:val="20"/>
          <w:lang w:val="en-US"/>
        </w:rPr>
      </w:pPr>
      <w:r>
        <w:rPr>
          <w:rFonts w:ascii="Courier New" w:hAnsi="Courier New" w:cs="Courier New"/>
          <w:color w:val="000000"/>
          <w:sz w:val="14"/>
          <w:szCs w:val="20"/>
          <w:lang w:val="en-US"/>
        </w:rPr>
        <w:t>DSAC</w:t>
      </w:r>
    </w:p>
    <w:p w:rsidR="00433637" w:rsidRPr="007E2598" w:rsidRDefault="00433637" w:rsidP="00433637">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sampling</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mode</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EE01BB">
        <w:rPr>
          <w:rFonts w:ascii="Courier New" w:hAnsi="Courier New" w:cs="Courier New"/>
          <w:color w:val="000000"/>
          <w:sz w:val="14"/>
          <w:szCs w:val="20"/>
          <w:lang w:val="en-US"/>
        </w:rPr>
        <w:t>my correction name</w:t>
      </w:r>
    </w:p>
    <w:p w:rsidR="00433637" w:rsidRDefault="00433637" w:rsidP="00433637">
      <w:pPr>
        <w:rPr>
          <w:lang w:val="en-US"/>
        </w:rPr>
      </w:pPr>
    </w:p>
    <w:p w:rsidR="00433637" w:rsidRDefault="00433637" w:rsidP="00433637">
      <w:pPr>
        <w:rPr>
          <w:lang w:val="en-US"/>
        </w:rPr>
      </w:pPr>
      <w:r>
        <w:rPr>
          <w:lang w:val="en-US"/>
        </w:rPr>
        <w:t>The “</w:t>
      </w:r>
      <w:r w:rsidRPr="00484A75">
        <w:rPr>
          <w:b/>
          <w:lang w:val="en-US"/>
        </w:rPr>
        <w:t>valid for attributes</w:t>
      </w:r>
      <w:r>
        <w:rPr>
          <w:lang w:val="en-US"/>
        </w:rPr>
        <w:t>” list defines list of measurement header attributes which are used for filtering. Each attribute has its own list of allowed string values. In this case matrix “</w:t>
      </w:r>
      <w:r w:rsidRPr="00363120">
        <w:rPr>
          <w:b/>
          <w:lang w:val="en-US"/>
        </w:rPr>
        <w:t>sampling mode</w:t>
      </w:r>
      <w:r>
        <w:rPr>
          <w:lang w:val="en-US"/>
        </w:rPr>
        <w:t xml:space="preserve">” </w:t>
      </w:r>
      <w:r>
        <w:rPr>
          <w:lang w:val="en-US"/>
        </w:rPr>
        <w:lastRenderedPageBreak/>
        <w:t>contains values “DSDC” and “DSAC”. If any other value is found in the measurement header or the “</w:t>
      </w:r>
      <w:r w:rsidRPr="00363120">
        <w:rPr>
          <w:b/>
          <w:lang w:val="en-US"/>
        </w:rPr>
        <w:t>sampling mode</w:t>
      </w:r>
      <w:r>
        <w:rPr>
          <w:lang w:val="en-US"/>
        </w:rPr>
        <w:t>” attribute is not found at all, the loader will return an error, which signalizes the correction is not compatible with selected HW and its configuration.</w:t>
      </w:r>
    </w:p>
    <w:p w:rsidR="00906B34" w:rsidRDefault="00906B34" w:rsidP="00906B34">
      <w:pPr>
        <w:pStyle w:val="Nadpis3"/>
        <w:rPr>
          <w:lang w:val="en-US"/>
        </w:rPr>
      </w:pPr>
      <w:bookmarkStart w:id="877" w:name="_Toc509317576"/>
      <w:bookmarkStart w:id="878" w:name="_Toc509317767"/>
      <w:bookmarkStart w:id="879" w:name="_Toc531694801"/>
      <w:r>
        <w:rPr>
          <w:lang w:val="en-US"/>
        </w:rPr>
        <w:t>Digitizer correction</w:t>
      </w:r>
      <w:bookmarkEnd w:id="877"/>
      <w:bookmarkEnd w:id="878"/>
      <w:r w:rsidR="0017490B">
        <w:rPr>
          <w:lang w:val="en-US"/>
        </w:rPr>
        <w:t>s</w:t>
      </w:r>
      <w:bookmarkEnd w:id="879"/>
    </w:p>
    <w:p w:rsidR="00324DD0" w:rsidRPr="00906B34" w:rsidRDefault="00906B34" w:rsidP="00906B34">
      <w:pPr>
        <w:rPr>
          <w:lang w:val="en-US"/>
        </w:rPr>
      </w:pPr>
      <w:r>
        <w:rPr>
          <w:lang w:val="en-US"/>
        </w:rPr>
        <w:t xml:space="preserve">The digitizer correction defines the digitizer as a whole system. </w:t>
      </w:r>
      <w:r w:rsidR="007A48CF">
        <w:rPr>
          <w:lang w:val="en-US"/>
        </w:rPr>
        <w:t>I</w:t>
      </w:r>
      <w:r>
        <w:rPr>
          <w:lang w:val="en-US"/>
        </w:rPr>
        <w:t>t contains list of all channels (</w:t>
      </w:r>
      <w:r w:rsidR="003734F6">
        <w:rPr>
          <w:lang w:val="en-US"/>
        </w:rPr>
        <w:t xml:space="preserve">e.g. sampling </w:t>
      </w:r>
      <w:proofErr w:type="spellStart"/>
      <w:r w:rsidR="003734F6">
        <w:rPr>
          <w:lang w:val="en-US"/>
        </w:rPr>
        <w:t>multimeters</w:t>
      </w:r>
      <w:proofErr w:type="spellEnd"/>
      <w:r w:rsidR="003734F6">
        <w:rPr>
          <w:lang w:val="en-US"/>
        </w:rPr>
        <w:t xml:space="preserve"> used in the setup</w:t>
      </w:r>
      <w:r>
        <w:rPr>
          <w:lang w:val="en-US"/>
        </w:rPr>
        <w:t>)</w:t>
      </w:r>
      <w:r w:rsidR="003734F6">
        <w:rPr>
          <w:lang w:val="en-US"/>
        </w:rPr>
        <w:t xml:space="preserve">. It also contains correction data which are somehow defines relation between multiple channels, such as </w:t>
      </w:r>
      <w:proofErr w:type="spellStart"/>
      <w:r w:rsidR="003734F6">
        <w:rPr>
          <w:lang w:val="en-US"/>
        </w:rPr>
        <w:t>interchannel</w:t>
      </w:r>
      <w:proofErr w:type="spellEnd"/>
      <w:r w:rsidR="003734F6">
        <w:rPr>
          <w:lang w:val="en-US"/>
        </w:rPr>
        <w:t xml:space="preserve"> </w:t>
      </w:r>
      <w:proofErr w:type="spellStart"/>
      <w:r w:rsidR="003734F6">
        <w:rPr>
          <w:lang w:val="en-US"/>
        </w:rPr>
        <w:t>timeshift</w:t>
      </w:r>
      <w:proofErr w:type="spellEnd"/>
      <w:r w:rsidR="003734F6">
        <w:rPr>
          <w:lang w:val="en-US"/>
        </w:rPr>
        <w:t xml:space="preserve">. </w:t>
      </w:r>
      <w:r w:rsidR="00324DD0" w:rsidRPr="00906B34">
        <w:rPr>
          <w:lang w:val="en-US"/>
        </w:rPr>
        <w:t xml:space="preserve">Example of the digitizer correction header </w:t>
      </w:r>
      <w:r w:rsidR="003734F6">
        <w:rPr>
          <w:lang w:val="en-US"/>
        </w:rPr>
        <w:t xml:space="preserve">INFO </w:t>
      </w:r>
      <w:r w:rsidR="00324DD0" w:rsidRPr="00906B34">
        <w:rPr>
          <w:lang w:val="en-US"/>
        </w:rPr>
        <w:t>file is show in the following text:</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type:</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digitizer</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description of the digitizer corrections: </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Demonstration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corrections</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for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setup</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with</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two</w:t>
      </w:r>
      <w:r w:rsidRPr="007E2598">
        <w:rPr>
          <w:rFonts w:ascii="Courier New" w:hAnsi="Courier New" w:cs="Courier New"/>
          <w:color w:val="008080"/>
          <w:sz w:val="14"/>
          <w:szCs w:val="20"/>
          <w:lang w:val="en-US"/>
        </w:rPr>
        <w:t xml:space="preserve"> </w:t>
      </w:r>
      <w:r w:rsidRPr="00906B34">
        <w:rPr>
          <w:rFonts w:ascii="Courier New" w:hAnsi="Courier New" w:cs="Courier New"/>
          <w:color w:val="000000"/>
          <w:sz w:val="14"/>
          <w:szCs w:val="20"/>
          <w:lang w:val="en-US"/>
        </w:rPr>
        <w:t xml:space="preserve">3458A </w:t>
      </w:r>
      <w:r w:rsidRPr="007E2598">
        <w:rPr>
          <w:rFonts w:ascii="Courier New" w:hAnsi="Courier New" w:cs="Courier New"/>
          <w:color w:val="000000"/>
          <w:sz w:val="14"/>
          <w:szCs w:val="20"/>
          <w:lang w:val="en-US"/>
        </w:rPr>
        <w:t>digitizers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names of the channels as they appear in the digitizer identification:</w:t>
      </w: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these are exact unique names of the channels in the order that will be loaded to the SW</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del w:id="880"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proofErr w:type="gramStart"/>
      <w:r w:rsidRPr="007E2598">
        <w:rPr>
          <w:rFonts w:ascii="Courier New" w:hAnsi="Courier New" w:cs="Courier New"/>
          <w:color w:val="000000"/>
          <w:sz w:val="14"/>
          <w:szCs w:val="20"/>
          <w:lang w:val="en-US"/>
        </w:rPr>
        <w:t>sn</w:t>
      </w:r>
      <w:proofErr w:type="spellEnd"/>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MY45053104</w:t>
      </w:r>
      <w:del w:id="881"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Pr="007E2598"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relative links to the files with channel corrections for each channel:</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..\channel_MY45053095\HP3458_MY45053095.info</w:t>
      </w:r>
      <w:del w:id="882"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..\channel_MY45053104\HP3458_MY45053104.info</w:t>
      </w:r>
      <w:del w:id="883" w:author="smaslan" w:date="2018-05-15T13:13:00Z">
        <w:r w:rsidRPr="007E2598" w:rsidDel="00AC232D">
          <w:rPr>
            <w:rFonts w:ascii="Courier New" w:hAnsi="Courier New" w:cs="Courier New"/>
            <w:color w:val="000000"/>
            <w:sz w:val="14"/>
            <w:szCs w:val="20"/>
            <w:lang w:val="en-US"/>
          </w:rPr>
          <w:delText>;</w:delText>
        </w:r>
      </w:del>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paths</w:t>
      </w:r>
    </w:p>
    <w:p w:rsidR="00324DD0" w:rsidRPr="007E2598" w:rsidRDefault="00324DD0" w:rsidP="00324DD0">
      <w:pPr>
        <w:autoSpaceDE w:val="0"/>
        <w:autoSpaceDN w:val="0"/>
        <w:adjustRightInd w:val="0"/>
        <w:spacing w:after="0" w:line="240" w:lineRule="auto"/>
        <w:rPr>
          <w:rFonts w:ascii="Courier New" w:hAnsi="Courier New" w:cs="Courier New"/>
          <w:color w:val="000000"/>
          <w:sz w:val="14"/>
          <w:szCs w:val="20"/>
          <w:lang w:val="en-US"/>
        </w:rPr>
      </w:pPr>
    </w:p>
    <w:p w:rsidR="00324DD0" w:rsidRDefault="00324DD0" w:rsidP="00324DD0">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sidR="00906B34">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sidR="00906B34">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sidR="00906B34">
        <w:rPr>
          <w:rFonts w:ascii="Courier New" w:hAnsi="Courier New" w:cs="Courier New"/>
          <w:i/>
          <w:iCs/>
          <w:color w:val="0000FF"/>
          <w:sz w:val="14"/>
          <w:szCs w:val="20"/>
          <w:lang w:val="en-US"/>
        </w:rPr>
        <w:t xml:space="preserve"> table</w:t>
      </w:r>
      <w:r w:rsidR="005D2B94">
        <w:rPr>
          <w:rFonts w:ascii="Courier New" w:hAnsi="Courier New" w:cs="Courier New"/>
          <w:i/>
          <w:iCs/>
          <w:color w:val="0000FF"/>
          <w:sz w:val="14"/>
          <w:szCs w:val="20"/>
          <w:lang w:val="en-US"/>
        </w:rPr>
        <w:t>s</w:t>
      </w:r>
    </w:p>
    <w:p w:rsidR="005D2B94" w:rsidRPr="007E2598" w:rsidRDefault="005D2B94" w:rsidP="00324DD0">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324DD0" w:rsidRDefault="00324DD0" w:rsidP="00554000">
      <w:pPr>
        <w:rPr>
          <w:lang w:val="en-US"/>
        </w:rPr>
      </w:pPr>
    </w:p>
    <w:p w:rsidR="003734F6" w:rsidRDefault="00906B34" w:rsidP="00906B34">
      <w:pPr>
        <w:rPr>
          <w:lang w:val="en-US"/>
        </w:rPr>
      </w:pPr>
      <w:r>
        <w:rPr>
          <w:lang w:val="en-US"/>
        </w:rPr>
        <w:t>The identifier of the correction type “</w:t>
      </w:r>
      <w:r w:rsidRPr="00906B34">
        <w:rPr>
          <w:b/>
          <w:lang w:val="en-US"/>
        </w:rPr>
        <w:t>type</w:t>
      </w:r>
      <w:r>
        <w:rPr>
          <w:lang w:val="en-US"/>
        </w:rPr>
        <w:t>” must be set to value “digitizer”. The “</w:t>
      </w:r>
      <w:r w:rsidRPr="00906B34">
        <w:rPr>
          <w:b/>
          <w:lang w:val="en-US"/>
        </w:rPr>
        <w:t>name</w:t>
      </w:r>
      <w:r>
        <w:rPr>
          <w:lang w:val="en-US"/>
        </w:rPr>
        <w:t>” is any string describing the correction data file. Next, there is a list of a digitizer channel identifiers “</w:t>
      </w:r>
      <w:r w:rsidRPr="007E2598">
        <w:rPr>
          <w:b/>
          <w:bCs/>
          <w:lang w:val="en-US"/>
        </w:rPr>
        <w:t>channel identifiers</w:t>
      </w:r>
      <w:r>
        <w:rPr>
          <w:b/>
          <w:bCs/>
          <w:lang w:val="en-US"/>
        </w:rPr>
        <w:t>”.</w:t>
      </w:r>
      <w:r w:rsidRPr="00906B34">
        <w:rPr>
          <w:bCs/>
          <w:lang w:val="en-US"/>
        </w:rPr>
        <w:t xml:space="preserve"> This is </w:t>
      </w:r>
      <w:r>
        <w:rPr>
          <w:lang w:val="en-US"/>
        </w:rPr>
        <w:t>the list of digitizer channel identification strings exactly as they are returned during the instrument identification in the TWM tool. These are used to filter the correction file only for particular instruments. Otherwise the TWM tool will return an error if the processing of data is initiated. Next item is “</w:t>
      </w:r>
      <w:r w:rsidRPr="007E2598">
        <w:rPr>
          <w:b/>
          <w:bCs/>
          <w:lang w:val="en-US"/>
        </w:rPr>
        <w:t>channel correction paths</w:t>
      </w:r>
      <w:r>
        <w:rPr>
          <w:b/>
          <w:bCs/>
          <w:lang w:val="en-US"/>
        </w:rPr>
        <w:t>”</w:t>
      </w:r>
      <w:r>
        <w:rPr>
          <w:lang w:val="en-US"/>
        </w:rPr>
        <w:t xml:space="preserve"> which are relative paths to the files with the channel corrections, one for each channel of the digitizer.</w:t>
      </w:r>
      <w:r w:rsidR="003734F6">
        <w:rPr>
          <w:lang w:val="en-US"/>
        </w:rPr>
        <w:t xml:space="preserve"> </w:t>
      </w:r>
      <w:r>
        <w:rPr>
          <w:lang w:val="en-US"/>
        </w:rPr>
        <w:t>Next</w:t>
      </w:r>
      <w:r w:rsidR="003734F6">
        <w:rPr>
          <w:lang w:val="en-US"/>
        </w:rPr>
        <w:t>,</w:t>
      </w:r>
      <w:r>
        <w:rPr>
          <w:lang w:val="en-US"/>
        </w:rPr>
        <w:t xml:space="preserve"> the correction data tables follows. </w:t>
      </w:r>
    </w:p>
    <w:p w:rsidR="00433637" w:rsidRDefault="00433637" w:rsidP="00433637">
      <w:pPr>
        <w:pStyle w:val="Nadpis4"/>
        <w:rPr>
          <w:lang w:val="en-US"/>
        </w:rPr>
      </w:pPr>
      <w:bookmarkStart w:id="884" w:name="_Toc509317768"/>
      <w:bookmarkStart w:id="885" w:name="_Toc531694802"/>
      <w:r>
        <w:rPr>
          <w:lang w:val="en-US"/>
        </w:rPr>
        <w:t>Inter-channel time-shift</w:t>
      </w:r>
      <w:ins w:id="886" w:author="smaslan" w:date="2018-07-26T13:20:00Z">
        <w:r w:rsidR="007370B0">
          <w:rPr>
            <w:lang w:val="en-US"/>
          </w:rPr>
          <w:t xml:space="preserve"> correction</w:t>
        </w:r>
      </w:ins>
      <w:r w:rsidR="00603E1F">
        <w:rPr>
          <w:lang w:val="en-US"/>
        </w:rPr>
        <w:t xml:space="preserve"> (optional)</w:t>
      </w:r>
      <w:bookmarkEnd w:id="884"/>
      <w:bookmarkEnd w:id="885"/>
    </w:p>
    <w:p w:rsidR="00433637" w:rsidRDefault="00433637" w:rsidP="00906B34">
      <w:pPr>
        <w:rPr>
          <w:lang w:val="en-US"/>
        </w:rPr>
      </w:pPr>
      <w:r>
        <w:rPr>
          <w:lang w:val="en-US"/>
        </w:rPr>
        <w:t>The table “</w:t>
      </w:r>
      <w:proofErr w:type="spellStart"/>
      <w:r w:rsidRPr="00433637">
        <w:rPr>
          <w:b/>
          <w:lang w:val="en-US"/>
        </w:rPr>
        <w:t>interchannel</w:t>
      </w:r>
      <w:proofErr w:type="spellEnd"/>
      <w:r w:rsidRPr="00433637">
        <w:rPr>
          <w:b/>
          <w:lang w:val="en-US"/>
        </w:rPr>
        <w:t xml:space="preserve"> </w:t>
      </w:r>
      <w:proofErr w:type="spellStart"/>
      <w:r w:rsidRPr="00433637">
        <w:rPr>
          <w:b/>
          <w:lang w:val="en-US"/>
        </w:rPr>
        <w:t>timeshift</w:t>
      </w:r>
      <w:proofErr w:type="spellEnd"/>
      <w:r>
        <w:rPr>
          <w:lang w:val="en-US"/>
        </w:rPr>
        <w:t xml:space="preserve">” defines </w:t>
      </w:r>
      <w:ins w:id="887" w:author="smaslan" w:date="2018-07-26T13:20:00Z">
        <w:r w:rsidR="007370B0">
          <w:rPr>
            <w:lang w:val="en-US"/>
          </w:rPr>
          <w:t xml:space="preserve">correction values for </w:t>
        </w:r>
      </w:ins>
      <w:r>
        <w:rPr>
          <w:lang w:val="en-US"/>
        </w:rPr>
        <w:t>time</w:t>
      </w:r>
      <w:ins w:id="888" w:author="smaslan" w:date="2018-07-26T13:20:00Z">
        <w:r w:rsidR="007370B0">
          <w:rPr>
            <w:lang w:val="en-US"/>
          </w:rPr>
          <w:t xml:space="preserve"> </w:t>
        </w:r>
      </w:ins>
      <w:r>
        <w:rPr>
          <w:lang w:val="en-US"/>
        </w:rPr>
        <w:t>shifts between the channels of the digitizer. It must be a row vector of values</w:t>
      </w:r>
      <w:r w:rsidR="0065293F">
        <w:rPr>
          <w:lang w:val="en-US"/>
        </w:rPr>
        <w:t>, one for each channel</w:t>
      </w:r>
      <w:r>
        <w:rPr>
          <w:lang w:val="en-US"/>
        </w:rPr>
        <w:t xml:space="preserve">, that defines </w:t>
      </w:r>
      <w:ins w:id="889" w:author="smaslan" w:date="2018-07-26T13:20:00Z">
        <w:r w:rsidR="007370B0">
          <w:rPr>
            <w:lang w:val="en-US"/>
          </w:rPr>
          <w:t xml:space="preserve">correction of </w:t>
        </w:r>
      </w:ins>
      <w:r>
        <w:rPr>
          <w:lang w:val="en-US"/>
        </w:rPr>
        <w:t>time</w:t>
      </w:r>
      <w:ins w:id="890" w:author="smaslan" w:date="2018-07-26T13:20:00Z">
        <w:r w:rsidR="007370B0">
          <w:rPr>
            <w:lang w:val="en-US"/>
          </w:rPr>
          <w:t xml:space="preserve"> </w:t>
        </w:r>
      </w:ins>
      <w:r>
        <w:rPr>
          <w:lang w:val="en-US"/>
        </w:rPr>
        <w:t>shift of each channel relative to the first channel in the “</w:t>
      </w:r>
      <w:r w:rsidRPr="00433637">
        <w:rPr>
          <w:b/>
          <w:lang w:val="en-US"/>
        </w:rPr>
        <w:t xml:space="preserve">channel </w:t>
      </w:r>
      <w:proofErr w:type="spellStart"/>
      <w:r w:rsidRPr="00433637">
        <w:rPr>
          <w:b/>
          <w:lang w:val="en-US"/>
        </w:rPr>
        <w:t>inde</w:t>
      </w:r>
      <w:ins w:id="891" w:author="smaslan" w:date="2018-05-15T13:13:00Z">
        <w:r w:rsidR="00AC232D">
          <w:rPr>
            <w:b/>
            <w:lang w:val="en-US"/>
          </w:rPr>
          <w:t>n</w:t>
        </w:r>
      </w:ins>
      <w:r w:rsidRPr="00433637">
        <w:rPr>
          <w:b/>
          <w:lang w:val="en-US"/>
        </w:rPr>
        <w:t>tifiers</w:t>
      </w:r>
      <w:proofErr w:type="spellEnd"/>
      <w:r>
        <w:rPr>
          <w:lang w:val="en-US"/>
        </w:rPr>
        <w:t>” list, e.g.</w:t>
      </w:r>
      <w:r w:rsidR="0065293F">
        <w:rPr>
          <w:lang w:val="en-US"/>
        </w:rPr>
        <w:t xml:space="preserve"> for three channels</w:t>
      </w:r>
      <w:r>
        <w:rPr>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w:t>
      </w:r>
      <w:r w:rsidRPr="00A16BB5">
        <w:rPr>
          <w:rFonts w:ascii="Courier New" w:hAnsi="Courier New" w:cs="Courier New"/>
          <w:b/>
          <w:color w:val="FF0000"/>
          <w:sz w:val="14"/>
          <w:szCs w:val="20"/>
          <w:lang w:val="en-US"/>
        </w:rPr>
        <w:t>2</w:t>
      </w:r>
      <w:r>
        <w:rPr>
          <w:rFonts w:ascii="Courier New" w:hAnsi="Courier New" w:cs="Courier New"/>
          <w:b/>
          <w:color w:val="FF0000"/>
          <w:sz w:val="14"/>
          <w:szCs w:val="20"/>
          <w:lang w:val="en-US"/>
        </w:rPr>
        <w:t>0000</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A16BB5" w:rsidRDefault="00433637" w:rsidP="00433637">
      <w:pPr>
        <w:autoSpaceDE w:val="0"/>
        <w:autoSpaceDN w:val="0"/>
        <w:adjustRightInd w:val="0"/>
        <w:spacing w:after="0" w:line="240" w:lineRule="auto"/>
        <w:rPr>
          <w:rFonts w:ascii="Courier New" w:hAnsi="Courier New" w:cs="Courier New"/>
          <w:b/>
          <w:color w:val="FF0000"/>
          <w:sz w:val="14"/>
          <w:szCs w:val="20"/>
          <w:lang w:val="en-US"/>
        </w:rPr>
      </w:pPr>
      <w:r w:rsidRPr="007E2598">
        <w:rPr>
          <w:rFonts w:ascii="Courier New" w:hAnsi="Courier New" w:cs="Courier New"/>
          <w:color w:val="008080"/>
          <w:sz w:val="14"/>
          <w:szCs w:val="20"/>
          <w:lang w:val="en-US"/>
        </w:rPr>
        <w:t xml:space="preserve">                </w:t>
      </w:r>
      <w:r w:rsidRPr="00A16BB5">
        <w:rPr>
          <w:rFonts w:ascii="Courier New" w:hAnsi="Courier New" w:cs="Courier New"/>
          <w:b/>
          <w:color w:val="FF0000"/>
          <w:sz w:val="14"/>
          <w:szCs w:val="20"/>
          <w:lang w:val="en-US"/>
        </w:rPr>
        <w:t>0.0; 0.</w:t>
      </w:r>
      <w:r>
        <w:rPr>
          <w:rFonts w:ascii="Courier New" w:hAnsi="Courier New" w:cs="Courier New"/>
          <w:b/>
          <w:color w:val="FF0000"/>
          <w:sz w:val="14"/>
          <w:szCs w:val="20"/>
          <w:lang w:val="en-US"/>
        </w:rPr>
        <w:t>0000</w:t>
      </w:r>
      <w:r w:rsidRPr="00A16BB5">
        <w:rPr>
          <w:rFonts w:ascii="Courier New" w:hAnsi="Courier New" w:cs="Courier New"/>
          <w:b/>
          <w:color w:val="FF0000"/>
          <w:sz w:val="14"/>
          <w:szCs w:val="20"/>
          <w:lang w:val="en-US"/>
        </w:rPr>
        <w:t>1</w:t>
      </w:r>
      <w:r>
        <w:rPr>
          <w:rFonts w:ascii="Courier New" w:hAnsi="Courier New" w:cs="Courier New"/>
          <w:b/>
          <w:color w:val="FF0000"/>
          <w:sz w:val="14"/>
          <w:szCs w:val="20"/>
          <w:lang w:val="en-US"/>
        </w:rPr>
        <w:t>2</w:t>
      </w:r>
      <w:r w:rsidRPr="00A16BB5">
        <w:rPr>
          <w:rFonts w:ascii="Courier New" w:hAnsi="Courier New" w:cs="Courier New"/>
          <w:b/>
          <w:color w:val="FF0000"/>
          <w:sz w:val="14"/>
          <w:szCs w:val="20"/>
          <w:lang w:val="en-US"/>
        </w:rPr>
        <w:t>; 0.</w:t>
      </w:r>
      <w:r>
        <w:rPr>
          <w:rFonts w:ascii="Courier New" w:hAnsi="Courier New" w:cs="Courier New"/>
          <w:b/>
          <w:color w:val="FF0000"/>
          <w:sz w:val="14"/>
          <w:szCs w:val="20"/>
          <w:lang w:val="en-US"/>
        </w:rPr>
        <w:t>000011</w:t>
      </w:r>
    </w:p>
    <w:p w:rsidR="00433637"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color w:val="008080"/>
          <w:sz w:val="14"/>
          <w:szCs w:val="20"/>
          <w:lang w:val="en-US"/>
        </w:rPr>
        <w:t xml:space="preserve">        </w:t>
      </w: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433637" w:rsidRPr="007E2598" w:rsidRDefault="00433637" w:rsidP="00433637">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433637" w:rsidRPr="007E2598" w:rsidRDefault="00433637" w:rsidP="00433637">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sidRPr="00433637">
        <w:rPr>
          <w:rFonts w:ascii="Courier New" w:hAnsi="Courier New" w:cs="Courier New"/>
          <w:color w:val="000000"/>
          <w:sz w:val="14"/>
          <w:szCs w:val="20"/>
          <w:lang w:val="en-US"/>
        </w:rPr>
        <w:t>interchannel</w:t>
      </w:r>
      <w:proofErr w:type="spell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timeshift</w:t>
      </w:r>
      <w:proofErr w:type="spellEnd"/>
    </w:p>
    <w:p w:rsidR="00433637" w:rsidRDefault="00433637" w:rsidP="00906B34">
      <w:pPr>
        <w:rPr>
          <w:lang w:val="en-US"/>
        </w:rPr>
      </w:pPr>
    </w:p>
    <w:p w:rsidR="00433637" w:rsidRDefault="0065293F" w:rsidP="00906B34">
      <w:pPr>
        <w:rPr>
          <w:lang w:val="en-US"/>
        </w:rPr>
      </w:pPr>
      <w:r>
        <w:rPr>
          <w:lang w:val="en-US"/>
        </w:rPr>
        <w:t xml:space="preserve">Note the first value is always zero. </w:t>
      </w:r>
      <w:r w:rsidR="00433637">
        <w:rPr>
          <w:lang w:val="en-US"/>
        </w:rPr>
        <w:t xml:space="preserve">Shown example means second channel </w:t>
      </w:r>
      <w:ins w:id="892" w:author="smaslan" w:date="2018-07-26T13:21:00Z">
        <w:r w:rsidR="007370B0">
          <w:rPr>
            <w:lang w:val="en-US"/>
          </w:rPr>
          <w:t xml:space="preserve">correction </w:t>
        </w:r>
      </w:ins>
      <w:r w:rsidR="00433637">
        <w:rPr>
          <w:lang w:val="en-US"/>
        </w:rPr>
        <w:t xml:space="preserve">is </w:t>
      </w:r>
      <w:del w:id="893" w:author="smaslan" w:date="2018-07-26T13:21:00Z">
        <w:r w:rsidR="00433637" w:rsidDel="007370B0">
          <w:rPr>
            <w:lang w:val="en-US"/>
          </w:rPr>
          <w:delText xml:space="preserve">shifted by </w:delText>
        </w:r>
      </w:del>
      <w:r w:rsidR="00433637">
        <w:rPr>
          <w:lang w:val="en-US"/>
        </w:rPr>
        <w:t>(0.010000 ± 0.000012) s</w:t>
      </w:r>
      <w:r w:rsidR="00C4722E">
        <w:rPr>
          <w:lang w:val="en-US"/>
        </w:rPr>
        <w:t xml:space="preserve">, and third </w:t>
      </w:r>
      <w:ins w:id="894" w:author="smaslan" w:date="2018-07-26T13:21:00Z">
        <w:r w:rsidR="007370B0">
          <w:rPr>
            <w:lang w:val="en-US"/>
          </w:rPr>
          <w:t xml:space="preserve">correction </w:t>
        </w:r>
      </w:ins>
      <w:r w:rsidR="00C4722E">
        <w:rPr>
          <w:lang w:val="en-US"/>
        </w:rPr>
        <w:t xml:space="preserve">is </w:t>
      </w:r>
      <w:del w:id="895" w:author="smaslan" w:date="2018-07-26T13:21:00Z">
        <w:r w:rsidR="00C4722E" w:rsidDel="007370B0">
          <w:rPr>
            <w:lang w:val="en-US"/>
          </w:rPr>
          <w:delText xml:space="preserve">shifted by </w:delText>
        </w:r>
      </w:del>
      <w:r w:rsidR="00C4722E">
        <w:rPr>
          <w:lang w:val="en-US"/>
        </w:rPr>
        <w:t xml:space="preserve">(0.020000 ± 0.000011) s. </w:t>
      </w:r>
      <w:ins w:id="896" w:author="smaslan" w:date="2018-07-26T13:21:00Z">
        <w:r w:rsidR="007370B0">
          <w:rPr>
            <w:lang w:val="en-US"/>
          </w:rPr>
          <w:t xml:space="preserve">Note it is a correction factor, not </w:t>
        </w:r>
      </w:ins>
      <w:ins w:id="897" w:author="smaslan" w:date="2018-07-26T13:22:00Z">
        <w:r w:rsidR="007370B0">
          <w:rPr>
            <w:lang w:val="en-US"/>
          </w:rPr>
          <w:t xml:space="preserve">a </w:t>
        </w:r>
      </w:ins>
      <w:ins w:id="898" w:author="smaslan" w:date="2018-07-26T13:21:00Z">
        <w:r w:rsidR="007370B0">
          <w:rPr>
            <w:lang w:val="en-US"/>
          </w:rPr>
          <w:t>time shift, so the sign</w:t>
        </w:r>
      </w:ins>
      <w:ins w:id="899" w:author="smaslan" w:date="2018-07-26T13:22:00Z">
        <w:r w:rsidR="007370B0">
          <w:rPr>
            <w:lang w:val="en-US"/>
          </w:rPr>
          <w:t xml:space="preserve"> of the values is opposite to the measured time shifts. </w:t>
        </w:r>
      </w:ins>
      <w:r w:rsidR="00C4722E">
        <w:rPr>
          <w:lang w:val="en-US"/>
        </w:rPr>
        <w:t>The correction is optional. By default the time</w:t>
      </w:r>
      <w:ins w:id="900" w:author="smaslan" w:date="2018-07-26T13:22:00Z">
        <w:r w:rsidR="007370B0">
          <w:rPr>
            <w:lang w:val="en-US"/>
          </w:rPr>
          <w:t xml:space="preserve"> </w:t>
        </w:r>
      </w:ins>
      <w:r w:rsidR="00C4722E">
        <w:rPr>
          <w:lang w:val="en-US"/>
        </w:rPr>
        <w:t>shifts and uncertainty is zero.</w:t>
      </w:r>
    </w:p>
    <w:p w:rsidR="00C4722E" w:rsidRDefault="00C4722E" w:rsidP="00906B34">
      <w:pPr>
        <w:rPr>
          <w:lang w:val="en-US"/>
        </w:rPr>
      </w:pPr>
      <w:r>
        <w:rPr>
          <w:lang w:val="en-US"/>
        </w:rPr>
        <w:lastRenderedPageBreak/>
        <w:t>The values of the time</w:t>
      </w:r>
      <w:ins w:id="901" w:author="smaslan" w:date="2018-07-26T13:22:00Z">
        <w:r w:rsidR="007370B0">
          <w:rPr>
            <w:lang w:val="en-US"/>
          </w:rPr>
          <w:t xml:space="preserve"> </w:t>
        </w:r>
      </w:ins>
      <w:r>
        <w:rPr>
          <w:lang w:val="en-US"/>
        </w:rPr>
        <w:t xml:space="preserve">shift are combined with </w:t>
      </w:r>
      <w:r w:rsidR="0065293F">
        <w:rPr>
          <w:lang w:val="en-US"/>
        </w:rPr>
        <w:t xml:space="preserve">the </w:t>
      </w:r>
      <w:r>
        <w:rPr>
          <w:lang w:val="en-US"/>
        </w:rPr>
        <w:t xml:space="preserve">timestamps coming from the digitizer and </w:t>
      </w:r>
      <w:r w:rsidR="0065293F">
        <w:rPr>
          <w:lang w:val="en-US"/>
        </w:rPr>
        <w:t xml:space="preserve">are </w:t>
      </w:r>
      <w:r>
        <w:rPr>
          <w:lang w:val="en-US"/>
        </w:rPr>
        <w:t xml:space="preserve">passed to the QWTB algorithm according to the </w:t>
      </w:r>
      <w:r w:rsidR="0065293F">
        <w:rPr>
          <w:lang w:val="en-US"/>
        </w:rPr>
        <w:t xml:space="preserve">rules </w:t>
      </w:r>
      <w:ins w:id="902" w:author="smaslan" w:date="2018-05-15T13:14:00Z">
        <w:r w:rsidR="00AC232D">
          <w:rPr>
            <w:lang w:val="en-US"/>
          </w:rPr>
          <w:t xml:space="preserve">defined </w:t>
        </w:r>
      </w:ins>
      <w:r w:rsidR="0065293F">
        <w:rPr>
          <w:lang w:val="en-US"/>
        </w:rPr>
        <w:t xml:space="preserve">in </w:t>
      </w:r>
      <w:r>
        <w:rPr>
          <w:lang w:val="en-US"/>
        </w:rPr>
        <w:t>[</w:t>
      </w:r>
      <w:r w:rsidR="007A48CF">
        <w:rPr>
          <w:lang w:val="en-US"/>
        </w:rPr>
        <w:t>4</w:t>
      </w:r>
      <w:r>
        <w:rPr>
          <w:lang w:val="en-US"/>
        </w:rPr>
        <w:t>].</w:t>
      </w:r>
    </w:p>
    <w:p w:rsidR="0043701C" w:rsidRDefault="0043701C" w:rsidP="009E7AE4">
      <w:pPr>
        <w:pStyle w:val="Nadpis4"/>
        <w:rPr>
          <w:lang w:val="en-US"/>
        </w:rPr>
      </w:pPr>
      <w:bookmarkStart w:id="903" w:name="_Toc509317769"/>
      <w:bookmarkStart w:id="904" w:name="_Toc531694803"/>
      <w:proofErr w:type="spellStart"/>
      <w:r>
        <w:rPr>
          <w:lang w:val="en-US"/>
        </w:rPr>
        <w:t>Timebase</w:t>
      </w:r>
      <w:proofErr w:type="spellEnd"/>
      <w:r>
        <w:rPr>
          <w:lang w:val="en-US"/>
        </w:rPr>
        <w:t xml:space="preserve"> correction</w:t>
      </w:r>
      <w:r w:rsidR="0065293F">
        <w:rPr>
          <w:lang w:val="en-US"/>
        </w:rPr>
        <w:t xml:space="preserve"> (optional)</w:t>
      </w:r>
      <w:bookmarkEnd w:id="903"/>
      <w:bookmarkEnd w:id="904"/>
    </w:p>
    <w:p w:rsidR="0043701C" w:rsidRDefault="0043701C" w:rsidP="00906B34">
      <w:pPr>
        <w:rPr>
          <w:lang w:val="en-US"/>
        </w:rPr>
      </w:pPr>
      <w:r>
        <w:rPr>
          <w:lang w:val="en-US"/>
        </w:rPr>
        <w:t>The correction “</w:t>
      </w:r>
      <w:proofErr w:type="spellStart"/>
      <w:r w:rsidRPr="0043701C">
        <w:rPr>
          <w:b/>
          <w:lang w:val="en-US"/>
        </w:rPr>
        <w:t>timebase</w:t>
      </w:r>
      <w:proofErr w:type="spellEnd"/>
      <w:r w:rsidRPr="0043701C">
        <w:rPr>
          <w:b/>
          <w:lang w:val="en-US"/>
        </w:rPr>
        <w:t xml:space="preserve"> correction</w:t>
      </w:r>
      <w:r>
        <w:rPr>
          <w:lang w:val="en-US"/>
        </w:rPr>
        <w:t xml:space="preserve">” defines relative correction to the error of </w:t>
      </w:r>
      <w:proofErr w:type="spellStart"/>
      <w:r>
        <w:rPr>
          <w:lang w:val="en-US"/>
        </w:rPr>
        <w:t>timebase</w:t>
      </w:r>
      <w:proofErr w:type="spellEnd"/>
      <w:r>
        <w:rPr>
          <w:lang w:val="en-US"/>
        </w:rPr>
        <w:t xml:space="preserve"> of the digitizer. It is optional parameter. E.g.: value +1e-7 means the actual </w:t>
      </w:r>
      <w:proofErr w:type="spellStart"/>
      <w:r>
        <w:rPr>
          <w:lang w:val="en-US"/>
        </w:rPr>
        <w:t>timebase</w:t>
      </w:r>
      <w:proofErr w:type="spellEnd"/>
      <w:r>
        <w:rPr>
          <w:lang w:val="en-US"/>
        </w:rPr>
        <w:t xml:space="preserve"> of the digitizer </w:t>
      </w:r>
      <w:proofErr w:type="spellStart"/>
      <w:r w:rsidRPr="0043701C">
        <w:rPr>
          <w:i/>
          <w:lang w:val="en-US"/>
        </w:rPr>
        <w:t>f_ref</w:t>
      </w:r>
      <w:proofErr w:type="spellEnd"/>
      <w:r>
        <w:rPr>
          <w:lang w:val="en-US"/>
        </w:rPr>
        <w:t xml:space="preserve"> is: </w:t>
      </w:r>
      <w:proofErr w:type="spellStart"/>
      <w:r w:rsidRPr="0043701C">
        <w:rPr>
          <w:i/>
          <w:lang w:val="en-US"/>
        </w:rPr>
        <w:t>f_ref</w:t>
      </w:r>
      <w:proofErr w:type="spellEnd"/>
      <w:r w:rsidRPr="0043701C">
        <w:rPr>
          <w:i/>
          <w:lang w:val="en-US"/>
        </w:rPr>
        <w:t xml:space="preserve"> = </w:t>
      </w:r>
      <w:proofErr w:type="spellStart"/>
      <w:r w:rsidRPr="0043701C">
        <w:rPr>
          <w:i/>
          <w:lang w:val="en-US"/>
        </w:rPr>
        <w:t>f_nom</w:t>
      </w:r>
      <w:proofErr w:type="spellEnd"/>
      <w:r w:rsidRPr="0043701C">
        <w:rPr>
          <w:i/>
          <w:lang w:val="en-US"/>
        </w:rPr>
        <w:t xml:space="preserve">*(1 </w:t>
      </w:r>
      <w:r w:rsidR="007A48CF">
        <w:rPr>
          <w:i/>
          <w:lang w:val="en-US"/>
        </w:rPr>
        <w:t>+</w:t>
      </w:r>
      <w:r w:rsidRPr="0043701C">
        <w:rPr>
          <w:i/>
          <w:lang w:val="en-US"/>
        </w:rPr>
        <w:t xml:space="preserve"> 1e-7)</w:t>
      </w:r>
      <w:r>
        <w:rPr>
          <w:lang w:val="en-US"/>
        </w:rPr>
        <w:t>.</w:t>
      </w:r>
      <w:ins w:id="905" w:author="smaslan" w:date="2018-05-15T13:15:00Z">
        <w:r w:rsidR="00AC232D">
          <w:rPr>
            <w:lang w:val="en-US"/>
          </w:rPr>
          <w:t xml:space="preserve"> Note the value is common for all channels thus it was placed in the digitizer correction instead of channel correction.</w:t>
        </w:r>
      </w:ins>
    </w:p>
    <w:p w:rsidR="0043701C" w:rsidRDefault="0043701C" w:rsidP="00906B34">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246C67" w:rsidTr="00246C67">
        <w:tc>
          <w:tcPr>
            <w:tcW w:w="1453" w:type="dxa"/>
          </w:tcPr>
          <w:p w:rsidR="00246C67" w:rsidRPr="00152C25" w:rsidRDefault="00246C67" w:rsidP="005E0D85">
            <w:pPr>
              <w:rPr>
                <w:i/>
                <w:lang w:val="en-US"/>
              </w:rPr>
            </w:pPr>
            <w:r w:rsidRPr="00152C25">
              <w:rPr>
                <w:i/>
                <w:lang w:val="en-US"/>
              </w:rPr>
              <w:t>QWTB name</w:t>
            </w:r>
          </w:p>
        </w:tc>
        <w:tc>
          <w:tcPr>
            <w:tcW w:w="1513" w:type="dxa"/>
          </w:tcPr>
          <w:p w:rsidR="00246C67" w:rsidRPr="00152C25" w:rsidRDefault="00246C67" w:rsidP="005E0D85">
            <w:pPr>
              <w:rPr>
                <w:i/>
                <w:lang w:val="en-US"/>
              </w:rPr>
            </w:pPr>
            <w:r w:rsidRPr="00152C25">
              <w:rPr>
                <w:i/>
                <w:lang w:val="en-US"/>
              </w:rPr>
              <w:t>Default value</w:t>
            </w:r>
          </w:p>
        </w:tc>
        <w:tc>
          <w:tcPr>
            <w:tcW w:w="2170" w:type="dxa"/>
          </w:tcPr>
          <w:p w:rsidR="00246C67" w:rsidRPr="00152C25" w:rsidRDefault="00246C67" w:rsidP="005E0D85">
            <w:pPr>
              <w:rPr>
                <w:i/>
                <w:lang w:val="en-US"/>
              </w:rPr>
            </w:pPr>
            <w:r w:rsidRPr="00152C25">
              <w:rPr>
                <w:i/>
                <w:lang w:val="en-US"/>
              </w:rPr>
              <w:t>Meaning</w:t>
            </w:r>
          </w:p>
        </w:tc>
      </w:tr>
      <w:tr w:rsidR="00246C67" w:rsidTr="00246C67">
        <w:tc>
          <w:tcPr>
            <w:tcW w:w="1453" w:type="dxa"/>
          </w:tcPr>
          <w:p w:rsidR="00246C67" w:rsidRDefault="00246C67" w:rsidP="005E0D85">
            <w:pPr>
              <w:rPr>
                <w:lang w:val="en-US"/>
              </w:rPr>
            </w:pPr>
            <w:proofErr w:type="spellStart"/>
            <w:r>
              <w:rPr>
                <w:lang w:val="en-US"/>
              </w:rPr>
              <w:t>adc_freq.v</w:t>
            </w:r>
            <w:proofErr w:type="spellEnd"/>
          </w:p>
          <w:p w:rsidR="00246C67" w:rsidRDefault="00246C67" w:rsidP="005E0D85">
            <w:pPr>
              <w:rPr>
                <w:lang w:val="en-US"/>
              </w:rPr>
            </w:pPr>
            <w:proofErr w:type="spellStart"/>
            <w:r>
              <w:rPr>
                <w:lang w:val="en-US"/>
              </w:rPr>
              <w:t>adc_freq.u</w:t>
            </w:r>
            <w:proofErr w:type="spellEnd"/>
          </w:p>
        </w:tc>
        <w:tc>
          <w:tcPr>
            <w:tcW w:w="1513" w:type="dxa"/>
          </w:tcPr>
          <w:p w:rsidR="00246C67" w:rsidRDefault="00246C67" w:rsidP="005E0D85">
            <w:pPr>
              <w:jc w:val="center"/>
              <w:rPr>
                <w:lang w:val="en-US"/>
              </w:rPr>
            </w:pPr>
            <w:r>
              <w:rPr>
                <w:lang w:val="en-US"/>
              </w:rPr>
              <w:t>0</w:t>
            </w:r>
          </w:p>
          <w:p w:rsidR="00246C67" w:rsidRDefault="00246C67" w:rsidP="005E0D85">
            <w:pPr>
              <w:jc w:val="center"/>
              <w:rPr>
                <w:lang w:val="en-US"/>
              </w:rPr>
            </w:pPr>
            <w:r>
              <w:rPr>
                <w:lang w:val="en-US"/>
              </w:rPr>
              <w:t>0</w:t>
            </w:r>
          </w:p>
        </w:tc>
        <w:tc>
          <w:tcPr>
            <w:tcW w:w="2170" w:type="dxa"/>
          </w:tcPr>
          <w:p w:rsidR="00246C67" w:rsidRDefault="00246C67" w:rsidP="005E0D85">
            <w:pPr>
              <w:rPr>
                <w:lang w:val="en-US"/>
              </w:rPr>
            </w:pPr>
            <w:r>
              <w:rPr>
                <w:lang w:val="en-US"/>
              </w:rPr>
              <w:t>Value of correction</w:t>
            </w:r>
          </w:p>
          <w:p w:rsidR="00246C67" w:rsidRDefault="00246C67" w:rsidP="005E0D85">
            <w:pPr>
              <w:rPr>
                <w:lang w:val="en-US"/>
              </w:rPr>
            </w:pPr>
            <w:r>
              <w:rPr>
                <w:lang w:val="en-US"/>
              </w:rPr>
              <w:t>Abs. std. uncertainty</w:t>
            </w:r>
          </w:p>
        </w:tc>
      </w:tr>
    </w:tbl>
    <w:p w:rsidR="00C4722E" w:rsidRDefault="00C4722E" w:rsidP="00C4722E">
      <w:pPr>
        <w:pStyle w:val="Nadpis4"/>
        <w:rPr>
          <w:lang w:val="en-US"/>
        </w:rPr>
      </w:pPr>
      <w:bookmarkStart w:id="906" w:name="_Toc509317770"/>
      <w:bookmarkStart w:id="907" w:name="_Toc531694804"/>
      <w:r>
        <w:rPr>
          <w:lang w:val="en-US"/>
        </w:rPr>
        <w:t>Inter-channel crosstalk</w:t>
      </w:r>
      <w:bookmarkEnd w:id="906"/>
      <w:bookmarkEnd w:id="907"/>
    </w:p>
    <w:p w:rsidR="00C4722E" w:rsidRDefault="00C4722E" w:rsidP="00C4722E">
      <w:pPr>
        <w:rPr>
          <w:lang w:val="en-US"/>
        </w:rPr>
      </w:pPr>
      <w:r w:rsidRPr="009E7AE4">
        <w:rPr>
          <w:highlight w:val="yellow"/>
          <w:lang w:val="en-US"/>
        </w:rPr>
        <w:t>To be defined.</w:t>
      </w:r>
      <w:r w:rsidR="009E7AE4" w:rsidRPr="009E7AE4">
        <w:rPr>
          <w:highlight w:val="yellow"/>
          <w:lang w:val="en-US"/>
        </w:rPr>
        <w:t xml:space="preserve"> </w:t>
      </w:r>
    </w:p>
    <w:p w:rsidR="00C4722E" w:rsidRPr="00C4722E" w:rsidRDefault="00C4722E" w:rsidP="00C4722E">
      <w:pPr>
        <w:pStyle w:val="Nadpis3"/>
        <w:rPr>
          <w:lang w:val="en-US"/>
        </w:rPr>
      </w:pPr>
      <w:bookmarkStart w:id="908" w:name="_Toc509317577"/>
      <w:bookmarkStart w:id="909" w:name="_Toc509317771"/>
      <w:bookmarkStart w:id="910" w:name="_Toc531694805"/>
      <w:r>
        <w:rPr>
          <w:lang w:val="en-US"/>
        </w:rPr>
        <w:t>Channel corrections</w:t>
      </w:r>
      <w:bookmarkEnd w:id="908"/>
      <w:bookmarkEnd w:id="909"/>
      <w:bookmarkEnd w:id="910"/>
    </w:p>
    <w:p w:rsidR="005D2B94" w:rsidRDefault="005D2B94" w:rsidP="005D2B94">
      <w:pPr>
        <w:rPr>
          <w:lang w:val="en-US"/>
        </w:rPr>
      </w:pPr>
      <w:r>
        <w:rPr>
          <w:lang w:val="en-US"/>
        </w:rPr>
        <w:t>Channel corrections define corrections that apply only to a single channel of the digitizer. Example of the channel correction file header:</w:t>
      </w:r>
    </w:p>
    <w:p w:rsidR="005D2B94" w:rsidRPr="007E2598" w:rsidRDefault="005D2B94" w:rsidP="005D2B94">
      <w:pPr>
        <w:spacing w:after="0" w:line="257"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type of the correction</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type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correction name string</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name</w:t>
      </w:r>
      <w:proofErr w:type="gram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Channel</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correction</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device/channel identification as it appears in the digitizer identification</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w:t>
      </w:r>
      <w:proofErr w:type="gramStart"/>
      <w:r w:rsidRPr="007E2598">
        <w:rPr>
          <w:rFonts w:ascii="Courier New" w:hAnsi="Courier New" w:cs="Courier New"/>
          <w:i/>
          <w:iCs/>
          <w:color w:val="0000FF"/>
          <w:sz w:val="14"/>
          <w:szCs w:val="20"/>
          <w:lang w:val="en-US"/>
        </w:rPr>
        <w:t>/  note</w:t>
      </w:r>
      <w:proofErr w:type="gramEnd"/>
      <w:r w:rsidRPr="007E2598">
        <w:rPr>
          <w:rFonts w:ascii="Courier New" w:hAnsi="Courier New" w:cs="Courier New"/>
          <w:i/>
          <w:iCs/>
          <w:color w:val="0000FF"/>
          <w:sz w:val="14"/>
          <w:szCs w:val="20"/>
          <w:lang w:val="en-US"/>
        </w:rPr>
        <w:t>: leave empty or remove if this correction should be independent of the instrument/channel</w:t>
      </w:r>
    </w:p>
    <w:p w:rsidR="005D2B94" w:rsidRDefault="005D2B94" w:rsidP="005D2B94">
      <w:pPr>
        <w:autoSpaceDE w:val="0"/>
        <w:autoSpaceDN w:val="0"/>
        <w:adjustRightInd w:val="0"/>
        <w:spacing w:after="0" w:line="240" w:lineRule="auto"/>
        <w:rPr>
          <w:rFonts w:ascii="Courier New" w:hAnsi="Courier New" w:cs="Courier New"/>
          <w:color w:val="000000"/>
          <w:sz w:val="14"/>
          <w:szCs w:val="20"/>
          <w:lang w:val="en-US"/>
        </w:rPr>
      </w:pPr>
      <w:proofErr w:type="gramStart"/>
      <w:r w:rsidRPr="007E2598">
        <w:rPr>
          <w:rFonts w:ascii="Courier New" w:hAnsi="Courier New" w:cs="Courier New"/>
          <w:color w:val="000000"/>
          <w:sz w:val="14"/>
          <w:szCs w:val="20"/>
          <w:lang w:val="en-US"/>
        </w:rPr>
        <w:t>channel</w:t>
      </w:r>
      <w:proofErr w:type="gramEnd"/>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identifier::</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HP3458A,</w:t>
      </w:r>
      <w:r w:rsidRPr="007E2598">
        <w:rPr>
          <w:rFonts w:ascii="Courier New" w:hAnsi="Courier New" w:cs="Courier New"/>
          <w:color w:val="008080"/>
          <w:sz w:val="14"/>
          <w:szCs w:val="20"/>
          <w:lang w:val="en-US"/>
        </w:rPr>
        <w:t xml:space="preserve"> </w:t>
      </w:r>
      <w:proofErr w:type="spellStart"/>
      <w:r w:rsidRPr="007E2598">
        <w:rPr>
          <w:rFonts w:ascii="Courier New" w:hAnsi="Courier New" w:cs="Courier New"/>
          <w:color w:val="000000"/>
          <w:sz w:val="14"/>
          <w:szCs w:val="20"/>
          <w:lang w:val="en-US"/>
        </w:rPr>
        <w:t>sn</w:t>
      </w:r>
      <w:proofErr w:type="spellEnd"/>
      <w:r w:rsidRPr="007E2598">
        <w:rPr>
          <w:rFonts w:ascii="Courier New" w:hAnsi="Courier New" w:cs="Courier New"/>
          <w:color w:val="000000"/>
          <w:sz w:val="14"/>
          <w:szCs w:val="20"/>
          <w:lang w:val="en-US"/>
        </w:rPr>
        <w:t>.</w:t>
      </w:r>
      <w:r w:rsidRPr="007E2598">
        <w:rPr>
          <w:rFonts w:ascii="Courier New" w:hAnsi="Courier New" w:cs="Courier New"/>
          <w:color w:val="008080"/>
          <w:sz w:val="14"/>
          <w:szCs w:val="20"/>
          <w:lang w:val="en-US"/>
        </w:rPr>
        <w:t xml:space="preserve"> </w:t>
      </w:r>
      <w:r w:rsidRPr="007E2598">
        <w:rPr>
          <w:rFonts w:ascii="Courier New" w:hAnsi="Courier New" w:cs="Courier New"/>
          <w:color w:val="000000"/>
          <w:sz w:val="14"/>
          <w:szCs w:val="20"/>
          <w:lang w:val="en-US"/>
        </w:rPr>
        <w:t>MY45053095</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5D2B94"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sidRPr="007E2598">
        <w:rPr>
          <w:rFonts w:ascii="Courier New" w:hAnsi="Courier New" w:cs="Courier New"/>
          <w:i/>
          <w:iCs/>
          <w:color w:val="0000FF"/>
          <w:sz w:val="14"/>
          <w:szCs w:val="20"/>
          <w:lang w:val="en-US"/>
        </w:rPr>
        <w:t xml:space="preserve">// </w:t>
      </w:r>
      <w:r>
        <w:rPr>
          <w:rFonts w:ascii="Courier New" w:hAnsi="Courier New" w:cs="Courier New"/>
          <w:i/>
          <w:iCs/>
          <w:color w:val="0000FF"/>
          <w:sz w:val="14"/>
          <w:szCs w:val="20"/>
          <w:lang w:val="en-US"/>
        </w:rPr>
        <w:t xml:space="preserve">here follows </w:t>
      </w:r>
      <w:r w:rsidRPr="007E2598">
        <w:rPr>
          <w:rFonts w:ascii="Courier New" w:hAnsi="Courier New" w:cs="Courier New"/>
          <w:i/>
          <w:iCs/>
          <w:color w:val="0000FF"/>
          <w:sz w:val="14"/>
          <w:szCs w:val="20"/>
          <w:lang w:val="en-US"/>
        </w:rPr>
        <w:t>definition</w:t>
      </w:r>
      <w:r>
        <w:rPr>
          <w:rFonts w:ascii="Courier New" w:hAnsi="Courier New" w:cs="Courier New"/>
          <w:i/>
          <w:iCs/>
          <w:color w:val="0000FF"/>
          <w:sz w:val="14"/>
          <w:szCs w:val="20"/>
          <w:lang w:val="en-US"/>
        </w:rPr>
        <w:t>s</w:t>
      </w:r>
      <w:r w:rsidRPr="007E2598">
        <w:rPr>
          <w:rFonts w:ascii="Courier New" w:hAnsi="Courier New" w:cs="Courier New"/>
          <w:i/>
          <w:iCs/>
          <w:color w:val="0000FF"/>
          <w:sz w:val="14"/>
          <w:szCs w:val="20"/>
          <w:lang w:val="en-US"/>
        </w:rPr>
        <w:t xml:space="preserve"> of ANY correction</w:t>
      </w:r>
      <w:r>
        <w:rPr>
          <w:rFonts w:ascii="Courier New" w:hAnsi="Courier New" w:cs="Courier New"/>
          <w:i/>
          <w:iCs/>
          <w:color w:val="0000FF"/>
          <w:sz w:val="14"/>
          <w:szCs w:val="20"/>
          <w:lang w:val="en-US"/>
        </w:rPr>
        <w:t xml:space="preserve"> tables</w:t>
      </w:r>
    </w:p>
    <w:p w:rsidR="005D2B94" w:rsidRPr="007E2598" w:rsidRDefault="005D2B94" w:rsidP="005D2B94">
      <w:pPr>
        <w:autoSpaceDE w:val="0"/>
        <w:autoSpaceDN w:val="0"/>
        <w:adjustRightInd w:val="0"/>
        <w:spacing w:after="0" w:line="240" w:lineRule="auto"/>
        <w:rPr>
          <w:rFonts w:ascii="Courier New" w:hAnsi="Courier New" w:cs="Courier New"/>
          <w:i/>
          <w:iCs/>
          <w:color w:val="0000FF"/>
          <w:sz w:val="14"/>
          <w:szCs w:val="20"/>
          <w:lang w:val="en-US"/>
        </w:rPr>
      </w:pPr>
      <w:r>
        <w:rPr>
          <w:rFonts w:ascii="Courier New" w:hAnsi="Courier New" w:cs="Courier New"/>
          <w:i/>
          <w:iCs/>
          <w:color w:val="0000FF"/>
          <w:sz w:val="14"/>
          <w:szCs w:val="20"/>
          <w:lang w:val="en-US"/>
        </w:rPr>
        <w:t>// ..........</w:t>
      </w:r>
    </w:p>
    <w:p w:rsidR="005D2B94" w:rsidRPr="007E2598" w:rsidRDefault="005D2B94" w:rsidP="005D2B94">
      <w:pPr>
        <w:autoSpaceDE w:val="0"/>
        <w:autoSpaceDN w:val="0"/>
        <w:adjustRightInd w:val="0"/>
        <w:spacing w:after="0" w:line="240" w:lineRule="auto"/>
        <w:rPr>
          <w:rFonts w:ascii="Courier New" w:hAnsi="Courier New" w:cs="Courier New"/>
          <w:color w:val="000000"/>
          <w:sz w:val="14"/>
          <w:szCs w:val="20"/>
          <w:lang w:val="en-US"/>
        </w:rPr>
      </w:pPr>
    </w:p>
    <w:p w:rsidR="00C4722E" w:rsidRDefault="005D2B94" w:rsidP="00906B34">
      <w:pPr>
        <w:rPr>
          <w:lang w:val="en-US"/>
        </w:rPr>
      </w:pPr>
      <w:r>
        <w:rPr>
          <w:lang w:val="en-US"/>
        </w:rPr>
        <w:t>The “</w:t>
      </w:r>
      <w:r w:rsidRPr="005D2B94">
        <w:rPr>
          <w:b/>
          <w:lang w:val="en-US"/>
        </w:rPr>
        <w:t>type</w:t>
      </w:r>
      <w:r>
        <w:rPr>
          <w:lang w:val="en-US"/>
        </w:rPr>
        <w:t>” must be “channel” for the channel correction file. “</w:t>
      </w:r>
      <w:proofErr w:type="gramStart"/>
      <w:r w:rsidRPr="005D2B94">
        <w:rPr>
          <w:b/>
          <w:lang w:val="en-US"/>
        </w:rPr>
        <w:t>name</w:t>
      </w:r>
      <w:proofErr w:type="gramEnd"/>
      <w:r>
        <w:rPr>
          <w:lang w:val="en-US"/>
        </w:rPr>
        <w:t>” is any string describing the correction file. “</w:t>
      </w:r>
      <w:proofErr w:type="gramStart"/>
      <w:r w:rsidRPr="005D2B94">
        <w:rPr>
          <w:b/>
          <w:lang w:val="en-US"/>
        </w:rPr>
        <w:t>channel</w:t>
      </w:r>
      <w:proofErr w:type="gramEnd"/>
      <w:r w:rsidRPr="005D2B94">
        <w:rPr>
          <w:b/>
          <w:lang w:val="en-US"/>
        </w:rPr>
        <w:t xml:space="preserve"> identifier</w:t>
      </w:r>
      <w:r>
        <w:rPr>
          <w:lang w:val="en-US"/>
        </w:rPr>
        <w:t>” is optional item that will cause the TWM correction loader will throw and error if this channel correction is applied digitizer channel with different identification. It must be the exact string as returned by the TWM tool during digitizer identification.</w:t>
      </w:r>
      <w:r w:rsidR="009E7AE4">
        <w:rPr>
          <w:lang w:val="en-US"/>
        </w:rPr>
        <w:t xml:space="preserve"> It may be removed if it is not required.</w:t>
      </w:r>
    </w:p>
    <w:p w:rsidR="009E7AE4" w:rsidRDefault="00D04F8E" w:rsidP="009E7AE4">
      <w:pPr>
        <w:pStyle w:val="Nadpis4"/>
        <w:rPr>
          <w:lang w:val="en-US"/>
        </w:rPr>
      </w:pPr>
      <w:bookmarkStart w:id="911" w:name="_Toc509317772"/>
      <w:bookmarkStart w:id="912" w:name="_Toc531694806"/>
      <w:r>
        <w:rPr>
          <w:lang w:val="en-US"/>
        </w:rPr>
        <w:t>N</w:t>
      </w:r>
      <w:r w:rsidR="009E7AE4">
        <w:rPr>
          <w:lang w:val="en-US"/>
        </w:rPr>
        <w:t>ominal gain (optional)</w:t>
      </w:r>
      <w:bookmarkEnd w:id="911"/>
      <w:bookmarkEnd w:id="912"/>
    </w:p>
    <w:p w:rsidR="009E7AE4" w:rsidRDefault="001C5B92" w:rsidP="009E7AE4">
      <w:pPr>
        <w:rPr>
          <w:lang w:val="en-US"/>
        </w:rPr>
      </w:pPr>
      <w:r>
        <w:rPr>
          <w:lang w:val="en-US"/>
        </w:rPr>
        <w:t>Optional c</w:t>
      </w:r>
      <w:r w:rsidR="009E7AE4">
        <w:rPr>
          <w:lang w:val="en-US"/>
        </w:rPr>
        <w:t>orrection “</w:t>
      </w:r>
      <w:r w:rsidR="009E7AE4">
        <w:rPr>
          <w:b/>
          <w:lang w:val="en-US"/>
        </w:rPr>
        <w:t>nominal gain</w:t>
      </w:r>
      <w:r w:rsidR="009E7AE4">
        <w:rPr>
          <w:lang w:val="en-US"/>
        </w:rPr>
        <w:t xml:space="preserve">” defines DC gain of the digitizer and its std. uncertainty. The value is combined with </w:t>
      </w:r>
      <w:r>
        <w:rPr>
          <w:lang w:val="en-US"/>
        </w:rPr>
        <w:t xml:space="preserve">relative channel frequency transfer to absolute transfer (see below). </w:t>
      </w:r>
      <w:r w:rsidR="009E7AE4">
        <w:rPr>
          <w:lang w:val="en-US"/>
        </w:rPr>
        <w:t>Example:</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nominal gain</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r w:rsidRPr="00A16BB5">
        <w:rPr>
          <w:rFonts w:ascii="Courier New" w:hAnsi="Courier New" w:cs="Courier New"/>
          <w:b/>
          <w:color w:val="FF0000"/>
          <w:sz w:val="14"/>
          <w:szCs w:val="20"/>
          <w:lang w:val="en-US"/>
        </w:rPr>
        <w:t>.0</w:t>
      </w:r>
      <w:r>
        <w:rPr>
          <w:rFonts w:ascii="Courier New" w:hAnsi="Courier New" w:cs="Courier New"/>
          <w:b/>
          <w:color w:val="FF0000"/>
          <w:sz w:val="14"/>
          <w:szCs w:val="20"/>
          <w:lang w:val="en-US"/>
        </w:rPr>
        <w:t>00005</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9E7AE4" w:rsidRPr="007E2598"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A16BB5" w:rsidRDefault="009E7AE4" w:rsidP="009E7AE4">
      <w:pPr>
        <w:autoSpaceDE w:val="0"/>
        <w:autoSpaceDN w:val="0"/>
        <w:adjustRightInd w:val="0"/>
        <w:spacing w:after="0" w:line="240" w:lineRule="auto"/>
        <w:ind w:left="708" w:firstLine="708"/>
        <w:rPr>
          <w:rFonts w:ascii="Courier New" w:hAnsi="Courier New" w:cs="Courier New"/>
          <w:b/>
          <w:color w:val="FF0000"/>
          <w:sz w:val="14"/>
          <w:szCs w:val="20"/>
          <w:lang w:val="en-US"/>
        </w:rPr>
      </w:pPr>
      <w:r w:rsidRPr="00A16BB5">
        <w:rPr>
          <w:rFonts w:ascii="Courier New" w:hAnsi="Courier New" w:cs="Courier New"/>
          <w:b/>
          <w:color w:val="FF0000"/>
          <w:sz w:val="14"/>
          <w:szCs w:val="20"/>
          <w:lang w:val="en-US"/>
        </w:rPr>
        <w:t>0.0</w:t>
      </w:r>
      <w:r>
        <w:rPr>
          <w:rFonts w:ascii="Courier New" w:hAnsi="Courier New" w:cs="Courier New"/>
          <w:b/>
          <w:color w:val="FF0000"/>
          <w:sz w:val="14"/>
          <w:szCs w:val="20"/>
          <w:lang w:val="en-US"/>
        </w:rPr>
        <w:t>00003</w:t>
      </w:r>
    </w:p>
    <w:p w:rsidR="009E7AE4" w:rsidRDefault="009E7AE4" w:rsidP="009E7AE4">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p>
    <w:p w:rsidR="009E7AE4" w:rsidRPr="007E2598" w:rsidRDefault="009E7AE4" w:rsidP="009E7AE4">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9E7AE4" w:rsidRPr="007E2598" w:rsidRDefault="009E7AE4" w:rsidP="009E7AE4">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nominal gain</w:t>
      </w:r>
    </w:p>
    <w:p w:rsidR="001C5B92" w:rsidRDefault="00D04F8E" w:rsidP="001C5B92">
      <w:pPr>
        <w:pStyle w:val="Nadpis4"/>
        <w:rPr>
          <w:lang w:val="en-US"/>
        </w:rPr>
      </w:pPr>
      <w:bookmarkStart w:id="913" w:name="_Toc509317773"/>
      <w:bookmarkStart w:id="914" w:name="_Toc531694807"/>
      <w:r>
        <w:rPr>
          <w:lang w:val="en-US"/>
        </w:rPr>
        <w:t>G</w:t>
      </w:r>
      <w:r w:rsidR="001C5B92">
        <w:rPr>
          <w:lang w:val="en-US"/>
        </w:rPr>
        <w:t>ain frequency transfer (optional)</w:t>
      </w:r>
      <w:bookmarkEnd w:id="913"/>
      <w:bookmarkEnd w:id="914"/>
    </w:p>
    <w:p w:rsidR="001C5B92" w:rsidRDefault="001C5B92" w:rsidP="00906B34">
      <w:pPr>
        <w:rPr>
          <w:lang w:val="en-US"/>
        </w:rPr>
      </w:pPr>
      <w:r>
        <w:rPr>
          <w:lang w:val="en-US"/>
        </w:rPr>
        <w:t>Optional correction “</w:t>
      </w:r>
      <w:r w:rsidRPr="001C5B92">
        <w:rPr>
          <w:b/>
          <w:lang w:val="en-US"/>
        </w:rPr>
        <w:t>gain transfer</w:t>
      </w:r>
      <w:r>
        <w:rPr>
          <w:lang w:val="en-US"/>
        </w:rPr>
        <w:t>” defines relative frequency dependence of the gain of the digitizer channel. It is combined with the nominal gain to absolute gain transfer:</w:t>
      </w:r>
    </w:p>
    <w:p w:rsidR="001C5B92" w:rsidRPr="00A525FC" w:rsidRDefault="001C5B92" w:rsidP="001C5B92">
      <w:pPr>
        <w:rPr>
          <w:rStyle w:val="Zvraznn"/>
        </w:rPr>
      </w:pPr>
      <w:del w:id="915" w:author="smaslan" w:date="2018-05-15T13:16:00Z">
        <w:r w:rsidDel="00AC232D">
          <w:rPr>
            <w:rStyle w:val="Zvraznn"/>
          </w:rPr>
          <w:delText>“</w:delText>
        </w:r>
      </w:del>
      <w:proofErr w:type="spellStart"/>
      <w:r>
        <w:rPr>
          <w:rStyle w:val="Zvraznn"/>
        </w:rPr>
        <w:t>abs</w:t>
      </w:r>
      <w:proofErr w:type="spellEnd"/>
      <w:r>
        <w:rPr>
          <w:rStyle w:val="Zvraznn"/>
        </w:rPr>
        <w:t xml:space="preserve"> </w:t>
      </w:r>
      <w:proofErr w:type="spellStart"/>
      <w:r>
        <w:rPr>
          <w:rStyle w:val="Zvraznn"/>
        </w:rPr>
        <w:t>gain</w:t>
      </w:r>
      <w:proofErr w:type="spellEnd"/>
      <w:del w:id="916" w:author="smaslan" w:date="2018-05-15T13:16:00Z">
        <w:r w:rsidDel="00AC232D">
          <w:rPr>
            <w:rStyle w:val="Zvraznn"/>
          </w:rPr>
          <w:delText>”</w:delText>
        </w:r>
      </w:del>
      <w:r w:rsidRPr="00AC232D">
        <w:rPr>
          <w:rStyle w:val="Zvraznn"/>
          <w:i w:val="0"/>
          <w:rPrChange w:id="917" w:author="smaslan" w:date="2018-05-15T13:16:00Z">
            <w:rPr>
              <w:rStyle w:val="Zvraznn"/>
              <w:b/>
              <w:bCs/>
              <w:caps/>
              <w:sz w:val="20"/>
              <w:szCs w:val="20"/>
            </w:rPr>
          </w:rPrChange>
        </w:rPr>
        <w:t xml:space="preserve"> = </w:t>
      </w:r>
      <w:del w:id="918" w:author="smaslan" w:date="2018-05-15T13:16:00Z">
        <w:r w:rsidDel="00AC232D">
          <w:rPr>
            <w:rStyle w:val="Zvraznn"/>
          </w:rPr>
          <w:delText>“</w:delText>
        </w:r>
      </w:del>
      <w:proofErr w:type="spellStart"/>
      <w:r>
        <w:rPr>
          <w:rStyle w:val="Zvraznn"/>
        </w:rPr>
        <w:t>nominal</w:t>
      </w:r>
      <w:proofErr w:type="spellEnd"/>
      <w:r>
        <w:rPr>
          <w:rStyle w:val="Zvraznn"/>
        </w:rPr>
        <w:t xml:space="preserve"> </w:t>
      </w:r>
      <w:proofErr w:type="spellStart"/>
      <w:r>
        <w:rPr>
          <w:rStyle w:val="Zvraznn"/>
        </w:rPr>
        <w:t>gain</w:t>
      </w:r>
      <w:proofErr w:type="spellEnd"/>
      <w:del w:id="919" w:author="smaslan" w:date="2018-05-15T13:16:00Z">
        <w:r w:rsidRPr="00A525FC" w:rsidDel="00AC232D">
          <w:rPr>
            <w:rStyle w:val="Zvraznn"/>
          </w:rPr>
          <w:delText>”</w:delText>
        </w:r>
      </w:del>
      <w:r w:rsidRPr="00A525FC">
        <w:rPr>
          <w:rStyle w:val="Zvraznn"/>
        </w:rPr>
        <w:t xml:space="preserve"> </w:t>
      </w:r>
      <w:r w:rsidRPr="00AC232D">
        <w:rPr>
          <w:rStyle w:val="Zvraznn"/>
          <w:i w:val="0"/>
          <w:rPrChange w:id="920" w:author="smaslan" w:date="2018-05-15T13:16:00Z">
            <w:rPr>
              <w:rStyle w:val="Zvraznn"/>
              <w:b/>
              <w:bCs/>
              <w:caps/>
              <w:sz w:val="20"/>
              <w:szCs w:val="20"/>
            </w:rPr>
          </w:rPrChange>
        </w:rPr>
        <w:t>*</w:t>
      </w:r>
      <w:r w:rsidRPr="00A525FC">
        <w:rPr>
          <w:rStyle w:val="Zvraznn"/>
        </w:rPr>
        <w:t xml:space="preserve"> </w:t>
      </w:r>
      <w:del w:id="921" w:author="smaslan" w:date="2018-05-15T13:16:00Z">
        <w:r w:rsidRPr="00A525FC" w:rsidDel="00AC232D">
          <w:rPr>
            <w:rStyle w:val="Zvraznn"/>
          </w:rPr>
          <w:delText>“</w:delText>
        </w:r>
      </w:del>
      <w:proofErr w:type="spellStart"/>
      <w:r w:rsidRPr="00A525FC">
        <w:rPr>
          <w:rStyle w:val="Zvraznn"/>
        </w:rPr>
        <w:t>gain</w:t>
      </w:r>
      <w:proofErr w:type="spellEnd"/>
      <w:del w:id="922" w:author="smaslan" w:date="2018-05-15T13:16:00Z">
        <w:r w:rsidRPr="00A525FC" w:rsidDel="00AC232D">
          <w:rPr>
            <w:rStyle w:val="Zvraznn"/>
          </w:rPr>
          <w:delText>”;</w:delText>
        </w:r>
      </w:del>
    </w:p>
    <w:p w:rsidR="001C5B92" w:rsidRPr="00A525FC" w:rsidRDefault="001C5B92" w:rsidP="001C5B92">
      <w:pPr>
        <w:rPr>
          <w:rStyle w:val="Zvraznn"/>
        </w:rPr>
      </w:pPr>
      <w:del w:id="923" w:author="smaslan" w:date="2018-05-15T13:16:00Z">
        <w:r w:rsidRPr="00A525FC" w:rsidDel="00AC232D">
          <w:rPr>
            <w:rStyle w:val="Zvraznn"/>
          </w:rPr>
          <w:delText>“</w:delText>
        </w:r>
      </w:del>
      <w:proofErr w:type="spellStart"/>
      <w:r w:rsidRPr="00A525FC">
        <w:rPr>
          <w:rStyle w:val="Zvraznn"/>
        </w:rPr>
        <w:t>abs</w:t>
      </w:r>
      <w:proofErr w:type="spellEnd"/>
      <w:r w:rsidRPr="00A525FC">
        <w:rPr>
          <w:rStyle w:val="Zvraznn"/>
        </w:rPr>
        <w:t xml:space="preserve"> </w:t>
      </w:r>
      <w:proofErr w:type="spellStart"/>
      <w:r w:rsidRPr="00A525FC">
        <w:rPr>
          <w:rStyle w:val="Zvraznn"/>
        </w:rPr>
        <w:t>gain</w:t>
      </w:r>
      <w:proofErr w:type="spellEnd"/>
      <w:r w:rsidRPr="00A525FC">
        <w:rPr>
          <w:rStyle w:val="Zvraznn"/>
        </w:rPr>
        <w:t xml:space="preserve"> </w:t>
      </w:r>
      <w:proofErr w:type="spellStart"/>
      <w:r w:rsidRPr="00A525FC">
        <w:rPr>
          <w:rStyle w:val="Zvraznn"/>
        </w:rPr>
        <w:t>uncertainty</w:t>
      </w:r>
      <w:proofErr w:type="spellEnd"/>
      <w:del w:id="924" w:author="smaslan" w:date="2018-05-15T13:16:00Z">
        <w:r w:rsidRPr="00A525FC" w:rsidDel="00AC232D">
          <w:rPr>
            <w:rStyle w:val="Zvraznn"/>
          </w:rPr>
          <w:delText>”</w:delText>
        </w:r>
      </w:del>
      <w:r w:rsidRPr="00A525FC">
        <w:rPr>
          <w:rStyle w:val="Zvraznn"/>
        </w:rPr>
        <w:t xml:space="preserve"> </w:t>
      </w:r>
      <w:r w:rsidRPr="00AC232D">
        <w:rPr>
          <w:rStyle w:val="Zvraznn"/>
          <w:i w:val="0"/>
          <w:rPrChange w:id="925" w:author="smaslan" w:date="2018-05-15T13:16:00Z">
            <w:rPr>
              <w:rStyle w:val="Zvraznn"/>
              <w:b/>
              <w:bCs/>
              <w:caps/>
              <w:sz w:val="20"/>
              <w:szCs w:val="20"/>
            </w:rPr>
          </w:rPrChange>
        </w:rPr>
        <w:t xml:space="preserve">= </w:t>
      </w:r>
      <w:proofErr w:type="spellStart"/>
      <w:r w:rsidRPr="00AC232D">
        <w:rPr>
          <w:rStyle w:val="Zvraznn"/>
          <w:i w:val="0"/>
          <w:rPrChange w:id="926" w:author="smaslan" w:date="2018-05-15T13:16:00Z">
            <w:rPr>
              <w:rStyle w:val="Zvraznn"/>
              <w:b/>
              <w:bCs/>
              <w:caps/>
              <w:sz w:val="20"/>
              <w:szCs w:val="20"/>
            </w:rPr>
          </w:rPrChange>
        </w:rPr>
        <w:t>sqrt</w:t>
      </w:r>
      <w:proofErr w:type="spellEnd"/>
      <w:r w:rsidRPr="00AC232D">
        <w:rPr>
          <w:rStyle w:val="Zvraznn"/>
          <w:i w:val="0"/>
          <w:rPrChange w:id="927" w:author="smaslan" w:date="2018-05-15T13:16:00Z">
            <w:rPr>
              <w:rStyle w:val="Zvraznn"/>
              <w:b/>
              <w:bCs/>
              <w:caps/>
              <w:sz w:val="20"/>
              <w:szCs w:val="20"/>
            </w:rPr>
          </w:rPrChange>
        </w:rPr>
        <w:t>(</w:t>
      </w:r>
      <w:ins w:id="928" w:author="smaslan" w:date="2018-05-15T13:16:00Z">
        <w:r w:rsidR="00AC232D" w:rsidRPr="00AC232D">
          <w:rPr>
            <w:rStyle w:val="Zvraznn"/>
            <w:i w:val="0"/>
            <w:rPrChange w:id="929" w:author="smaslan" w:date="2018-05-15T13:16:00Z">
              <w:rPr>
                <w:rStyle w:val="Zvraznn"/>
                <w:b/>
                <w:bCs/>
                <w:caps/>
                <w:sz w:val="20"/>
                <w:szCs w:val="20"/>
              </w:rPr>
            </w:rPrChange>
          </w:rPr>
          <w:t>(</w:t>
        </w:r>
      </w:ins>
      <w:proofErr w:type="spellStart"/>
      <w:del w:id="930" w:author="smaslan" w:date="2018-05-15T13:16:00Z">
        <w:r w:rsidRPr="00A525FC" w:rsidDel="00AC232D">
          <w:rPr>
            <w:rStyle w:val="Zvraznn"/>
          </w:rPr>
          <w:delText>“</w:delText>
        </w:r>
      </w:del>
      <w:r w:rsidRPr="00A525FC">
        <w:rPr>
          <w:rStyle w:val="Zvraznn"/>
        </w:rPr>
        <w:t>nominal</w:t>
      </w:r>
      <w:proofErr w:type="spellEnd"/>
      <w:r w:rsidRPr="00A525FC">
        <w:rPr>
          <w:rStyle w:val="Zvraznn"/>
        </w:rPr>
        <w:t xml:space="preserve"> </w:t>
      </w:r>
      <w:proofErr w:type="spellStart"/>
      <w:r>
        <w:rPr>
          <w:rStyle w:val="Zvraznn"/>
        </w:rPr>
        <w:t>gain</w:t>
      </w:r>
      <w:proofErr w:type="spellEnd"/>
      <w:r w:rsidRPr="00A525FC">
        <w:rPr>
          <w:rStyle w:val="Zvraznn"/>
        </w:rPr>
        <w:t xml:space="preserve"> </w:t>
      </w:r>
      <w:proofErr w:type="spellStart"/>
      <w:r w:rsidRPr="00A525FC">
        <w:rPr>
          <w:rStyle w:val="Zvraznn"/>
        </w:rPr>
        <w:t>uncertainty</w:t>
      </w:r>
      <w:proofErr w:type="spellEnd"/>
      <w:ins w:id="931" w:author="smaslan" w:date="2018-05-15T13:16:00Z">
        <w:r w:rsidR="00AC232D" w:rsidRPr="00AC232D">
          <w:rPr>
            <w:rStyle w:val="Zvraznn"/>
            <w:i w:val="0"/>
            <w:rPrChange w:id="932" w:author="smaslan" w:date="2018-05-15T13:16:00Z">
              <w:rPr>
                <w:rStyle w:val="Zvraznn"/>
                <w:b/>
                <w:bCs/>
                <w:caps/>
                <w:sz w:val="20"/>
                <w:szCs w:val="20"/>
              </w:rPr>
            </w:rPrChange>
          </w:rPr>
          <w:t>)</w:t>
        </w:r>
      </w:ins>
      <w:del w:id="933" w:author="smaslan" w:date="2018-05-15T13:16:00Z">
        <w:r w:rsidRPr="00AC232D" w:rsidDel="00AC232D">
          <w:rPr>
            <w:rStyle w:val="Zvraznn"/>
            <w:i w:val="0"/>
            <w:rPrChange w:id="934" w:author="smaslan" w:date="2018-05-15T13:16:00Z">
              <w:rPr>
                <w:rStyle w:val="Zvraznn"/>
                <w:b/>
                <w:bCs/>
                <w:caps/>
                <w:sz w:val="20"/>
                <w:szCs w:val="20"/>
              </w:rPr>
            </w:rPrChange>
          </w:rPr>
          <w:delText>”</w:delText>
        </w:r>
      </w:del>
      <w:proofErr w:type="gramStart"/>
      <w:r w:rsidRPr="00AC232D">
        <w:rPr>
          <w:rStyle w:val="Zvraznn"/>
          <w:i w:val="0"/>
          <w:rPrChange w:id="935" w:author="smaslan" w:date="2018-05-15T13:16:00Z">
            <w:rPr>
              <w:rStyle w:val="Zvraznn"/>
              <w:b/>
              <w:bCs/>
              <w:caps/>
              <w:sz w:val="20"/>
              <w:szCs w:val="20"/>
            </w:rPr>
          </w:rPrChange>
        </w:rPr>
        <w:t xml:space="preserve">^2 + </w:t>
      </w:r>
      <w:del w:id="936" w:author="smaslan" w:date="2018-05-15T13:16:00Z">
        <w:r w:rsidRPr="00A525FC" w:rsidDel="00AC232D">
          <w:rPr>
            <w:rStyle w:val="Zvraznn"/>
          </w:rPr>
          <w:delText>“</w:delText>
        </w:r>
      </w:del>
      <w:r w:rsidRPr="00A525FC">
        <w:rPr>
          <w:rStyle w:val="Zvraznn"/>
        </w:rPr>
        <w:t>u</w:t>
      </w:r>
      <w:r w:rsidRPr="00AC232D">
        <w:rPr>
          <w:rStyle w:val="Zvraznn"/>
          <w:i w:val="0"/>
          <w:rPrChange w:id="937" w:author="smaslan" w:date="2018-05-15T13:17:00Z">
            <w:rPr>
              <w:rStyle w:val="Zvraznn"/>
              <w:b/>
              <w:bCs/>
              <w:caps/>
              <w:sz w:val="20"/>
              <w:szCs w:val="20"/>
            </w:rPr>
          </w:rPrChange>
        </w:rPr>
        <w:t>(</w:t>
      </w:r>
      <w:proofErr w:type="spellStart"/>
      <w:r w:rsidRPr="00A525FC">
        <w:rPr>
          <w:rStyle w:val="Zvraznn"/>
        </w:rPr>
        <w:t>gain</w:t>
      </w:r>
      <w:proofErr w:type="spellEnd"/>
      <w:proofErr w:type="gramEnd"/>
      <w:r w:rsidRPr="00AC232D">
        <w:rPr>
          <w:rStyle w:val="Zvraznn"/>
          <w:i w:val="0"/>
          <w:rPrChange w:id="938" w:author="smaslan" w:date="2018-05-15T13:17:00Z">
            <w:rPr>
              <w:rStyle w:val="Zvraznn"/>
              <w:b/>
              <w:bCs/>
              <w:caps/>
              <w:sz w:val="20"/>
              <w:szCs w:val="20"/>
            </w:rPr>
          </w:rPrChange>
        </w:rPr>
        <w:t>)</w:t>
      </w:r>
      <w:del w:id="939" w:author="smaslan" w:date="2018-05-15T13:16:00Z">
        <w:r w:rsidRPr="00A525FC" w:rsidDel="00AC232D">
          <w:rPr>
            <w:rStyle w:val="Zvraznn"/>
          </w:rPr>
          <w:delText>”</w:delText>
        </w:r>
      </w:del>
      <w:r w:rsidRPr="00AC232D">
        <w:rPr>
          <w:rStyle w:val="Zvraznn"/>
          <w:i w:val="0"/>
          <w:rPrChange w:id="940" w:author="smaslan" w:date="2018-05-15T13:16:00Z">
            <w:rPr>
              <w:rStyle w:val="Zvraznn"/>
              <w:b/>
              <w:bCs/>
              <w:caps/>
              <w:sz w:val="20"/>
              <w:szCs w:val="20"/>
            </w:rPr>
          </w:rPrChange>
        </w:rPr>
        <w:t>^2)</w:t>
      </w:r>
      <w:del w:id="941" w:author="smaslan" w:date="2018-05-15T13:16:00Z">
        <w:r w:rsidRPr="00A525FC" w:rsidDel="00AC232D">
          <w:rPr>
            <w:rStyle w:val="Zvraznn"/>
          </w:rPr>
          <w:delText>;</w:delText>
        </w:r>
      </w:del>
    </w:p>
    <w:p w:rsidR="00E51203" w:rsidRDefault="00E51203" w:rsidP="001C5B92">
      <w:pPr>
        <w:rPr>
          <w:lang w:val="en-US"/>
        </w:rPr>
      </w:pPr>
      <w:r>
        <w:rPr>
          <w:lang w:val="en-US"/>
        </w:rPr>
        <w:lastRenderedPageBreak/>
        <w:t xml:space="preserve">The calculated absolute correction value is multiplied by the measured amplitude to get actual amplitude of the input signal. </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gain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\tfer_gain.csv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gain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048"/>
      </w:tblGrid>
      <w:tr w:rsidR="001C5B92" w:rsidTr="001C5B92">
        <w:tc>
          <w:tcPr>
            <w:tcW w:w="1313" w:type="dxa"/>
          </w:tcPr>
          <w:p w:rsidR="001C5B92" w:rsidRDefault="001C5B92" w:rsidP="005E0D85">
            <w:pPr>
              <w:rPr>
                <w:lang w:val="en-US"/>
              </w:rPr>
            </w:pPr>
            <w:r>
              <w:rPr>
                <w:lang w:val="en-US"/>
              </w:rPr>
              <w:t>x-axis:</w:t>
            </w:r>
          </w:p>
        </w:tc>
        <w:tc>
          <w:tcPr>
            <w:tcW w:w="4048" w:type="dxa"/>
          </w:tcPr>
          <w:p w:rsidR="001C5B92" w:rsidRDefault="001C5B92" w:rsidP="001C5B92">
            <w:pPr>
              <w:rPr>
                <w:lang w:val="en-US"/>
              </w:rPr>
            </w:pPr>
            <w:r>
              <w:rPr>
                <w:lang w:val="en-US"/>
              </w:rPr>
              <w:t>harmonic component amplitude [V]</w:t>
            </w:r>
          </w:p>
        </w:tc>
      </w:tr>
      <w:tr w:rsidR="001C5B92" w:rsidTr="001C5B92">
        <w:tc>
          <w:tcPr>
            <w:tcW w:w="1313" w:type="dxa"/>
          </w:tcPr>
          <w:p w:rsidR="001C5B92" w:rsidRDefault="001C5B92" w:rsidP="005E0D85">
            <w:pPr>
              <w:rPr>
                <w:lang w:val="en-US"/>
              </w:rPr>
            </w:pPr>
            <w:r>
              <w:rPr>
                <w:lang w:val="en-US"/>
              </w:rPr>
              <w:t>y-axis:</w:t>
            </w:r>
          </w:p>
        </w:tc>
        <w:tc>
          <w:tcPr>
            <w:tcW w:w="4048" w:type="dxa"/>
          </w:tcPr>
          <w:p w:rsidR="001C5B92" w:rsidRDefault="001C5B92" w:rsidP="005E0D85">
            <w:pPr>
              <w:rPr>
                <w:lang w:val="en-US"/>
              </w:rPr>
            </w:pPr>
            <w:r>
              <w:rPr>
                <w:lang w:val="en-US"/>
              </w:rPr>
              <w:t>harmonic component frequency [Hz]</w:t>
            </w:r>
          </w:p>
        </w:tc>
      </w:tr>
      <w:tr w:rsidR="001C5B92" w:rsidTr="001C5B92">
        <w:tc>
          <w:tcPr>
            <w:tcW w:w="1313" w:type="dxa"/>
          </w:tcPr>
          <w:p w:rsidR="001C5B92" w:rsidRDefault="001C5B92" w:rsidP="005E0D85">
            <w:pPr>
              <w:rPr>
                <w:lang w:val="en-US"/>
              </w:rPr>
            </w:pPr>
            <w:r>
              <w:rPr>
                <w:lang w:val="en-US"/>
              </w:rPr>
              <w:t>Quantities:</w:t>
            </w:r>
          </w:p>
        </w:tc>
        <w:tc>
          <w:tcPr>
            <w:tcW w:w="4048" w:type="dxa"/>
          </w:tcPr>
          <w:p w:rsidR="001C5B92" w:rsidRDefault="001C5B92" w:rsidP="005E0D85">
            <w:pPr>
              <w:rPr>
                <w:lang w:val="en-US"/>
              </w:rPr>
            </w:pPr>
            <w:r>
              <w:rPr>
                <w:lang w:val="en-US"/>
              </w:rPr>
              <w:t>gain – relative gain</w:t>
            </w:r>
          </w:p>
          <w:p w:rsidR="001C5B92" w:rsidRDefault="001C5B92" w:rsidP="005E0D85">
            <w:pPr>
              <w:rPr>
                <w:lang w:val="en-US"/>
              </w:rPr>
            </w:pPr>
            <w:r>
              <w:rPr>
                <w:lang w:val="en-US"/>
              </w:rPr>
              <w:t>u(gain) – absolute std. uncertainty of gain</w:t>
            </w:r>
          </w:p>
        </w:tc>
      </w:tr>
    </w:tbl>
    <w:p w:rsidR="001C5B92" w:rsidRDefault="001C5B92" w:rsidP="001C5B92">
      <w:pPr>
        <w:rPr>
          <w:lang w:val="en-US"/>
        </w:rPr>
      </w:pPr>
      <w:r>
        <w:rPr>
          <w:lang w:val="en-US"/>
        </w:rPr>
        <w:t xml:space="preserve">The value </w:t>
      </w:r>
      <w:ins w:id="942" w:author="smaslan" w:date="2018-05-15T13:19:00Z">
        <w:r w:rsidR="00AC232D">
          <w:rPr>
            <w:lang w:val="en-US"/>
          </w:rPr>
          <w:t xml:space="preserve">of absolute gain </w:t>
        </w:r>
      </w:ins>
      <w:r>
        <w:rPr>
          <w:lang w:val="en-US"/>
        </w:rPr>
        <w:t>will be passed to the QWTB under quantity names:</w:t>
      </w:r>
    </w:p>
    <w:tbl>
      <w:tblPr>
        <w:tblStyle w:val="Mkatabulky"/>
        <w:tblW w:w="0" w:type="auto"/>
        <w:tblLook w:val="04A0" w:firstRow="1" w:lastRow="0" w:firstColumn="1" w:lastColumn="0" w:noHBand="0" w:noVBand="1"/>
      </w:tblPr>
      <w:tblGrid>
        <w:gridCol w:w="1494"/>
        <w:gridCol w:w="1513"/>
        <w:gridCol w:w="2170"/>
      </w:tblGrid>
      <w:tr w:rsidR="001C5B92" w:rsidTr="005E0D85">
        <w:tc>
          <w:tcPr>
            <w:tcW w:w="1494" w:type="dxa"/>
          </w:tcPr>
          <w:p w:rsidR="001C5B92" w:rsidRPr="007949BB" w:rsidRDefault="001C5B92" w:rsidP="005E0D85">
            <w:pPr>
              <w:rPr>
                <w:i/>
                <w:lang w:val="en-US"/>
              </w:rPr>
            </w:pPr>
            <w:r w:rsidRPr="007949BB">
              <w:rPr>
                <w:i/>
                <w:lang w:val="en-US"/>
              </w:rPr>
              <w:t>QWTB name</w:t>
            </w:r>
          </w:p>
        </w:tc>
        <w:tc>
          <w:tcPr>
            <w:tcW w:w="1513" w:type="dxa"/>
          </w:tcPr>
          <w:p w:rsidR="001C5B92" w:rsidRPr="007949BB" w:rsidRDefault="001C5B92" w:rsidP="005E0D85">
            <w:pPr>
              <w:rPr>
                <w:i/>
                <w:lang w:val="en-US"/>
              </w:rPr>
            </w:pPr>
            <w:r w:rsidRPr="007949BB">
              <w:rPr>
                <w:i/>
                <w:lang w:val="en-US"/>
              </w:rPr>
              <w:t>Default value</w:t>
            </w:r>
          </w:p>
        </w:tc>
        <w:tc>
          <w:tcPr>
            <w:tcW w:w="2170" w:type="dxa"/>
          </w:tcPr>
          <w:p w:rsidR="001C5B92" w:rsidRPr="007949BB" w:rsidRDefault="001C5B92" w:rsidP="005E0D85">
            <w:pPr>
              <w:rPr>
                <w:i/>
                <w:lang w:val="en-US"/>
              </w:rPr>
            </w:pPr>
            <w:r w:rsidRPr="007949BB">
              <w:rPr>
                <w:i/>
                <w:lang w:val="en-US"/>
              </w:rPr>
              <w:t>Meaning</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adc_gain_f.v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adc_gain_a.v</w:t>
            </w:r>
            <w:proofErr w:type="spellEnd"/>
          </w:p>
        </w:tc>
        <w:tc>
          <w:tcPr>
            <w:tcW w:w="1513" w:type="dxa"/>
          </w:tcPr>
          <w:p w:rsidR="001C5B92" w:rsidRDefault="001C5B92" w:rsidP="001C5B92">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94" w:type="dxa"/>
          </w:tcPr>
          <w:p w:rsidR="001C5B92" w:rsidRDefault="001C5B92" w:rsidP="005E0D85">
            <w:pPr>
              <w:rPr>
                <w:lang w:val="en-US"/>
              </w:rPr>
            </w:pPr>
            <w:r>
              <w:rPr>
                <w:lang w:val="en-US"/>
              </w:rPr>
              <w:t>*</w:t>
            </w:r>
            <w:proofErr w:type="spellStart"/>
            <w:r>
              <w:rPr>
                <w:lang w:val="en-US"/>
              </w:rPr>
              <w:t>adc_gain.v</w:t>
            </w:r>
            <w:proofErr w:type="spellEnd"/>
          </w:p>
          <w:p w:rsidR="001C5B92" w:rsidRDefault="001C5B92" w:rsidP="001C5B92">
            <w:pPr>
              <w:rPr>
                <w:lang w:val="en-US"/>
              </w:rPr>
            </w:pPr>
            <w:r>
              <w:rPr>
                <w:lang w:val="en-US"/>
              </w:rPr>
              <w:t>*</w:t>
            </w:r>
            <w:proofErr w:type="spellStart"/>
            <w:r>
              <w:rPr>
                <w:lang w:val="en-US"/>
              </w:rPr>
              <w:t>adc_gain.u</w:t>
            </w:r>
            <w:proofErr w:type="spellEnd"/>
          </w:p>
        </w:tc>
        <w:tc>
          <w:tcPr>
            <w:tcW w:w="1513" w:type="dxa"/>
          </w:tcPr>
          <w:p w:rsidR="001C5B92" w:rsidRDefault="001C5B92" w:rsidP="001C5B92">
            <w:pPr>
              <w:jc w:val="center"/>
              <w:rPr>
                <w:lang w:val="en-US"/>
              </w:rPr>
            </w:pPr>
            <w:r>
              <w:rPr>
                <w:lang w:val="en-US"/>
              </w:rPr>
              <w:t>1</w:t>
            </w:r>
          </w:p>
          <w:p w:rsidR="001C5B92" w:rsidRDefault="001C5B92" w:rsidP="001C5B92">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943" w:author="smaslan" w:date="2018-08-09T10:52:00Z">
        <w:r w:rsidR="006D2678">
          <w:rPr>
            <w:lang w:val="en-US"/>
          </w:rPr>
          <w:fldChar w:fldCharType="begin"/>
        </w:r>
        <w:r w:rsidR="006D2678">
          <w:rPr>
            <w:lang w:val="en-US"/>
          </w:rPr>
          <w:instrText xml:space="preserve"> REF _Ref521575187 \r \h </w:instrText>
        </w:r>
      </w:ins>
      <w:r w:rsidR="006D2678">
        <w:rPr>
          <w:lang w:val="en-US"/>
        </w:rPr>
      </w:r>
      <w:ins w:id="944" w:author="smaslan" w:date="2018-08-09T10:52:00Z">
        <w:r w:rsidR="006D2678">
          <w:rPr>
            <w:lang w:val="en-US"/>
          </w:rPr>
          <w:fldChar w:fldCharType="separate"/>
        </w:r>
        <w:r w:rsidR="006D2678">
          <w:rPr>
            <w:lang w:val="en-US"/>
          </w:rPr>
          <w:t>[4]</w:t>
        </w:r>
        <w:r w:rsidR="006D2678">
          <w:rPr>
            <w:lang w:val="en-US"/>
          </w:rPr>
          <w:fldChar w:fldCharType="end"/>
        </w:r>
      </w:ins>
      <w:del w:id="945"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1C5B92" w:rsidRDefault="00D04F8E" w:rsidP="001C5B92">
      <w:pPr>
        <w:pStyle w:val="Nadpis4"/>
        <w:rPr>
          <w:lang w:val="en-US"/>
        </w:rPr>
      </w:pPr>
      <w:bookmarkStart w:id="946" w:name="_Toc509317774"/>
      <w:bookmarkStart w:id="947" w:name="_Toc531694808"/>
      <w:r>
        <w:rPr>
          <w:lang w:val="en-US"/>
        </w:rPr>
        <w:t>P</w:t>
      </w:r>
      <w:r w:rsidR="001C5B92">
        <w:rPr>
          <w:lang w:val="en-US"/>
        </w:rPr>
        <w:t>hase frequency transfer (optional)</w:t>
      </w:r>
      <w:bookmarkEnd w:id="946"/>
      <w:bookmarkEnd w:id="947"/>
    </w:p>
    <w:p w:rsidR="00E51203" w:rsidRDefault="001C5B92" w:rsidP="001C5B92">
      <w:pPr>
        <w:rPr>
          <w:lang w:val="en-US"/>
        </w:rPr>
      </w:pPr>
      <w:r>
        <w:rPr>
          <w:lang w:val="en-US"/>
        </w:rPr>
        <w:t>Optional correction “</w:t>
      </w:r>
      <w:r>
        <w:rPr>
          <w:b/>
          <w:lang w:val="en-US"/>
        </w:rPr>
        <w:t>phase</w:t>
      </w:r>
      <w:r w:rsidRPr="001C5B92">
        <w:rPr>
          <w:b/>
          <w:lang w:val="en-US"/>
        </w:rPr>
        <w:t xml:space="preserve"> transfer</w:t>
      </w:r>
      <w:r>
        <w:rPr>
          <w:lang w:val="en-US"/>
        </w:rPr>
        <w:t xml:space="preserve">” defines frequency dependence of the </w:t>
      </w:r>
      <w:r w:rsidR="00E51203">
        <w:rPr>
          <w:lang w:val="en-US"/>
        </w:rPr>
        <w:t xml:space="preserve">correction to the </w:t>
      </w:r>
      <w:r>
        <w:rPr>
          <w:lang w:val="en-US"/>
        </w:rPr>
        <w:t xml:space="preserve">phase error of the digitizer channel. </w:t>
      </w:r>
      <w:r w:rsidR="00E51203">
        <w:rPr>
          <w:lang w:val="en-US"/>
        </w:rPr>
        <w:t>It is the value which must be added to the measured phase of the harmonic component to get actual phase angle of the input signal.</w:t>
      </w:r>
    </w:p>
    <w:p w:rsidR="001C5B92" w:rsidRDefault="001C5B92" w:rsidP="001C5B92">
      <w:pPr>
        <w:rPr>
          <w:lang w:val="en-US"/>
        </w:rPr>
      </w:pPr>
      <w:r>
        <w:rPr>
          <w:lang w:val="en-US"/>
        </w:rPr>
        <w:t>The correction data is 2D CSV table dependent on the frequency and amplitude. Example of the correction section:</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Pr>
          <w:rFonts w:ascii="Courier New" w:hAnsi="Courier New" w:cs="Courier New"/>
          <w:color w:val="000000"/>
          <w:sz w:val="14"/>
          <w:szCs w:val="20"/>
          <w:lang w:val="en-US"/>
        </w:rPr>
        <w:t>phase transfer</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A16BB5" w:rsidRDefault="001C5B92" w:rsidP="001C5B92">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\tfer_phi.csv</w:t>
      </w:r>
    </w:p>
    <w:p w:rsidR="001C5B92" w:rsidRDefault="001C5B92" w:rsidP="001C5B92">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1C5B92" w:rsidRPr="007E2598" w:rsidRDefault="001C5B92" w:rsidP="001C5B92">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1C5B92" w:rsidRPr="007E2598" w:rsidRDefault="001C5B92" w:rsidP="001C5B92">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phase transfer</w:t>
      </w:r>
    </w:p>
    <w:p w:rsidR="001C5B92" w:rsidRDefault="001C5B92" w:rsidP="001C5B92">
      <w:pPr>
        <w:rPr>
          <w:lang w:val="en-US"/>
        </w:rPr>
      </w:pPr>
    </w:p>
    <w:p w:rsidR="001C5B92" w:rsidRDefault="001C5B92" w:rsidP="001C5B92">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437"/>
      </w:tblGrid>
      <w:tr w:rsidR="001C5B92" w:rsidTr="007A48CF">
        <w:tc>
          <w:tcPr>
            <w:tcW w:w="1313" w:type="dxa"/>
          </w:tcPr>
          <w:p w:rsidR="001C5B92" w:rsidRDefault="001C5B92" w:rsidP="005E0D85">
            <w:pPr>
              <w:rPr>
                <w:lang w:val="en-US"/>
              </w:rPr>
            </w:pPr>
            <w:r>
              <w:rPr>
                <w:lang w:val="en-US"/>
              </w:rPr>
              <w:t>x-axis:</w:t>
            </w:r>
          </w:p>
        </w:tc>
        <w:tc>
          <w:tcPr>
            <w:tcW w:w="4437" w:type="dxa"/>
          </w:tcPr>
          <w:p w:rsidR="001C5B92" w:rsidRDefault="001C5B92" w:rsidP="005E0D85">
            <w:pPr>
              <w:rPr>
                <w:lang w:val="en-US"/>
              </w:rPr>
            </w:pPr>
            <w:r>
              <w:rPr>
                <w:lang w:val="en-US"/>
              </w:rPr>
              <w:t>harmonic component amplitude [V]</w:t>
            </w:r>
          </w:p>
        </w:tc>
      </w:tr>
      <w:tr w:rsidR="001C5B92" w:rsidTr="007A48CF">
        <w:tc>
          <w:tcPr>
            <w:tcW w:w="1313" w:type="dxa"/>
          </w:tcPr>
          <w:p w:rsidR="001C5B92" w:rsidRDefault="001C5B92" w:rsidP="005E0D85">
            <w:pPr>
              <w:rPr>
                <w:lang w:val="en-US"/>
              </w:rPr>
            </w:pPr>
            <w:r>
              <w:rPr>
                <w:lang w:val="en-US"/>
              </w:rPr>
              <w:t>y-axis:</w:t>
            </w:r>
          </w:p>
        </w:tc>
        <w:tc>
          <w:tcPr>
            <w:tcW w:w="4437" w:type="dxa"/>
          </w:tcPr>
          <w:p w:rsidR="001C5B92" w:rsidRDefault="001C5B92" w:rsidP="005E0D85">
            <w:pPr>
              <w:rPr>
                <w:lang w:val="en-US"/>
              </w:rPr>
            </w:pPr>
            <w:r>
              <w:rPr>
                <w:lang w:val="en-US"/>
              </w:rPr>
              <w:t>harmonic component frequency [Hz]</w:t>
            </w:r>
          </w:p>
        </w:tc>
      </w:tr>
      <w:tr w:rsidR="001C5B92" w:rsidTr="007A48CF">
        <w:tc>
          <w:tcPr>
            <w:tcW w:w="1313" w:type="dxa"/>
          </w:tcPr>
          <w:p w:rsidR="001C5B92" w:rsidRDefault="001C5B92" w:rsidP="005E0D85">
            <w:pPr>
              <w:rPr>
                <w:lang w:val="en-US"/>
              </w:rPr>
            </w:pPr>
            <w:r>
              <w:rPr>
                <w:lang w:val="en-US"/>
              </w:rPr>
              <w:t>Quantities:</w:t>
            </w:r>
          </w:p>
        </w:tc>
        <w:tc>
          <w:tcPr>
            <w:tcW w:w="4437" w:type="dxa"/>
          </w:tcPr>
          <w:p w:rsidR="001C5B92" w:rsidRDefault="007A48CF" w:rsidP="005E0D85">
            <w:pPr>
              <w:rPr>
                <w:lang w:val="en-US"/>
              </w:rPr>
            </w:pPr>
            <w:r>
              <w:rPr>
                <w:lang w:val="en-US"/>
              </w:rPr>
              <w:t>phi – phase correction [rad]</w:t>
            </w:r>
          </w:p>
          <w:p w:rsidR="001C5B92" w:rsidRDefault="001C5B92" w:rsidP="001C5B92">
            <w:pPr>
              <w:rPr>
                <w:lang w:val="en-US"/>
              </w:rPr>
            </w:pPr>
            <w:r>
              <w:rPr>
                <w:lang w:val="en-US"/>
              </w:rPr>
              <w:t>u(phi) – absolute std. uncertainty of gain</w:t>
            </w:r>
            <w:r w:rsidR="007A48CF">
              <w:rPr>
                <w:lang w:val="en-US"/>
              </w:rPr>
              <w:t xml:space="preserve"> [rad]</w:t>
            </w:r>
          </w:p>
        </w:tc>
      </w:tr>
    </w:tbl>
    <w:p w:rsidR="001C5B92" w:rsidRDefault="001C5B92" w:rsidP="001C5B92">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53"/>
        <w:gridCol w:w="1513"/>
        <w:gridCol w:w="2170"/>
      </w:tblGrid>
      <w:tr w:rsidR="001C5B92" w:rsidTr="005E0D85">
        <w:tc>
          <w:tcPr>
            <w:tcW w:w="1453" w:type="dxa"/>
          </w:tcPr>
          <w:p w:rsidR="001C5B92" w:rsidRPr="00152C25" w:rsidRDefault="001C5B92" w:rsidP="005E0D85">
            <w:pPr>
              <w:rPr>
                <w:i/>
                <w:lang w:val="en-US"/>
              </w:rPr>
            </w:pPr>
            <w:r w:rsidRPr="00152C25">
              <w:rPr>
                <w:i/>
                <w:lang w:val="en-US"/>
              </w:rPr>
              <w:t>QWTB name</w:t>
            </w:r>
          </w:p>
        </w:tc>
        <w:tc>
          <w:tcPr>
            <w:tcW w:w="1513" w:type="dxa"/>
          </w:tcPr>
          <w:p w:rsidR="001C5B92" w:rsidRPr="00152C25" w:rsidRDefault="001C5B92" w:rsidP="005E0D85">
            <w:pPr>
              <w:rPr>
                <w:i/>
                <w:lang w:val="en-US"/>
              </w:rPr>
            </w:pPr>
            <w:r w:rsidRPr="00152C25">
              <w:rPr>
                <w:i/>
                <w:lang w:val="en-US"/>
              </w:rPr>
              <w:t>Default value</w:t>
            </w:r>
          </w:p>
        </w:tc>
        <w:tc>
          <w:tcPr>
            <w:tcW w:w="2170" w:type="dxa"/>
          </w:tcPr>
          <w:p w:rsidR="001C5B92" w:rsidRPr="00152C25" w:rsidRDefault="001C5B92" w:rsidP="005E0D85">
            <w:pPr>
              <w:rPr>
                <w:i/>
                <w:lang w:val="en-US"/>
              </w:rPr>
            </w:pPr>
            <w:r w:rsidRPr="00152C25">
              <w:rPr>
                <w:i/>
                <w:lang w:val="en-US"/>
              </w:rPr>
              <w:t>Meaning</w:t>
            </w:r>
          </w:p>
        </w:tc>
      </w:tr>
      <w:tr w:rsidR="001C5B92" w:rsidTr="005E0D85">
        <w:tc>
          <w:tcPr>
            <w:tcW w:w="1453" w:type="dxa"/>
          </w:tcPr>
          <w:p w:rsidR="001C5B92" w:rsidRDefault="001C5B92" w:rsidP="001C5B92">
            <w:pPr>
              <w:rPr>
                <w:lang w:val="en-US"/>
              </w:rPr>
            </w:pPr>
            <w:r>
              <w:rPr>
                <w:lang w:val="en-US"/>
              </w:rPr>
              <w:t>*</w:t>
            </w:r>
            <w:proofErr w:type="spellStart"/>
            <w:r>
              <w:rPr>
                <w:lang w:val="en-US"/>
              </w:rPr>
              <w:t>adc_phi_f.v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Frequency axis</w:t>
            </w:r>
          </w:p>
        </w:tc>
      </w:tr>
      <w:tr w:rsidR="001C5B92" w:rsidTr="005E0D85">
        <w:tc>
          <w:tcPr>
            <w:tcW w:w="1453" w:type="dxa"/>
          </w:tcPr>
          <w:p w:rsidR="001C5B92" w:rsidRDefault="001C5B92" w:rsidP="001C5B92">
            <w:pPr>
              <w:rPr>
                <w:lang w:val="en-US"/>
              </w:rPr>
            </w:pPr>
            <w:r>
              <w:rPr>
                <w:lang w:val="en-US"/>
              </w:rPr>
              <w:t>*</w:t>
            </w:r>
            <w:proofErr w:type="spellStart"/>
            <w:r>
              <w:rPr>
                <w:lang w:val="en-US"/>
              </w:rPr>
              <w:t>adc_phi_a.v</w:t>
            </w:r>
            <w:proofErr w:type="spellEnd"/>
          </w:p>
        </w:tc>
        <w:tc>
          <w:tcPr>
            <w:tcW w:w="1513" w:type="dxa"/>
          </w:tcPr>
          <w:p w:rsidR="001C5B92" w:rsidRDefault="001C5B92" w:rsidP="005E0D85">
            <w:pPr>
              <w:jc w:val="center"/>
              <w:rPr>
                <w:lang w:val="en-US"/>
              </w:rPr>
            </w:pPr>
            <w:r>
              <w:rPr>
                <w:lang w:val="en-US"/>
              </w:rPr>
              <w:t>[]</w:t>
            </w:r>
          </w:p>
        </w:tc>
        <w:tc>
          <w:tcPr>
            <w:tcW w:w="2170" w:type="dxa"/>
          </w:tcPr>
          <w:p w:rsidR="001C5B92" w:rsidRDefault="001C5B92" w:rsidP="005E0D85">
            <w:pPr>
              <w:rPr>
                <w:lang w:val="en-US"/>
              </w:rPr>
            </w:pPr>
            <w:r>
              <w:rPr>
                <w:lang w:val="en-US"/>
              </w:rPr>
              <w:t>Amplitude axis</w:t>
            </w:r>
          </w:p>
        </w:tc>
      </w:tr>
      <w:tr w:rsidR="001C5B92" w:rsidTr="005E0D85">
        <w:tc>
          <w:tcPr>
            <w:tcW w:w="1453" w:type="dxa"/>
          </w:tcPr>
          <w:p w:rsidR="001C5B92" w:rsidRDefault="001C5B92" w:rsidP="005E0D85">
            <w:pPr>
              <w:rPr>
                <w:lang w:val="en-US"/>
              </w:rPr>
            </w:pPr>
            <w:r>
              <w:rPr>
                <w:lang w:val="en-US"/>
              </w:rPr>
              <w:t>*</w:t>
            </w:r>
            <w:proofErr w:type="spellStart"/>
            <w:r>
              <w:rPr>
                <w:lang w:val="en-US"/>
              </w:rPr>
              <w:t>adc_phi.v</w:t>
            </w:r>
            <w:proofErr w:type="spellEnd"/>
          </w:p>
          <w:p w:rsidR="001C5B92" w:rsidRDefault="001C5B92" w:rsidP="005E0D85">
            <w:pPr>
              <w:rPr>
                <w:lang w:val="en-US"/>
              </w:rPr>
            </w:pPr>
            <w:r>
              <w:rPr>
                <w:lang w:val="en-US"/>
              </w:rPr>
              <w:t>*</w:t>
            </w:r>
            <w:proofErr w:type="spellStart"/>
            <w:r>
              <w:rPr>
                <w:lang w:val="en-US"/>
              </w:rPr>
              <w:t>adc_phi.u</w:t>
            </w:r>
            <w:proofErr w:type="spellEnd"/>
          </w:p>
        </w:tc>
        <w:tc>
          <w:tcPr>
            <w:tcW w:w="1513" w:type="dxa"/>
          </w:tcPr>
          <w:p w:rsidR="001C5B92" w:rsidRDefault="001C5B92" w:rsidP="005E0D85">
            <w:pPr>
              <w:jc w:val="center"/>
              <w:rPr>
                <w:lang w:val="en-US"/>
              </w:rPr>
            </w:pPr>
            <w:r>
              <w:rPr>
                <w:lang w:val="en-US"/>
              </w:rPr>
              <w:t>0</w:t>
            </w:r>
          </w:p>
          <w:p w:rsidR="001C5B92" w:rsidRDefault="001C5B92" w:rsidP="005E0D85">
            <w:pPr>
              <w:jc w:val="center"/>
              <w:rPr>
                <w:lang w:val="en-US"/>
              </w:rPr>
            </w:pPr>
            <w:r>
              <w:rPr>
                <w:lang w:val="en-US"/>
              </w:rPr>
              <w:t>0</w:t>
            </w:r>
          </w:p>
        </w:tc>
        <w:tc>
          <w:tcPr>
            <w:tcW w:w="2170" w:type="dxa"/>
          </w:tcPr>
          <w:p w:rsidR="001C5B92" w:rsidRDefault="001C5B92" w:rsidP="005E0D85">
            <w:pPr>
              <w:rPr>
                <w:lang w:val="en-US"/>
              </w:rPr>
            </w:pPr>
            <w:r>
              <w:rPr>
                <w:lang w:val="en-US"/>
              </w:rPr>
              <w:t>Value of correction</w:t>
            </w:r>
          </w:p>
          <w:p w:rsidR="001C5B92" w:rsidRDefault="001C5B92" w:rsidP="005E0D85">
            <w:pPr>
              <w:rPr>
                <w:lang w:val="en-US"/>
              </w:rPr>
            </w:pPr>
            <w:r>
              <w:rPr>
                <w:lang w:val="en-US"/>
              </w:rPr>
              <w:t>Abs. std. uncertainty</w:t>
            </w:r>
          </w:p>
        </w:tc>
      </w:tr>
    </w:tbl>
    <w:p w:rsidR="005E0D85" w:rsidRPr="0065293F" w:rsidRDefault="005E0D85" w:rsidP="005E0D85">
      <w:pPr>
        <w:rPr>
          <w:lang w:val="en-US"/>
        </w:rPr>
      </w:pPr>
      <w:r w:rsidRPr="0065293F">
        <w:rPr>
          <w:lang w:val="en-US"/>
        </w:rPr>
        <w:lastRenderedPageBreak/>
        <w:t>*</w:t>
      </w:r>
      <w:r>
        <w:rPr>
          <w:lang w:val="en-US"/>
        </w:rPr>
        <w:t xml:space="preserve"> </w:t>
      </w:r>
      <w:r w:rsidRPr="0065293F">
        <w:rPr>
          <w:lang w:val="en-US"/>
        </w:rPr>
        <w:t xml:space="preserve">- </w:t>
      </w:r>
      <w:r>
        <w:rPr>
          <w:lang w:val="en-US"/>
        </w:rPr>
        <w:t xml:space="preserve">channel prefix </w:t>
      </w:r>
      <w:ins w:id="948" w:author="smaslan" w:date="2018-08-09T10:52:00Z">
        <w:r w:rsidR="006D2678">
          <w:rPr>
            <w:lang w:val="en-US"/>
          </w:rPr>
          <w:fldChar w:fldCharType="begin"/>
        </w:r>
        <w:r w:rsidR="006D2678">
          <w:rPr>
            <w:lang w:val="en-US"/>
          </w:rPr>
          <w:instrText xml:space="preserve"> REF _Ref521575187 \r \h </w:instrText>
        </w:r>
      </w:ins>
      <w:r w:rsidR="006D2678">
        <w:rPr>
          <w:lang w:val="en-US"/>
        </w:rPr>
      </w:r>
      <w:ins w:id="949" w:author="smaslan" w:date="2018-08-09T10:52:00Z">
        <w:r w:rsidR="006D2678">
          <w:rPr>
            <w:lang w:val="en-US"/>
          </w:rPr>
          <w:fldChar w:fldCharType="separate"/>
        </w:r>
        <w:r w:rsidR="006D2678">
          <w:rPr>
            <w:lang w:val="en-US"/>
          </w:rPr>
          <w:t>[4]</w:t>
        </w:r>
        <w:r w:rsidR="006D2678">
          <w:rPr>
            <w:lang w:val="en-US"/>
          </w:rPr>
          <w:fldChar w:fldCharType="end"/>
        </w:r>
      </w:ins>
      <w:del w:id="950"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AC232D" w:rsidRDefault="00AC232D" w:rsidP="00E51203">
      <w:pPr>
        <w:pStyle w:val="Nadpis4"/>
        <w:rPr>
          <w:ins w:id="951" w:author="smaslan" w:date="2018-05-15T13:20:00Z"/>
          <w:lang w:val="en-US"/>
        </w:rPr>
      </w:pPr>
      <w:bookmarkStart w:id="952" w:name="_Toc509317775"/>
      <w:bookmarkStart w:id="953" w:name="_Toc531694809"/>
      <w:ins w:id="954" w:author="smaslan" w:date="2018-05-15T13:19:00Z">
        <w:r>
          <w:rPr>
            <w:lang w:val="en-US"/>
          </w:rPr>
          <w:t>DC offset (optional)</w:t>
        </w:r>
      </w:ins>
      <w:bookmarkEnd w:id="953"/>
    </w:p>
    <w:p w:rsidR="00AC232D" w:rsidRDefault="00AC232D" w:rsidP="00AC232D">
      <w:pPr>
        <w:rPr>
          <w:ins w:id="955" w:author="smaslan" w:date="2018-05-15T13:20:00Z"/>
          <w:lang w:val="en-US"/>
        </w:rPr>
      </w:pPr>
      <w:ins w:id="956" w:author="smaslan" w:date="2018-05-15T13:20:00Z">
        <w:r>
          <w:rPr>
            <w:lang w:val="en-US"/>
          </w:rPr>
          <w:t>Correction “</w:t>
        </w:r>
        <w:r>
          <w:rPr>
            <w:b/>
            <w:lang w:val="en-US"/>
          </w:rPr>
          <w:t>dc offset</w:t>
        </w:r>
        <w:r>
          <w:rPr>
            <w:lang w:val="en-US"/>
          </w:rPr>
          <w:t xml:space="preserve">” defines </w:t>
        </w:r>
        <w:r w:rsidR="00E540B0">
          <w:rPr>
            <w:lang w:val="en-US"/>
          </w:rPr>
          <w:t xml:space="preserve">DC offset of the digitizer and its uncertainty. </w:t>
        </w:r>
      </w:ins>
      <w:ins w:id="957" w:author="smaslan" w:date="2018-05-15T13:22:00Z">
        <w:r w:rsidR="00E540B0">
          <w:rPr>
            <w:lang w:val="en-US"/>
          </w:rPr>
          <w:t xml:space="preserve">Note it is DC offset, not the correction! </w:t>
        </w:r>
      </w:ins>
      <w:ins w:id="958" w:author="smaslan" w:date="2018-05-15T13:20:00Z">
        <w:r>
          <w:rPr>
            <w:lang w:val="en-US"/>
          </w:rPr>
          <w:t>Example of the correction section:</w:t>
        </w:r>
      </w:ins>
    </w:p>
    <w:p w:rsidR="00AC232D" w:rsidRPr="007E2598" w:rsidRDefault="00AC232D" w:rsidP="00AC232D">
      <w:pPr>
        <w:autoSpaceDE w:val="0"/>
        <w:autoSpaceDN w:val="0"/>
        <w:adjustRightInd w:val="0"/>
        <w:spacing w:after="0" w:line="240" w:lineRule="auto"/>
        <w:rPr>
          <w:ins w:id="959" w:author="smaslan" w:date="2018-05-15T13:20:00Z"/>
          <w:rFonts w:ascii="Courier New" w:hAnsi="Courier New" w:cs="Courier New"/>
          <w:color w:val="000000"/>
          <w:sz w:val="14"/>
          <w:szCs w:val="20"/>
          <w:lang w:val="en-US"/>
        </w:rPr>
      </w:pPr>
      <w:ins w:id="960"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ins>
      <w:ins w:id="961" w:author="smaslan" w:date="2018-05-15T13:21:00Z">
        <w:r w:rsidR="00E540B0">
          <w:rPr>
            <w:rFonts w:ascii="Courier New" w:hAnsi="Courier New" w:cs="Courier New"/>
            <w:color w:val="000000"/>
            <w:sz w:val="14"/>
            <w:szCs w:val="20"/>
            <w:lang w:val="en-US"/>
          </w:rPr>
          <w:t>dc offset</w:t>
        </w:r>
      </w:ins>
    </w:p>
    <w:p w:rsidR="00AC232D" w:rsidRPr="007E2598" w:rsidRDefault="00AC232D" w:rsidP="00AC232D">
      <w:pPr>
        <w:autoSpaceDE w:val="0"/>
        <w:autoSpaceDN w:val="0"/>
        <w:adjustRightInd w:val="0"/>
        <w:spacing w:after="0" w:line="240" w:lineRule="auto"/>
        <w:rPr>
          <w:ins w:id="962" w:author="smaslan" w:date="2018-05-15T13:20:00Z"/>
          <w:rFonts w:ascii="Courier New" w:hAnsi="Courier New" w:cs="Courier New"/>
          <w:color w:val="008080"/>
          <w:sz w:val="14"/>
          <w:szCs w:val="20"/>
          <w:lang w:val="en-US"/>
        </w:rPr>
      </w:pPr>
      <w:ins w:id="963"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ind w:firstLine="708"/>
        <w:rPr>
          <w:ins w:id="964" w:author="smaslan" w:date="2018-05-15T13:20:00Z"/>
          <w:rFonts w:ascii="Courier New" w:hAnsi="Courier New" w:cs="Courier New"/>
          <w:color w:val="000000"/>
          <w:sz w:val="14"/>
          <w:szCs w:val="20"/>
          <w:lang w:val="en-US"/>
        </w:rPr>
      </w:pPr>
      <w:ins w:id="965"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AC232D" w:rsidRPr="00A16BB5" w:rsidRDefault="00E540B0" w:rsidP="00AC232D">
      <w:pPr>
        <w:autoSpaceDE w:val="0"/>
        <w:autoSpaceDN w:val="0"/>
        <w:adjustRightInd w:val="0"/>
        <w:spacing w:after="0" w:line="240" w:lineRule="auto"/>
        <w:ind w:left="708" w:firstLine="708"/>
        <w:rPr>
          <w:ins w:id="966" w:author="smaslan" w:date="2018-05-15T13:20:00Z"/>
          <w:rFonts w:ascii="Courier New" w:hAnsi="Courier New" w:cs="Courier New"/>
          <w:b/>
          <w:color w:val="FF0000"/>
          <w:sz w:val="14"/>
          <w:szCs w:val="20"/>
          <w:lang w:val="en-US"/>
        </w:rPr>
      </w:pPr>
      <w:ins w:id="967" w:author="smaslan" w:date="2018-05-15T13:21:00Z">
        <w:r>
          <w:rPr>
            <w:rFonts w:ascii="Courier New" w:hAnsi="Courier New" w:cs="Courier New"/>
            <w:b/>
            <w:color w:val="FF0000"/>
            <w:sz w:val="14"/>
            <w:szCs w:val="20"/>
            <w:lang w:val="en-US"/>
          </w:rPr>
          <w:t>1.234e-6</w:t>
        </w:r>
      </w:ins>
    </w:p>
    <w:p w:rsidR="00AC232D" w:rsidRDefault="00AC232D" w:rsidP="00AC232D">
      <w:pPr>
        <w:autoSpaceDE w:val="0"/>
        <w:autoSpaceDN w:val="0"/>
        <w:adjustRightInd w:val="0"/>
        <w:spacing w:after="0" w:line="240" w:lineRule="auto"/>
        <w:ind w:firstLine="708"/>
        <w:rPr>
          <w:ins w:id="968" w:author="smaslan" w:date="2018-05-15T13:22:00Z"/>
          <w:rFonts w:ascii="Courier New" w:hAnsi="Courier New" w:cs="Courier New"/>
          <w:color w:val="000000"/>
          <w:sz w:val="14"/>
          <w:szCs w:val="20"/>
          <w:lang w:val="en-US"/>
        </w:rPr>
      </w:pPr>
      <w:ins w:id="969"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ins>
    </w:p>
    <w:p w:rsidR="00E540B0" w:rsidRPr="007E2598" w:rsidRDefault="00E540B0" w:rsidP="00E540B0">
      <w:pPr>
        <w:autoSpaceDE w:val="0"/>
        <w:autoSpaceDN w:val="0"/>
        <w:adjustRightInd w:val="0"/>
        <w:spacing w:after="0" w:line="240" w:lineRule="auto"/>
        <w:ind w:firstLine="708"/>
        <w:rPr>
          <w:ins w:id="970" w:author="smaslan" w:date="2018-05-15T13:22:00Z"/>
          <w:rFonts w:ascii="Courier New" w:hAnsi="Courier New" w:cs="Courier New"/>
          <w:color w:val="000000"/>
          <w:sz w:val="14"/>
          <w:szCs w:val="20"/>
          <w:lang w:val="en-US"/>
        </w:rPr>
      </w:pPr>
      <w:ins w:id="971"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E540B0" w:rsidRPr="00A16BB5" w:rsidRDefault="00E540B0" w:rsidP="00E540B0">
      <w:pPr>
        <w:autoSpaceDE w:val="0"/>
        <w:autoSpaceDN w:val="0"/>
        <w:adjustRightInd w:val="0"/>
        <w:spacing w:after="0" w:line="240" w:lineRule="auto"/>
        <w:ind w:left="708" w:firstLine="708"/>
        <w:rPr>
          <w:ins w:id="972" w:author="smaslan" w:date="2018-05-15T13:22:00Z"/>
          <w:rFonts w:ascii="Courier New" w:hAnsi="Courier New" w:cs="Courier New"/>
          <w:b/>
          <w:color w:val="FF0000"/>
          <w:sz w:val="14"/>
          <w:szCs w:val="20"/>
          <w:lang w:val="en-US"/>
        </w:rPr>
      </w:pPr>
      <w:ins w:id="973" w:author="smaslan" w:date="2018-05-15T13:22:00Z">
        <w:r>
          <w:rPr>
            <w:rFonts w:ascii="Courier New" w:hAnsi="Courier New" w:cs="Courier New"/>
            <w:b/>
            <w:color w:val="FF0000"/>
            <w:sz w:val="14"/>
            <w:szCs w:val="20"/>
            <w:lang w:val="en-US"/>
          </w:rPr>
          <w:t>2.5e-6</w:t>
        </w:r>
      </w:ins>
    </w:p>
    <w:p w:rsidR="00E540B0" w:rsidRDefault="00E540B0">
      <w:pPr>
        <w:autoSpaceDE w:val="0"/>
        <w:autoSpaceDN w:val="0"/>
        <w:adjustRightInd w:val="0"/>
        <w:spacing w:after="0" w:line="240" w:lineRule="auto"/>
        <w:ind w:firstLine="708"/>
        <w:rPr>
          <w:ins w:id="974" w:author="smaslan" w:date="2018-05-15T13:20:00Z"/>
          <w:rFonts w:ascii="Courier New" w:hAnsi="Courier New" w:cs="Courier New"/>
          <w:color w:val="000000"/>
          <w:sz w:val="14"/>
          <w:szCs w:val="20"/>
          <w:lang w:val="en-US"/>
        </w:rPr>
      </w:pPr>
      <w:ins w:id="975" w:author="smaslan" w:date="2018-05-15T13:22: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uncertainty</w:t>
        </w:r>
      </w:ins>
    </w:p>
    <w:p w:rsidR="00AC232D" w:rsidRPr="007E2598" w:rsidRDefault="00AC232D" w:rsidP="00AC232D">
      <w:pPr>
        <w:autoSpaceDE w:val="0"/>
        <w:autoSpaceDN w:val="0"/>
        <w:adjustRightInd w:val="0"/>
        <w:spacing w:after="0" w:line="240" w:lineRule="auto"/>
        <w:rPr>
          <w:ins w:id="976" w:author="smaslan" w:date="2018-05-15T13:20:00Z"/>
          <w:rFonts w:ascii="Courier New" w:hAnsi="Courier New" w:cs="Courier New"/>
          <w:color w:val="008080"/>
          <w:sz w:val="14"/>
          <w:szCs w:val="20"/>
          <w:lang w:val="en-US"/>
        </w:rPr>
      </w:pPr>
      <w:ins w:id="977" w:author="smaslan" w:date="2018-05-15T13:20:00Z">
        <w:r w:rsidRPr="007E2598">
          <w:rPr>
            <w:rFonts w:ascii="Courier New" w:hAnsi="Courier New" w:cs="Courier New"/>
            <w:color w:val="008080"/>
            <w:sz w:val="14"/>
            <w:szCs w:val="20"/>
            <w:lang w:val="en-US"/>
          </w:rPr>
          <w:t xml:space="preserve">   </w:t>
        </w:r>
      </w:ins>
    </w:p>
    <w:p w:rsidR="00AC232D" w:rsidRPr="007E2598" w:rsidRDefault="00AC232D" w:rsidP="00AC232D">
      <w:pPr>
        <w:autoSpaceDE w:val="0"/>
        <w:autoSpaceDN w:val="0"/>
        <w:adjustRightInd w:val="0"/>
        <w:spacing w:after="0" w:line="240" w:lineRule="auto"/>
        <w:rPr>
          <w:ins w:id="978" w:author="smaslan" w:date="2018-05-15T13:20:00Z"/>
          <w:rFonts w:ascii="Courier New" w:hAnsi="Courier New" w:cs="Courier New"/>
          <w:color w:val="000000"/>
          <w:sz w:val="14"/>
          <w:szCs w:val="20"/>
          <w:lang w:val="en-US"/>
        </w:rPr>
      </w:pPr>
      <w:ins w:id="979" w:author="smaslan" w:date="2018-05-15T13:20:00Z">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ins>
      <w:ins w:id="980" w:author="smaslan" w:date="2018-05-15T13:21:00Z">
        <w:r w:rsidR="00E540B0">
          <w:rPr>
            <w:rFonts w:ascii="Courier New" w:hAnsi="Courier New" w:cs="Courier New"/>
            <w:color w:val="000000"/>
            <w:sz w:val="14"/>
            <w:szCs w:val="20"/>
            <w:lang w:val="en-US"/>
          </w:rPr>
          <w:t>dc offset</w:t>
        </w:r>
      </w:ins>
    </w:p>
    <w:p w:rsidR="00AC232D" w:rsidRDefault="00AC232D" w:rsidP="00AC232D">
      <w:pPr>
        <w:rPr>
          <w:ins w:id="981" w:author="smaslan" w:date="2018-05-15T13:20:00Z"/>
          <w:lang w:val="en-US"/>
        </w:rPr>
      </w:pPr>
    </w:p>
    <w:p w:rsidR="00AC232D" w:rsidRDefault="00AC232D" w:rsidP="00AC232D">
      <w:pPr>
        <w:rPr>
          <w:ins w:id="982" w:author="smaslan" w:date="2018-05-15T13:20:00Z"/>
          <w:lang w:val="en-US"/>
        </w:rPr>
      </w:pPr>
      <w:ins w:id="983" w:author="smaslan" w:date="2018-05-15T13:20:00Z">
        <w:r>
          <w:rPr>
            <w:lang w:val="en-US"/>
          </w:rPr>
          <w:t>Non-zero value enables the correction. This correction has no uncertainty value.</w:t>
        </w:r>
      </w:ins>
    </w:p>
    <w:p w:rsidR="00AC232D" w:rsidRDefault="00AC232D" w:rsidP="00AC232D">
      <w:pPr>
        <w:rPr>
          <w:ins w:id="984" w:author="smaslan" w:date="2018-05-15T13:20:00Z"/>
          <w:lang w:val="en-US"/>
        </w:rPr>
      </w:pPr>
      <w:ins w:id="985" w:author="smaslan" w:date="2018-05-15T13:20:00Z">
        <w:r>
          <w:rPr>
            <w:lang w:val="en-US"/>
          </w:rPr>
          <w:t>The value will be passed to the QWTB under quantity names:</w:t>
        </w:r>
      </w:ins>
    </w:p>
    <w:tbl>
      <w:tblPr>
        <w:tblStyle w:val="Mkatabulky"/>
        <w:tblW w:w="0" w:type="auto"/>
        <w:tblLook w:val="04A0" w:firstRow="1" w:lastRow="0" w:firstColumn="1" w:lastColumn="0" w:noHBand="0" w:noVBand="1"/>
      </w:tblPr>
      <w:tblGrid>
        <w:gridCol w:w="1784"/>
        <w:gridCol w:w="1513"/>
        <w:gridCol w:w="3218"/>
      </w:tblGrid>
      <w:tr w:rsidR="00AC232D" w:rsidTr="00AC232D">
        <w:trPr>
          <w:ins w:id="986" w:author="smaslan" w:date="2018-05-15T13:20:00Z"/>
        </w:trPr>
        <w:tc>
          <w:tcPr>
            <w:tcW w:w="1784" w:type="dxa"/>
          </w:tcPr>
          <w:p w:rsidR="00AC232D" w:rsidRPr="00152C25" w:rsidRDefault="00AC232D" w:rsidP="00AC232D">
            <w:pPr>
              <w:rPr>
                <w:ins w:id="987" w:author="smaslan" w:date="2018-05-15T13:20:00Z"/>
                <w:i/>
                <w:lang w:val="en-US"/>
              </w:rPr>
            </w:pPr>
            <w:ins w:id="988" w:author="smaslan" w:date="2018-05-15T13:20:00Z">
              <w:r w:rsidRPr="00152C25">
                <w:rPr>
                  <w:i/>
                  <w:lang w:val="en-US"/>
                </w:rPr>
                <w:t>QWTB name</w:t>
              </w:r>
            </w:ins>
          </w:p>
        </w:tc>
        <w:tc>
          <w:tcPr>
            <w:tcW w:w="1513" w:type="dxa"/>
          </w:tcPr>
          <w:p w:rsidR="00AC232D" w:rsidRPr="00152C25" w:rsidRDefault="00AC232D" w:rsidP="00AC232D">
            <w:pPr>
              <w:rPr>
                <w:ins w:id="989" w:author="smaslan" w:date="2018-05-15T13:20:00Z"/>
                <w:i/>
                <w:lang w:val="en-US"/>
              </w:rPr>
            </w:pPr>
            <w:ins w:id="990" w:author="smaslan" w:date="2018-05-15T13:20:00Z">
              <w:r w:rsidRPr="00152C25">
                <w:rPr>
                  <w:i/>
                  <w:lang w:val="en-US"/>
                </w:rPr>
                <w:t>Default value</w:t>
              </w:r>
            </w:ins>
          </w:p>
        </w:tc>
        <w:tc>
          <w:tcPr>
            <w:tcW w:w="3218" w:type="dxa"/>
          </w:tcPr>
          <w:p w:rsidR="00AC232D" w:rsidRPr="00152C25" w:rsidRDefault="00AC232D" w:rsidP="00AC232D">
            <w:pPr>
              <w:rPr>
                <w:ins w:id="991" w:author="smaslan" w:date="2018-05-15T13:20:00Z"/>
                <w:i/>
                <w:lang w:val="en-US"/>
              </w:rPr>
            </w:pPr>
            <w:ins w:id="992" w:author="smaslan" w:date="2018-05-15T13:20:00Z">
              <w:r w:rsidRPr="00152C25">
                <w:rPr>
                  <w:i/>
                  <w:lang w:val="en-US"/>
                </w:rPr>
                <w:t>Meaning</w:t>
              </w:r>
            </w:ins>
          </w:p>
        </w:tc>
      </w:tr>
      <w:tr w:rsidR="00AC232D" w:rsidTr="00AC232D">
        <w:trPr>
          <w:ins w:id="993" w:author="smaslan" w:date="2018-05-15T13:20:00Z"/>
        </w:trPr>
        <w:tc>
          <w:tcPr>
            <w:tcW w:w="1784" w:type="dxa"/>
          </w:tcPr>
          <w:p w:rsidR="00AC232D" w:rsidRDefault="00AC232D">
            <w:pPr>
              <w:rPr>
                <w:ins w:id="994" w:author="smaslan" w:date="2018-05-15T13:20:00Z"/>
                <w:lang w:val="en-US"/>
              </w:rPr>
              <w:pPrChange w:id="995" w:author="smaslan" w:date="2018-05-15T13:24:00Z">
                <w:pPr>
                  <w:spacing w:after="160" w:line="259" w:lineRule="auto"/>
                </w:pPr>
              </w:pPrChange>
            </w:pPr>
            <w:ins w:id="996" w:author="smaslan" w:date="2018-05-15T13:20:00Z">
              <w:r>
                <w:rPr>
                  <w:lang w:val="en-US"/>
                </w:rPr>
                <w:t>*</w:t>
              </w:r>
              <w:proofErr w:type="spellStart"/>
              <w:r>
                <w:rPr>
                  <w:lang w:val="en-US"/>
                </w:rPr>
                <w:t>adc_</w:t>
              </w:r>
            </w:ins>
            <w:ins w:id="997" w:author="smaslan" w:date="2018-05-15T13:24:00Z">
              <w:r w:rsidR="00E540B0">
                <w:rPr>
                  <w:lang w:val="en-US"/>
                </w:rPr>
                <w:t>offset</w:t>
              </w:r>
            </w:ins>
            <w:ins w:id="998" w:author="smaslan" w:date="2018-05-15T13:20:00Z">
              <w:r>
                <w:rPr>
                  <w:lang w:val="en-US"/>
                </w:rPr>
                <w:t>.v</w:t>
              </w:r>
              <w:proofErr w:type="spellEnd"/>
            </w:ins>
          </w:p>
        </w:tc>
        <w:tc>
          <w:tcPr>
            <w:tcW w:w="1513" w:type="dxa"/>
          </w:tcPr>
          <w:p w:rsidR="00AC232D" w:rsidRDefault="00E540B0" w:rsidP="00AC232D">
            <w:pPr>
              <w:jc w:val="center"/>
              <w:rPr>
                <w:ins w:id="999" w:author="smaslan" w:date="2018-05-15T13:20:00Z"/>
                <w:lang w:val="en-US"/>
              </w:rPr>
            </w:pPr>
            <w:ins w:id="1000" w:author="smaslan" w:date="2018-05-15T13:24:00Z">
              <w:r>
                <w:rPr>
                  <w:lang w:val="en-US"/>
                </w:rPr>
                <w:t>0</w:t>
              </w:r>
            </w:ins>
          </w:p>
        </w:tc>
        <w:tc>
          <w:tcPr>
            <w:tcW w:w="3218" w:type="dxa"/>
          </w:tcPr>
          <w:p w:rsidR="00AC232D" w:rsidRDefault="00E540B0" w:rsidP="00AC232D">
            <w:pPr>
              <w:rPr>
                <w:ins w:id="1001" w:author="smaslan" w:date="2018-05-15T13:20:00Z"/>
                <w:lang w:val="en-US"/>
              </w:rPr>
            </w:pPr>
            <w:ins w:id="1002" w:author="smaslan" w:date="2018-05-15T13:24:00Z">
              <w:r>
                <w:rPr>
                  <w:lang w:val="en-US"/>
                </w:rPr>
                <w:t>DC offset</w:t>
              </w:r>
            </w:ins>
          </w:p>
        </w:tc>
      </w:tr>
      <w:tr w:rsidR="00E540B0" w:rsidTr="00AC232D">
        <w:trPr>
          <w:ins w:id="1003" w:author="smaslan" w:date="2018-05-15T13:24:00Z"/>
        </w:trPr>
        <w:tc>
          <w:tcPr>
            <w:tcW w:w="1784" w:type="dxa"/>
          </w:tcPr>
          <w:p w:rsidR="00E540B0" w:rsidRDefault="00E540B0">
            <w:pPr>
              <w:rPr>
                <w:ins w:id="1004" w:author="smaslan" w:date="2018-05-15T13:24:00Z"/>
                <w:lang w:val="en-US"/>
              </w:rPr>
              <w:pPrChange w:id="1005" w:author="smaslan" w:date="2018-05-15T13:24:00Z">
                <w:pPr>
                  <w:spacing w:after="160" w:line="259" w:lineRule="auto"/>
                </w:pPr>
              </w:pPrChange>
            </w:pPr>
            <w:ins w:id="1006" w:author="smaslan" w:date="2018-05-15T13:24:00Z">
              <w:r>
                <w:rPr>
                  <w:lang w:val="en-US"/>
                </w:rPr>
                <w:t>*</w:t>
              </w:r>
              <w:proofErr w:type="spellStart"/>
              <w:r>
                <w:rPr>
                  <w:lang w:val="en-US"/>
                </w:rPr>
                <w:t>adc_offset.u</w:t>
              </w:r>
              <w:proofErr w:type="spellEnd"/>
            </w:ins>
          </w:p>
        </w:tc>
        <w:tc>
          <w:tcPr>
            <w:tcW w:w="1513" w:type="dxa"/>
          </w:tcPr>
          <w:p w:rsidR="00E540B0" w:rsidRDefault="00E540B0" w:rsidP="00AC232D">
            <w:pPr>
              <w:jc w:val="center"/>
              <w:rPr>
                <w:ins w:id="1007" w:author="smaslan" w:date="2018-05-15T13:24:00Z"/>
                <w:lang w:val="en-US"/>
              </w:rPr>
            </w:pPr>
            <w:ins w:id="1008" w:author="smaslan" w:date="2018-05-15T13:24:00Z">
              <w:r>
                <w:rPr>
                  <w:lang w:val="en-US"/>
                </w:rPr>
                <w:t>0</w:t>
              </w:r>
            </w:ins>
          </w:p>
        </w:tc>
        <w:tc>
          <w:tcPr>
            <w:tcW w:w="3218" w:type="dxa"/>
          </w:tcPr>
          <w:p w:rsidR="00E540B0" w:rsidRDefault="00E540B0" w:rsidP="00AC232D">
            <w:pPr>
              <w:rPr>
                <w:ins w:id="1009" w:author="smaslan" w:date="2018-05-15T13:24:00Z"/>
                <w:lang w:val="en-US"/>
              </w:rPr>
            </w:pPr>
            <w:ins w:id="1010" w:author="smaslan" w:date="2018-05-15T13:24:00Z">
              <w:r>
                <w:rPr>
                  <w:lang w:val="en-US"/>
                </w:rPr>
                <w:t>Absolute uncertainty of DC offset</w:t>
              </w:r>
            </w:ins>
          </w:p>
        </w:tc>
      </w:tr>
    </w:tbl>
    <w:p w:rsidR="00AC232D" w:rsidRPr="0065293F" w:rsidRDefault="00AC232D" w:rsidP="00AC232D">
      <w:pPr>
        <w:rPr>
          <w:ins w:id="1011" w:author="smaslan" w:date="2018-05-15T13:20:00Z"/>
          <w:lang w:val="en-US"/>
        </w:rPr>
      </w:pPr>
      <w:ins w:id="1012" w:author="smaslan" w:date="2018-05-15T13:20:00Z">
        <w:r w:rsidRPr="0065293F">
          <w:rPr>
            <w:lang w:val="en-US"/>
          </w:rPr>
          <w:t>*</w:t>
        </w:r>
        <w:r>
          <w:rPr>
            <w:lang w:val="en-US"/>
          </w:rPr>
          <w:t xml:space="preserve"> </w:t>
        </w:r>
        <w:r w:rsidRPr="0065293F">
          <w:rPr>
            <w:lang w:val="en-US"/>
          </w:rPr>
          <w:t xml:space="preserve">- </w:t>
        </w:r>
        <w:r>
          <w:rPr>
            <w:lang w:val="en-US"/>
          </w:rPr>
          <w:t xml:space="preserve">channel prefix </w:t>
        </w:r>
      </w:ins>
      <w:ins w:id="1013" w:author="smaslan" w:date="2018-08-09T10:52:00Z">
        <w:r w:rsidR="006D2678">
          <w:rPr>
            <w:lang w:val="en-US"/>
          </w:rPr>
          <w:fldChar w:fldCharType="begin"/>
        </w:r>
        <w:r w:rsidR="006D2678">
          <w:rPr>
            <w:lang w:val="en-US"/>
          </w:rPr>
          <w:instrText xml:space="preserve"> REF _Ref521575187 \r \h </w:instrText>
        </w:r>
      </w:ins>
      <w:r w:rsidR="006D2678">
        <w:rPr>
          <w:lang w:val="en-US"/>
        </w:rPr>
      </w:r>
      <w:ins w:id="1014" w:author="smaslan" w:date="2018-08-09T10:52:00Z">
        <w:r w:rsidR="006D2678">
          <w:rPr>
            <w:lang w:val="en-US"/>
          </w:rPr>
          <w:fldChar w:fldCharType="separate"/>
        </w:r>
        <w:r w:rsidR="006D2678">
          <w:rPr>
            <w:lang w:val="en-US"/>
          </w:rPr>
          <w:t>[4]</w:t>
        </w:r>
        <w:r w:rsidR="006D2678">
          <w:rPr>
            <w:lang w:val="en-US"/>
          </w:rPr>
          <w:fldChar w:fldCharType="end"/>
        </w:r>
      </w:ins>
      <w:ins w:id="1015" w:author="smaslan" w:date="2018-05-15T13:20:00Z">
        <w:r>
          <w:rPr>
            <w:lang w:val="en-US"/>
          </w:rPr>
          <w:t xml:space="preserve"> (e.g. “u_”, “i_”, “</w:t>
        </w:r>
        <w:proofErr w:type="spellStart"/>
        <w:r>
          <w:rPr>
            <w:lang w:val="en-US"/>
          </w:rPr>
          <w:t>u_lo</w:t>
        </w:r>
        <w:proofErr w:type="spellEnd"/>
        <w:r>
          <w:rPr>
            <w:lang w:val="en-US"/>
          </w:rPr>
          <w:t>_</w:t>
        </w:r>
        <w:proofErr w:type="gramStart"/>
        <w:r>
          <w:rPr>
            <w:lang w:val="en-US"/>
          </w:rPr>
          <w:t>”, …)</w:t>
        </w:r>
        <w:proofErr w:type="gramEnd"/>
      </w:ins>
    </w:p>
    <w:p w:rsidR="001C5B92" w:rsidRDefault="00E51203" w:rsidP="00E51203">
      <w:pPr>
        <w:pStyle w:val="Nadpis4"/>
        <w:rPr>
          <w:lang w:val="en-US"/>
        </w:rPr>
      </w:pPr>
      <w:bookmarkStart w:id="1016" w:name="_Toc531694810"/>
      <w:r>
        <w:rPr>
          <w:lang w:val="en-US"/>
        </w:rPr>
        <w:t>Aperture correction (optional)</w:t>
      </w:r>
      <w:bookmarkEnd w:id="952"/>
      <w:bookmarkEnd w:id="1016"/>
    </w:p>
    <w:p w:rsidR="00E51203" w:rsidRDefault="00E51203" w:rsidP="001C5B92">
      <w:pPr>
        <w:rPr>
          <w:lang w:val="en-US"/>
        </w:rPr>
      </w:pPr>
      <w:r>
        <w:rPr>
          <w:lang w:val="en-US"/>
        </w:rPr>
        <w:t>Correction “</w:t>
      </w:r>
      <w:r w:rsidRPr="00E51203">
        <w:rPr>
          <w:b/>
          <w:lang w:val="en-US"/>
        </w:rPr>
        <w:t>aperture correction</w:t>
      </w:r>
      <w:r>
        <w:rPr>
          <w:lang w:val="en-US"/>
        </w:rPr>
        <w:t>” defines whether the TWM algorithms should perform gain and phase correction to the effect of the aperture time of the ADC. The correction has effect only for digitizers that have aperture parameter such as 3458A. It will perform corrections:</w:t>
      </w:r>
    </w:p>
    <w:p w:rsidR="00E51203" w:rsidRPr="00A525FC" w:rsidRDefault="00E51203" w:rsidP="00E51203">
      <w:pPr>
        <w:rPr>
          <w:rStyle w:val="Zvraznn"/>
        </w:rPr>
      </w:pPr>
      <w:proofErr w:type="spellStart"/>
      <w:r>
        <w:rPr>
          <w:rStyle w:val="Zvraznn"/>
        </w:rPr>
        <w:t>k_gain</w:t>
      </w:r>
      <w:proofErr w:type="spellEnd"/>
      <w:r>
        <w:rPr>
          <w:rStyle w:val="Zvraznn"/>
        </w:rPr>
        <w:t xml:space="preserve"> = Ta*</w:t>
      </w:r>
      <w:proofErr w:type="spellStart"/>
      <w:r>
        <w:rPr>
          <w:rStyle w:val="Zvraznn"/>
        </w:rPr>
        <w:t>pi</w:t>
      </w:r>
      <w:proofErr w:type="spellEnd"/>
      <w:r>
        <w:rPr>
          <w:rStyle w:val="Zvraznn"/>
        </w:rPr>
        <w:t>*f/</w:t>
      </w:r>
      <w:r w:rsidRPr="00E51203">
        <w:rPr>
          <w:rStyle w:val="Zvraznn"/>
          <w:i w:val="0"/>
        </w:rPr>
        <w:t>sin</w:t>
      </w:r>
      <w:r w:rsidRPr="007A48CF">
        <w:rPr>
          <w:rStyle w:val="Zvraznn"/>
          <w:i w:val="0"/>
        </w:rPr>
        <w:t>(</w:t>
      </w:r>
      <w:r>
        <w:rPr>
          <w:rStyle w:val="Zvraznn"/>
        </w:rPr>
        <w:t>Ta*</w:t>
      </w:r>
      <w:proofErr w:type="spellStart"/>
      <w:r>
        <w:rPr>
          <w:rStyle w:val="Zvraznn"/>
        </w:rPr>
        <w:t>pi</w:t>
      </w:r>
      <w:proofErr w:type="spellEnd"/>
      <w:r>
        <w:rPr>
          <w:rStyle w:val="Zvraznn"/>
        </w:rPr>
        <w:t>*f</w:t>
      </w:r>
      <w:r w:rsidRPr="007A48CF">
        <w:rPr>
          <w:rStyle w:val="Zvraznn"/>
          <w:i w:val="0"/>
        </w:rPr>
        <w:t>)</w:t>
      </w:r>
      <w:r w:rsidR="007A48CF" w:rsidRPr="007A48CF">
        <w:rPr>
          <w:rStyle w:val="Zvraznn"/>
          <w:i w:val="0"/>
        </w:rPr>
        <w:t xml:space="preserve"> [-]</w:t>
      </w:r>
      <w:r w:rsidRPr="007A48CF">
        <w:rPr>
          <w:rStyle w:val="Zvraznn"/>
          <w:i w:val="0"/>
        </w:rPr>
        <w:t>,</w:t>
      </w:r>
    </w:p>
    <w:p w:rsidR="00E51203" w:rsidRPr="007A48CF" w:rsidRDefault="00E51203" w:rsidP="00E51203">
      <w:pPr>
        <w:rPr>
          <w:rStyle w:val="Zvraznn"/>
          <w:i w:val="0"/>
        </w:rPr>
      </w:pPr>
      <w:proofErr w:type="spellStart"/>
      <w:r>
        <w:rPr>
          <w:rStyle w:val="Zvraznn"/>
        </w:rPr>
        <w:t>k_phi</w:t>
      </w:r>
      <w:proofErr w:type="spellEnd"/>
      <w:r w:rsidRPr="00A525FC">
        <w:rPr>
          <w:rStyle w:val="Zvraznn"/>
        </w:rPr>
        <w:t xml:space="preserve"> = </w:t>
      </w:r>
      <w:r>
        <w:rPr>
          <w:rStyle w:val="Zvraznn"/>
        </w:rPr>
        <w:t>Ta*</w:t>
      </w:r>
      <w:proofErr w:type="spellStart"/>
      <w:r>
        <w:rPr>
          <w:rStyle w:val="Zvraznn"/>
        </w:rPr>
        <w:t>pi</w:t>
      </w:r>
      <w:proofErr w:type="spellEnd"/>
      <w:r>
        <w:rPr>
          <w:rStyle w:val="Zvraznn"/>
        </w:rPr>
        <w:t>*f</w:t>
      </w:r>
      <w:r w:rsidR="007A48CF" w:rsidRPr="007A48CF">
        <w:rPr>
          <w:rStyle w:val="Zvraznn"/>
          <w:i w:val="0"/>
        </w:rPr>
        <w:t xml:space="preserve"> [rad]</w:t>
      </w:r>
      <w:r w:rsidRPr="007A48CF">
        <w:rPr>
          <w:rStyle w:val="Zvraznn"/>
          <w:i w:val="0"/>
        </w:rPr>
        <w:t>,</w:t>
      </w:r>
    </w:p>
    <w:p w:rsidR="00D04F8E" w:rsidRDefault="00E51203" w:rsidP="00D04F8E">
      <w:pPr>
        <w:rPr>
          <w:lang w:val="en-US"/>
        </w:rPr>
      </w:pPr>
      <w:proofErr w:type="gramStart"/>
      <w:r>
        <w:rPr>
          <w:lang w:val="en-US"/>
        </w:rPr>
        <w:t>where</w:t>
      </w:r>
      <w:proofErr w:type="gramEnd"/>
      <w:r>
        <w:rPr>
          <w:lang w:val="en-US"/>
        </w:rPr>
        <w:t xml:space="preserve"> the </w:t>
      </w:r>
      <w:r w:rsidRPr="00E51203">
        <w:rPr>
          <w:i/>
          <w:lang w:val="en-US"/>
        </w:rPr>
        <w:t>Ta</w:t>
      </w:r>
      <w:r>
        <w:rPr>
          <w:lang w:val="en-US"/>
        </w:rPr>
        <w:t xml:space="preserve"> is aperture time</w:t>
      </w:r>
      <w:r w:rsidR="00D04F8E">
        <w:rPr>
          <w:lang w:val="en-US"/>
        </w:rPr>
        <w:t xml:space="preserve"> from measurement header</w:t>
      </w:r>
      <w:r>
        <w:rPr>
          <w:lang w:val="en-US"/>
        </w:rPr>
        <w:t>.</w:t>
      </w:r>
      <w:r w:rsidR="00D04F8E">
        <w:rPr>
          <w:lang w:val="en-US"/>
        </w:rPr>
        <w:t xml:space="preserve"> 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D04F8E">
        <w:rPr>
          <w:rFonts w:ascii="Courier New" w:hAnsi="Courier New" w:cs="Courier New"/>
          <w:color w:val="000000"/>
          <w:sz w:val="14"/>
          <w:szCs w:val="20"/>
          <w:lang w:val="en-US"/>
        </w:rPr>
        <w:t>aperture correction</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D04F8E">
        <w:rPr>
          <w:rFonts w:ascii="Courier New" w:hAnsi="Courier New" w:cs="Courier New"/>
          <w:color w:val="000000"/>
          <w:sz w:val="14"/>
          <w:szCs w:val="20"/>
          <w:lang w:val="en-US"/>
        </w:rPr>
        <w:t>aperture correction</w:t>
      </w:r>
    </w:p>
    <w:p w:rsidR="00E51203" w:rsidRDefault="00E51203" w:rsidP="001C5B92">
      <w:pPr>
        <w:rPr>
          <w:lang w:val="en-US"/>
        </w:rPr>
      </w:pPr>
    </w:p>
    <w:p w:rsidR="00D04F8E" w:rsidRDefault="00D04F8E" w:rsidP="001C5B92">
      <w:pPr>
        <w:rPr>
          <w:lang w:val="en-US"/>
        </w:rPr>
      </w:pPr>
      <w:r>
        <w:rPr>
          <w:lang w:val="en-US"/>
        </w:rPr>
        <w:t>Non-zero value enables the correction. This correction has no uncertainty value.</w:t>
      </w:r>
    </w:p>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784"/>
        <w:gridCol w:w="1513"/>
        <w:gridCol w:w="3218"/>
      </w:tblGrid>
      <w:tr w:rsidR="00D04F8E" w:rsidTr="007A48CF">
        <w:tc>
          <w:tcPr>
            <w:tcW w:w="1784"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3218" w:type="dxa"/>
          </w:tcPr>
          <w:p w:rsidR="00D04F8E" w:rsidRPr="00152C25" w:rsidRDefault="00D04F8E" w:rsidP="005E0D85">
            <w:pPr>
              <w:rPr>
                <w:i/>
                <w:lang w:val="en-US"/>
              </w:rPr>
            </w:pPr>
            <w:r w:rsidRPr="00152C25">
              <w:rPr>
                <w:i/>
                <w:lang w:val="en-US"/>
              </w:rPr>
              <w:t>Meaning</w:t>
            </w:r>
          </w:p>
        </w:tc>
      </w:tr>
      <w:tr w:rsidR="00D04F8E" w:rsidTr="007A48CF">
        <w:tc>
          <w:tcPr>
            <w:tcW w:w="1784" w:type="dxa"/>
          </w:tcPr>
          <w:p w:rsidR="00D04F8E" w:rsidRDefault="00D04F8E" w:rsidP="005E0D85">
            <w:pPr>
              <w:rPr>
                <w:lang w:val="en-US"/>
              </w:rPr>
            </w:pPr>
            <w:r>
              <w:rPr>
                <w:lang w:val="en-US"/>
              </w:rPr>
              <w:t>*</w:t>
            </w:r>
            <w:proofErr w:type="spellStart"/>
            <w:r>
              <w:rPr>
                <w:lang w:val="en-US"/>
              </w:rPr>
              <w:t>adc_aper_corr.v</w:t>
            </w:r>
            <w:proofErr w:type="spellEnd"/>
          </w:p>
        </w:tc>
        <w:tc>
          <w:tcPr>
            <w:tcW w:w="1513" w:type="dxa"/>
          </w:tcPr>
          <w:p w:rsidR="00D04F8E" w:rsidRDefault="00D04F8E" w:rsidP="005E0D85">
            <w:pPr>
              <w:jc w:val="center"/>
              <w:rPr>
                <w:lang w:val="en-US"/>
              </w:rPr>
            </w:pPr>
            <w:r>
              <w:rPr>
                <w:lang w:val="en-US"/>
              </w:rPr>
              <w:t>1</w:t>
            </w:r>
          </w:p>
        </w:tc>
        <w:tc>
          <w:tcPr>
            <w:tcW w:w="3218" w:type="dxa"/>
          </w:tcPr>
          <w:p w:rsidR="00D04F8E" w:rsidRDefault="007A48CF" w:rsidP="005E0D85">
            <w:pPr>
              <w:rPr>
                <w:lang w:val="en-US"/>
              </w:rPr>
            </w:pPr>
            <w:r>
              <w:rPr>
                <w:lang w:val="en-US"/>
              </w:rPr>
              <w:t>0/1 to disable/enable correction</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1017" w:author="smaslan" w:date="2018-08-09T10:52:00Z">
        <w:r w:rsidR="006D2678">
          <w:rPr>
            <w:lang w:val="en-US"/>
          </w:rPr>
          <w:fldChar w:fldCharType="begin"/>
        </w:r>
        <w:r w:rsidR="006D2678">
          <w:rPr>
            <w:lang w:val="en-US"/>
          </w:rPr>
          <w:instrText xml:space="preserve"> REF _Ref521575187 \r \h </w:instrText>
        </w:r>
      </w:ins>
      <w:r w:rsidR="006D2678">
        <w:rPr>
          <w:lang w:val="en-US"/>
        </w:rPr>
      </w:r>
      <w:ins w:id="1018" w:author="smaslan" w:date="2018-08-09T10:52:00Z">
        <w:r w:rsidR="006D2678">
          <w:rPr>
            <w:lang w:val="en-US"/>
          </w:rPr>
          <w:fldChar w:fldCharType="separate"/>
        </w:r>
        <w:r w:rsidR="006D2678">
          <w:rPr>
            <w:lang w:val="en-US"/>
          </w:rPr>
          <w:t>[4]</w:t>
        </w:r>
        <w:r w:rsidR="006D2678">
          <w:rPr>
            <w:lang w:val="en-US"/>
          </w:rPr>
          <w:fldChar w:fldCharType="end"/>
        </w:r>
      </w:ins>
      <w:del w:id="1019"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D04F8E" w:rsidRDefault="00D04F8E" w:rsidP="00D04F8E">
      <w:pPr>
        <w:pStyle w:val="Nadpis4"/>
        <w:rPr>
          <w:lang w:val="en-US"/>
        </w:rPr>
      </w:pPr>
      <w:bookmarkStart w:id="1020" w:name="_Toc509317776"/>
      <w:bookmarkStart w:id="1021" w:name="_Toc531694811"/>
      <w:r>
        <w:rPr>
          <w:lang w:val="en-US"/>
        </w:rPr>
        <w:t>SFDR value (optional)</w:t>
      </w:r>
      <w:bookmarkEnd w:id="1020"/>
      <w:bookmarkEnd w:id="1021"/>
    </w:p>
    <w:p w:rsidR="00D04F8E" w:rsidRDefault="00D04F8E" w:rsidP="00D04F8E">
      <w:pPr>
        <w:rPr>
          <w:lang w:val="en-US"/>
        </w:rPr>
      </w:pPr>
      <w:r>
        <w:rPr>
          <w:lang w:val="en-US"/>
        </w:rPr>
        <w:t>Correction “</w:t>
      </w:r>
      <w:proofErr w:type="spellStart"/>
      <w:r w:rsidRPr="00D04F8E">
        <w:rPr>
          <w:b/>
          <w:lang w:val="en-US"/>
        </w:rPr>
        <w:t>sfdr</w:t>
      </w:r>
      <w:proofErr w:type="spellEnd"/>
      <w:r>
        <w:rPr>
          <w:lang w:val="en-US"/>
        </w:rPr>
        <w:t xml:space="preserve">” defines </w:t>
      </w:r>
      <w:del w:id="1022" w:author="smaslan" w:date="2018-12-04T13:50:00Z">
        <w:r w:rsidDel="00A278A6">
          <w:rPr>
            <w:lang w:val="en-US"/>
          </w:rPr>
          <w:delText xml:space="preserve">effects </w:delText>
        </w:r>
      </w:del>
      <w:ins w:id="1023" w:author="smaslan" w:date="2018-12-04T13:50:00Z">
        <w:r w:rsidR="00A278A6">
          <w:rPr>
            <w:lang w:val="en-US"/>
          </w:rPr>
          <w:t>e</w:t>
        </w:r>
        <w:r w:rsidR="00A278A6">
          <w:rPr>
            <w:lang w:val="en-US"/>
          </w:rPr>
          <w:t xml:space="preserve">ffects </w:t>
        </w:r>
      </w:ins>
      <w:r>
        <w:rPr>
          <w:lang w:val="en-US"/>
        </w:rPr>
        <w:t xml:space="preserve">of the distortion of the digitizer. It is defined as 2D CSV table </w:t>
      </w:r>
      <w:r w:rsidR="007A48CF">
        <w:rPr>
          <w:lang w:val="en-US"/>
        </w:rPr>
        <w:t xml:space="preserve">of SFDR values </w:t>
      </w:r>
      <w:r>
        <w:rPr>
          <w:lang w:val="en-US"/>
        </w:rPr>
        <w:t>dependent on fundamental component amplitude and frequency. It is a value in [dB].</w:t>
      </w:r>
      <w:r w:rsidRPr="00D04F8E">
        <w:rPr>
          <w:lang w:val="en-US"/>
        </w:rPr>
        <w:t xml:space="preserve"> </w:t>
      </w:r>
      <w:r>
        <w:rPr>
          <w:lang w:val="en-US"/>
        </w:rPr>
        <w:t xml:space="preserve">Note the values are positive, i.e.: 120 dB means max spur amplitude is </w:t>
      </w:r>
      <w:r w:rsidRPr="003745B9">
        <w:rPr>
          <w:i/>
          <w:lang w:val="en-US"/>
        </w:rPr>
        <w:t>A0*10^</w:t>
      </w:r>
      <w:r>
        <w:rPr>
          <w:i/>
          <w:lang w:val="en-US"/>
        </w:rPr>
        <w:t>-</w:t>
      </w:r>
      <w:r w:rsidRPr="003745B9">
        <w:rPr>
          <w:i/>
          <w:lang w:val="en-US"/>
        </w:rPr>
        <w:t>(120/20)</w:t>
      </w:r>
      <w:r>
        <w:rPr>
          <w:lang w:val="en-US"/>
        </w:rPr>
        <w:t>.</w:t>
      </w:r>
      <w:r w:rsidR="005C0BF3">
        <w:rPr>
          <w:lang w:val="en-US"/>
        </w:rPr>
        <w:t xml:space="preserve"> The SFDR value is not correction as such as SFDR cannot be used to correct anything. It is just used by the TWM algorithms to estimate uncertainty caused by the SFDR.</w:t>
      </w:r>
    </w:p>
    <w:p w:rsidR="00D04F8E" w:rsidRPr="007E2598" w:rsidRDefault="00D04F8E" w:rsidP="00D04F8E">
      <w:pPr>
        <w:rPr>
          <w:lang w:val="en-US"/>
        </w:rPr>
      </w:pPr>
      <w:r>
        <w:rPr>
          <w:lang w:val="en-US"/>
        </w:rPr>
        <w:lastRenderedPageBreak/>
        <w:t>Example of the correction section:</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A16BB5" w:rsidRDefault="00D04F8E" w:rsidP="00D04F8E">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\sfdr.csv</w:t>
      </w:r>
    </w:p>
    <w:p w:rsidR="00D04F8E" w:rsidRDefault="00D04F8E" w:rsidP="00D04F8E">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D04F8E" w:rsidRPr="007E2598" w:rsidRDefault="00D04F8E" w:rsidP="00D04F8E">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D04F8E" w:rsidRPr="007E2598" w:rsidRDefault="00D04F8E" w:rsidP="00D04F8E">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sfdr</w:t>
      </w:r>
      <w:proofErr w:type="spellEnd"/>
    </w:p>
    <w:p w:rsidR="00D04F8E" w:rsidRPr="00D04F8E" w:rsidRDefault="00D04F8E" w:rsidP="00D04F8E">
      <w:pPr>
        <w:rPr>
          <w:lang w:val="en-US"/>
        </w:rPr>
      </w:pPr>
    </w:p>
    <w:p w:rsidR="00D04F8E" w:rsidRDefault="00D04F8E" w:rsidP="00D04F8E">
      <w:pPr>
        <w:rPr>
          <w:lang w:val="en-US"/>
        </w:rPr>
      </w:pPr>
      <w:r>
        <w:rPr>
          <w:lang w:val="en-US"/>
        </w:rPr>
        <w:t>2D CSV table format:</w:t>
      </w:r>
    </w:p>
    <w:tbl>
      <w:tblPr>
        <w:tblStyle w:val="Mkatabulky"/>
        <w:tblW w:w="0" w:type="auto"/>
        <w:tblLook w:val="04A0" w:firstRow="1" w:lastRow="0" w:firstColumn="1" w:lastColumn="0" w:noHBand="0" w:noVBand="1"/>
      </w:tblPr>
      <w:tblGrid>
        <w:gridCol w:w="1313"/>
        <w:gridCol w:w="4849"/>
      </w:tblGrid>
      <w:tr w:rsidR="00D04F8E" w:rsidTr="00D04F8E">
        <w:tc>
          <w:tcPr>
            <w:tcW w:w="1313" w:type="dxa"/>
          </w:tcPr>
          <w:p w:rsidR="00D04F8E" w:rsidRDefault="00D04F8E" w:rsidP="005E0D85">
            <w:pPr>
              <w:rPr>
                <w:lang w:val="en-US"/>
              </w:rPr>
            </w:pPr>
            <w:r>
              <w:rPr>
                <w:lang w:val="en-US"/>
              </w:rPr>
              <w:t>x-axis:</w:t>
            </w:r>
          </w:p>
        </w:tc>
        <w:tc>
          <w:tcPr>
            <w:tcW w:w="4849" w:type="dxa"/>
          </w:tcPr>
          <w:p w:rsidR="00D04F8E" w:rsidRDefault="00D04F8E" w:rsidP="005E0D85">
            <w:pPr>
              <w:rPr>
                <w:lang w:val="en-US"/>
              </w:rPr>
            </w:pPr>
            <w:r>
              <w:rPr>
                <w:lang w:val="en-US"/>
              </w:rPr>
              <w:t>Fundamental harmonic component amplitude [V]</w:t>
            </w:r>
          </w:p>
        </w:tc>
      </w:tr>
      <w:tr w:rsidR="00D04F8E" w:rsidTr="00D04F8E">
        <w:tc>
          <w:tcPr>
            <w:tcW w:w="1313" w:type="dxa"/>
          </w:tcPr>
          <w:p w:rsidR="00D04F8E" w:rsidRDefault="00D04F8E" w:rsidP="005E0D85">
            <w:pPr>
              <w:rPr>
                <w:lang w:val="en-US"/>
              </w:rPr>
            </w:pPr>
            <w:r>
              <w:rPr>
                <w:lang w:val="en-US"/>
              </w:rPr>
              <w:t>y-axis:</w:t>
            </w:r>
          </w:p>
        </w:tc>
        <w:tc>
          <w:tcPr>
            <w:tcW w:w="4849" w:type="dxa"/>
          </w:tcPr>
          <w:p w:rsidR="00D04F8E" w:rsidRDefault="00D04F8E" w:rsidP="005E0D85">
            <w:pPr>
              <w:rPr>
                <w:lang w:val="en-US"/>
              </w:rPr>
            </w:pPr>
            <w:r>
              <w:rPr>
                <w:lang w:val="en-US"/>
              </w:rPr>
              <w:t>Fundamental harmonic component frequency [Hz]</w:t>
            </w:r>
          </w:p>
        </w:tc>
      </w:tr>
      <w:tr w:rsidR="00D04F8E" w:rsidTr="00D04F8E">
        <w:tc>
          <w:tcPr>
            <w:tcW w:w="1313" w:type="dxa"/>
          </w:tcPr>
          <w:p w:rsidR="00D04F8E" w:rsidRDefault="00D04F8E" w:rsidP="005E0D85">
            <w:pPr>
              <w:rPr>
                <w:lang w:val="en-US"/>
              </w:rPr>
            </w:pPr>
            <w:r>
              <w:rPr>
                <w:lang w:val="en-US"/>
              </w:rPr>
              <w:t>Quantities:</w:t>
            </w:r>
          </w:p>
        </w:tc>
        <w:tc>
          <w:tcPr>
            <w:tcW w:w="4849" w:type="dxa"/>
          </w:tcPr>
          <w:p w:rsidR="00D04F8E" w:rsidRDefault="00D04F8E" w:rsidP="00D04F8E">
            <w:pPr>
              <w:rPr>
                <w:lang w:val="en-US"/>
              </w:rPr>
            </w:pPr>
            <w:proofErr w:type="spellStart"/>
            <w:r>
              <w:rPr>
                <w:lang w:val="en-US"/>
              </w:rPr>
              <w:t>sfdr</w:t>
            </w:r>
            <w:proofErr w:type="spellEnd"/>
            <w:r>
              <w:rPr>
                <w:lang w:val="en-US"/>
              </w:rPr>
              <w:t xml:space="preserve"> – positive SFDR value [dB]</w:t>
            </w:r>
          </w:p>
        </w:tc>
      </w:tr>
    </w:tbl>
    <w:p w:rsidR="00D04F8E" w:rsidRDefault="00D04F8E" w:rsidP="00D04F8E">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D04F8E" w:rsidTr="005E0D85">
        <w:tc>
          <w:tcPr>
            <w:tcW w:w="1465" w:type="dxa"/>
          </w:tcPr>
          <w:p w:rsidR="00D04F8E" w:rsidRPr="00152C25" w:rsidRDefault="00D04F8E" w:rsidP="005E0D85">
            <w:pPr>
              <w:rPr>
                <w:i/>
                <w:lang w:val="en-US"/>
              </w:rPr>
            </w:pPr>
            <w:r w:rsidRPr="00152C25">
              <w:rPr>
                <w:i/>
                <w:lang w:val="en-US"/>
              </w:rPr>
              <w:t>QWTB name</w:t>
            </w:r>
          </w:p>
        </w:tc>
        <w:tc>
          <w:tcPr>
            <w:tcW w:w="1513" w:type="dxa"/>
          </w:tcPr>
          <w:p w:rsidR="00D04F8E" w:rsidRPr="00152C25" w:rsidRDefault="00D04F8E" w:rsidP="005E0D85">
            <w:pPr>
              <w:rPr>
                <w:i/>
                <w:lang w:val="en-US"/>
              </w:rPr>
            </w:pPr>
            <w:r w:rsidRPr="00152C25">
              <w:rPr>
                <w:i/>
                <w:lang w:val="en-US"/>
              </w:rPr>
              <w:t>Default value</w:t>
            </w:r>
          </w:p>
        </w:tc>
        <w:tc>
          <w:tcPr>
            <w:tcW w:w="2170" w:type="dxa"/>
          </w:tcPr>
          <w:p w:rsidR="00D04F8E" w:rsidRPr="00152C25" w:rsidRDefault="00D04F8E" w:rsidP="005E0D85">
            <w:pPr>
              <w:rPr>
                <w:i/>
                <w:lang w:val="en-US"/>
              </w:rPr>
            </w:pPr>
            <w:r w:rsidRPr="00152C25">
              <w:rPr>
                <w:i/>
                <w:lang w:val="en-US"/>
              </w:rPr>
              <w:t>Meaning</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adc_sfdr_f.v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Frequency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adc_sfdr_a.v</w:t>
            </w:r>
            <w:proofErr w:type="spellEnd"/>
          </w:p>
        </w:tc>
        <w:tc>
          <w:tcPr>
            <w:tcW w:w="1513" w:type="dxa"/>
          </w:tcPr>
          <w:p w:rsidR="00D04F8E" w:rsidRDefault="00D04F8E" w:rsidP="005E0D85">
            <w:pPr>
              <w:jc w:val="center"/>
              <w:rPr>
                <w:lang w:val="en-US"/>
              </w:rPr>
            </w:pPr>
            <w:r>
              <w:rPr>
                <w:lang w:val="en-US"/>
              </w:rPr>
              <w:t>[]</w:t>
            </w:r>
          </w:p>
        </w:tc>
        <w:tc>
          <w:tcPr>
            <w:tcW w:w="2170" w:type="dxa"/>
          </w:tcPr>
          <w:p w:rsidR="00D04F8E" w:rsidRDefault="00D04F8E" w:rsidP="005E0D85">
            <w:pPr>
              <w:rPr>
                <w:lang w:val="en-US"/>
              </w:rPr>
            </w:pPr>
            <w:r>
              <w:rPr>
                <w:lang w:val="en-US"/>
              </w:rPr>
              <w:t>Amplitude axis</w:t>
            </w:r>
          </w:p>
        </w:tc>
      </w:tr>
      <w:tr w:rsidR="00D04F8E" w:rsidTr="005E0D85">
        <w:tc>
          <w:tcPr>
            <w:tcW w:w="1465" w:type="dxa"/>
          </w:tcPr>
          <w:p w:rsidR="00D04F8E" w:rsidRDefault="00D04F8E" w:rsidP="005E0D85">
            <w:pPr>
              <w:rPr>
                <w:lang w:val="en-US"/>
              </w:rPr>
            </w:pPr>
            <w:r>
              <w:rPr>
                <w:lang w:val="en-US"/>
              </w:rPr>
              <w:t>*</w:t>
            </w:r>
            <w:proofErr w:type="spellStart"/>
            <w:r>
              <w:rPr>
                <w:lang w:val="en-US"/>
              </w:rPr>
              <w:t>adc_sfdr.v</w:t>
            </w:r>
            <w:proofErr w:type="spellEnd"/>
          </w:p>
        </w:tc>
        <w:tc>
          <w:tcPr>
            <w:tcW w:w="1513" w:type="dxa"/>
          </w:tcPr>
          <w:p w:rsidR="00D04F8E" w:rsidRDefault="00D04F8E" w:rsidP="00D04F8E">
            <w:pPr>
              <w:jc w:val="center"/>
              <w:rPr>
                <w:lang w:val="en-US"/>
              </w:rPr>
            </w:pPr>
            <w:del w:id="1024" w:author="smaslan" w:date="2018-05-15T13:23:00Z">
              <w:r w:rsidDel="00E540B0">
                <w:rPr>
                  <w:lang w:val="en-US"/>
                </w:rPr>
                <w:delText>-</w:delText>
              </w:r>
            </w:del>
            <w:r>
              <w:rPr>
                <w:lang w:val="en-US"/>
              </w:rPr>
              <w:t>180</w:t>
            </w:r>
          </w:p>
        </w:tc>
        <w:tc>
          <w:tcPr>
            <w:tcW w:w="2170" w:type="dxa"/>
          </w:tcPr>
          <w:p w:rsidR="00D04F8E" w:rsidRDefault="00D04F8E" w:rsidP="00D04F8E">
            <w:pPr>
              <w:rPr>
                <w:lang w:val="en-US"/>
              </w:rPr>
            </w:pPr>
            <w:r>
              <w:rPr>
                <w:lang w:val="en-US"/>
              </w:rPr>
              <w:t>SFDR values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1025" w:author="smaslan" w:date="2018-08-09T10:52:00Z">
        <w:r w:rsidR="006D2678">
          <w:rPr>
            <w:lang w:val="en-US"/>
          </w:rPr>
          <w:fldChar w:fldCharType="begin"/>
        </w:r>
        <w:r w:rsidR="006D2678">
          <w:rPr>
            <w:lang w:val="en-US"/>
          </w:rPr>
          <w:instrText xml:space="preserve"> REF _Ref521575187 \r \h </w:instrText>
        </w:r>
      </w:ins>
      <w:r w:rsidR="006D2678">
        <w:rPr>
          <w:lang w:val="en-US"/>
        </w:rPr>
      </w:r>
      <w:ins w:id="1026" w:author="smaslan" w:date="2018-08-09T10:52:00Z">
        <w:r w:rsidR="006D2678">
          <w:rPr>
            <w:lang w:val="en-US"/>
          </w:rPr>
          <w:fldChar w:fldCharType="separate"/>
        </w:r>
        <w:r w:rsidR="006D2678">
          <w:rPr>
            <w:lang w:val="en-US"/>
          </w:rPr>
          <w:t>[4]</w:t>
        </w:r>
        <w:r w:rsidR="006D2678">
          <w:rPr>
            <w:lang w:val="en-US"/>
          </w:rPr>
          <w:fldChar w:fldCharType="end"/>
        </w:r>
      </w:ins>
      <w:del w:id="1027"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D04F8E" w:rsidRDefault="005C0BF3" w:rsidP="005C0BF3">
      <w:pPr>
        <w:pStyle w:val="Nadpis4"/>
        <w:rPr>
          <w:lang w:val="en-US"/>
        </w:rPr>
      </w:pPr>
      <w:bookmarkStart w:id="1028" w:name="_Toc509317777"/>
      <w:bookmarkStart w:id="1029" w:name="_Toc531694812"/>
      <w:r>
        <w:rPr>
          <w:lang w:val="en-US"/>
        </w:rPr>
        <w:t>RMS jitter (optional)</w:t>
      </w:r>
      <w:bookmarkEnd w:id="1028"/>
      <w:bookmarkEnd w:id="1029"/>
    </w:p>
    <w:p w:rsidR="005C0BF3" w:rsidRDefault="005C0BF3" w:rsidP="001C5B92">
      <w:pPr>
        <w:rPr>
          <w:lang w:val="en-US"/>
        </w:rPr>
      </w:pPr>
      <w:r>
        <w:rPr>
          <w:lang w:val="en-US"/>
        </w:rPr>
        <w:t>Correction “</w:t>
      </w:r>
      <w:proofErr w:type="spellStart"/>
      <w:r w:rsidRPr="005C0BF3">
        <w:rPr>
          <w:b/>
          <w:lang w:val="en-US"/>
        </w:rPr>
        <w:t>rms</w:t>
      </w:r>
      <w:proofErr w:type="spellEnd"/>
      <w:r w:rsidRPr="005C0BF3">
        <w:rPr>
          <w:b/>
          <w:lang w:val="en-US"/>
        </w:rPr>
        <w:t xml:space="preserve"> jitter</w:t>
      </w:r>
      <w:r>
        <w:rPr>
          <w:lang w:val="en-US"/>
        </w:rPr>
        <w:t xml:space="preserve">” defines </w:t>
      </w:r>
      <w:proofErr w:type="spellStart"/>
      <w:r w:rsidRPr="005C0BF3">
        <w:rPr>
          <w:lang w:val="en-US"/>
        </w:rPr>
        <w:t>rms</w:t>
      </w:r>
      <w:proofErr w:type="spellEnd"/>
      <w:r>
        <w:rPr>
          <w:lang w:val="en-US"/>
        </w:rPr>
        <w:t xml:space="preserve"> value of the channel time jitter in [s]. Example of the jitter correction section:</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A16BB5" w:rsidRDefault="005C0BF3" w:rsidP="005C0BF3">
      <w:pPr>
        <w:autoSpaceDE w:val="0"/>
        <w:autoSpaceDN w:val="0"/>
        <w:adjustRightInd w:val="0"/>
        <w:spacing w:after="0" w:line="240" w:lineRule="auto"/>
        <w:ind w:left="708" w:firstLine="708"/>
        <w:rPr>
          <w:rFonts w:ascii="Courier New" w:hAnsi="Courier New" w:cs="Courier New"/>
          <w:b/>
          <w:color w:val="FF0000"/>
          <w:sz w:val="14"/>
          <w:szCs w:val="20"/>
          <w:lang w:val="en-US"/>
        </w:rPr>
      </w:pPr>
      <w:r>
        <w:rPr>
          <w:rFonts w:ascii="Courier New" w:hAnsi="Courier New" w:cs="Courier New"/>
          <w:b/>
          <w:color w:val="FF0000"/>
          <w:sz w:val="14"/>
          <w:szCs w:val="20"/>
          <w:lang w:val="en-US"/>
        </w:rPr>
        <w:t>1e-8</w:t>
      </w:r>
    </w:p>
    <w:p w:rsidR="005C0BF3" w:rsidRDefault="005C0BF3" w:rsidP="005C0BF3">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5C0BF3" w:rsidRPr="007E2598" w:rsidRDefault="005C0BF3" w:rsidP="005C0BF3">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5C0BF3" w:rsidRPr="007E2598" w:rsidRDefault="005C0BF3" w:rsidP="005C0BF3">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proofErr w:type="spellStart"/>
      <w:r>
        <w:rPr>
          <w:rFonts w:ascii="Courier New" w:hAnsi="Courier New" w:cs="Courier New"/>
          <w:color w:val="000000"/>
          <w:sz w:val="14"/>
          <w:szCs w:val="20"/>
          <w:lang w:val="en-US"/>
        </w:rPr>
        <w:t>rms</w:t>
      </w:r>
      <w:proofErr w:type="spellEnd"/>
      <w:r>
        <w:rPr>
          <w:rFonts w:ascii="Courier New" w:hAnsi="Courier New" w:cs="Courier New"/>
          <w:color w:val="000000"/>
          <w:sz w:val="14"/>
          <w:szCs w:val="20"/>
          <w:lang w:val="en-US"/>
        </w:rPr>
        <w:t xml:space="preserve"> jitter</w:t>
      </w:r>
    </w:p>
    <w:p w:rsidR="005C0BF3" w:rsidRDefault="005C0BF3" w:rsidP="005C0BF3">
      <w:pPr>
        <w:rPr>
          <w:lang w:val="en-US"/>
        </w:rPr>
      </w:pPr>
    </w:p>
    <w:p w:rsidR="005C0BF3" w:rsidRDefault="005C0BF3" w:rsidP="005C0BF3">
      <w:pPr>
        <w:rPr>
          <w:lang w:val="en-US"/>
        </w:rPr>
      </w:pPr>
      <w:r>
        <w:rPr>
          <w:lang w:val="en-US"/>
        </w:rPr>
        <w:t>The value will be passed to the QWTB under quantity names:</w:t>
      </w:r>
    </w:p>
    <w:tbl>
      <w:tblPr>
        <w:tblStyle w:val="Mkatabulky"/>
        <w:tblW w:w="0" w:type="auto"/>
        <w:tblLook w:val="04A0" w:firstRow="1" w:lastRow="0" w:firstColumn="1" w:lastColumn="0" w:noHBand="0" w:noVBand="1"/>
      </w:tblPr>
      <w:tblGrid>
        <w:gridCol w:w="1465"/>
        <w:gridCol w:w="1513"/>
        <w:gridCol w:w="2170"/>
      </w:tblGrid>
      <w:tr w:rsidR="005C0BF3" w:rsidTr="005C0BF3">
        <w:tc>
          <w:tcPr>
            <w:tcW w:w="1465" w:type="dxa"/>
          </w:tcPr>
          <w:p w:rsidR="005C0BF3" w:rsidRPr="00152C25" w:rsidRDefault="005C0BF3" w:rsidP="005E0D85">
            <w:pPr>
              <w:rPr>
                <w:i/>
                <w:lang w:val="en-US"/>
              </w:rPr>
            </w:pPr>
            <w:r w:rsidRPr="00152C25">
              <w:rPr>
                <w:i/>
                <w:lang w:val="en-US"/>
              </w:rPr>
              <w:t>QWTB name</w:t>
            </w:r>
          </w:p>
        </w:tc>
        <w:tc>
          <w:tcPr>
            <w:tcW w:w="1513" w:type="dxa"/>
          </w:tcPr>
          <w:p w:rsidR="005C0BF3" w:rsidRPr="00152C25" w:rsidRDefault="005C0BF3" w:rsidP="005E0D85">
            <w:pPr>
              <w:rPr>
                <w:i/>
                <w:lang w:val="en-US"/>
              </w:rPr>
            </w:pPr>
            <w:r w:rsidRPr="00152C25">
              <w:rPr>
                <w:i/>
                <w:lang w:val="en-US"/>
              </w:rPr>
              <w:t>Default value</w:t>
            </w:r>
          </w:p>
        </w:tc>
        <w:tc>
          <w:tcPr>
            <w:tcW w:w="2170" w:type="dxa"/>
          </w:tcPr>
          <w:p w:rsidR="005C0BF3" w:rsidRPr="00152C25" w:rsidRDefault="005C0BF3" w:rsidP="005E0D85">
            <w:pPr>
              <w:rPr>
                <w:i/>
                <w:lang w:val="en-US"/>
              </w:rPr>
            </w:pPr>
            <w:r w:rsidRPr="00152C25">
              <w:rPr>
                <w:i/>
                <w:lang w:val="en-US"/>
              </w:rPr>
              <w:t>Meaning</w:t>
            </w:r>
          </w:p>
        </w:tc>
      </w:tr>
      <w:tr w:rsidR="005C0BF3" w:rsidTr="005C0BF3">
        <w:tc>
          <w:tcPr>
            <w:tcW w:w="1465" w:type="dxa"/>
          </w:tcPr>
          <w:p w:rsidR="005C0BF3" w:rsidRDefault="005C0BF3" w:rsidP="006E4A02">
            <w:pPr>
              <w:rPr>
                <w:lang w:val="en-US"/>
              </w:rPr>
            </w:pPr>
            <w:r>
              <w:rPr>
                <w:lang w:val="en-US"/>
              </w:rPr>
              <w:t>*</w:t>
            </w:r>
            <w:proofErr w:type="spellStart"/>
            <w:r>
              <w:rPr>
                <w:lang w:val="en-US"/>
              </w:rPr>
              <w:t>adc_</w:t>
            </w:r>
            <w:r w:rsidR="006E4A02">
              <w:rPr>
                <w:lang w:val="en-US"/>
              </w:rPr>
              <w:t>jitter</w:t>
            </w:r>
            <w:r>
              <w:rPr>
                <w:lang w:val="en-US"/>
              </w:rPr>
              <w:t>.v</w:t>
            </w:r>
            <w:proofErr w:type="spellEnd"/>
          </w:p>
        </w:tc>
        <w:tc>
          <w:tcPr>
            <w:tcW w:w="1513" w:type="dxa"/>
          </w:tcPr>
          <w:p w:rsidR="005C0BF3" w:rsidRDefault="006E4A02" w:rsidP="005E0D85">
            <w:pPr>
              <w:jc w:val="center"/>
              <w:rPr>
                <w:lang w:val="en-US"/>
              </w:rPr>
            </w:pPr>
            <w:r>
              <w:rPr>
                <w:lang w:val="en-US"/>
              </w:rPr>
              <w:t>0</w:t>
            </w:r>
          </w:p>
        </w:tc>
        <w:tc>
          <w:tcPr>
            <w:tcW w:w="2170" w:type="dxa"/>
          </w:tcPr>
          <w:p w:rsidR="005C0BF3" w:rsidRDefault="006E4A02" w:rsidP="006E4A02">
            <w:pPr>
              <w:rPr>
                <w:lang w:val="en-US"/>
              </w:rPr>
            </w:pPr>
            <w:r>
              <w:rPr>
                <w:lang w:val="en-US"/>
              </w:rPr>
              <w:t>RMS jitter value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1030" w:author="smaslan" w:date="2018-08-09T10:52:00Z">
        <w:r w:rsidR="006D2678">
          <w:rPr>
            <w:lang w:val="en-US"/>
          </w:rPr>
          <w:fldChar w:fldCharType="begin"/>
        </w:r>
        <w:r w:rsidR="006D2678">
          <w:rPr>
            <w:lang w:val="en-US"/>
          </w:rPr>
          <w:instrText xml:space="preserve"> REF _Ref521575187 \r \h </w:instrText>
        </w:r>
      </w:ins>
      <w:r w:rsidR="006D2678">
        <w:rPr>
          <w:lang w:val="en-US"/>
        </w:rPr>
      </w:r>
      <w:ins w:id="1031" w:author="smaslan" w:date="2018-08-09T10:52:00Z">
        <w:r w:rsidR="006D2678">
          <w:rPr>
            <w:lang w:val="en-US"/>
          </w:rPr>
          <w:fldChar w:fldCharType="separate"/>
        </w:r>
        <w:r w:rsidR="006D2678">
          <w:rPr>
            <w:lang w:val="en-US"/>
          </w:rPr>
          <w:t>[4]</w:t>
        </w:r>
        <w:r w:rsidR="006D2678">
          <w:rPr>
            <w:lang w:val="en-US"/>
          </w:rPr>
          <w:fldChar w:fldCharType="end"/>
        </w:r>
      </w:ins>
      <w:del w:id="1032"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5C0BF3" w:rsidRDefault="006E4A02" w:rsidP="006E4A02">
      <w:pPr>
        <w:pStyle w:val="Nadpis4"/>
        <w:rPr>
          <w:lang w:val="en-US"/>
        </w:rPr>
      </w:pPr>
      <w:bookmarkStart w:id="1033" w:name="_Toc509317778"/>
      <w:bookmarkStart w:id="1034" w:name="_Toc531694813"/>
      <w:r>
        <w:rPr>
          <w:lang w:val="en-US"/>
        </w:rPr>
        <w:t>Input admittance (optional)</w:t>
      </w:r>
      <w:bookmarkEnd w:id="1033"/>
      <w:bookmarkEnd w:id="1034"/>
    </w:p>
    <w:p w:rsidR="006E4A02" w:rsidRDefault="006E4A02" w:rsidP="001C5B92">
      <w:pPr>
        <w:rPr>
          <w:lang w:val="en-US"/>
        </w:rPr>
      </w:pPr>
      <w:r>
        <w:rPr>
          <w:lang w:val="en-US"/>
        </w:rPr>
        <w:t>Correction “</w:t>
      </w:r>
      <w:r w:rsidRPr="006E4A02">
        <w:rPr>
          <w:b/>
          <w:lang w:val="en-US"/>
        </w:rPr>
        <w:t>input admittance</w:t>
      </w:r>
      <w:r>
        <w:rPr>
          <w:lang w:val="en-US"/>
        </w:rPr>
        <w:t xml:space="preserve">” defines input admittance of the digitizer channel. It is used as a part of the transducer loading corrections where it is component </w:t>
      </w:r>
      <w:r w:rsidR="00603E1F">
        <w:rPr>
          <w:lang w:val="en-US"/>
        </w:rPr>
        <w:t>“</w:t>
      </w:r>
      <w:r w:rsidRPr="007A48CF">
        <w:rPr>
          <w:b/>
          <w:lang w:val="en-US"/>
        </w:rPr>
        <w:t>Yin</w:t>
      </w:r>
      <w:r w:rsidR="00603E1F">
        <w:rPr>
          <w:lang w:val="en-US"/>
        </w:rPr>
        <w:t>” (and “</w:t>
      </w:r>
      <w:proofErr w:type="spellStart"/>
      <w:r w:rsidR="00603E1F" w:rsidRPr="007A48CF">
        <w:rPr>
          <w:b/>
          <w:lang w:val="en-US"/>
        </w:rPr>
        <w:t>lo_Yin</w:t>
      </w:r>
      <w:proofErr w:type="spellEnd"/>
      <w:r w:rsidR="00603E1F">
        <w:rPr>
          <w:lang w:val="en-US"/>
        </w:rPr>
        <w:t>” for differential connection)</w:t>
      </w:r>
      <w:r>
        <w:rPr>
          <w:lang w:val="en-US"/>
        </w:rPr>
        <w:t>.</w:t>
      </w:r>
      <w:r w:rsidR="00603E1F">
        <w:rPr>
          <w:lang w:val="en-US"/>
        </w:rPr>
        <w:t xml:space="preserve"> The correction data are in form of 1D CSV table. Example of the correction section:</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startsection</w:t>
      </w:r>
      <w:proofErr w:type="spellEnd"/>
      <w:proofErr w:type="gramStart"/>
      <w:r w:rsidRPr="007E2598">
        <w:rPr>
          <w:rFonts w:ascii="Courier New" w:hAnsi="Courier New" w:cs="Courier New"/>
          <w:color w:val="000000"/>
          <w:sz w:val="14"/>
          <w:szCs w:val="20"/>
          <w:lang w:val="en-US"/>
        </w:rPr>
        <w:t>::</w:t>
      </w:r>
      <w:proofErr w:type="gramEnd"/>
      <w:r w:rsidRPr="00433637">
        <w:rPr>
          <w:rFonts w:ascii="Courier New" w:hAnsi="Courier New" w:cs="Courier New"/>
          <w:color w:val="000000"/>
          <w:sz w:val="14"/>
          <w:szCs w:val="20"/>
          <w:lang w:val="en-US"/>
        </w:rPr>
        <w:t xml:space="preserve"> </w:t>
      </w:r>
      <w:r w:rsidRPr="00603E1F">
        <w:rPr>
          <w:rFonts w:ascii="Courier New" w:hAnsi="Courier New" w:cs="Courier New"/>
          <w:color w:val="000000"/>
          <w:sz w:val="14"/>
          <w:szCs w:val="20"/>
          <w:lang w:val="en-US"/>
        </w:rPr>
        <w:t>input admittance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startmatrix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A16BB5" w:rsidRDefault="00603E1F" w:rsidP="00603E1F">
      <w:pPr>
        <w:autoSpaceDE w:val="0"/>
        <w:autoSpaceDN w:val="0"/>
        <w:adjustRightInd w:val="0"/>
        <w:spacing w:after="0" w:line="240" w:lineRule="auto"/>
        <w:ind w:left="708" w:firstLine="708"/>
        <w:rPr>
          <w:rFonts w:ascii="Courier New" w:hAnsi="Courier New" w:cs="Courier New"/>
          <w:b/>
          <w:color w:val="FF0000"/>
          <w:sz w:val="14"/>
          <w:szCs w:val="20"/>
          <w:lang w:val="en-US"/>
        </w:rPr>
      </w:pPr>
      <w:proofErr w:type="spellStart"/>
      <w:r>
        <w:rPr>
          <w:rFonts w:ascii="Courier New" w:hAnsi="Courier New" w:cs="Courier New"/>
          <w:b/>
          <w:color w:val="FF0000"/>
          <w:sz w:val="14"/>
          <w:szCs w:val="20"/>
          <w:lang w:val="en-US"/>
        </w:rPr>
        <w:t>csv</w:t>
      </w:r>
      <w:proofErr w:type="spellEnd"/>
      <w:r>
        <w:rPr>
          <w:rFonts w:ascii="Courier New" w:hAnsi="Courier New" w:cs="Courier New"/>
          <w:b/>
          <w:color w:val="FF0000"/>
          <w:sz w:val="14"/>
          <w:szCs w:val="20"/>
          <w:lang w:val="en-US"/>
        </w:rPr>
        <w:t>\Y_inp.csv</w:t>
      </w:r>
    </w:p>
    <w:p w:rsidR="00603E1F" w:rsidRDefault="00603E1F" w:rsidP="00603E1F">
      <w:pPr>
        <w:autoSpaceDE w:val="0"/>
        <w:autoSpaceDN w:val="0"/>
        <w:adjustRightInd w:val="0"/>
        <w:spacing w:after="0" w:line="240" w:lineRule="auto"/>
        <w:ind w:firstLine="708"/>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endmatrix</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Pr>
          <w:rFonts w:ascii="Courier New" w:hAnsi="Courier New" w:cs="Courier New"/>
          <w:color w:val="000000"/>
          <w:sz w:val="14"/>
          <w:szCs w:val="20"/>
          <w:lang w:val="en-US"/>
        </w:rPr>
        <w:t>value</w:t>
      </w:r>
    </w:p>
    <w:p w:rsidR="00603E1F" w:rsidRPr="007E2598" w:rsidRDefault="00603E1F" w:rsidP="00603E1F">
      <w:pPr>
        <w:autoSpaceDE w:val="0"/>
        <w:autoSpaceDN w:val="0"/>
        <w:adjustRightInd w:val="0"/>
        <w:spacing w:after="0" w:line="240" w:lineRule="auto"/>
        <w:rPr>
          <w:rFonts w:ascii="Courier New" w:hAnsi="Courier New" w:cs="Courier New"/>
          <w:color w:val="008080"/>
          <w:sz w:val="14"/>
          <w:szCs w:val="20"/>
          <w:lang w:val="en-US"/>
        </w:rPr>
      </w:pPr>
      <w:r w:rsidRPr="007E2598">
        <w:rPr>
          <w:rFonts w:ascii="Courier New" w:hAnsi="Courier New" w:cs="Courier New"/>
          <w:color w:val="008080"/>
          <w:sz w:val="14"/>
          <w:szCs w:val="20"/>
          <w:lang w:val="en-US"/>
        </w:rPr>
        <w:t xml:space="preserve">   </w:t>
      </w:r>
    </w:p>
    <w:p w:rsidR="00603E1F" w:rsidRPr="007E2598" w:rsidRDefault="00603E1F" w:rsidP="00603E1F">
      <w:pPr>
        <w:autoSpaceDE w:val="0"/>
        <w:autoSpaceDN w:val="0"/>
        <w:adjustRightInd w:val="0"/>
        <w:spacing w:after="0" w:line="240" w:lineRule="auto"/>
        <w:rPr>
          <w:rFonts w:ascii="Courier New" w:hAnsi="Courier New" w:cs="Courier New"/>
          <w:color w:val="000000"/>
          <w:sz w:val="14"/>
          <w:szCs w:val="20"/>
          <w:lang w:val="en-US"/>
        </w:rPr>
      </w:pPr>
      <w:r w:rsidRPr="007E2598">
        <w:rPr>
          <w:rFonts w:ascii="Courier New" w:hAnsi="Courier New" w:cs="Courier New"/>
          <w:b/>
          <w:bCs/>
          <w:color w:val="000000"/>
          <w:sz w:val="14"/>
          <w:szCs w:val="20"/>
          <w:lang w:val="en-US"/>
        </w:rPr>
        <w:t>#</w:t>
      </w:r>
      <w:proofErr w:type="spellStart"/>
      <w:r w:rsidRPr="007E2598">
        <w:rPr>
          <w:rFonts w:ascii="Courier New" w:hAnsi="Courier New" w:cs="Courier New"/>
          <w:b/>
          <w:bCs/>
          <w:color w:val="000000"/>
          <w:sz w:val="14"/>
          <w:szCs w:val="20"/>
          <w:lang w:val="en-US"/>
        </w:rPr>
        <w:t>endsection</w:t>
      </w:r>
      <w:proofErr w:type="spellEnd"/>
      <w:proofErr w:type="gramStart"/>
      <w:r w:rsidRPr="007E2598">
        <w:rPr>
          <w:rFonts w:ascii="Courier New" w:hAnsi="Courier New" w:cs="Courier New"/>
          <w:color w:val="000000"/>
          <w:sz w:val="14"/>
          <w:szCs w:val="20"/>
          <w:lang w:val="en-US"/>
        </w:rPr>
        <w:t>::</w:t>
      </w:r>
      <w:proofErr w:type="gramEnd"/>
      <w:r w:rsidRPr="007E2598">
        <w:rPr>
          <w:rFonts w:ascii="Courier New" w:hAnsi="Courier New" w:cs="Courier New"/>
          <w:color w:val="008080"/>
          <w:sz w:val="14"/>
          <w:szCs w:val="20"/>
          <w:lang w:val="en-US"/>
        </w:rPr>
        <w:t xml:space="preserve"> </w:t>
      </w:r>
      <w:r w:rsidRPr="00603E1F">
        <w:rPr>
          <w:rFonts w:ascii="Courier New" w:hAnsi="Courier New" w:cs="Courier New"/>
          <w:color w:val="000000"/>
          <w:sz w:val="14"/>
          <w:szCs w:val="20"/>
          <w:lang w:val="en-US"/>
        </w:rPr>
        <w:t>input admittance</w:t>
      </w:r>
    </w:p>
    <w:p w:rsidR="00603E1F" w:rsidRDefault="00603E1F" w:rsidP="001C5B92">
      <w:pPr>
        <w:rPr>
          <w:lang w:val="en-US"/>
        </w:rPr>
      </w:pPr>
    </w:p>
    <w:p w:rsidR="00603E1F" w:rsidRDefault="00603E1F" w:rsidP="00603E1F">
      <w:pPr>
        <w:rPr>
          <w:lang w:val="en-US"/>
        </w:rPr>
      </w:pPr>
      <w:r>
        <w:rPr>
          <w:lang w:val="en-US"/>
        </w:rPr>
        <w:t>1D CSV table format:</w:t>
      </w:r>
    </w:p>
    <w:tbl>
      <w:tblPr>
        <w:tblStyle w:val="Mkatabulky"/>
        <w:tblW w:w="0" w:type="auto"/>
        <w:tblLook w:val="04A0" w:firstRow="1" w:lastRow="0" w:firstColumn="1" w:lastColumn="0" w:noHBand="0" w:noVBand="1"/>
      </w:tblPr>
      <w:tblGrid>
        <w:gridCol w:w="1313"/>
        <w:gridCol w:w="4849"/>
      </w:tblGrid>
      <w:tr w:rsidR="00603E1F" w:rsidTr="005E0D85">
        <w:tc>
          <w:tcPr>
            <w:tcW w:w="1313" w:type="dxa"/>
          </w:tcPr>
          <w:p w:rsidR="00603E1F" w:rsidRDefault="00603E1F" w:rsidP="005E0D85">
            <w:pPr>
              <w:rPr>
                <w:lang w:val="en-US"/>
              </w:rPr>
            </w:pPr>
            <w:r>
              <w:rPr>
                <w:lang w:val="en-US"/>
              </w:rPr>
              <w:t>y-axis:</w:t>
            </w:r>
          </w:p>
        </w:tc>
        <w:tc>
          <w:tcPr>
            <w:tcW w:w="4849" w:type="dxa"/>
          </w:tcPr>
          <w:p w:rsidR="00603E1F" w:rsidRDefault="00603E1F" w:rsidP="005E0D85">
            <w:pPr>
              <w:rPr>
                <w:lang w:val="en-US"/>
              </w:rPr>
            </w:pPr>
            <w:r>
              <w:rPr>
                <w:lang w:val="en-US"/>
              </w:rPr>
              <w:t>Frequency [Hz]</w:t>
            </w:r>
          </w:p>
        </w:tc>
      </w:tr>
      <w:tr w:rsidR="00603E1F" w:rsidTr="005E0D85">
        <w:tc>
          <w:tcPr>
            <w:tcW w:w="1313" w:type="dxa"/>
          </w:tcPr>
          <w:p w:rsidR="00603E1F" w:rsidRDefault="00603E1F" w:rsidP="005E0D85">
            <w:pPr>
              <w:rPr>
                <w:lang w:val="en-US"/>
              </w:rPr>
            </w:pPr>
            <w:r>
              <w:rPr>
                <w:lang w:val="en-US"/>
              </w:rPr>
              <w:t>Quantities:</w:t>
            </w:r>
          </w:p>
        </w:tc>
        <w:tc>
          <w:tcPr>
            <w:tcW w:w="4849" w:type="dxa"/>
          </w:tcPr>
          <w:p w:rsidR="00603E1F" w:rsidRDefault="00603E1F" w:rsidP="00603E1F">
            <w:pPr>
              <w:rPr>
                <w:lang w:val="en-US"/>
              </w:rPr>
            </w:pPr>
            <w:proofErr w:type="spellStart"/>
            <w:r>
              <w:rPr>
                <w:lang w:val="en-US"/>
              </w:rPr>
              <w:t>Cp</w:t>
            </w:r>
            <w:proofErr w:type="spellEnd"/>
            <w:r>
              <w:rPr>
                <w:lang w:val="en-US"/>
              </w:rPr>
              <w:t xml:space="preserve"> – parallel capacitance [F]</w:t>
            </w:r>
          </w:p>
          <w:p w:rsidR="00603E1F" w:rsidRDefault="00603E1F" w:rsidP="00603E1F">
            <w:pPr>
              <w:rPr>
                <w:lang w:val="en-US"/>
              </w:rPr>
            </w:pPr>
            <w:proofErr w:type="spellStart"/>
            <w:r>
              <w:rPr>
                <w:lang w:val="en-US"/>
              </w:rPr>
              <w:t>Gp</w:t>
            </w:r>
            <w:proofErr w:type="spellEnd"/>
            <w:r>
              <w:rPr>
                <w:lang w:val="en-US"/>
              </w:rPr>
              <w:t xml:space="preserve"> – parallel loss conductance [S]</w:t>
            </w:r>
          </w:p>
          <w:p w:rsidR="00603E1F" w:rsidRDefault="00603E1F" w:rsidP="00603E1F">
            <w:pPr>
              <w:rPr>
                <w:lang w:val="en-US"/>
              </w:rPr>
            </w:pPr>
            <w:r>
              <w:rPr>
                <w:lang w:val="en-US"/>
              </w:rPr>
              <w:t>u(</w:t>
            </w:r>
            <w:proofErr w:type="spellStart"/>
            <w:r>
              <w:rPr>
                <w:lang w:val="en-US"/>
              </w:rPr>
              <w:t>Cp</w:t>
            </w:r>
            <w:proofErr w:type="spellEnd"/>
            <w:r>
              <w:rPr>
                <w:lang w:val="en-US"/>
              </w:rPr>
              <w:t xml:space="preserve">) – absolute std. uncertainty of </w:t>
            </w:r>
            <w:proofErr w:type="spellStart"/>
            <w:r>
              <w:rPr>
                <w:lang w:val="en-US"/>
              </w:rPr>
              <w:t>Cp</w:t>
            </w:r>
            <w:proofErr w:type="spellEnd"/>
            <w:r>
              <w:rPr>
                <w:lang w:val="en-US"/>
              </w:rPr>
              <w:t xml:space="preserve"> [F]</w:t>
            </w:r>
          </w:p>
          <w:p w:rsidR="00603E1F" w:rsidRDefault="00603E1F" w:rsidP="00603E1F">
            <w:pPr>
              <w:rPr>
                <w:lang w:val="en-US"/>
              </w:rPr>
            </w:pPr>
            <w:r>
              <w:rPr>
                <w:lang w:val="en-US"/>
              </w:rPr>
              <w:lastRenderedPageBreak/>
              <w:t>u(</w:t>
            </w:r>
            <w:proofErr w:type="spellStart"/>
            <w:r>
              <w:rPr>
                <w:lang w:val="en-US"/>
              </w:rPr>
              <w:t>Gp</w:t>
            </w:r>
            <w:proofErr w:type="spellEnd"/>
            <w:r>
              <w:rPr>
                <w:lang w:val="en-US"/>
              </w:rPr>
              <w:t xml:space="preserve">) – absolute std. uncertainty of </w:t>
            </w:r>
            <w:proofErr w:type="spellStart"/>
            <w:r>
              <w:rPr>
                <w:lang w:val="en-US"/>
              </w:rPr>
              <w:t>Gp</w:t>
            </w:r>
            <w:proofErr w:type="spellEnd"/>
            <w:r>
              <w:rPr>
                <w:lang w:val="en-US"/>
              </w:rPr>
              <w:t xml:space="preserve"> [S]</w:t>
            </w:r>
          </w:p>
        </w:tc>
      </w:tr>
    </w:tbl>
    <w:p w:rsidR="00603E1F" w:rsidRDefault="00603E1F" w:rsidP="00603E1F">
      <w:pPr>
        <w:rPr>
          <w:lang w:val="en-US"/>
        </w:rPr>
      </w:pPr>
      <w:r>
        <w:rPr>
          <w:lang w:val="en-US"/>
        </w:rPr>
        <w:lastRenderedPageBreak/>
        <w:t>The value will be passed to the QWTB under quantity names:</w:t>
      </w:r>
    </w:p>
    <w:tbl>
      <w:tblPr>
        <w:tblStyle w:val="Mkatabulky"/>
        <w:tblW w:w="0" w:type="auto"/>
        <w:tblLook w:val="04A0" w:firstRow="1" w:lastRow="0" w:firstColumn="1" w:lastColumn="0" w:noHBand="0" w:noVBand="1"/>
      </w:tblPr>
      <w:tblGrid>
        <w:gridCol w:w="1558"/>
        <w:gridCol w:w="1513"/>
        <w:gridCol w:w="2170"/>
      </w:tblGrid>
      <w:tr w:rsidR="00603E1F" w:rsidTr="005E0D85">
        <w:tc>
          <w:tcPr>
            <w:tcW w:w="1558" w:type="dxa"/>
          </w:tcPr>
          <w:p w:rsidR="00603E1F" w:rsidRPr="00152C25" w:rsidRDefault="00603E1F" w:rsidP="005E0D85">
            <w:pPr>
              <w:rPr>
                <w:i/>
                <w:lang w:val="en-US"/>
              </w:rPr>
            </w:pPr>
            <w:r w:rsidRPr="00152C25">
              <w:rPr>
                <w:i/>
                <w:lang w:val="en-US"/>
              </w:rPr>
              <w:t>QWTB name</w:t>
            </w:r>
          </w:p>
        </w:tc>
        <w:tc>
          <w:tcPr>
            <w:tcW w:w="1513" w:type="dxa"/>
          </w:tcPr>
          <w:p w:rsidR="00603E1F" w:rsidRPr="00152C25" w:rsidRDefault="00603E1F" w:rsidP="005E0D85">
            <w:pPr>
              <w:rPr>
                <w:i/>
                <w:lang w:val="en-US"/>
              </w:rPr>
            </w:pPr>
            <w:r w:rsidRPr="00152C25">
              <w:rPr>
                <w:i/>
                <w:lang w:val="en-US"/>
              </w:rPr>
              <w:t>Default value</w:t>
            </w:r>
          </w:p>
        </w:tc>
        <w:tc>
          <w:tcPr>
            <w:tcW w:w="2170" w:type="dxa"/>
          </w:tcPr>
          <w:p w:rsidR="00603E1F" w:rsidRPr="00152C25" w:rsidRDefault="00603E1F" w:rsidP="005E0D85">
            <w:pPr>
              <w:rPr>
                <w:i/>
                <w:lang w:val="en-US"/>
              </w:rPr>
            </w:pPr>
            <w:r w:rsidRPr="00152C25">
              <w:rPr>
                <w:i/>
                <w:lang w:val="en-US"/>
              </w:rPr>
              <w:t>Meaning</w:t>
            </w:r>
          </w:p>
        </w:tc>
      </w:tr>
      <w:tr w:rsidR="00603E1F" w:rsidTr="005E0D85">
        <w:tc>
          <w:tcPr>
            <w:tcW w:w="1558" w:type="dxa"/>
          </w:tcPr>
          <w:p w:rsidR="00603E1F" w:rsidRDefault="00603E1F" w:rsidP="00603E1F">
            <w:pPr>
              <w:rPr>
                <w:lang w:val="en-US"/>
              </w:rPr>
            </w:pPr>
            <w:r>
              <w:rPr>
                <w:lang w:val="en-US"/>
              </w:rPr>
              <w:t>*</w:t>
            </w:r>
            <w:proofErr w:type="spellStart"/>
            <w:r>
              <w:rPr>
                <w:lang w:val="en-US"/>
              </w:rPr>
              <w:t>adc_Yin_f.v</w:t>
            </w:r>
            <w:proofErr w:type="spellEnd"/>
          </w:p>
        </w:tc>
        <w:tc>
          <w:tcPr>
            <w:tcW w:w="1513" w:type="dxa"/>
          </w:tcPr>
          <w:p w:rsidR="00603E1F" w:rsidRDefault="00603E1F" w:rsidP="005E0D85">
            <w:pPr>
              <w:jc w:val="center"/>
              <w:rPr>
                <w:lang w:val="en-US"/>
              </w:rPr>
            </w:pPr>
            <w:r>
              <w:rPr>
                <w:lang w:val="en-US"/>
              </w:rPr>
              <w:t>[]</w:t>
            </w:r>
          </w:p>
        </w:tc>
        <w:tc>
          <w:tcPr>
            <w:tcW w:w="2170" w:type="dxa"/>
          </w:tcPr>
          <w:p w:rsidR="00603E1F" w:rsidRDefault="00603E1F" w:rsidP="005E0D85">
            <w:pPr>
              <w:rPr>
                <w:lang w:val="en-US"/>
              </w:rPr>
            </w:pPr>
            <w:r>
              <w:rPr>
                <w:lang w:val="en-US"/>
              </w:rPr>
              <w:t>Frequency axis</w:t>
            </w:r>
          </w:p>
        </w:tc>
      </w:tr>
      <w:tr w:rsidR="00603E1F" w:rsidTr="005E0D85">
        <w:tc>
          <w:tcPr>
            <w:tcW w:w="1558" w:type="dxa"/>
          </w:tcPr>
          <w:p w:rsidR="00603E1F" w:rsidRDefault="00603E1F" w:rsidP="00603E1F">
            <w:pPr>
              <w:rPr>
                <w:lang w:val="en-US"/>
              </w:rPr>
            </w:pPr>
            <w:r>
              <w:rPr>
                <w:lang w:val="en-US"/>
              </w:rPr>
              <w:t>*</w:t>
            </w:r>
            <w:proofErr w:type="spellStart"/>
            <w:r>
              <w:rPr>
                <w:lang w:val="en-US"/>
              </w:rPr>
              <w:t>adc_Yin_Cp.v</w:t>
            </w:r>
            <w:proofErr w:type="spellEnd"/>
          </w:p>
          <w:p w:rsidR="00603E1F" w:rsidRDefault="00603E1F" w:rsidP="00603E1F">
            <w:pPr>
              <w:rPr>
                <w:lang w:val="en-US"/>
              </w:rPr>
            </w:pPr>
            <w:r>
              <w:rPr>
                <w:lang w:val="en-US"/>
              </w:rPr>
              <w:t>*</w:t>
            </w:r>
            <w:proofErr w:type="spellStart"/>
            <w:r>
              <w:rPr>
                <w:lang w:val="en-US"/>
              </w:rPr>
              <w:t>adc_Yin_Cp.u</w:t>
            </w:r>
            <w:proofErr w:type="spellEnd"/>
          </w:p>
          <w:p w:rsidR="00603E1F" w:rsidRDefault="00603E1F" w:rsidP="00603E1F">
            <w:pPr>
              <w:rPr>
                <w:lang w:val="en-US"/>
              </w:rPr>
            </w:pPr>
            <w:r>
              <w:rPr>
                <w:lang w:val="en-US"/>
              </w:rPr>
              <w:t>*</w:t>
            </w:r>
            <w:proofErr w:type="spellStart"/>
            <w:r>
              <w:rPr>
                <w:lang w:val="en-US"/>
              </w:rPr>
              <w:t>adc_Yin_Gp.v</w:t>
            </w:r>
            <w:proofErr w:type="spellEnd"/>
          </w:p>
          <w:p w:rsidR="00603E1F" w:rsidRDefault="00603E1F" w:rsidP="00603E1F">
            <w:pPr>
              <w:rPr>
                <w:lang w:val="en-US"/>
              </w:rPr>
            </w:pPr>
            <w:r>
              <w:rPr>
                <w:lang w:val="en-US"/>
              </w:rPr>
              <w:t>*</w:t>
            </w:r>
            <w:proofErr w:type="spellStart"/>
            <w:r>
              <w:rPr>
                <w:lang w:val="en-US"/>
              </w:rPr>
              <w:t>adc_Yin_Gp.u</w:t>
            </w:r>
            <w:proofErr w:type="spellEnd"/>
          </w:p>
        </w:tc>
        <w:tc>
          <w:tcPr>
            <w:tcW w:w="1513" w:type="dxa"/>
          </w:tcPr>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0</w:t>
            </w:r>
          </w:p>
          <w:p w:rsidR="00603E1F" w:rsidRDefault="00603E1F" w:rsidP="005E0D85">
            <w:pPr>
              <w:jc w:val="center"/>
              <w:rPr>
                <w:lang w:val="en-US"/>
              </w:rPr>
            </w:pPr>
            <w:r>
              <w:rPr>
                <w:lang w:val="en-US"/>
              </w:rPr>
              <w:t>1e-12</w:t>
            </w:r>
          </w:p>
          <w:p w:rsidR="00603E1F" w:rsidRDefault="00603E1F" w:rsidP="005E0D85">
            <w:pPr>
              <w:jc w:val="center"/>
              <w:rPr>
                <w:lang w:val="en-US"/>
              </w:rPr>
            </w:pPr>
            <w:r>
              <w:rPr>
                <w:lang w:val="en-US"/>
              </w:rPr>
              <w:t>0</w:t>
            </w:r>
          </w:p>
        </w:tc>
        <w:tc>
          <w:tcPr>
            <w:tcW w:w="2170" w:type="dxa"/>
          </w:tcPr>
          <w:p w:rsidR="00603E1F" w:rsidRDefault="00603E1F" w:rsidP="005E0D85">
            <w:pPr>
              <w:rPr>
                <w:lang w:val="en-US"/>
              </w:rPr>
            </w:pPr>
            <w:proofErr w:type="spellStart"/>
            <w:r>
              <w:rPr>
                <w:lang w:val="en-US"/>
              </w:rPr>
              <w:t>Cp</w:t>
            </w:r>
            <w:proofErr w:type="spellEnd"/>
            <w:r>
              <w:rPr>
                <w:lang w:val="en-US"/>
              </w:rPr>
              <w:t xml:space="preserve"> value [F]</w:t>
            </w:r>
          </w:p>
          <w:p w:rsidR="00603E1F" w:rsidRDefault="00603E1F" w:rsidP="005E0D85">
            <w:pPr>
              <w:rPr>
                <w:lang w:val="en-US"/>
              </w:rPr>
            </w:pPr>
            <w:r>
              <w:rPr>
                <w:lang w:val="en-US"/>
              </w:rPr>
              <w:t>u(</w:t>
            </w:r>
            <w:proofErr w:type="spellStart"/>
            <w:r>
              <w:rPr>
                <w:lang w:val="en-US"/>
              </w:rPr>
              <w:t>Cp</w:t>
            </w:r>
            <w:proofErr w:type="spellEnd"/>
            <w:r>
              <w:rPr>
                <w:lang w:val="en-US"/>
              </w:rPr>
              <w:t>) [F]</w:t>
            </w:r>
          </w:p>
          <w:p w:rsidR="00603E1F" w:rsidRDefault="00603E1F" w:rsidP="005E0D85">
            <w:pPr>
              <w:rPr>
                <w:lang w:val="en-US"/>
              </w:rPr>
            </w:pPr>
            <w:proofErr w:type="spellStart"/>
            <w:r>
              <w:rPr>
                <w:lang w:val="en-US"/>
              </w:rPr>
              <w:t>Gp</w:t>
            </w:r>
            <w:proofErr w:type="spellEnd"/>
            <w:r>
              <w:rPr>
                <w:lang w:val="en-US"/>
              </w:rPr>
              <w:t xml:space="preserve"> value [S]</w:t>
            </w:r>
          </w:p>
          <w:p w:rsidR="00603E1F" w:rsidRDefault="00603E1F" w:rsidP="007A48CF">
            <w:pPr>
              <w:rPr>
                <w:lang w:val="en-US"/>
              </w:rPr>
            </w:pPr>
            <w:r>
              <w:rPr>
                <w:lang w:val="en-US"/>
              </w:rPr>
              <w:t>u(</w:t>
            </w:r>
            <w:proofErr w:type="spellStart"/>
            <w:r w:rsidR="007A48CF">
              <w:rPr>
                <w:lang w:val="en-US"/>
              </w:rPr>
              <w:t>G</w:t>
            </w:r>
            <w:r>
              <w:rPr>
                <w:lang w:val="en-US"/>
              </w:rPr>
              <w:t>p</w:t>
            </w:r>
            <w:proofErr w:type="spellEnd"/>
            <w:r>
              <w:rPr>
                <w:lang w:val="en-US"/>
              </w:rPr>
              <w:t>) [S]</w:t>
            </w:r>
          </w:p>
        </w:tc>
      </w:tr>
    </w:tbl>
    <w:p w:rsidR="005E0D85" w:rsidRPr="0065293F" w:rsidRDefault="005E0D85" w:rsidP="005E0D85">
      <w:pPr>
        <w:rPr>
          <w:lang w:val="en-US"/>
        </w:rPr>
      </w:pPr>
      <w:r w:rsidRPr="0065293F">
        <w:rPr>
          <w:lang w:val="en-US"/>
        </w:rPr>
        <w:t>*</w:t>
      </w:r>
      <w:r>
        <w:rPr>
          <w:lang w:val="en-US"/>
        </w:rPr>
        <w:t xml:space="preserve"> </w:t>
      </w:r>
      <w:r w:rsidRPr="0065293F">
        <w:rPr>
          <w:lang w:val="en-US"/>
        </w:rPr>
        <w:t xml:space="preserve">- </w:t>
      </w:r>
      <w:r>
        <w:rPr>
          <w:lang w:val="en-US"/>
        </w:rPr>
        <w:t xml:space="preserve">channel prefix </w:t>
      </w:r>
      <w:ins w:id="1035" w:author="smaslan" w:date="2018-08-09T10:52:00Z">
        <w:r w:rsidR="006D2678">
          <w:rPr>
            <w:lang w:val="en-US"/>
          </w:rPr>
          <w:fldChar w:fldCharType="begin"/>
        </w:r>
        <w:r w:rsidR="006D2678">
          <w:rPr>
            <w:lang w:val="en-US"/>
          </w:rPr>
          <w:instrText xml:space="preserve"> REF _Ref521575187 \r \h </w:instrText>
        </w:r>
      </w:ins>
      <w:r w:rsidR="006D2678">
        <w:rPr>
          <w:lang w:val="en-US"/>
        </w:rPr>
      </w:r>
      <w:ins w:id="1036" w:author="smaslan" w:date="2018-08-09T10:52:00Z">
        <w:r w:rsidR="006D2678">
          <w:rPr>
            <w:lang w:val="en-US"/>
          </w:rPr>
          <w:fldChar w:fldCharType="separate"/>
        </w:r>
        <w:r w:rsidR="006D2678">
          <w:rPr>
            <w:lang w:val="en-US"/>
          </w:rPr>
          <w:t>[4]</w:t>
        </w:r>
        <w:r w:rsidR="006D2678">
          <w:rPr>
            <w:lang w:val="en-US"/>
          </w:rPr>
          <w:fldChar w:fldCharType="end"/>
        </w:r>
      </w:ins>
      <w:del w:id="1037" w:author="smaslan" w:date="2018-08-09T10:52:00Z">
        <w:r w:rsidDel="006D2678">
          <w:rPr>
            <w:lang w:val="en-US"/>
          </w:rPr>
          <w:delText>[</w:delText>
        </w:r>
        <w:r w:rsidR="007A48CF" w:rsidDel="006D2678">
          <w:rPr>
            <w:lang w:val="en-US"/>
          </w:rPr>
          <w:delText>4</w:delText>
        </w:r>
        <w:r w:rsidDel="006D2678">
          <w:rPr>
            <w:lang w:val="en-US"/>
          </w:rPr>
          <w:delText>]</w:delText>
        </w:r>
      </w:del>
      <w:r>
        <w:rPr>
          <w:lang w:val="en-US"/>
        </w:rPr>
        <w:t xml:space="preserve"> (e.g. “u_”, “i_”, “</w:t>
      </w:r>
      <w:proofErr w:type="spellStart"/>
      <w:r>
        <w:rPr>
          <w:lang w:val="en-US"/>
        </w:rPr>
        <w:t>u_lo</w:t>
      </w:r>
      <w:proofErr w:type="spellEnd"/>
      <w:r>
        <w:rPr>
          <w:lang w:val="en-US"/>
        </w:rPr>
        <w:t>_</w:t>
      </w:r>
      <w:proofErr w:type="gramStart"/>
      <w:r>
        <w:rPr>
          <w:lang w:val="en-US"/>
        </w:rPr>
        <w:t>”, …)</w:t>
      </w:r>
      <w:proofErr w:type="gramEnd"/>
    </w:p>
    <w:p w:rsidR="005C0BF3" w:rsidRDefault="005C0BF3" w:rsidP="001C5B92">
      <w:pPr>
        <w:rPr>
          <w:lang w:val="en-US"/>
        </w:rPr>
      </w:pPr>
    </w:p>
    <w:sectPr w:rsidR="005C0B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1523"/>
    <w:multiLevelType w:val="hybridMultilevel"/>
    <w:tmpl w:val="98E03514"/>
    <w:lvl w:ilvl="0" w:tplc="269A27A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1">
    <w:nsid w:val="29CA54C0"/>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32483802"/>
    <w:multiLevelType w:val="hybridMultilevel"/>
    <w:tmpl w:val="D8549AF2"/>
    <w:lvl w:ilvl="0" w:tplc="CE40EBBA">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8111CF2"/>
    <w:multiLevelType w:val="hybridMultilevel"/>
    <w:tmpl w:val="FBE06278"/>
    <w:lvl w:ilvl="0" w:tplc="CC4057CE">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4F3F72B7"/>
    <w:multiLevelType w:val="hybridMultilevel"/>
    <w:tmpl w:val="A7DAC6F4"/>
    <w:lvl w:ilvl="0" w:tplc="FEE0964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6">
    <w:nsid w:val="635C124A"/>
    <w:multiLevelType w:val="hybridMultilevel"/>
    <w:tmpl w:val="E4DC52FE"/>
    <w:lvl w:ilvl="0" w:tplc="68FAACCE">
      <w:start w:val="25"/>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Marlett" w:hAnsi="Marlett"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Marlett" w:hAnsi="Marlett"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Marlett" w:hAnsi="Marlett" w:hint="default"/>
      </w:rPr>
    </w:lvl>
  </w:abstractNum>
  <w:abstractNum w:abstractNumId="7">
    <w:nsid w:val="658276ED"/>
    <w:multiLevelType w:val="hybridMultilevel"/>
    <w:tmpl w:val="C492875E"/>
    <w:lvl w:ilvl="0" w:tplc="40206F4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8"/>
    <w:rsid w:val="00037886"/>
    <w:rsid w:val="00051A87"/>
    <w:rsid w:val="00094956"/>
    <w:rsid w:val="000C7822"/>
    <w:rsid w:val="000E4982"/>
    <w:rsid w:val="00152C25"/>
    <w:rsid w:val="00167C70"/>
    <w:rsid w:val="0017490B"/>
    <w:rsid w:val="001C5B92"/>
    <w:rsid w:val="002229EB"/>
    <w:rsid w:val="00246C67"/>
    <w:rsid w:val="002859CB"/>
    <w:rsid w:val="002A6711"/>
    <w:rsid w:val="00324DD0"/>
    <w:rsid w:val="00363120"/>
    <w:rsid w:val="00373432"/>
    <w:rsid w:val="003734F6"/>
    <w:rsid w:val="003745B9"/>
    <w:rsid w:val="003976BA"/>
    <w:rsid w:val="003F3114"/>
    <w:rsid w:val="00433637"/>
    <w:rsid w:val="0043701C"/>
    <w:rsid w:val="0044571E"/>
    <w:rsid w:val="00470E40"/>
    <w:rsid w:val="00484A75"/>
    <w:rsid w:val="004A51CB"/>
    <w:rsid w:val="00533D7C"/>
    <w:rsid w:val="00542ABD"/>
    <w:rsid w:val="0055120D"/>
    <w:rsid w:val="00554000"/>
    <w:rsid w:val="00582B0D"/>
    <w:rsid w:val="005A0A2F"/>
    <w:rsid w:val="005C0BF3"/>
    <w:rsid w:val="005D2B94"/>
    <w:rsid w:val="005E0D85"/>
    <w:rsid w:val="00603E1F"/>
    <w:rsid w:val="006449C5"/>
    <w:rsid w:val="00645E60"/>
    <w:rsid w:val="00650ED4"/>
    <w:rsid w:val="0065293F"/>
    <w:rsid w:val="00654431"/>
    <w:rsid w:val="00677BA4"/>
    <w:rsid w:val="006D2678"/>
    <w:rsid w:val="006E4A02"/>
    <w:rsid w:val="006F16EB"/>
    <w:rsid w:val="007370B0"/>
    <w:rsid w:val="007949BB"/>
    <w:rsid w:val="007A48CF"/>
    <w:rsid w:val="007B4A04"/>
    <w:rsid w:val="007B7BCC"/>
    <w:rsid w:val="007F1236"/>
    <w:rsid w:val="00835469"/>
    <w:rsid w:val="00860736"/>
    <w:rsid w:val="00906B34"/>
    <w:rsid w:val="00922C58"/>
    <w:rsid w:val="00940694"/>
    <w:rsid w:val="00941750"/>
    <w:rsid w:val="009A5614"/>
    <w:rsid w:val="009E7AE4"/>
    <w:rsid w:val="00A278A6"/>
    <w:rsid w:val="00A31297"/>
    <w:rsid w:val="00A34AE4"/>
    <w:rsid w:val="00A35C4A"/>
    <w:rsid w:val="00A37865"/>
    <w:rsid w:val="00A408FF"/>
    <w:rsid w:val="00A525FC"/>
    <w:rsid w:val="00AB70C9"/>
    <w:rsid w:val="00AC232D"/>
    <w:rsid w:val="00AC4F57"/>
    <w:rsid w:val="00AE0616"/>
    <w:rsid w:val="00AF4EB6"/>
    <w:rsid w:val="00B411E1"/>
    <w:rsid w:val="00B42FFC"/>
    <w:rsid w:val="00C4722E"/>
    <w:rsid w:val="00CB1B49"/>
    <w:rsid w:val="00CB4790"/>
    <w:rsid w:val="00CC379E"/>
    <w:rsid w:val="00CF35DA"/>
    <w:rsid w:val="00D04F8E"/>
    <w:rsid w:val="00D5066D"/>
    <w:rsid w:val="00E51203"/>
    <w:rsid w:val="00E540B0"/>
    <w:rsid w:val="00EC52AF"/>
    <w:rsid w:val="00ED51C9"/>
    <w:rsid w:val="00EE01BB"/>
    <w:rsid w:val="00F21229"/>
    <w:rsid w:val="00FA09F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 w:type="paragraph" w:styleId="Titulek">
    <w:name w:val="caption"/>
    <w:basedOn w:val="Normln"/>
    <w:next w:val="Normln"/>
    <w:uiPriority w:val="35"/>
    <w:unhideWhenUsed/>
    <w:qFormat/>
    <w:rsid w:val="000E4982"/>
    <w:pPr>
      <w:spacing w:after="200" w:line="240" w:lineRule="auto"/>
    </w:pPr>
    <w:rPr>
      <w:b/>
      <w:bCs/>
      <w:color w:val="5B9BD5" w:themeColor="accent1"/>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4DD0"/>
    <w:pPr>
      <w:keepNext/>
      <w:keepLines/>
      <w:numPr>
        <w:numId w:val="8"/>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dpis2">
    <w:name w:val="heading 2"/>
    <w:basedOn w:val="Normln"/>
    <w:next w:val="Normln"/>
    <w:link w:val="Nadpis2Char"/>
    <w:uiPriority w:val="9"/>
    <w:unhideWhenUsed/>
    <w:qFormat/>
    <w:rsid w:val="00645E60"/>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B42FFC"/>
    <w:pPr>
      <w:keepNext/>
      <w:keepLines/>
      <w:numPr>
        <w:ilvl w:val="2"/>
        <w:numId w:val="8"/>
      </w:numPr>
      <w:spacing w:before="200" w:after="0"/>
      <w:outlineLvl w:val="2"/>
    </w:pPr>
    <w:rPr>
      <w:rFonts w:asciiTheme="majorHAnsi" w:eastAsiaTheme="majorEastAsia" w:hAnsiTheme="majorHAnsi" w:cstheme="majorBidi"/>
      <w:b/>
      <w:bCs/>
      <w:color w:val="5B9BD5" w:themeColor="accent1"/>
    </w:rPr>
  </w:style>
  <w:style w:type="paragraph" w:styleId="Nadpis4">
    <w:name w:val="heading 4"/>
    <w:basedOn w:val="Normln"/>
    <w:next w:val="Normln"/>
    <w:link w:val="Nadpis4Char"/>
    <w:uiPriority w:val="9"/>
    <w:unhideWhenUsed/>
    <w:qFormat/>
    <w:rsid w:val="00324DD0"/>
    <w:pPr>
      <w:keepNext/>
      <w:keepLines/>
      <w:numPr>
        <w:ilvl w:val="3"/>
        <w:numId w:val="8"/>
      </w:numPr>
      <w:spacing w:before="200" w:after="0"/>
      <w:outlineLvl w:val="3"/>
    </w:pPr>
    <w:rPr>
      <w:rFonts w:asciiTheme="majorHAnsi" w:eastAsiaTheme="majorEastAsia" w:hAnsiTheme="majorHAnsi" w:cstheme="majorBidi"/>
      <w:b/>
      <w:bCs/>
      <w:i/>
      <w:iCs/>
      <w:color w:val="5B9BD5" w:themeColor="accent1"/>
    </w:rPr>
  </w:style>
  <w:style w:type="paragraph" w:styleId="Nadpis5">
    <w:name w:val="heading 5"/>
    <w:basedOn w:val="Normln"/>
    <w:next w:val="Normln"/>
    <w:link w:val="Nadpis5Char"/>
    <w:uiPriority w:val="9"/>
    <w:semiHidden/>
    <w:unhideWhenUsed/>
    <w:qFormat/>
    <w:rsid w:val="005E0D85"/>
    <w:pPr>
      <w:keepNext/>
      <w:keepLines/>
      <w:numPr>
        <w:ilvl w:val="4"/>
        <w:numId w:val="8"/>
      </w:numPr>
      <w:spacing w:before="200" w:after="0"/>
      <w:outlineLvl w:val="4"/>
    </w:pPr>
    <w:rPr>
      <w:rFonts w:asciiTheme="majorHAnsi" w:eastAsiaTheme="majorEastAsia" w:hAnsiTheme="majorHAnsi" w:cstheme="majorBidi"/>
      <w:color w:val="1F4D78" w:themeColor="accent1" w:themeShade="7F"/>
    </w:rPr>
  </w:style>
  <w:style w:type="paragraph" w:styleId="Nadpis6">
    <w:name w:val="heading 6"/>
    <w:basedOn w:val="Normln"/>
    <w:next w:val="Normln"/>
    <w:link w:val="Nadpis6Char"/>
    <w:uiPriority w:val="9"/>
    <w:semiHidden/>
    <w:unhideWhenUsed/>
    <w:qFormat/>
    <w:rsid w:val="005E0D85"/>
    <w:pPr>
      <w:keepNext/>
      <w:keepLines/>
      <w:numPr>
        <w:ilvl w:val="5"/>
        <w:numId w:val="8"/>
      </w:numPr>
      <w:spacing w:before="200" w:after="0"/>
      <w:outlineLvl w:val="5"/>
    </w:pPr>
    <w:rPr>
      <w:rFonts w:asciiTheme="majorHAnsi" w:eastAsiaTheme="majorEastAsia" w:hAnsiTheme="majorHAnsi" w:cstheme="majorBidi"/>
      <w:i/>
      <w:iCs/>
      <w:color w:val="1F4D78" w:themeColor="accent1" w:themeShade="7F"/>
    </w:rPr>
  </w:style>
  <w:style w:type="paragraph" w:styleId="Nadpis7">
    <w:name w:val="heading 7"/>
    <w:basedOn w:val="Normln"/>
    <w:next w:val="Normln"/>
    <w:link w:val="Nadpis7Char"/>
    <w:uiPriority w:val="9"/>
    <w:semiHidden/>
    <w:unhideWhenUsed/>
    <w:qFormat/>
    <w:rsid w:val="005E0D85"/>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5E0D85"/>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5E0D85"/>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922C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dpis2Char">
    <w:name w:val="Nadpis 2 Char"/>
    <w:basedOn w:val="Standardnpsmoodstavce"/>
    <w:link w:val="Nadpis2"/>
    <w:uiPriority w:val="9"/>
    <w:rsid w:val="00645E60"/>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rsid w:val="00B42FFC"/>
    <w:rPr>
      <w:rFonts w:asciiTheme="majorHAnsi" w:eastAsiaTheme="majorEastAsia" w:hAnsiTheme="majorHAnsi" w:cstheme="majorBidi"/>
      <w:b/>
      <w:bCs/>
      <w:color w:val="5B9BD5" w:themeColor="accent1"/>
    </w:rPr>
  </w:style>
  <w:style w:type="character" w:styleId="Zvraznn">
    <w:name w:val="Emphasis"/>
    <w:basedOn w:val="Standardnpsmoodstavce"/>
    <w:uiPriority w:val="20"/>
    <w:qFormat/>
    <w:rsid w:val="00A525FC"/>
    <w:rPr>
      <w:i/>
      <w:iCs/>
    </w:rPr>
  </w:style>
  <w:style w:type="character" w:customStyle="1" w:styleId="Nadpis4Char">
    <w:name w:val="Nadpis 4 Char"/>
    <w:basedOn w:val="Standardnpsmoodstavce"/>
    <w:link w:val="Nadpis4"/>
    <w:uiPriority w:val="9"/>
    <w:rsid w:val="00324DD0"/>
    <w:rPr>
      <w:rFonts w:asciiTheme="majorHAnsi" w:eastAsiaTheme="majorEastAsia" w:hAnsiTheme="majorHAnsi" w:cstheme="majorBidi"/>
      <w:b/>
      <w:bCs/>
      <w:i/>
      <w:iCs/>
      <w:color w:val="5B9BD5" w:themeColor="accent1"/>
    </w:rPr>
  </w:style>
  <w:style w:type="character" w:customStyle="1" w:styleId="Nadpis1Char">
    <w:name w:val="Nadpis 1 Char"/>
    <w:basedOn w:val="Standardnpsmoodstavce"/>
    <w:link w:val="Nadpis1"/>
    <w:uiPriority w:val="9"/>
    <w:rsid w:val="00324DD0"/>
    <w:rPr>
      <w:rFonts w:asciiTheme="majorHAnsi" w:eastAsiaTheme="majorEastAsia" w:hAnsiTheme="majorHAnsi" w:cstheme="majorBidi"/>
      <w:b/>
      <w:bCs/>
      <w:color w:val="2E74B5" w:themeColor="accent1" w:themeShade="BF"/>
      <w:sz w:val="28"/>
      <w:szCs w:val="28"/>
    </w:rPr>
  </w:style>
  <w:style w:type="character" w:styleId="Hypertextovodkaz">
    <w:name w:val="Hyperlink"/>
    <w:basedOn w:val="Standardnpsmoodstavce"/>
    <w:uiPriority w:val="99"/>
    <w:unhideWhenUsed/>
    <w:rsid w:val="0055120D"/>
    <w:rPr>
      <w:color w:val="0563C1" w:themeColor="hyperlink"/>
      <w:u w:val="single"/>
    </w:rPr>
  </w:style>
  <w:style w:type="paragraph" w:styleId="Odstavecseseznamem">
    <w:name w:val="List Paragraph"/>
    <w:basedOn w:val="Normln"/>
    <w:uiPriority w:val="34"/>
    <w:qFormat/>
    <w:rsid w:val="00906B34"/>
    <w:pPr>
      <w:ind w:left="720"/>
      <w:contextualSpacing/>
    </w:pPr>
  </w:style>
  <w:style w:type="character" w:styleId="Sledovanodkaz">
    <w:name w:val="FollowedHyperlink"/>
    <w:basedOn w:val="Standardnpsmoodstavce"/>
    <w:uiPriority w:val="99"/>
    <w:semiHidden/>
    <w:unhideWhenUsed/>
    <w:rsid w:val="00C4722E"/>
    <w:rPr>
      <w:color w:val="954F72" w:themeColor="followedHyperlink"/>
      <w:u w:val="single"/>
    </w:rPr>
  </w:style>
  <w:style w:type="character" w:customStyle="1" w:styleId="Nadpis5Char">
    <w:name w:val="Nadpis 5 Char"/>
    <w:basedOn w:val="Standardnpsmoodstavce"/>
    <w:link w:val="Nadpis5"/>
    <w:uiPriority w:val="9"/>
    <w:semiHidden/>
    <w:rsid w:val="005E0D85"/>
    <w:rPr>
      <w:rFonts w:asciiTheme="majorHAnsi" w:eastAsiaTheme="majorEastAsia" w:hAnsiTheme="majorHAnsi" w:cstheme="majorBidi"/>
      <w:color w:val="1F4D78" w:themeColor="accent1" w:themeShade="7F"/>
    </w:rPr>
  </w:style>
  <w:style w:type="character" w:customStyle="1" w:styleId="Nadpis6Char">
    <w:name w:val="Nadpis 6 Char"/>
    <w:basedOn w:val="Standardnpsmoodstavce"/>
    <w:link w:val="Nadpis6"/>
    <w:uiPriority w:val="9"/>
    <w:semiHidden/>
    <w:rsid w:val="005E0D85"/>
    <w:rPr>
      <w:rFonts w:asciiTheme="majorHAnsi" w:eastAsiaTheme="majorEastAsia" w:hAnsiTheme="majorHAnsi" w:cstheme="majorBidi"/>
      <w:i/>
      <w:iCs/>
      <w:color w:val="1F4D78" w:themeColor="accent1" w:themeShade="7F"/>
    </w:rPr>
  </w:style>
  <w:style w:type="character" w:customStyle="1" w:styleId="Nadpis7Char">
    <w:name w:val="Nadpis 7 Char"/>
    <w:basedOn w:val="Standardnpsmoodstavce"/>
    <w:link w:val="Nadpis7"/>
    <w:uiPriority w:val="9"/>
    <w:semiHidden/>
    <w:rsid w:val="005E0D8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5E0D8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5E0D85"/>
    <w:rPr>
      <w:rFonts w:asciiTheme="majorHAnsi" w:eastAsiaTheme="majorEastAsia" w:hAnsiTheme="majorHAnsi" w:cstheme="majorBidi"/>
      <w:i/>
      <w:iCs/>
      <w:color w:val="404040" w:themeColor="text1" w:themeTint="BF"/>
      <w:sz w:val="20"/>
      <w:szCs w:val="20"/>
    </w:rPr>
  </w:style>
  <w:style w:type="character" w:styleId="Zstupntext">
    <w:name w:val="Placeholder Text"/>
    <w:basedOn w:val="Standardnpsmoodstavce"/>
    <w:uiPriority w:val="99"/>
    <w:semiHidden/>
    <w:rsid w:val="005E0D85"/>
    <w:rPr>
      <w:color w:val="808080"/>
    </w:rPr>
  </w:style>
  <w:style w:type="paragraph" w:styleId="Textbubliny">
    <w:name w:val="Balloon Text"/>
    <w:basedOn w:val="Normln"/>
    <w:link w:val="TextbublinyChar"/>
    <w:uiPriority w:val="99"/>
    <w:semiHidden/>
    <w:unhideWhenUsed/>
    <w:rsid w:val="005E0D8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E0D85"/>
    <w:rPr>
      <w:rFonts w:ascii="Tahoma" w:hAnsi="Tahoma" w:cs="Tahoma"/>
      <w:sz w:val="16"/>
      <w:szCs w:val="16"/>
    </w:rPr>
  </w:style>
  <w:style w:type="paragraph" w:styleId="Nadpisobsahu">
    <w:name w:val="TOC Heading"/>
    <w:basedOn w:val="Nadpis1"/>
    <w:next w:val="Normln"/>
    <w:uiPriority w:val="39"/>
    <w:unhideWhenUsed/>
    <w:qFormat/>
    <w:rsid w:val="00A31297"/>
    <w:pPr>
      <w:numPr>
        <w:numId w:val="0"/>
      </w:numPr>
      <w:spacing w:line="276" w:lineRule="auto"/>
      <w:outlineLvl w:val="9"/>
    </w:pPr>
    <w:rPr>
      <w:lang w:eastAsia="cs-CZ"/>
    </w:rPr>
  </w:style>
  <w:style w:type="paragraph" w:styleId="Obsah1">
    <w:name w:val="toc 1"/>
    <w:basedOn w:val="Normln"/>
    <w:next w:val="Normln"/>
    <w:autoRedefine/>
    <w:uiPriority w:val="39"/>
    <w:unhideWhenUsed/>
    <w:qFormat/>
    <w:rsid w:val="00A31297"/>
    <w:pPr>
      <w:spacing w:before="120" w:after="120"/>
    </w:pPr>
    <w:rPr>
      <w:b/>
      <w:bCs/>
      <w:caps/>
      <w:sz w:val="20"/>
      <w:szCs w:val="20"/>
    </w:rPr>
  </w:style>
  <w:style w:type="paragraph" w:styleId="Obsah2">
    <w:name w:val="toc 2"/>
    <w:basedOn w:val="Normln"/>
    <w:next w:val="Normln"/>
    <w:autoRedefine/>
    <w:uiPriority w:val="39"/>
    <w:unhideWhenUsed/>
    <w:qFormat/>
    <w:rsid w:val="00A31297"/>
    <w:pPr>
      <w:spacing w:after="0"/>
      <w:ind w:left="220"/>
    </w:pPr>
    <w:rPr>
      <w:smallCaps/>
      <w:sz w:val="20"/>
      <w:szCs w:val="20"/>
    </w:rPr>
  </w:style>
  <w:style w:type="paragraph" w:styleId="Obsah3">
    <w:name w:val="toc 3"/>
    <w:basedOn w:val="Normln"/>
    <w:next w:val="Normln"/>
    <w:autoRedefine/>
    <w:uiPriority w:val="39"/>
    <w:unhideWhenUsed/>
    <w:qFormat/>
    <w:rsid w:val="00A31297"/>
    <w:pPr>
      <w:spacing w:after="0"/>
      <w:ind w:left="440"/>
    </w:pPr>
    <w:rPr>
      <w:i/>
      <w:iCs/>
      <w:sz w:val="20"/>
      <w:szCs w:val="20"/>
    </w:rPr>
  </w:style>
  <w:style w:type="paragraph" w:styleId="Obsah4">
    <w:name w:val="toc 4"/>
    <w:basedOn w:val="Normln"/>
    <w:next w:val="Normln"/>
    <w:autoRedefine/>
    <w:uiPriority w:val="39"/>
    <w:unhideWhenUsed/>
    <w:rsid w:val="00860736"/>
    <w:pPr>
      <w:spacing w:after="0"/>
      <w:ind w:left="660"/>
    </w:pPr>
    <w:rPr>
      <w:sz w:val="18"/>
      <w:szCs w:val="18"/>
    </w:rPr>
  </w:style>
  <w:style w:type="paragraph" w:styleId="Obsah5">
    <w:name w:val="toc 5"/>
    <w:basedOn w:val="Normln"/>
    <w:next w:val="Normln"/>
    <w:autoRedefine/>
    <w:uiPriority w:val="39"/>
    <w:unhideWhenUsed/>
    <w:rsid w:val="00860736"/>
    <w:pPr>
      <w:spacing w:after="0"/>
      <w:ind w:left="880"/>
    </w:pPr>
    <w:rPr>
      <w:sz w:val="18"/>
      <w:szCs w:val="18"/>
    </w:rPr>
  </w:style>
  <w:style w:type="paragraph" w:styleId="Obsah6">
    <w:name w:val="toc 6"/>
    <w:basedOn w:val="Normln"/>
    <w:next w:val="Normln"/>
    <w:autoRedefine/>
    <w:uiPriority w:val="39"/>
    <w:unhideWhenUsed/>
    <w:rsid w:val="00860736"/>
    <w:pPr>
      <w:spacing w:after="0"/>
      <w:ind w:left="1100"/>
    </w:pPr>
    <w:rPr>
      <w:sz w:val="18"/>
      <w:szCs w:val="18"/>
    </w:rPr>
  </w:style>
  <w:style w:type="paragraph" w:styleId="Obsah7">
    <w:name w:val="toc 7"/>
    <w:basedOn w:val="Normln"/>
    <w:next w:val="Normln"/>
    <w:autoRedefine/>
    <w:uiPriority w:val="39"/>
    <w:unhideWhenUsed/>
    <w:rsid w:val="00860736"/>
    <w:pPr>
      <w:spacing w:after="0"/>
      <w:ind w:left="1320"/>
    </w:pPr>
    <w:rPr>
      <w:sz w:val="18"/>
      <w:szCs w:val="18"/>
    </w:rPr>
  </w:style>
  <w:style w:type="paragraph" w:styleId="Obsah8">
    <w:name w:val="toc 8"/>
    <w:basedOn w:val="Normln"/>
    <w:next w:val="Normln"/>
    <w:autoRedefine/>
    <w:uiPriority w:val="39"/>
    <w:unhideWhenUsed/>
    <w:rsid w:val="00860736"/>
    <w:pPr>
      <w:spacing w:after="0"/>
      <w:ind w:left="1540"/>
    </w:pPr>
    <w:rPr>
      <w:sz w:val="18"/>
      <w:szCs w:val="18"/>
    </w:rPr>
  </w:style>
  <w:style w:type="paragraph" w:styleId="Obsah9">
    <w:name w:val="toc 9"/>
    <w:basedOn w:val="Normln"/>
    <w:next w:val="Normln"/>
    <w:autoRedefine/>
    <w:uiPriority w:val="39"/>
    <w:unhideWhenUsed/>
    <w:rsid w:val="00860736"/>
    <w:pPr>
      <w:spacing w:after="0"/>
      <w:ind w:left="1760"/>
    </w:pPr>
    <w:rPr>
      <w:sz w:val="18"/>
      <w:szCs w:val="18"/>
    </w:rPr>
  </w:style>
  <w:style w:type="paragraph" w:styleId="Titulek">
    <w:name w:val="caption"/>
    <w:basedOn w:val="Normln"/>
    <w:next w:val="Normln"/>
    <w:uiPriority w:val="35"/>
    <w:unhideWhenUsed/>
    <w:qFormat/>
    <w:rsid w:val="000E4982"/>
    <w:pPr>
      <w:spacing w:after="200" w:line="240" w:lineRule="auto"/>
    </w:pPr>
    <w:rPr>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eroDot/info-string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smaslan/TWM" TargetMode="Externa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smaslan/TWM/tree/master/doc/A232%20Algorithm%20Exchange%20Format.docx" TargetMode="External"/><Relationship Id="rId4" Type="http://schemas.microsoft.com/office/2007/relationships/stylesWithEffects" Target="stylesWithEffects.xml"/><Relationship Id="rId9" Type="http://schemas.openxmlformats.org/officeDocument/2006/relationships/hyperlink" Target="https://qwtb.github.io/qwtb/" TargetMode="External"/><Relationship Id="rId1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D4F46-FECA-43FC-AB92-451A1CE33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19</Pages>
  <Words>6386</Words>
  <Characters>37683</Characters>
  <Application>Microsoft Office Word</Application>
  <DocSecurity>0</DocSecurity>
  <Lines>314</Lines>
  <Paragraphs>87</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43982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Maslan</dc:creator>
  <cp:keywords/>
  <dc:description/>
  <cp:lastModifiedBy>smaslan</cp:lastModifiedBy>
  <cp:revision>39</cp:revision>
  <dcterms:created xsi:type="dcterms:W3CDTF">2018-03-16T19:11:00Z</dcterms:created>
  <dcterms:modified xsi:type="dcterms:W3CDTF">2018-12-04T12:59:00Z</dcterms:modified>
</cp:coreProperties>
</file>