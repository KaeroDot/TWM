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543" w:rsidRDefault="002E72B1" w:rsidP="00371547">
      <w:pPr>
        <w:pStyle w:val="Nadpis1"/>
        <w:rPr>
          <w:lang w:val="en-GB"/>
        </w:rPr>
      </w:pPr>
      <w:r w:rsidRPr="00371547">
        <w:rPr>
          <w:lang w:val="en-GB"/>
        </w:rPr>
        <w:t>A2.4.4 Description of algorithms</w:t>
      </w:r>
    </w:p>
    <w:p w:rsidR="00371547" w:rsidRPr="00371547" w:rsidRDefault="00371547" w:rsidP="00371547">
      <w:pPr>
        <w:rPr>
          <w:lang w:val="en-GB"/>
        </w:rPr>
      </w:pPr>
      <w:r>
        <w:rPr>
          <w:lang w:val="en-GB"/>
        </w:rPr>
        <w:t>2018-08-10, V0.1</w:t>
      </w:r>
    </w:p>
    <w:p w:rsidR="004F3390" w:rsidRDefault="00371547" w:rsidP="00371547">
      <w:pPr>
        <w:rPr>
          <w:ins w:id="0" w:author="smaslan" w:date="2018-08-10T14:16:00Z"/>
          <w:lang w:val="en-GB"/>
        </w:rPr>
      </w:pPr>
      <w:r>
        <w:rPr>
          <w:lang w:val="en-GB"/>
        </w:rPr>
        <w:t xml:space="preserve">This document describes detailed internal function </w:t>
      </w:r>
      <w:del w:id="1" w:author="smaslan" w:date="2018-08-10T14:12:00Z">
        <w:r w:rsidDel="004F3390">
          <w:rPr>
            <w:lang w:val="en-GB"/>
          </w:rPr>
          <w:delText xml:space="preserve">and methods </w:delText>
        </w:r>
      </w:del>
      <w:r>
        <w:rPr>
          <w:lang w:val="en-GB"/>
        </w:rPr>
        <w:t xml:space="preserve">of </w:t>
      </w:r>
      <w:ins w:id="2" w:author="smaslan" w:date="2018-08-10T14:13:00Z">
        <w:r w:rsidR="004F3390">
          <w:rPr>
            <w:lang w:val="en-GB"/>
          </w:rPr>
          <w:t xml:space="preserve">algorithms </w:t>
        </w:r>
      </w:ins>
      <w:r>
        <w:rPr>
          <w:lang w:val="en-GB"/>
        </w:rPr>
        <w:t xml:space="preserve">developed </w:t>
      </w:r>
      <w:del w:id="3" w:author="smaslan" w:date="2018-08-10T14:13:00Z">
        <w:r w:rsidDel="004F3390">
          <w:rPr>
            <w:lang w:val="en-GB"/>
          </w:rPr>
          <w:delText>algorithms from</w:delText>
        </w:r>
      </w:del>
      <w:ins w:id="4" w:author="smaslan" w:date="2018-08-10T14:13:00Z">
        <w:r w:rsidR="004F3390">
          <w:rPr>
            <w:lang w:val="en-GB"/>
          </w:rPr>
          <w:t>in</w:t>
        </w:r>
      </w:ins>
      <w:r>
        <w:rPr>
          <w:lang w:val="en-GB"/>
        </w:rPr>
        <w:t xml:space="preserve"> </w:t>
      </w:r>
      <w:proofErr w:type="spellStart"/>
      <w:r>
        <w:rPr>
          <w:lang w:val="en-GB"/>
        </w:rPr>
        <w:t>TracePQM</w:t>
      </w:r>
      <w:proofErr w:type="spellEnd"/>
      <w:r>
        <w:rPr>
          <w:lang w:val="en-GB"/>
        </w:rPr>
        <w:t xml:space="preserve"> activity A2.3.2</w:t>
      </w:r>
      <w:ins w:id="5" w:author="smaslan" w:date="2018-08-10T14:13:00Z">
        <w:r w:rsidR="004F3390">
          <w:rPr>
            <w:lang w:val="en-GB"/>
          </w:rPr>
          <w:t xml:space="preserve"> and their uncertainty calculation developed in A2.3.5</w:t>
        </w:r>
      </w:ins>
      <w:r>
        <w:rPr>
          <w:lang w:val="en-GB"/>
        </w:rPr>
        <w:t>. The algorithm</w:t>
      </w:r>
      <w:del w:id="6" w:author="smaslan" w:date="2018-08-10T13:57:00Z">
        <w:r w:rsidDel="00371547">
          <w:rPr>
            <w:lang w:val="en-GB"/>
          </w:rPr>
          <w:delText>s</w:delText>
        </w:r>
      </w:del>
      <w:ins w:id="7" w:author="smaslan" w:date="2018-08-10T13:57:00Z">
        <w:r>
          <w:rPr>
            <w:lang w:val="en-GB"/>
          </w:rPr>
          <w:t xml:space="preserve"> files</w:t>
        </w:r>
      </w:ins>
      <w:r>
        <w:rPr>
          <w:lang w:val="en-GB"/>
        </w:rPr>
        <w:t xml:space="preserve"> are located in </w:t>
      </w:r>
      <w:ins w:id="8" w:author="smaslan" w:date="2018-08-10T13:57:00Z">
        <w:r>
          <w:rPr>
            <w:lang w:val="en-GB"/>
          </w:rPr>
          <w:t xml:space="preserve">the TWM project </w:t>
        </w:r>
      </w:ins>
      <w:ins w:id="9" w:author="smaslan" w:date="2018-08-10T13:58:00Z">
        <w:r>
          <w:rPr>
            <w:lang w:val="en-GB"/>
          </w:rPr>
          <w:fldChar w:fldCharType="begin"/>
        </w:r>
        <w:r>
          <w:rPr>
            <w:lang w:val="en-GB"/>
          </w:rPr>
          <w:instrText xml:space="preserve"> REF _Ref521672820 \r \h </w:instrText>
        </w:r>
        <w:r>
          <w:rPr>
            <w:lang w:val="en-GB"/>
          </w:rPr>
        </w:r>
      </w:ins>
      <w:r>
        <w:rPr>
          <w:lang w:val="en-GB"/>
        </w:rPr>
        <w:fldChar w:fldCharType="separate"/>
      </w:r>
      <w:ins w:id="10" w:author="smaslan" w:date="2018-08-10T13:58:00Z">
        <w:r>
          <w:rPr>
            <w:lang w:val="en-GB"/>
          </w:rPr>
          <w:t>[1]</w:t>
        </w:r>
        <w:r>
          <w:rPr>
            <w:lang w:val="en-GB"/>
          </w:rPr>
          <w:fldChar w:fldCharType="end"/>
        </w:r>
      </w:ins>
      <w:ins w:id="11" w:author="smaslan" w:date="2018-08-10T13:57:00Z">
        <w:r>
          <w:rPr>
            <w:lang w:val="en-GB"/>
          </w:rPr>
          <w:t xml:space="preserve"> </w:t>
        </w:r>
      </w:ins>
      <w:ins w:id="12" w:author="smaslan" w:date="2018-08-10T13:58:00Z">
        <w:r>
          <w:rPr>
            <w:lang w:val="en-GB"/>
          </w:rPr>
          <w:t>in folder “</w:t>
        </w:r>
        <w:proofErr w:type="spellStart"/>
        <w:r>
          <w:rPr>
            <w:lang w:val="en-GB"/>
          </w:rPr>
          <w:t>octprog</w:t>
        </w:r>
        <w:proofErr w:type="spellEnd"/>
        <w:r>
          <w:rPr>
            <w:lang w:val="en-GB"/>
          </w:rPr>
          <w:t xml:space="preserve">\QWTB”. They are all integrated in the </w:t>
        </w:r>
      </w:ins>
      <w:ins w:id="13" w:author="smaslan" w:date="2018-08-10T14:13:00Z">
        <w:r w:rsidR="004F3390">
          <w:rPr>
            <w:lang w:val="en-GB"/>
          </w:rPr>
          <w:t xml:space="preserve">copy of </w:t>
        </w:r>
      </w:ins>
      <w:del w:id="14" w:author="smaslan" w:date="2018-08-10T13:57:00Z">
        <w:r w:rsidDel="00371547">
          <w:rPr>
            <w:lang w:val="en-GB"/>
          </w:rPr>
          <w:delText xml:space="preserve">the </w:delText>
        </w:r>
      </w:del>
      <w:r>
        <w:rPr>
          <w:lang w:val="en-GB"/>
        </w:rPr>
        <w:t>QWTB toolbox</w:t>
      </w:r>
      <w:ins w:id="15" w:author="smaslan" w:date="2018-08-10T13:57:00Z">
        <w:r>
          <w:rPr>
            <w:lang w:val="en-GB"/>
          </w:rPr>
          <w:t xml:space="preserve"> </w:t>
        </w:r>
      </w:ins>
      <w:ins w:id="16" w:author="smaslan" w:date="2018-08-10T13:59:00Z">
        <w:r>
          <w:rPr>
            <w:lang w:val="en-GB"/>
          </w:rPr>
          <w:fldChar w:fldCharType="begin"/>
        </w:r>
        <w:r>
          <w:rPr>
            <w:lang w:val="en-GB"/>
          </w:rPr>
          <w:instrText xml:space="preserve"> REF _Ref521398260 \r \h </w:instrText>
        </w:r>
        <w:r>
          <w:rPr>
            <w:lang w:val="en-GB"/>
          </w:rPr>
        </w:r>
      </w:ins>
      <w:r>
        <w:rPr>
          <w:lang w:val="en-GB"/>
        </w:rPr>
        <w:fldChar w:fldCharType="separate"/>
      </w:r>
      <w:ins w:id="17" w:author="smaslan" w:date="2018-08-10T13:59:00Z">
        <w:r>
          <w:rPr>
            <w:lang w:val="en-GB"/>
          </w:rPr>
          <w:t>[3]</w:t>
        </w:r>
        <w:r>
          <w:rPr>
            <w:lang w:val="en-GB"/>
          </w:rPr>
          <w:fldChar w:fldCharType="end"/>
        </w:r>
      </w:ins>
      <w:r>
        <w:rPr>
          <w:lang w:val="en-GB"/>
        </w:rPr>
        <w:t xml:space="preserve">. </w:t>
      </w:r>
      <w:ins w:id="18" w:author="smaslan" w:date="2018-08-10T13:59:00Z">
        <w:r>
          <w:rPr>
            <w:lang w:val="en-GB"/>
          </w:rPr>
          <w:t xml:space="preserve">This document won’t describe principle of the </w:t>
        </w:r>
      </w:ins>
      <w:ins w:id="19" w:author="smaslan" w:date="2018-08-10T14:14:00Z">
        <w:r w:rsidR="004F3390">
          <w:rPr>
            <w:lang w:val="en-GB"/>
          </w:rPr>
          <w:t xml:space="preserve">QWTB </w:t>
        </w:r>
      </w:ins>
      <w:ins w:id="20" w:author="smaslan" w:date="2018-08-10T13:59:00Z">
        <w:r>
          <w:rPr>
            <w:lang w:val="en-GB"/>
          </w:rPr>
          <w:t xml:space="preserve">toolbox as it is documented on the project webpage </w:t>
        </w:r>
      </w:ins>
      <w:ins w:id="21" w:author="smaslan" w:date="2018-08-10T14:00:00Z">
        <w:r>
          <w:rPr>
            <w:lang w:val="en-GB"/>
          </w:rPr>
          <w:fldChar w:fldCharType="begin"/>
        </w:r>
        <w:r>
          <w:rPr>
            <w:lang w:val="en-GB"/>
          </w:rPr>
          <w:instrText xml:space="preserve"> REF _Ref521398260 \r \h </w:instrText>
        </w:r>
        <w:r>
          <w:rPr>
            <w:lang w:val="en-GB"/>
          </w:rPr>
        </w:r>
      </w:ins>
      <w:r>
        <w:rPr>
          <w:lang w:val="en-GB"/>
        </w:rPr>
        <w:fldChar w:fldCharType="separate"/>
      </w:r>
      <w:ins w:id="22" w:author="smaslan" w:date="2018-08-10T14:00:00Z">
        <w:r>
          <w:rPr>
            <w:lang w:val="en-GB"/>
          </w:rPr>
          <w:t>[2]</w:t>
        </w:r>
        <w:r>
          <w:rPr>
            <w:lang w:val="en-GB"/>
          </w:rPr>
          <w:fldChar w:fldCharType="end"/>
        </w:r>
        <w:r w:rsidR="00110F25">
          <w:rPr>
            <w:lang w:val="en-GB"/>
          </w:rPr>
          <w:t xml:space="preserve">. The method how the algorithms are called by the TWM toolbox, i.e. what input quantities they receive </w:t>
        </w:r>
      </w:ins>
      <w:ins w:id="23" w:author="smaslan" w:date="2018-08-10T14:14:00Z">
        <w:r w:rsidR="004F3390">
          <w:rPr>
            <w:lang w:val="en-GB"/>
          </w:rPr>
          <w:t xml:space="preserve">and what may be returned as a result </w:t>
        </w:r>
      </w:ins>
      <w:ins w:id="24" w:author="smaslan" w:date="2018-08-10T14:00:00Z">
        <w:r w:rsidR="00110F25">
          <w:rPr>
            <w:lang w:val="en-GB"/>
          </w:rPr>
          <w:t xml:space="preserve">is defined in the document </w:t>
        </w:r>
      </w:ins>
      <w:ins w:id="25" w:author="smaslan" w:date="2018-08-10T14:01:00Z">
        <w:r w:rsidR="00110F25">
          <w:rPr>
            <w:lang w:val="en-GB"/>
          </w:rPr>
          <w:fldChar w:fldCharType="begin"/>
        </w:r>
        <w:r w:rsidR="00110F25">
          <w:rPr>
            <w:lang w:val="en-GB"/>
          </w:rPr>
          <w:instrText xml:space="preserve"> REF _Ref521673001 \r \h </w:instrText>
        </w:r>
        <w:r w:rsidR="00110F25">
          <w:rPr>
            <w:lang w:val="en-GB"/>
          </w:rPr>
        </w:r>
      </w:ins>
      <w:r w:rsidR="00110F25">
        <w:rPr>
          <w:lang w:val="en-GB"/>
        </w:rPr>
        <w:fldChar w:fldCharType="separate"/>
      </w:r>
      <w:ins w:id="26" w:author="smaslan" w:date="2018-08-10T14:01:00Z">
        <w:r w:rsidR="00110F25">
          <w:rPr>
            <w:lang w:val="en-GB"/>
          </w:rPr>
          <w:t>[4]</w:t>
        </w:r>
        <w:r w:rsidR="00110F25">
          <w:rPr>
            <w:lang w:val="en-GB"/>
          </w:rPr>
          <w:fldChar w:fldCharType="end"/>
        </w:r>
      </w:ins>
      <w:ins w:id="27" w:author="smaslan" w:date="2018-08-10T14:02:00Z">
        <w:r w:rsidR="00110F25">
          <w:rPr>
            <w:lang w:val="en-GB"/>
          </w:rPr>
          <w:t>.</w:t>
        </w:r>
      </w:ins>
    </w:p>
    <w:p w:rsidR="00371547" w:rsidRDefault="004F3390" w:rsidP="00371547">
      <w:pPr>
        <w:rPr>
          <w:lang w:val="en-GB"/>
        </w:rPr>
      </w:pPr>
      <w:ins w:id="28" w:author="smaslan" w:date="2018-08-10T14:14:00Z">
        <w:r>
          <w:rPr>
            <w:lang w:val="en-GB"/>
          </w:rPr>
          <w:t xml:space="preserve">In general, the </w:t>
        </w:r>
      </w:ins>
      <w:ins w:id="29" w:author="smaslan" w:date="2018-08-10T14:19:00Z">
        <w:r>
          <w:rPr>
            <w:lang w:val="en-GB"/>
          </w:rPr>
          <w:t xml:space="preserve">goal </w:t>
        </w:r>
      </w:ins>
      <w:ins w:id="30" w:author="smaslan" w:date="2018-08-10T14:14:00Z">
        <w:r>
          <w:rPr>
            <w:lang w:val="en-GB"/>
          </w:rPr>
          <w:t xml:space="preserve">of QWTB is to make a wrapper function </w:t>
        </w:r>
      </w:ins>
      <w:ins w:id="31" w:author="smaslan" w:date="2018-08-10T14:19:00Z">
        <w:r>
          <w:rPr>
            <w:lang w:val="en-GB"/>
          </w:rPr>
          <w:t xml:space="preserve">(next it will be called just “wrapper”) </w:t>
        </w:r>
      </w:ins>
      <w:ins w:id="32" w:author="smaslan" w:date="2018-08-10T14:14:00Z">
        <w:r>
          <w:rPr>
            <w:lang w:val="en-GB"/>
          </w:rPr>
          <w:t xml:space="preserve">that translates the algorithm specific inputs and outputs to a unified format of input and output quantities. </w:t>
        </w:r>
      </w:ins>
      <w:ins w:id="33" w:author="smaslan" w:date="2018-08-10T14:16:00Z">
        <w:r>
          <w:rPr>
            <w:lang w:val="en-GB"/>
          </w:rPr>
          <w:t>This is job of the so called “low level”</w:t>
        </w:r>
      </w:ins>
      <w:ins w:id="34" w:author="smaslan" w:date="2018-08-10T14:17:00Z">
        <w:r>
          <w:rPr>
            <w:lang w:val="en-GB"/>
          </w:rPr>
          <w:t xml:space="preserve"> </w:t>
        </w:r>
      </w:ins>
      <w:ins w:id="35" w:author="smaslan" w:date="2018-08-10T14:19:00Z">
        <w:r>
          <w:rPr>
            <w:lang w:val="en-GB"/>
          </w:rPr>
          <w:t xml:space="preserve">algorithm </w:t>
        </w:r>
      </w:ins>
      <w:ins w:id="36" w:author="smaslan" w:date="2018-08-10T14:17:00Z">
        <w:r>
          <w:rPr>
            <w:lang w:val="en-GB"/>
          </w:rPr>
          <w:t xml:space="preserve">wrappers, e.g.: PSFE, SP-WFFT, etc. These </w:t>
        </w:r>
      </w:ins>
      <w:ins w:id="37" w:author="smaslan" w:date="2018-08-10T14:30:00Z">
        <w:r w:rsidR="00C34261">
          <w:rPr>
            <w:lang w:val="en-GB"/>
          </w:rPr>
          <w:t xml:space="preserve">also </w:t>
        </w:r>
      </w:ins>
      <w:ins w:id="38" w:author="smaslan" w:date="2018-08-10T14:17:00Z">
        <w:r>
          <w:rPr>
            <w:lang w:val="en-GB"/>
          </w:rPr>
          <w:t>may or may not contain some uncertainty calculation method. However</w:t>
        </w:r>
      </w:ins>
      <w:ins w:id="39" w:author="smaslan" w:date="2018-08-10T14:18:00Z">
        <w:r>
          <w:rPr>
            <w:lang w:val="en-GB"/>
          </w:rPr>
          <w:t>,</w:t>
        </w:r>
      </w:ins>
      <w:ins w:id="40" w:author="smaslan" w:date="2018-08-10T14:17:00Z">
        <w:r>
          <w:rPr>
            <w:lang w:val="en-GB"/>
          </w:rPr>
          <w:t xml:space="preserve"> </w:t>
        </w:r>
        <w:proofErr w:type="spellStart"/>
        <w:proofErr w:type="gramStart"/>
        <w:r>
          <w:rPr>
            <w:lang w:val="en-GB"/>
          </w:rPr>
          <w:t>non</w:t>
        </w:r>
        <w:proofErr w:type="gramEnd"/>
        <w:r>
          <w:rPr>
            <w:lang w:val="en-GB"/>
          </w:rPr>
          <w:t xml:space="preserve"> of</w:t>
        </w:r>
        <w:proofErr w:type="spellEnd"/>
        <w:r>
          <w:rPr>
            <w:lang w:val="en-GB"/>
          </w:rPr>
          <w:t xml:space="preserve"> these </w:t>
        </w:r>
      </w:ins>
      <w:ins w:id="41" w:author="smaslan" w:date="2018-08-10T14:18:00Z">
        <w:r>
          <w:rPr>
            <w:lang w:val="en-GB"/>
          </w:rPr>
          <w:t>low level wrappers appl</w:t>
        </w:r>
      </w:ins>
      <w:ins w:id="42" w:author="smaslan" w:date="2018-08-10T14:31:00Z">
        <w:r w:rsidR="00C34261">
          <w:rPr>
            <w:lang w:val="en-GB"/>
          </w:rPr>
          <w:t>y</w:t>
        </w:r>
      </w:ins>
      <w:ins w:id="43" w:author="smaslan" w:date="2018-08-10T14:18:00Z">
        <w:r>
          <w:rPr>
            <w:lang w:val="en-GB"/>
          </w:rPr>
          <w:t xml:space="preserve"> any </w:t>
        </w:r>
      </w:ins>
      <w:ins w:id="44" w:author="smaslan" w:date="2018-08-10T14:19:00Z">
        <w:r>
          <w:rPr>
            <w:lang w:val="en-GB"/>
          </w:rPr>
          <w:t xml:space="preserve">HW component </w:t>
        </w:r>
      </w:ins>
      <w:ins w:id="45" w:author="smaslan" w:date="2018-08-10T14:18:00Z">
        <w:r>
          <w:rPr>
            <w:lang w:val="en-GB"/>
          </w:rPr>
          <w:t>corrections defined by the</w:t>
        </w:r>
      </w:ins>
      <w:ins w:id="46" w:author="smaslan" w:date="2018-08-10T14:19:00Z">
        <w:r>
          <w:rPr>
            <w:lang w:val="en-GB"/>
          </w:rPr>
          <w:t xml:space="preserve"> TWM documents</w:t>
        </w:r>
      </w:ins>
      <w:ins w:id="47" w:author="smaslan" w:date="2018-08-10T14:20:00Z">
        <w:r>
          <w:rPr>
            <w:lang w:val="en-GB"/>
          </w:rPr>
          <w:t xml:space="preserve"> </w:t>
        </w:r>
        <w:r>
          <w:rPr>
            <w:lang w:val="en-GB"/>
          </w:rPr>
          <w:fldChar w:fldCharType="begin"/>
        </w:r>
        <w:r>
          <w:rPr>
            <w:lang w:val="en-GB"/>
          </w:rPr>
          <w:instrText xml:space="preserve"> REF _Ref521673001 \r \h </w:instrText>
        </w:r>
        <w:r>
          <w:rPr>
            <w:lang w:val="en-GB"/>
          </w:rPr>
        </w:r>
      </w:ins>
      <w:r>
        <w:rPr>
          <w:lang w:val="en-GB"/>
        </w:rPr>
        <w:fldChar w:fldCharType="separate"/>
      </w:r>
      <w:ins w:id="48" w:author="smaslan" w:date="2018-08-10T14:20:00Z">
        <w:r>
          <w:rPr>
            <w:lang w:val="en-GB"/>
          </w:rPr>
          <w:t>[4]</w:t>
        </w:r>
        <w:r>
          <w:rPr>
            <w:lang w:val="en-GB"/>
          </w:rPr>
          <w:fldChar w:fldCharType="end"/>
        </w:r>
        <w:r>
          <w:rPr>
            <w:lang w:val="en-GB"/>
          </w:rPr>
          <w:t xml:space="preserve">, </w:t>
        </w:r>
        <w:r>
          <w:rPr>
            <w:lang w:val="en-GB"/>
          </w:rPr>
          <w:fldChar w:fldCharType="begin"/>
        </w:r>
        <w:r>
          <w:rPr>
            <w:lang w:val="en-GB"/>
          </w:rPr>
          <w:instrText xml:space="preserve"> REF _Ref521397284 \r \h </w:instrText>
        </w:r>
        <w:r>
          <w:rPr>
            <w:lang w:val="en-GB"/>
          </w:rPr>
        </w:r>
      </w:ins>
      <w:r>
        <w:rPr>
          <w:lang w:val="en-GB"/>
        </w:rPr>
        <w:fldChar w:fldCharType="separate"/>
      </w:r>
      <w:ins w:id="49" w:author="smaslan" w:date="2018-08-10T14:20:00Z">
        <w:r>
          <w:rPr>
            <w:lang w:val="en-GB"/>
          </w:rPr>
          <w:t>[5]</w:t>
        </w:r>
        <w:r>
          <w:rPr>
            <w:lang w:val="en-GB"/>
          </w:rPr>
          <w:fldChar w:fldCharType="end"/>
        </w:r>
        <w:r>
          <w:rPr>
            <w:lang w:val="en-GB"/>
          </w:rPr>
          <w:t xml:space="preserve">. Therefore, there is a second layer of QWTB wrappers </w:t>
        </w:r>
      </w:ins>
      <w:ins w:id="50" w:author="smaslan" w:date="2018-08-10T14:31:00Z">
        <w:r w:rsidR="00C34261">
          <w:rPr>
            <w:lang w:val="en-GB"/>
          </w:rPr>
          <w:t>(these will be called “TWM wrappers”)</w:t>
        </w:r>
      </w:ins>
      <w:ins w:id="51" w:author="smaslan" w:date="2018-08-10T14:32:00Z">
        <w:r w:rsidR="00C34261">
          <w:rPr>
            <w:lang w:val="en-GB"/>
          </w:rPr>
          <w:t xml:space="preserve">, </w:t>
        </w:r>
      </w:ins>
      <w:ins w:id="52" w:author="smaslan" w:date="2018-08-10T14:20:00Z">
        <w:r>
          <w:rPr>
            <w:lang w:val="en-GB"/>
          </w:rPr>
          <w:t xml:space="preserve">which starts with </w:t>
        </w:r>
      </w:ins>
      <w:ins w:id="53" w:author="smaslan" w:date="2018-08-10T14:21:00Z">
        <w:r>
          <w:rPr>
            <w:lang w:val="en-GB"/>
          </w:rPr>
          <w:t xml:space="preserve">“TWM-” prefix. These wrappers contain all signal corrections defined by TWM. These wrappers </w:t>
        </w:r>
      </w:ins>
      <w:ins w:id="54" w:author="smaslan" w:date="2018-08-10T14:22:00Z">
        <w:r w:rsidR="00C34261">
          <w:rPr>
            <w:lang w:val="en-GB"/>
          </w:rPr>
          <w:t xml:space="preserve">perform the necessary </w:t>
        </w:r>
      </w:ins>
      <w:ins w:id="55" w:author="smaslan" w:date="2018-08-10T14:23:00Z">
        <w:r w:rsidR="00C34261">
          <w:rPr>
            <w:lang w:val="en-GB"/>
          </w:rPr>
          <w:t xml:space="preserve">TWM </w:t>
        </w:r>
      </w:ins>
      <w:ins w:id="56" w:author="smaslan" w:date="2018-08-10T14:22:00Z">
        <w:r w:rsidR="00C34261">
          <w:rPr>
            <w:lang w:val="en-GB"/>
          </w:rPr>
          <w:t>corrections</w:t>
        </w:r>
      </w:ins>
      <w:ins w:id="57" w:author="smaslan" w:date="2018-08-10T14:23:00Z">
        <w:r w:rsidR="00C34261">
          <w:rPr>
            <w:lang w:val="en-GB"/>
          </w:rPr>
          <w:t xml:space="preserve"> and </w:t>
        </w:r>
      </w:ins>
      <w:ins w:id="58" w:author="smaslan" w:date="2018-08-10T14:24:00Z">
        <w:r w:rsidR="00C34261">
          <w:rPr>
            <w:lang w:val="en-GB"/>
          </w:rPr>
          <w:t xml:space="preserve">they </w:t>
        </w:r>
      </w:ins>
      <w:ins w:id="59" w:author="smaslan" w:date="2018-08-10T14:23:00Z">
        <w:r w:rsidR="00C34261">
          <w:rPr>
            <w:lang w:val="en-GB"/>
          </w:rPr>
          <w:t xml:space="preserve">call either a low level wrapper </w:t>
        </w:r>
      </w:ins>
      <w:ins w:id="60" w:author="smaslan" w:date="2018-08-10T14:24:00Z">
        <w:r w:rsidR="00C34261">
          <w:rPr>
            <w:lang w:val="en-GB"/>
          </w:rPr>
          <w:t xml:space="preserve">(e.g. PSFE) </w:t>
        </w:r>
      </w:ins>
      <w:ins w:id="61" w:author="smaslan" w:date="2018-08-10T14:23:00Z">
        <w:r w:rsidR="00C34261">
          <w:rPr>
            <w:lang w:val="en-GB"/>
          </w:rPr>
          <w:t xml:space="preserve">or calculate the result by themselves. </w:t>
        </w:r>
      </w:ins>
      <w:ins w:id="62" w:author="smaslan" w:date="2018-08-10T14:25:00Z">
        <w:r w:rsidR="00C34261">
          <w:rPr>
            <w:lang w:val="en-GB"/>
          </w:rPr>
          <w:t>Note some of the wrappers may call several other wrappers to achieve desire</w:t>
        </w:r>
      </w:ins>
      <w:ins w:id="63" w:author="smaslan" w:date="2018-08-10T14:32:00Z">
        <w:r w:rsidR="00321244">
          <w:rPr>
            <w:lang w:val="en-GB"/>
          </w:rPr>
          <w:t>d</w:t>
        </w:r>
      </w:ins>
      <w:ins w:id="64" w:author="smaslan" w:date="2018-08-10T14:25:00Z">
        <w:r w:rsidR="00C34261">
          <w:rPr>
            <w:lang w:val="en-GB"/>
          </w:rPr>
          <w:t xml:space="preserve"> result. This approach reduces the duplication of code in the QWTB toolbox. </w:t>
        </w:r>
      </w:ins>
      <w:ins w:id="65" w:author="smaslan" w:date="2018-08-10T14:33:00Z">
        <w:r w:rsidR="00321244">
          <w:rPr>
            <w:lang w:val="en-GB"/>
          </w:rPr>
          <w:t>One of these repeatedly called wrappers is</w:t>
        </w:r>
      </w:ins>
      <w:ins w:id="66" w:author="smaslan" w:date="2018-08-10T14:32:00Z">
        <w:r w:rsidR="00321244">
          <w:rPr>
            <w:lang w:val="en-GB"/>
          </w:rPr>
          <w:t xml:space="preserve"> </w:t>
        </w:r>
      </w:ins>
      <w:ins w:id="67" w:author="smaslan" w:date="2018-08-10T14:33:00Z">
        <w:r w:rsidR="00321244">
          <w:rPr>
            <w:lang w:val="en-GB"/>
          </w:rPr>
          <w:t>“SP-WFFT” algorithm which is used for spectrum analysis.</w:t>
        </w:r>
      </w:ins>
    </w:p>
    <w:p w:rsidR="00371547" w:rsidRDefault="00371547" w:rsidP="00371547">
      <w:pPr>
        <w:pStyle w:val="Nadpis2"/>
        <w:rPr>
          <w:lang w:val="en-GB"/>
        </w:rPr>
      </w:pPr>
      <w:r>
        <w:rPr>
          <w:lang w:val="en-GB"/>
        </w:rPr>
        <w:t>References</w:t>
      </w:r>
    </w:p>
    <w:p w:rsidR="00371547" w:rsidRPr="00891AE2" w:rsidRDefault="00371547" w:rsidP="00371547">
      <w:pPr>
        <w:pStyle w:val="Odstavecseseznamem"/>
        <w:numPr>
          <w:ilvl w:val="0"/>
          <w:numId w:val="1"/>
        </w:numPr>
        <w:suppressAutoHyphens w:val="0"/>
        <w:spacing w:after="0" w:line="259" w:lineRule="auto"/>
        <w:ind w:left="426" w:hanging="426"/>
        <w:rPr>
          <w:ins w:id="68" w:author="smaslan" w:date="2018-08-07T13:21:00Z"/>
          <w:rPrChange w:id="69" w:author="smaslan" w:date="2018-08-09T11:59:00Z">
            <w:rPr>
              <w:ins w:id="70" w:author="smaslan" w:date="2018-08-07T13:21:00Z"/>
              <w:lang w:val="en-US"/>
            </w:rPr>
          </w:rPrChange>
        </w:rPr>
      </w:pPr>
      <w:bookmarkStart w:id="71" w:name="_Ref521672820"/>
      <w:ins w:id="72" w:author="smaslan" w:date="2018-08-07T13:21:00Z">
        <w:r w:rsidRPr="00891AE2">
          <w:rPr>
            <w:rPrChange w:id="73" w:author="smaslan" w:date="2018-08-09T11:59:00Z">
              <w:rPr>
                <w:rFonts w:asciiTheme="minorHAnsi" w:eastAsiaTheme="minorHAnsi" w:hAnsiTheme="minorHAnsi" w:cstheme="minorBidi"/>
                <w:lang w:val="en-US"/>
              </w:rPr>
            </w:rPrChange>
          </w:rPr>
          <w:t xml:space="preserve">TWM tool, url: </w:t>
        </w:r>
        <w:r w:rsidRPr="00891AE2">
          <w:rPr>
            <w:rPrChange w:id="74" w:author="smaslan" w:date="2018-08-09T11:59:00Z">
              <w:rPr>
                <w:rStyle w:val="Hypertextovodkaz"/>
                <w:rFonts w:asciiTheme="minorHAnsi" w:eastAsiaTheme="minorHAnsi" w:hAnsiTheme="minorHAnsi" w:cstheme="minorBidi"/>
                <w:lang w:val="en-US"/>
              </w:rPr>
            </w:rPrChange>
          </w:rPr>
          <w:fldChar w:fldCharType="begin"/>
        </w:r>
        <w:r w:rsidRPr="00891AE2">
          <w:rPr>
            <w:rPrChange w:id="75" w:author="smaslan" w:date="2018-08-09T11:59:00Z">
              <w:rPr>
                <w:rFonts w:asciiTheme="minorHAnsi" w:eastAsiaTheme="minorHAnsi" w:hAnsiTheme="minorHAnsi" w:cstheme="minorBidi"/>
              </w:rPr>
            </w:rPrChange>
          </w:rPr>
          <w:instrText xml:space="preserve"> HYPERLINK "https://github.com/smaslan/TWM" </w:instrText>
        </w:r>
        <w:r w:rsidRPr="00891AE2">
          <w:rPr>
            <w:rPrChange w:id="76" w:author="smaslan" w:date="2018-08-09T11:59:00Z">
              <w:rPr>
                <w:rStyle w:val="Hypertextovodkaz"/>
                <w:rFonts w:asciiTheme="minorHAnsi" w:eastAsiaTheme="minorHAnsi" w:hAnsiTheme="minorHAnsi" w:cstheme="minorBidi"/>
                <w:lang w:val="en-US"/>
              </w:rPr>
            </w:rPrChange>
          </w:rPr>
          <w:fldChar w:fldCharType="separate"/>
        </w:r>
        <w:r w:rsidRPr="00891AE2">
          <w:rPr>
            <w:rStyle w:val="Hypertextovodkaz"/>
            <w:rPrChange w:id="77" w:author="smaslan" w:date="2018-08-09T11:59:00Z">
              <w:rPr>
                <w:rStyle w:val="Hypertextovodkaz"/>
                <w:rFonts w:asciiTheme="minorHAnsi" w:eastAsiaTheme="minorHAnsi" w:hAnsiTheme="minorHAnsi" w:cstheme="minorBidi"/>
                <w:lang w:val="en-US"/>
              </w:rPr>
            </w:rPrChange>
          </w:rPr>
          <w:t>https://github.com/smaslan/TWM</w:t>
        </w:r>
        <w:r w:rsidRPr="00891AE2">
          <w:rPr>
            <w:rStyle w:val="Hypertextovodkaz"/>
            <w:rPrChange w:id="78" w:author="smaslan" w:date="2018-08-09T11:59:00Z">
              <w:rPr>
                <w:rStyle w:val="Hypertextovodkaz"/>
                <w:rFonts w:asciiTheme="minorHAnsi" w:eastAsiaTheme="minorHAnsi" w:hAnsiTheme="minorHAnsi" w:cstheme="minorBidi"/>
                <w:lang w:val="en-US"/>
              </w:rPr>
            </w:rPrChange>
          </w:rPr>
          <w:fldChar w:fldCharType="end"/>
        </w:r>
        <w:bookmarkEnd w:id="71"/>
      </w:ins>
    </w:p>
    <w:p w:rsidR="00371547" w:rsidRPr="00891AE2" w:rsidRDefault="00371547" w:rsidP="00371547">
      <w:pPr>
        <w:pStyle w:val="Odstavecseseznamem"/>
        <w:numPr>
          <w:ilvl w:val="0"/>
          <w:numId w:val="1"/>
        </w:numPr>
        <w:suppressAutoHyphens w:val="0"/>
        <w:spacing w:after="0" w:line="259" w:lineRule="auto"/>
        <w:ind w:left="426" w:hanging="426"/>
        <w:rPr>
          <w:ins w:id="79" w:author="smaslan" w:date="2018-08-07T13:23:00Z"/>
          <w:rStyle w:val="Hypertextovodkaz"/>
          <w:rPrChange w:id="80" w:author="smaslan" w:date="2018-08-09T11:59:00Z">
            <w:rPr>
              <w:ins w:id="81" w:author="smaslan" w:date="2018-08-07T13:23:00Z"/>
              <w:rStyle w:val="Hypertextovodkaz"/>
              <w:lang w:val="en-US"/>
            </w:rPr>
          </w:rPrChange>
        </w:rPr>
        <w:pPrChange w:id="82" w:author="smaslan" w:date="2018-08-07T13:23:00Z">
          <w:pPr>
            <w:pStyle w:val="Odstavecseseznamem"/>
            <w:numPr>
              <w:numId w:val="6"/>
            </w:numPr>
            <w:tabs>
              <w:tab w:val="num" w:pos="360"/>
            </w:tabs>
            <w:suppressAutoHyphens w:val="0"/>
            <w:spacing w:after="0" w:line="259" w:lineRule="auto"/>
          </w:pPr>
        </w:pPrChange>
      </w:pPr>
      <w:bookmarkStart w:id="83" w:name="_Ref521398260"/>
      <w:ins w:id="84" w:author="smaslan" w:date="2018-08-07T13:21:00Z">
        <w:r w:rsidRPr="00891AE2">
          <w:rPr>
            <w:rPrChange w:id="85" w:author="smaslan" w:date="2018-08-09T11:59:00Z">
              <w:rPr>
                <w:color w:val="0000FF" w:themeColor="hyperlink"/>
                <w:u w:val="single"/>
                <w:lang w:val="en-US"/>
              </w:rPr>
            </w:rPrChange>
          </w:rPr>
          <w:t xml:space="preserve">QWTB toolbox, url: </w:t>
        </w:r>
        <w:r w:rsidRPr="00891AE2">
          <w:rPr>
            <w:rPrChange w:id="86" w:author="smaslan" w:date="2018-08-09T11:59:00Z">
              <w:rPr>
                <w:rStyle w:val="Hypertextovodkaz"/>
                <w:lang w:val="en-US"/>
              </w:rPr>
            </w:rPrChange>
          </w:rPr>
          <w:fldChar w:fldCharType="begin"/>
        </w:r>
        <w:r w:rsidRPr="00891AE2">
          <w:rPr>
            <w:rPrChange w:id="87" w:author="smaslan" w:date="2018-08-09T11:59:00Z">
              <w:rPr/>
            </w:rPrChange>
          </w:rPr>
          <w:instrText xml:space="preserve"> HYPERLINK "https://qwtb.github.io/qwtb/" </w:instrText>
        </w:r>
        <w:r w:rsidRPr="00891AE2">
          <w:rPr>
            <w:rPrChange w:id="88" w:author="smaslan" w:date="2018-08-09T11:59:00Z">
              <w:rPr>
                <w:rStyle w:val="Hypertextovodkaz"/>
                <w:lang w:val="en-US"/>
              </w:rPr>
            </w:rPrChange>
          </w:rPr>
          <w:fldChar w:fldCharType="separate"/>
        </w:r>
        <w:r w:rsidRPr="00891AE2">
          <w:rPr>
            <w:rStyle w:val="Hypertextovodkaz"/>
            <w:rPrChange w:id="89" w:author="smaslan" w:date="2018-08-09T11:59:00Z">
              <w:rPr>
                <w:rStyle w:val="Hypertextovodkaz"/>
                <w:lang w:val="en-US"/>
              </w:rPr>
            </w:rPrChange>
          </w:rPr>
          <w:t>https://qwtb.github.io/qwtb/</w:t>
        </w:r>
        <w:r w:rsidRPr="00891AE2">
          <w:rPr>
            <w:rStyle w:val="Hypertextovodkaz"/>
            <w:rPrChange w:id="90" w:author="smaslan" w:date="2018-08-09T11:59:00Z">
              <w:rPr>
                <w:rStyle w:val="Hypertextovodkaz"/>
                <w:lang w:val="en-US"/>
              </w:rPr>
            </w:rPrChange>
          </w:rPr>
          <w:fldChar w:fldCharType="end"/>
        </w:r>
      </w:ins>
      <w:bookmarkEnd w:id="83"/>
    </w:p>
    <w:p w:rsidR="00371547" w:rsidRPr="00891AE2" w:rsidRDefault="00371547" w:rsidP="00371547">
      <w:pPr>
        <w:pStyle w:val="Odstavecseseznamem"/>
        <w:numPr>
          <w:ilvl w:val="0"/>
          <w:numId w:val="1"/>
        </w:numPr>
        <w:suppressAutoHyphens w:val="0"/>
        <w:spacing w:after="0" w:line="259" w:lineRule="auto"/>
        <w:ind w:left="426" w:hanging="426"/>
        <w:rPr>
          <w:ins w:id="91" w:author="smaslan" w:date="2018-08-07T13:22:00Z"/>
          <w:rStyle w:val="Hypertextovodkaz"/>
          <w:rPrChange w:id="92" w:author="smaslan" w:date="2018-08-09T11:59:00Z">
            <w:rPr>
              <w:ins w:id="93" w:author="smaslan" w:date="2018-08-07T13:22:00Z"/>
              <w:rStyle w:val="Hypertextovodkaz"/>
              <w:lang w:val="en-US"/>
            </w:rPr>
          </w:rPrChange>
        </w:rPr>
        <w:pPrChange w:id="94" w:author="smaslan" w:date="2018-08-07T13:23:00Z">
          <w:pPr>
            <w:pStyle w:val="Odstavecseseznamem"/>
            <w:numPr>
              <w:numId w:val="6"/>
            </w:numPr>
            <w:tabs>
              <w:tab w:val="num" w:pos="360"/>
            </w:tabs>
            <w:suppressAutoHyphens w:val="0"/>
            <w:spacing w:after="0" w:line="259" w:lineRule="auto"/>
          </w:pPr>
        </w:pPrChange>
      </w:pPr>
      <w:bookmarkStart w:id="95" w:name="_Ref521411640"/>
      <w:ins w:id="96" w:author="smaslan" w:date="2018-08-07T13:22:00Z">
        <w:r w:rsidRPr="00891AE2">
          <w:rPr>
            <w:rPrChange w:id="97" w:author="smaslan" w:date="2018-08-09T11:59:00Z">
              <w:rPr>
                <w:color w:val="0000FF" w:themeColor="hyperlink"/>
                <w:u w:val="single"/>
                <w:lang w:val="en-US"/>
              </w:rPr>
            </w:rPrChange>
          </w:rPr>
          <w:t>GOLPI interface, url:</w:t>
        </w:r>
        <w:r w:rsidRPr="00891AE2">
          <w:rPr>
            <w:rStyle w:val="Hypertextovodkaz"/>
            <w:rPrChange w:id="98" w:author="smaslan" w:date="2018-08-09T11:59:00Z">
              <w:rPr>
                <w:rStyle w:val="Hypertextovodkaz"/>
                <w:lang w:val="en-US"/>
              </w:rPr>
            </w:rPrChange>
          </w:rPr>
          <w:t xml:space="preserve"> </w:t>
        </w:r>
      </w:ins>
      <w:ins w:id="99" w:author="smaslan" w:date="2018-08-07T13:23:00Z">
        <w:r w:rsidRPr="00891AE2">
          <w:rPr>
            <w:rStyle w:val="Hypertextovodkaz"/>
            <w:rPrChange w:id="100" w:author="smaslan" w:date="2018-08-09T11:59:00Z">
              <w:rPr>
                <w:rStyle w:val="Hypertextovodkaz"/>
                <w:lang w:val="en-US"/>
              </w:rPr>
            </w:rPrChange>
          </w:rPr>
          <w:fldChar w:fldCharType="begin"/>
        </w:r>
        <w:r w:rsidRPr="00891AE2">
          <w:rPr>
            <w:rStyle w:val="Hypertextovodkaz"/>
            <w:rPrChange w:id="101" w:author="smaslan" w:date="2018-08-09T11:59:00Z">
              <w:rPr>
                <w:rStyle w:val="Hypertextovodkaz"/>
                <w:lang w:val="en-US"/>
              </w:rPr>
            </w:rPrChange>
          </w:rPr>
          <w:instrText xml:space="preserve"> HYPERLINK "https://github.com/KaeroDot/GOLPI" </w:instrText>
        </w:r>
        <w:r w:rsidRPr="00891AE2">
          <w:rPr>
            <w:rStyle w:val="Hypertextovodkaz"/>
            <w:rPrChange w:id="102" w:author="smaslan" w:date="2018-08-09T11:59:00Z">
              <w:rPr>
                <w:rStyle w:val="Hypertextovodkaz"/>
                <w:lang w:val="en-US"/>
              </w:rPr>
            </w:rPrChange>
          </w:rPr>
          <w:fldChar w:fldCharType="separate"/>
        </w:r>
        <w:r w:rsidRPr="00891AE2">
          <w:rPr>
            <w:rStyle w:val="Hypertextovodkaz"/>
            <w:rPrChange w:id="103" w:author="smaslan" w:date="2018-08-09T11:59:00Z">
              <w:rPr>
                <w:rStyle w:val="Hypertextovodkaz"/>
                <w:lang w:val="en-US"/>
              </w:rPr>
            </w:rPrChange>
          </w:rPr>
          <w:t>https://github.com/KaeroDot/GOLPI</w:t>
        </w:r>
        <w:r w:rsidRPr="00891AE2">
          <w:rPr>
            <w:rStyle w:val="Hypertextovodkaz"/>
            <w:rPrChange w:id="104" w:author="smaslan" w:date="2018-08-09T11:59:00Z">
              <w:rPr>
                <w:rStyle w:val="Hypertextovodkaz"/>
                <w:lang w:val="en-US"/>
              </w:rPr>
            </w:rPrChange>
          </w:rPr>
          <w:fldChar w:fldCharType="end"/>
        </w:r>
      </w:ins>
      <w:bookmarkEnd w:id="95"/>
    </w:p>
    <w:p w:rsidR="00371547" w:rsidRPr="00891AE2" w:rsidRDefault="00371547" w:rsidP="00371547">
      <w:pPr>
        <w:pStyle w:val="Odstavecseseznamem"/>
        <w:numPr>
          <w:ilvl w:val="0"/>
          <w:numId w:val="1"/>
        </w:numPr>
        <w:suppressAutoHyphens w:val="0"/>
        <w:spacing w:after="0" w:line="259" w:lineRule="auto"/>
        <w:ind w:left="426" w:hanging="426"/>
        <w:rPr>
          <w:ins w:id="105" w:author="smaslan" w:date="2018-08-07T13:22:00Z"/>
          <w:rStyle w:val="Hypertextovodkaz"/>
          <w:rPrChange w:id="106" w:author="smaslan" w:date="2018-08-09T11:59:00Z">
            <w:rPr>
              <w:ins w:id="107" w:author="smaslan" w:date="2018-08-07T13:22:00Z"/>
              <w:rStyle w:val="Hypertextovodkaz"/>
              <w:lang w:val="en-US"/>
            </w:rPr>
          </w:rPrChange>
        </w:rPr>
      </w:pPr>
      <w:bookmarkStart w:id="108" w:name="_Ref521673001"/>
      <w:ins w:id="109" w:author="smaslan" w:date="2018-08-07T13:22:00Z">
        <w:r w:rsidRPr="00891AE2">
          <w:rPr>
            <w:rPrChange w:id="110" w:author="smaslan" w:date="2018-08-09T11:59:00Z">
              <w:rPr>
                <w:color w:val="0000FF" w:themeColor="hyperlink"/>
                <w:u w:val="single"/>
                <w:lang w:val="en-US"/>
              </w:rPr>
            </w:rPrChange>
          </w:rPr>
          <w:t>A232 Algorithms exchange format, url:</w:t>
        </w:r>
        <w:bookmarkEnd w:id="108"/>
      </w:ins>
    </w:p>
    <w:p w:rsidR="00371547" w:rsidRPr="00891AE2" w:rsidRDefault="00371547" w:rsidP="00371547">
      <w:pPr>
        <w:pStyle w:val="Odstavecseseznamem"/>
        <w:suppressAutoHyphens w:val="0"/>
        <w:spacing w:after="0" w:line="259" w:lineRule="auto"/>
        <w:ind w:left="426"/>
        <w:rPr>
          <w:ins w:id="111" w:author="smaslan" w:date="2018-08-07T13:21:00Z"/>
          <w:rStyle w:val="Hypertextovodkaz"/>
          <w:rPrChange w:id="112" w:author="smaslan" w:date="2018-08-09T11:59:00Z">
            <w:rPr>
              <w:ins w:id="113" w:author="smaslan" w:date="2018-08-07T13:21:00Z"/>
              <w:rStyle w:val="Hypertextovodkaz"/>
              <w:lang w:val="en-US"/>
            </w:rPr>
          </w:rPrChange>
        </w:rPr>
        <w:pPrChange w:id="114" w:author="smaslan" w:date="2018-08-07T13:22:00Z">
          <w:pPr>
            <w:pStyle w:val="Odstavecseseznamem"/>
            <w:numPr>
              <w:numId w:val="6"/>
            </w:numPr>
            <w:tabs>
              <w:tab w:val="num" w:pos="360"/>
            </w:tabs>
            <w:suppressAutoHyphens w:val="0"/>
            <w:spacing w:after="0" w:line="259" w:lineRule="auto"/>
          </w:pPr>
        </w:pPrChange>
      </w:pPr>
      <w:ins w:id="115" w:author="smaslan" w:date="2018-08-07T13:21:00Z">
        <w:r w:rsidRPr="00891AE2">
          <w:rPr>
            <w:rPrChange w:id="116" w:author="smaslan" w:date="2018-08-09T11:59:00Z">
              <w:rPr>
                <w:rStyle w:val="Hypertextovodkaz"/>
                <w:lang w:val="en-US"/>
              </w:rPr>
            </w:rPrChange>
          </w:rPr>
          <w:fldChar w:fldCharType="begin"/>
        </w:r>
        <w:r w:rsidRPr="00891AE2">
          <w:rPr>
            <w:rPrChange w:id="117" w:author="smaslan" w:date="2018-08-09T11:59:00Z">
              <w:rPr/>
            </w:rPrChange>
          </w:rPr>
          <w:instrText xml:space="preserve"> HYPERLINK "https://github.com/smaslan/TWM/tree/master/doc/A232%20Algorithm%20Exchange%20Format.docx" </w:instrText>
        </w:r>
        <w:r w:rsidRPr="00891AE2">
          <w:rPr>
            <w:rPrChange w:id="118" w:author="smaslan" w:date="2018-08-09T11:59:00Z">
              <w:rPr>
                <w:rStyle w:val="Hypertextovodkaz"/>
                <w:lang w:val="en-US"/>
              </w:rPr>
            </w:rPrChange>
          </w:rPr>
          <w:fldChar w:fldCharType="separate"/>
        </w:r>
        <w:r w:rsidRPr="00891AE2">
          <w:rPr>
            <w:rStyle w:val="Hypertextovodkaz"/>
            <w:rPrChange w:id="119" w:author="smaslan" w:date="2018-08-09T11:59:00Z">
              <w:rPr>
                <w:rStyle w:val="Hypertextovodkaz"/>
                <w:lang w:val="en-US"/>
              </w:rPr>
            </w:rPrChange>
          </w:rPr>
          <w:t>https://github.com/smaslan/TWM/tree/master/doc/A232 Algorithm Exchange Format.docx</w:t>
        </w:r>
        <w:r w:rsidRPr="00891AE2">
          <w:rPr>
            <w:rStyle w:val="Hypertextovodkaz"/>
            <w:rPrChange w:id="120" w:author="smaslan" w:date="2018-08-09T11:59:00Z">
              <w:rPr>
                <w:rStyle w:val="Hypertextovodkaz"/>
                <w:lang w:val="en-US"/>
              </w:rPr>
            </w:rPrChange>
          </w:rPr>
          <w:fldChar w:fldCharType="end"/>
        </w:r>
      </w:ins>
    </w:p>
    <w:p w:rsidR="00371547" w:rsidRPr="00891AE2" w:rsidRDefault="00371547" w:rsidP="00371547">
      <w:pPr>
        <w:pStyle w:val="Odstavecseseznamem"/>
        <w:numPr>
          <w:ilvl w:val="0"/>
          <w:numId w:val="1"/>
        </w:numPr>
        <w:suppressAutoHyphens w:val="0"/>
        <w:spacing w:after="0" w:line="259" w:lineRule="auto"/>
        <w:ind w:left="426" w:hanging="426"/>
        <w:rPr>
          <w:ins w:id="121" w:author="smaslan" w:date="2018-08-07T13:21:00Z"/>
          <w:rPrChange w:id="122" w:author="smaslan" w:date="2018-08-09T11:59:00Z">
            <w:rPr>
              <w:ins w:id="123" w:author="smaslan" w:date="2018-08-07T13:21:00Z"/>
              <w:lang w:val="en-US"/>
            </w:rPr>
          </w:rPrChange>
        </w:rPr>
      </w:pPr>
      <w:bookmarkStart w:id="124" w:name="_Ref521397284"/>
      <w:ins w:id="125" w:author="smaslan" w:date="2018-08-07T13:21:00Z">
        <w:r w:rsidRPr="00891AE2">
          <w:rPr>
            <w:rPrChange w:id="126" w:author="smaslan" w:date="2018-08-09T11:59:00Z">
              <w:rPr>
                <w:lang w:val="en-US"/>
              </w:rPr>
            </w:rPrChange>
          </w:rPr>
          <w:t>A231 Correction Files Reference Manual, url:</w:t>
        </w:r>
        <w:bookmarkEnd w:id="124"/>
      </w:ins>
    </w:p>
    <w:p w:rsidR="00371547" w:rsidRPr="00371547" w:rsidRDefault="00371547" w:rsidP="00371547">
      <w:pPr>
        <w:pStyle w:val="Odstavecseseznamem"/>
        <w:spacing w:after="0" w:line="259" w:lineRule="auto"/>
        <w:ind w:left="426"/>
        <w:rPr>
          <w:ins w:id="127" w:author="smaslan" w:date="2018-08-09T11:12:00Z"/>
        </w:rPr>
      </w:pPr>
      <w:ins w:id="128" w:author="smaslan" w:date="2018-08-07T13:21:00Z">
        <w:r w:rsidRPr="00891AE2">
          <w:rPr>
            <w:rPrChange w:id="129" w:author="smaslan" w:date="2018-08-09T11:59:00Z">
              <w:rPr>
                <w:lang w:val="en-US"/>
              </w:rPr>
            </w:rPrChange>
          </w:rPr>
          <w:fldChar w:fldCharType="begin"/>
        </w:r>
        <w:r w:rsidRPr="00891AE2">
          <w:rPr>
            <w:rPrChange w:id="130" w:author="smaslan" w:date="2018-08-09T11:59:00Z">
              <w:rPr>
                <w:lang w:val="en-US"/>
              </w:rPr>
            </w:rPrChange>
          </w:rPr>
          <w:instrText xml:space="preserve"> HYPERLINK "https://github.com/smaslan/TWM/tree/master/doc/A231 Correction Files Reference Manual.docx" </w:instrText>
        </w:r>
        <w:r w:rsidRPr="00891AE2">
          <w:rPr>
            <w:rPrChange w:id="131" w:author="smaslan" w:date="2018-08-09T11:59:00Z">
              <w:rPr>
                <w:lang w:val="en-US"/>
              </w:rPr>
            </w:rPrChange>
          </w:rPr>
          <w:fldChar w:fldCharType="separate"/>
        </w:r>
        <w:r w:rsidRPr="00891AE2">
          <w:rPr>
            <w:rStyle w:val="Hypertextovodkaz"/>
            <w:rPrChange w:id="132" w:author="smaslan" w:date="2018-08-09T11:59:00Z">
              <w:rPr>
                <w:rStyle w:val="Hypertextovodkaz"/>
                <w:lang w:val="en-US"/>
              </w:rPr>
            </w:rPrChange>
          </w:rPr>
          <w:t>https://github.com/smaslan/TWM/tree/master/doc/A231 Correction Files Reference Manual.docx</w:t>
        </w:r>
        <w:r w:rsidRPr="00891AE2">
          <w:rPr>
            <w:rPrChange w:id="133" w:author="smaslan" w:date="2018-08-09T11:59:00Z">
              <w:rPr>
                <w:lang w:val="en-US"/>
              </w:rPr>
            </w:rPrChange>
          </w:rPr>
          <w:fldChar w:fldCharType="end"/>
        </w:r>
      </w:ins>
    </w:p>
    <w:p w:rsidR="00371547" w:rsidRPr="00891AE2" w:rsidRDefault="00371547" w:rsidP="00371547">
      <w:pPr>
        <w:pStyle w:val="Odstavecseseznamem"/>
        <w:numPr>
          <w:ilvl w:val="0"/>
          <w:numId w:val="1"/>
        </w:numPr>
        <w:suppressAutoHyphens w:val="0"/>
        <w:spacing w:after="0" w:line="259" w:lineRule="auto"/>
        <w:ind w:left="426" w:hanging="426"/>
        <w:rPr>
          <w:ins w:id="134" w:author="smaslan" w:date="2018-08-09T11:12:00Z"/>
          <w:rPrChange w:id="135" w:author="smaslan" w:date="2018-08-09T11:59:00Z">
            <w:rPr>
              <w:ins w:id="136" w:author="smaslan" w:date="2018-08-09T11:12:00Z"/>
            </w:rPr>
          </w:rPrChange>
        </w:rPr>
      </w:pPr>
      <w:bookmarkStart w:id="137" w:name="_Ref521576617"/>
      <w:ins w:id="138" w:author="smaslan" w:date="2018-08-09T11:12:00Z">
        <w:r w:rsidRPr="00891AE2">
          <w:rPr>
            <w:rPrChange w:id="139" w:author="smaslan" w:date="2018-08-09T11:59:00Z">
              <w:rPr/>
            </w:rPrChange>
          </w:rPr>
          <w:t xml:space="preserve">A231 Data Exchange </w:t>
        </w:r>
      </w:ins>
      <w:ins w:id="140" w:author="smaslan" w:date="2018-08-09T11:13:00Z">
        <w:r w:rsidRPr="00891AE2">
          <w:rPr>
            <w:rPrChange w:id="141" w:author="smaslan" w:date="2018-08-09T11:59:00Z">
              <w:rPr/>
            </w:rPrChange>
          </w:rPr>
          <w:t>F</w:t>
        </w:r>
      </w:ins>
      <w:ins w:id="142" w:author="smaslan" w:date="2018-08-09T11:12:00Z">
        <w:r w:rsidRPr="00891AE2">
          <w:rPr>
            <w:rPrChange w:id="143" w:author="smaslan" w:date="2018-08-09T11:59:00Z">
              <w:rPr/>
            </w:rPrChange>
          </w:rPr>
          <w:t>ormat, url:</w:t>
        </w:r>
        <w:bookmarkEnd w:id="137"/>
      </w:ins>
    </w:p>
    <w:p w:rsidR="00371547" w:rsidRPr="00371547" w:rsidRDefault="00371547" w:rsidP="00371547">
      <w:pPr>
        <w:pStyle w:val="Odstavecseseznamem"/>
        <w:spacing w:after="0" w:line="259" w:lineRule="auto"/>
        <w:ind w:left="426"/>
        <w:rPr>
          <w:ins w:id="144" w:author="smaslan" w:date="2018-08-09T11:12:00Z"/>
          <w:rStyle w:val="Hypertextovodkaz"/>
        </w:rPr>
      </w:pPr>
      <w:ins w:id="145" w:author="smaslan" w:date="2018-08-09T11:13:00Z">
        <w:r w:rsidRPr="00371547">
          <w:fldChar w:fldCharType="begin"/>
        </w:r>
      </w:ins>
      <w:ins w:id="146" w:author="smaslan" w:date="2018-08-09T11:14:00Z">
        <w:r w:rsidRPr="00891AE2">
          <w:rPr>
            <w:rPrChange w:id="147" w:author="smaslan" w:date="2018-08-09T11:59:00Z">
              <w:rPr/>
            </w:rPrChange>
          </w:rPr>
          <w:instrText>HYPERLINK "https://github.com/smaslan/TWM/tree/master/doc/A231%20Data%20exchange%20format%20and%20file%20formats.docx"</w:instrText>
        </w:r>
      </w:ins>
      <w:ins w:id="148" w:author="smaslan" w:date="2018-08-09T11:13:00Z">
        <w:r w:rsidRPr="00891AE2">
          <w:rPr>
            <w:rPrChange w:id="149" w:author="smaslan" w:date="2018-08-09T11:59:00Z">
              <w:rPr/>
            </w:rPrChange>
          </w:rPr>
          <w:fldChar w:fldCharType="separate"/>
        </w:r>
      </w:ins>
      <w:ins w:id="150" w:author="smaslan" w:date="2018-08-09T11:12:00Z">
        <w:r w:rsidRPr="00371547">
          <w:rPr>
            <w:rStyle w:val="Hypertextovodkaz"/>
          </w:rPr>
          <w:t xml:space="preserve">https://github.com/smaslan/TWM/tree/master/doc/A231 </w:t>
        </w:r>
      </w:ins>
      <w:ins w:id="151" w:author="smaslan" w:date="2018-08-09T11:13:00Z">
        <w:r w:rsidRPr="00371547">
          <w:rPr>
            <w:rStyle w:val="Hypertextovodkaz"/>
          </w:rPr>
          <w:t>Data exchange format and file formats</w:t>
        </w:r>
      </w:ins>
      <w:ins w:id="152" w:author="smaslan" w:date="2018-08-09T11:12:00Z">
        <w:r w:rsidRPr="00891AE2">
          <w:rPr>
            <w:rStyle w:val="Hypertextovodkaz"/>
            <w:rPrChange w:id="153" w:author="smaslan" w:date="2018-08-09T11:59:00Z">
              <w:rPr>
                <w:rStyle w:val="Hypertextovodkaz"/>
              </w:rPr>
            </w:rPrChange>
          </w:rPr>
          <w:t>.docx</w:t>
        </w:r>
      </w:ins>
      <w:ins w:id="154" w:author="smaslan" w:date="2018-08-09T11:13:00Z">
        <w:r w:rsidRPr="00371547">
          <w:fldChar w:fldCharType="end"/>
        </w:r>
      </w:ins>
    </w:p>
    <w:p w:rsidR="00371547" w:rsidRPr="00371547" w:rsidRDefault="00371547" w:rsidP="00371547">
      <w:pPr>
        <w:rPr>
          <w:lang w:val="en-GB"/>
        </w:rPr>
      </w:pPr>
    </w:p>
    <w:p w:rsidR="002E72B1" w:rsidRDefault="002E72B1" w:rsidP="00371547">
      <w:pPr>
        <w:pStyle w:val="Nadpis2"/>
        <w:rPr>
          <w:lang w:val="en-GB"/>
        </w:rPr>
      </w:pPr>
      <w:r w:rsidRPr="00371547">
        <w:rPr>
          <w:lang w:val="en-GB"/>
        </w:rPr>
        <w:t>TWM-PSFE – Phase Sensitive Frequency Estimator</w:t>
      </w:r>
    </w:p>
    <w:p w:rsidR="00371547" w:rsidRDefault="00371547" w:rsidP="00371547">
      <w:pPr>
        <w:rPr>
          <w:lang w:val="en-GB"/>
        </w:rPr>
      </w:pPr>
      <w:r>
        <w:rPr>
          <w:lang w:val="en-GB"/>
        </w:rPr>
        <w:t>CMI – High level:</w:t>
      </w:r>
    </w:p>
    <w:p w:rsidR="00371547" w:rsidRDefault="00371547" w:rsidP="00371547">
      <w:pPr>
        <w:rPr>
          <w:ins w:id="155" w:author="smaslan" w:date="2018-08-10T14:34:00Z"/>
          <w:lang w:val="en-GB"/>
        </w:rPr>
      </w:pPr>
      <w:r>
        <w:rPr>
          <w:lang w:val="en-GB"/>
        </w:rPr>
        <w:t xml:space="preserve">The algorithm consists of two levels: (i) Low level </w:t>
      </w:r>
      <w:del w:id="156" w:author="smaslan" w:date="2018-08-10T14:34:00Z">
        <w:r w:rsidDel="00321244">
          <w:rPr>
            <w:lang w:val="en-GB"/>
          </w:rPr>
          <w:delText xml:space="preserve">algorithm </w:delText>
        </w:r>
      </w:del>
      <w:ins w:id="157" w:author="smaslan" w:date="2018-08-10T14:34:00Z">
        <w:r w:rsidR="00321244">
          <w:rPr>
            <w:lang w:val="en-GB"/>
          </w:rPr>
          <w:t>wrapper “</w:t>
        </w:r>
      </w:ins>
      <w:r>
        <w:rPr>
          <w:lang w:val="en-GB"/>
        </w:rPr>
        <w:t>PSFE</w:t>
      </w:r>
      <w:ins w:id="158" w:author="smaslan" w:date="2018-08-10T14:34:00Z">
        <w:r w:rsidR="00321244">
          <w:rPr>
            <w:lang w:val="en-GB"/>
          </w:rPr>
          <w:t>”</w:t>
        </w:r>
      </w:ins>
      <w:r>
        <w:rPr>
          <w:lang w:val="en-GB"/>
        </w:rPr>
        <w:t xml:space="preserve"> and its uncertainty estimator</w:t>
      </w:r>
      <w:del w:id="159" w:author="smaslan" w:date="2018-08-10T14:34:00Z">
        <w:r w:rsidDel="00321244">
          <w:rPr>
            <w:lang w:val="en-GB"/>
          </w:rPr>
          <w:delText>.</w:delText>
        </w:r>
      </w:del>
      <w:ins w:id="160" w:author="smaslan" w:date="2018-08-10T14:34:00Z">
        <w:r w:rsidR="00321244">
          <w:rPr>
            <w:lang w:val="en-GB"/>
          </w:rPr>
          <w:t>; (ii)</w:t>
        </w:r>
      </w:ins>
      <w:r>
        <w:rPr>
          <w:lang w:val="en-GB"/>
        </w:rPr>
        <w:t xml:space="preserve"> </w:t>
      </w:r>
      <w:ins w:id="161" w:author="smaslan" w:date="2018-08-10T14:34:00Z">
        <w:r w:rsidR="00321244">
          <w:rPr>
            <w:lang w:val="en-GB"/>
          </w:rPr>
          <w:t xml:space="preserve">TWM wrapper “TWM-PSFE”. The overall structure is shown in the ###. </w:t>
        </w:r>
      </w:ins>
    </w:p>
    <w:p w:rsidR="00321244" w:rsidRDefault="00321244" w:rsidP="00371547">
      <w:pPr>
        <w:rPr>
          <w:ins w:id="162" w:author="smaslan" w:date="2018-08-10T14:35:00Z"/>
          <w:lang w:val="en-GB"/>
        </w:rPr>
      </w:pPr>
      <w:ins w:id="163" w:author="smaslan" w:date="2018-08-10T14:34:00Z">
        <w:r>
          <w:rPr>
            <w:lang w:val="en-GB"/>
          </w:rPr>
          <w:t xml:space="preserve">The TWM wrapper </w:t>
        </w:r>
      </w:ins>
      <w:ins w:id="164" w:author="smaslan" w:date="2018-08-10T14:38:00Z">
        <w:r>
          <w:rPr>
            <w:lang w:val="en-GB"/>
          </w:rPr>
          <w:t>accepts</w:t>
        </w:r>
      </w:ins>
      <w:ins w:id="165" w:author="smaslan" w:date="2018-08-10T14:34:00Z">
        <w:r>
          <w:rPr>
            <w:lang w:val="en-GB"/>
          </w:rPr>
          <w:t xml:space="preserve"> following </w:t>
        </w:r>
      </w:ins>
      <w:ins w:id="166" w:author="smaslan" w:date="2018-08-10T14:38:00Z">
        <w:r>
          <w:rPr>
            <w:lang w:val="en-GB"/>
          </w:rPr>
          <w:t xml:space="preserve">inputs and </w:t>
        </w:r>
      </w:ins>
      <w:ins w:id="167" w:author="smaslan" w:date="2018-08-10T14:35:00Z">
        <w:r>
          <w:rPr>
            <w:lang w:val="en-GB"/>
          </w:rPr>
          <w:t>corrections:</w:t>
        </w:r>
      </w:ins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793"/>
        <w:gridCol w:w="1088"/>
        <w:gridCol w:w="1375"/>
        <w:gridCol w:w="5032"/>
        <w:tblGridChange w:id="168">
          <w:tblGrid>
            <w:gridCol w:w="1793"/>
            <w:gridCol w:w="1088"/>
            <w:gridCol w:w="1375"/>
            <w:gridCol w:w="5032"/>
          </w:tblGrid>
        </w:tblGridChange>
      </w:tblGrid>
      <w:tr w:rsidR="00D50099" w:rsidTr="00C17B2C">
        <w:trPr>
          <w:ins w:id="169" w:author="smaslan" w:date="2018-08-10T14:35:00Z"/>
        </w:trPr>
        <w:tc>
          <w:tcPr>
            <w:tcW w:w="1793" w:type="dxa"/>
          </w:tcPr>
          <w:p w:rsidR="00321244" w:rsidRPr="00321244" w:rsidRDefault="00321244" w:rsidP="00321244">
            <w:pPr>
              <w:rPr>
                <w:ins w:id="170" w:author="smaslan" w:date="2018-08-10T14:35:00Z"/>
                <w:b/>
                <w:lang w:val="en-GB"/>
                <w:rPrChange w:id="171" w:author="smaslan" w:date="2018-08-10T14:42:00Z">
                  <w:rPr>
                    <w:ins w:id="172" w:author="smaslan" w:date="2018-08-10T14:35:00Z"/>
                    <w:lang w:val="en-GB"/>
                  </w:rPr>
                </w:rPrChange>
              </w:rPr>
              <w:pPrChange w:id="173" w:author="smaslan" w:date="2018-08-10T14:36:00Z">
                <w:pPr/>
              </w:pPrChange>
            </w:pPr>
            <w:ins w:id="174" w:author="smaslan" w:date="2018-08-10T14:36:00Z">
              <w:r w:rsidRPr="00321244">
                <w:rPr>
                  <w:b/>
                  <w:lang w:val="en-GB"/>
                  <w:rPrChange w:id="175" w:author="smaslan" w:date="2018-08-10T14:42:00Z">
                    <w:rPr>
                      <w:lang w:val="en-GB"/>
                    </w:rPr>
                  </w:rPrChange>
                </w:rPr>
                <w:t>Name</w:t>
              </w:r>
            </w:ins>
          </w:p>
        </w:tc>
        <w:tc>
          <w:tcPr>
            <w:tcW w:w="1088" w:type="dxa"/>
          </w:tcPr>
          <w:p w:rsidR="00321244" w:rsidRPr="00321244" w:rsidRDefault="00050ED4" w:rsidP="00371547">
            <w:pPr>
              <w:rPr>
                <w:ins w:id="176" w:author="smaslan" w:date="2018-08-10T14:38:00Z"/>
                <w:b/>
                <w:lang w:val="en-GB"/>
                <w:rPrChange w:id="177" w:author="smaslan" w:date="2018-08-10T14:42:00Z">
                  <w:rPr>
                    <w:ins w:id="178" w:author="smaslan" w:date="2018-08-10T14:38:00Z"/>
                    <w:lang w:val="en-GB"/>
                  </w:rPr>
                </w:rPrChange>
              </w:rPr>
            </w:pPr>
            <w:ins w:id="179" w:author="smaslan" w:date="2018-08-10T14:51:00Z">
              <w:r>
                <w:rPr>
                  <w:b/>
                  <w:lang w:val="en-GB"/>
                </w:rPr>
                <w:t>Default</w:t>
              </w:r>
            </w:ins>
          </w:p>
        </w:tc>
        <w:tc>
          <w:tcPr>
            <w:tcW w:w="1375" w:type="dxa"/>
          </w:tcPr>
          <w:p w:rsidR="00321244" w:rsidRPr="00321244" w:rsidRDefault="00321244" w:rsidP="00371547">
            <w:pPr>
              <w:rPr>
                <w:ins w:id="180" w:author="smaslan" w:date="2018-08-10T14:43:00Z"/>
                <w:b/>
                <w:lang w:val="en-GB"/>
                <w:rPrChange w:id="181" w:author="smaslan" w:date="2018-08-10T14:42:00Z">
                  <w:rPr>
                    <w:ins w:id="182" w:author="smaslan" w:date="2018-08-10T14:43:00Z"/>
                    <w:b/>
                    <w:lang w:val="en-GB"/>
                  </w:rPr>
                </w:rPrChange>
              </w:rPr>
            </w:pPr>
            <w:ins w:id="183" w:author="smaslan" w:date="2018-08-10T14:43:00Z">
              <w:r>
                <w:rPr>
                  <w:b/>
                  <w:lang w:val="en-GB"/>
                </w:rPr>
                <w:t>Uncertainty</w:t>
              </w:r>
            </w:ins>
          </w:p>
        </w:tc>
        <w:tc>
          <w:tcPr>
            <w:tcW w:w="5032" w:type="dxa"/>
          </w:tcPr>
          <w:p w:rsidR="00321244" w:rsidRPr="00321244" w:rsidRDefault="00321244" w:rsidP="00371547">
            <w:pPr>
              <w:rPr>
                <w:ins w:id="184" w:author="smaslan" w:date="2018-08-10T14:35:00Z"/>
                <w:b/>
                <w:lang w:val="en-GB"/>
                <w:rPrChange w:id="185" w:author="smaslan" w:date="2018-08-10T14:42:00Z">
                  <w:rPr>
                    <w:ins w:id="186" w:author="smaslan" w:date="2018-08-10T14:35:00Z"/>
                    <w:lang w:val="en-GB"/>
                  </w:rPr>
                </w:rPrChange>
              </w:rPr>
            </w:pPr>
            <w:ins w:id="187" w:author="smaslan" w:date="2018-08-10T14:36:00Z">
              <w:r w:rsidRPr="00321244">
                <w:rPr>
                  <w:b/>
                  <w:lang w:val="en-GB"/>
                  <w:rPrChange w:id="188" w:author="smaslan" w:date="2018-08-10T14:42:00Z">
                    <w:rPr>
                      <w:lang w:val="en-GB"/>
                    </w:rPr>
                  </w:rPrChange>
                </w:rPr>
                <w:t>Description</w:t>
              </w:r>
            </w:ins>
          </w:p>
        </w:tc>
      </w:tr>
      <w:tr w:rsidR="00D50099" w:rsidTr="00C17B2C">
        <w:trPr>
          <w:ins w:id="189" w:author="smaslan" w:date="2018-08-10T14:35:00Z"/>
        </w:trPr>
        <w:tc>
          <w:tcPr>
            <w:tcW w:w="1793" w:type="dxa"/>
          </w:tcPr>
          <w:p w:rsidR="00321244" w:rsidRDefault="00321244" w:rsidP="00371547">
            <w:pPr>
              <w:rPr>
                <w:ins w:id="190" w:author="smaslan" w:date="2018-08-10T14:39:00Z"/>
                <w:lang w:val="en-GB"/>
              </w:rPr>
            </w:pPr>
            <w:ins w:id="191" w:author="smaslan" w:date="2018-08-10T14:40:00Z">
              <w:r>
                <w:rPr>
                  <w:lang w:val="en-GB"/>
                </w:rPr>
                <w:t>y</w:t>
              </w:r>
            </w:ins>
          </w:p>
          <w:p w:rsidR="00321244" w:rsidRDefault="00321244" w:rsidP="00371547">
            <w:pPr>
              <w:rPr>
                <w:ins w:id="192" w:author="smaslan" w:date="2018-08-10T14:35:00Z"/>
                <w:lang w:val="en-GB"/>
              </w:rPr>
            </w:pPr>
            <w:proofErr w:type="spellStart"/>
            <w:ins w:id="193" w:author="smaslan" w:date="2018-08-10T14:40:00Z">
              <w:r>
                <w:rPr>
                  <w:lang w:val="en-GB"/>
                </w:rPr>
                <w:lastRenderedPageBreak/>
                <w:t>y</w:t>
              </w:r>
            </w:ins>
            <w:ins w:id="194" w:author="smaslan" w:date="2018-08-10T14:39:00Z">
              <w:r>
                <w:rPr>
                  <w:lang w:val="en-GB"/>
                </w:rPr>
                <w:t>_lo</w:t>
              </w:r>
            </w:ins>
            <w:proofErr w:type="spellEnd"/>
          </w:p>
        </w:tc>
        <w:tc>
          <w:tcPr>
            <w:tcW w:w="1088" w:type="dxa"/>
          </w:tcPr>
          <w:p w:rsidR="00321244" w:rsidRDefault="00050ED4" w:rsidP="00371547">
            <w:pPr>
              <w:rPr>
                <w:ins w:id="195" w:author="smaslan" w:date="2018-08-10T14:38:00Z"/>
                <w:lang w:val="en-GB"/>
              </w:rPr>
            </w:pPr>
            <w:ins w:id="196" w:author="smaslan" w:date="2018-08-10T14:51:00Z">
              <w:r>
                <w:rPr>
                  <w:lang w:val="en-GB"/>
                </w:rPr>
                <w:lastRenderedPageBreak/>
                <w:t>N/A</w:t>
              </w:r>
            </w:ins>
          </w:p>
        </w:tc>
        <w:tc>
          <w:tcPr>
            <w:tcW w:w="1375" w:type="dxa"/>
          </w:tcPr>
          <w:p w:rsidR="00321244" w:rsidRDefault="00321244" w:rsidP="00371547">
            <w:pPr>
              <w:rPr>
                <w:ins w:id="197" w:author="smaslan" w:date="2018-08-10T15:02:00Z"/>
                <w:lang w:val="en-GB"/>
              </w:rPr>
            </w:pPr>
            <w:ins w:id="198" w:author="smaslan" w:date="2018-08-10T14:43:00Z">
              <w:r>
                <w:rPr>
                  <w:lang w:val="en-GB"/>
                </w:rPr>
                <w:t>No</w:t>
              </w:r>
            </w:ins>
          </w:p>
          <w:p w:rsidR="00D50099" w:rsidRDefault="00D50099" w:rsidP="00371547">
            <w:pPr>
              <w:rPr>
                <w:ins w:id="199" w:author="smaslan" w:date="2018-08-10T14:43:00Z"/>
                <w:lang w:val="en-GB"/>
              </w:rPr>
            </w:pPr>
            <w:ins w:id="200" w:author="smaslan" w:date="2018-08-10T15:02:00Z">
              <w:r>
                <w:rPr>
                  <w:lang w:val="en-GB"/>
                </w:rPr>
                <w:lastRenderedPageBreak/>
                <w:t>No</w:t>
              </w:r>
            </w:ins>
          </w:p>
        </w:tc>
        <w:tc>
          <w:tcPr>
            <w:tcW w:w="5032" w:type="dxa"/>
          </w:tcPr>
          <w:p w:rsidR="00321244" w:rsidRDefault="00321244" w:rsidP="00371547">
            <w:pPr>
              <w:rPr>
                <w:ins w:id="201" w:author="smaslan" w:date="2018-08-10T14:35:00Z"/>
                <w:lang w:val="en-GB"/>
              </w:rPr>
            </w:pPr>
            <w:ins w:id="202" w:author="smaslan" w:date="2018-08-10T14:39:00Z">
              <w:r>
                <w:rPr>
                  <w:lang w:val="en-GB"/>
                </w:rPr>
                <w:lastRenderedPageBreak/>
                <w:t>Input sample data vector</w:t>
              </w:r>
            </w:ins>
            <w:ins w:id="203" w:author="smaslan" w:date="2018-08-10T14:40:00Z">
              <w:r>
                <w:rPr>
                  <w:lang w:val="en-GB"/>
                </w:rPr>
                <w:t xml:space="preserve"> and complementary low-</w:t>
              </w:r>
              <w:r>
                <w:rPr>
                  <w:lang w:val="en-GB"/>
                </w:rPr>
                <w:lastRenderedPageBreak/>
                <w:t>side input data vector ‘</w:t>
              </w:r>
              <w:proofErr w:type="spellStart"/>
              <w:r>
                <w:rPr>
                  <w:lang w:val="en-GB"/>
                </w:rPr>
                <w:t>y_lo</w:t>
              </w:r>
              <w:proofErr w:type="spellEnd"/>
              <w:r>
                <w:rPr>
                  <w:lang w:val="en-GB"/>
                </w:rPr>
                <w:t>’ for differential mode only</w:t>
              </w:r>
            </w:ins>
            <w:ins w:id="204" w:author="smaslan" w:date="2018-08-10T14:39:00Z">
              <w:r>
                <w:rPr>
                  <w:lang w:val="en-GB"/>
                </w:rPr>
                <w:t>.</w:t>
              </w:r>
            </w:ins>
          </w:p>
        </w:tc>
      </w:tr>
      <w:tr w:rsidR="00D50099" w:rsidTr="00C17B2C">
        <w:trPr>
          <w:ins w:id="205" w:author="smaslan" w:date="2018-08-10T14:35:00Z"/>
        </w:trPr>
        <w:tc>
          <w:tcPr>
            <w:tcW w:w="1793" w:type="dxa"/>
          </w:tcPr>
          <w:p w:rsidR="00321244" w:rsidRDefault="00321244" w:rsidP="00371547">
            <w:pPr>
              <w:rPr>
                <w:ins w:id="206" w:author="smaslan" w:date="2018-08-10T14:42:00Z"/>
                <w:lang w:val="en-GB"/>
              </w:rPr>
            </w:pPr>
            <w:proofErr w:type="spellStart"/>
            <w:ins w:id="207" w:author="smaslan" w:date="2018-08-10T14:40:00Z">
              <w:r>
                <w:rPr>
                  <w:lang w:val="en-GB"/>
                </w:rPr>
                <w:lastRenderedPageBreak/>
                <w:t>Ts</w:t>
              </w:r>
            </w:ins>
            <w:proofErr w:type="spellEnd"/>
          </w:p>
          <w:p w:rsidR="00321244" w:rsidRDefault="00321244" w:rsidP="00371547">
            <w:pPr>
              <w:rPr>
                <w:ins w:id="208" w:author="smaslan" w:date="2018-08-10T14:42:00Z"/>
                <w:lang w:val="en-GB"/>
              </w:rPr>
            </w:pPr>
            <w:proofErr w:type="spellStart"/>
            <w:ins w:id="209" w:author="smaslan" w:date="2018-08-10T14:42:00Z">
              <w:r>
                <w:rPr>
                  <w:lang w:val="en-GB"/>
                </w:rPr>
                <w:t>fs</w:t>
              </w:r>
              <w:proofErr w:type="spellEnd"/>
            </w:ins>
          </w:p>
          <w:p w:rsidR="00321244" w:rsidRDefault="00321244" w:rsidP="00371547">
            <w:pPr>
              <w:rPr>
                <w:ins w:id="210" w:author="smaslan" w:date="2018-08-10T14:35:00Z"/>
                <w:lang w:val="en-GB"/>
              </w:rPr>
            </w:pPr>
            <w:ins w:id="211" w:author="smaslan" w:date="2018-08-10T14:42:00Z">
              <w:r>
                <w:rPr>
                  <w:lang w:val="en-GB"/>
                </w:rPr>
                <w:t>t</w:t>
              </w:r>
            </w:ins>
          </w:p>
        </w:tc>
        <w:tc>
          <w:tcPr>
            <w:tcW w:w="1088" w:type="dxa"/>
          </w:tcPr>
          <w:p w:rsidR="00321244" w:rsidRDefault="00050ED4" w:rsidP="00371547">
            <w:pPr>
              <w:rPr>
                <w:ins w:id="212" w:author="smaslan" w:date="2018-08-10T14:38:00Z"/>
                <w:lang w:val="en-GB"/>
              </w:rPr>
            </w:pPr>
            <w:ins w:id="213" w:author="smaslan" w:date="2018-08-10T14:51:00Z">
              <w:r>
                <w:rPr>
                  <w:lang w:val="en-GB"/>
                </w:rPr>
                <w:t>N/A</w:t>
              </w:r>
            </w:ins>
          </w:p>
        </w:tc>
        <w:tc>
          <w:tcPr>
            <w:tcW w:w="1375" w:type="dxa"/>
          </w:tcPr>
          <w:p w:rsidR="00321244" w:rsidRDefault="00321244" w:rsidP="00321244">
            <w:pPr>
              <w:rPr>
                <w:ins w:id="214" w:author="smaslan" w:date="2018-08-10T15:01:00Z"/>
                <w:lang w:val="en-GB"/>
              </w:rPr>
            </w:pPr>
            <w:ins w:id="215" w:author="smaslan" w:date="2018-08-10T14:43:00Z">
              <w:r>
                <w:rPr>
                  <w:lang w:val="en-GB"/>
                </w:rPr>
                <w:t>No</w:t>
              </w:r>
            </w:ins>
          </w:p>
          <w:p w:rsidR="00D50099" w:rsidRDefault="00D50099" w:rsidP="00321244">
            <w:pPr>
              <w:rPr>
                <w:ins w:id="216" w:author="smaslan" w:date="2018-08-10T15:01:00Z"/>
                <w:lang w:val="en-GB"/>
              </w:rPr>
            </w:pPr>
            <w:ins w:id="217" w:author="smaslan" w:date="2018-08-10T15:01:00Z">
              <w:r>
                <w:rPr>
                  <w:lang w:val="en-GB"/>
                </w:rPr>
                <w:t>No</w:t>
              </w:r>
            </w:ins>
          </w:p>
          <w:p w:rsidR="00D50099" w:rsidRDefault="00D50099" w:rsidP="00321244">
            <w:pPr>
              <w:rPr>
                <w:ins w:id="218" w:author="smaslan" w:date="2018-08-10T14:43:00Z"/>
                <w:lang w:val="en-GB"/>
              </w:rPr>
            </w:pPr>
            <w:ins w:id="219" w:author="smaslan" w:date="2018-08-10T15:01:00Z">
              <w:r>
                <w:rPr>
                  <w:lang w:val="en-GB"/>
                </w:rPr>
                <w:t>No</w:t>
              </w:r>
            </w:ins>
          </w:p>
        </w:tc>
        <w:tc>
          <w:tcPr>
            <w:tcW w:w="5032" w:type="dxa"/>
          </w:tcPr>
          <w:p w:rsidR="00321244" w:rsidRDefault="00321244" w:rsidP="00050ED4">
            <w:pPr>
              <w:rPr>
                <w:ins w:id="220" w:author="smaslan" w:date="2018-08-10T14:35:00Z"/>
                <w:lang w:val="en-GB"/>
              </w:rPr>
              <w:pPrChange w:id="221" w:author="smaslan" w:date="2018-08-10T14:44:00Z">
                <w:pPr/>
              </w:pPrChange>
            </w:pPr>
            <w:ins w:id="222" w:author="smaslan" w:date="2018-08-10T14:41:00Z">
              <w:r>
                <w:rPr>
                  <w:lang w:val="en-GB"/>
                </w:rPr>
                <w:t>Sampling period</w:t>
              </w:r>
            </w:ins>
            <w:ins w:id="223" w:author="smaslan" w:date="2018-08-10T14:42:00Z">
              <w:r>
                <w:rPr>
                  <w:lang w:val="en-GB"/>
                </w:rPr>
                <w:t xml:space="preserve"> or sampling rate or sample time vector</w:t>
              </w:r>
            </w:ins>
            <w:ins w:id="224" w:author="smaslan" w:date="2018-08-10T14:41:00Z">
              <w:r>
                <w:rPr>
                  <w:lang w:val="en-GB"/>
                </w:rPr>
                <w:t>.</w:t>
              </w:r>
            </w:ins>
            <w:ins w:id="225" w:author="smaslan" w:date="2018-08-10T14:43:00Z">
              <w:r w:rsidR="00050ED4">
                <w:rPr>
                  <w:lang w:val="en-GB"/>
                </w:rPr>
                <w:t xml:space="preserve"> Note the wrapper always calculates </w:t>
              </w:r>
            </w:ins>
            <w:ins w:id="226" w:author="smaslan" w:date="2018-08-10T14:44:00Z">
              <w:r w:rsidR="00050ED4">
                <w:rPr>
                  <w:lang w:val="en-GB"/>
                </w:rPr>
                <w:t xml:space="preserve">in </w:t>
              </w:r>
            </w:ins>
            <w:ins w:id="227" w:author="smaslan" w:date="2018-08-10T14:43:00Z">
              <w:r w:rsidR="00050ED4">
                <w:rPr>
                  <w:lang w:val="en-GB"/>
                </w:rPr>
                <w:t>equidistant mode</w:t>
              </w:r>
            </w:ins>
            <w:ins w:id="228" w:author="smaslan" w:date="2018-08-10T14:44:00Z">
              <w:r w:rsidR="00050ED4">
                <w:rPr>
                  <w:lang w:val="en-GB"/>
                </w:rPr>
                <w:t xml:space="preserve">, </w:t>
              </w:r>
              <w:proofErr w:type="gramStart"/>
              <w:r w:rsidR="00050ED4">
                <w:rPr>
                  <w:lang w:val="en-GB"/>
                </w:rPr>
                <w:t>so ‘t’</w:t>
              </w:r>
              <w:proofErr w:type="gramEnd"/>
              <w:r w:rsidR="00050ED4">
                <w:rPr>
                  <w:lang w:val="en-GB"/>
                </w:rPr>
                <w:t xml:space="preserve"> is used just to calculate ‘</w:t>
              </w:r>
              <w:proofErr w:type="spellStart"/>
              <w:r w:rsidR="00050ED4">
                <w:rPr>
                  <w:lang w:val="en-GB"/>
                </w:rPr>
                <w:t>Ts</w:t>
              </w:r>
              <w:proofErr w:type="spellEnd"/>
              <w:r w:rsidR="00050ED4">
                <w:rPr>
                  <w:lang w:val="en-GB"/>
                </w:rPr>
                <w:t>’.</w:t>
              </w:r>
            </w:ins>
          </w:p>
        </w:tc>
      </w:tr>
      <w:tr w:rsidR="00D50099" w:rsidTr="00C17B2C">
        <w:trPr>
          <w:ins w:id="229" w:author="smaslan" w:date="2018-08-10T14:35:00Z"/>
        </w:trPr>
        <w:tc>
          <w:tcPr>
            <w:tcW w:w="1793" w:type="dxa"/>
          </w:tcPr>
          <w:p w:rsidR="00321244" w:rsidRDefault="00050ED4" w:rsidP="00371547">
            <w:pPr>
              <w:rPr>
                <w:ins w:id="230" w:author="smaslan" w:date="2018-08-10T14:35:00Z"/>
                <w:lang w:val="en-GB"/>
              </w:rPr>
            </w:pPr>
            <w:proofErr w:type="spellStart"/>
            <w:ins w:id="231" w:author="smaslan" w:date="2018-08-10T14:44:00Z">
              <w:r w:rsidRPr="00050ED4">
                <w:rPr>
                  <w:lang w:val="en-GB"/>
                </w:rPr>
                <w:t>comp_timestamp</w:t>
              </w:r>
            </w:ins>
            <w:proofErr w:type="spellEnd"/>
          </w:p>
        </w:tc>
        <w:tc>
          <w:tcPr>
            <w:tcW w:w="1088" w:type="dxa"/>
          </w:tcPr>
          <w:p w:rsidR="00321244" w:rsidRDefault="00050ED4" w:rsidP="00371547">
            <w:pPr>
              <w:rPr>
                <w:ins w:id="232" w:author="smaslan" w:date="2018-08-10T14:38:00Z"/>
                <w:lang w:val="en-GB"/>
              </w:rPr>
            </w:pPr>
            <w:ins w:id="233" w:author="smaslan" w:date="2018-08-10T14:51:00Z">
              <w:r>
                <w:rPr>
                  <w:lang w:val="en-GB"/>
                </w:rPr>
                <w:t>0</w:t>
              </w:r>
            </w:ins>
          </w:p>
        </w:tc>
        <w:tc>
          <w:tcPr>
            <w:tcW w:w="1375" w:type="dxa"/>
          </w:tcPr>
          <w:p w:rsidR="00321244" w:rsidRDefault="00050ED4" w:rsidP="00371547">
            <w:pPr>
              <w:rPr>
                <w:ins w:id="234" w:author="smaslan" w:date="2018-08-10T14:43:00Z"/>
                <w:lang w:val="en-GB"/>
              </w:rPr>
            </w:pPr>
            <w:ins w:id="235" w:author="smaslan" w:date="2018-08-10T14:44:00Z">
              <w:r>
                <w:rPr>
                  <w:lang w:val="en-GB"/>
                </w:rPr>
                <w:t>No</w:t>
              </w:r>
            </w:ins>
          </w:p>
        </w:tc>
        <w:tc>
          <w:tcPr>
            <w:tcW w:w="5032" w:type="dxa"/>
          </w:tcPr>
          <w:p w:rsidR="00321244" w:rsidRDefault="00050ED4" w:rsidP="00371547">
            <w:pPr>
              <w:rPr>
                <w:ins w:id="236" w:author="smaslan" w:date="2018-08-10T14:35:00Z"/>
                <w:lang w:val="en-GB"/>
              </w:rPr>
            </w:pPr>
            <w:ins w:id="237" w:author="smaslan" w:date="2018-08-10T14:44:00Z">
              <w:r>
                <w:rPr>
                  <w:lang w:val="en-GB"/>
                </w:rPr>
                <w:t>Enable compensation of phase</w:t>
              </w:r>
            </w:ins>
            <w:ins w:id="238" w:author="smaslan" w:date="2018-08-10T14:45:00Z">
              <w:r>
                <w:rPr>
                  <w:lang w:val="en-GB"/>
                </w:rPr>
                <w:t xml:space="preserve"> </w:t>
              </w:r>
            </w:ins>
            <w:ins w:id="239" w:author="smaslan" w:date="2018-08-10T14:44:00Z">
              <w:r>
                <w:rPr>
                  <w:lang w:val="en-GB"/>
                </w:rPr>
                <w:t>shift</w:t>
              </w:r>
            </w:ins>
            <w:ins w:id="240" w:author="smaslan" w:date="2018-08-10T14:45:00Z">
              <w:r>
                <w:rPr>
                  <w:lang w:val="en-GB"/>
                </w:rPr>
                <w:t xml:space="preserve"> by timestamp value: </w:t>
              </w:r>
              <w:r w:rsidRPr="00050ED4">
                <w:rPr>
                  <w:i/>
                  <w:lang w:val="en-GB"/>
                  <w:rPrChange w:id="241" w:author="smaslan" w:date="2018-08-10T14:45:00Z">
                    <w:rPr>
                      <w:lang w:val="en-GB"/>
                    </w:rPr>
                  </w:rPrChange>
                </w:rPr>
                <w:t>phi = phi – 2*pi*</w:t>
              </w:r>
              <w:proofErr w:type="spellStart"/>
              <w:r w:rsidRPr="00050ED4">
                <w:rPr>
                  <w:i/>
                  <w:lang w:val="en-GB"/>
                  <w:rPrChange w:id="242" w:author="smaslan" w:date="2018-08-10T14:45:00Z">
                    <w:rPr>
                      <w:lang w:val="en-GB"/>
                    </w:rPr>
                  </w:rPrChange>
                </w:rPr>
                <w:t>f_est</w:t>
              </w:r>
              <w:proofErr w:type="spellEnd"/>
              <w:r w:rsidRPr="00050ED4">
                <w:rPr>
                  <w:i/>
                  <w:lang w:val="en-GB"/>
                  <w:rPrChange w:id="243" w:author="smaslan" w:date="2018-08-10T14:45:00Z">
                    <w:rPr>
                      <w:lang w:val="en-GB"/>
                    </w:rPr>
                  </w:rPrChange>
                </w:rPr>
                <w:t>*</w:t>
              </w:r>
              <w:proofErr w:type="spellStart"/>
              <w:r w:rsidRPr="00050ED4">
                <w:rPr>
                  <w:i/>
                  <w:lang w:val="en-GB"/>
                  <w:rPrChange w:id="244" w:author="smaslan" w:date="2018-08-10T14:45:00Z">
                    <w:rPr>
                      <w:lang w:val="en-GB"/>
                    </w:rPr>
                  </w:rPrChange>
                </w:rPr>
                <w:t>time_stamp</w:t>
              </w:r>
            </w:ins>
            <w:proofErr w:type="spellEnd"/>
          </w:p>
        </w:tc>
      </w:tr>
      <w:tr w:rsidR="00D50099" w:rsidTr="00C17B2C">
        <w:trPr>
          <w:ins w:id="245" w:author="smaslan" w:date="2018-08-10T14:35:00Z"/>
        </w:trPr>
        <w:tc>
          <w:tcPr>
            <w:tcW w:w="1793" w:type="dxa"/>
          </w:tcPr>
          <w:p w:rsidR="00321244" w:rsidRDefault="00050ED4" w:rsidP="00371547">
            <w:pPr>
              <w:rPr>
                <w:ins w:id="246" w:author="smaslan" w:date="2018-08-10T14:46:00Z"/>
                <w:lang w:val="en-GB"/>
              </w:rPr>
            </w:pPr>
            <w:proofErr w:type="spellStart"/>
            <w:ins w:id="247" w:author="smaslan" w:date="2018-08-10T14:46:00Z">
              <w:r>
                <w:rPr>
                  <w:lang w:val="en-GB"/>
                </w:rPr>
                <w:t>lsb</w:t>
              </w:r>
              <w:proofErr w:type="spellEnd"/>
            </w:ins>
          </w:p>
          <w:p w:rsidR="00050ED4" w:rsidRDefault="00050ED4" w:rsidP="00371547">
            <w:pPr>
              <w:rPr>
                <w:ins w:id="248" w:author="smaslan" w:date="2018-08-10T14:46:00Z"/>
                <w:lang w:val="en-GB"/>
              </w:rPr>
            </w:pPr>
            <w:proofErr w:type="spellStart"/>
            <w:ins w:id="249" w:author="smaslan" w:date="2018-08-10T14:46:00Z">
              <w:r>
                <w:rPr>
                  <w:lang w:val="en-GB"/>
                </w:rPr>
                <w:t>adc_nrng</w:t>
              </w:r>
              <w:proofErr w:type="spellEnd"/>
            </w:ins>
          </w:p>
          <w:p w:rsidR="00050ED4" w:rsidRDefault="00050ED4" w:rsidP="00371547">
            <w:pPr>
              <w:rPr>
                <w:ins w:id="250" w:author="smaslan" w:date="2018-08-10T14:35:00Z"/>
                <w:lang w:val="en-GB"/>
              </w:rPr>
            </w:pPr>
            <w:proofErr w:type="spellStart"/>
            <w:ins w:id="251" w:author="smaslan" w:date="2018-08-10T14:46:00Z">
              <w:r>
                <w:rPr>
                  <w:lang w:val="en-GB"/>
                </w:rPr>
                <w:t>adc_bits</w:t>
              </w:r>
            </w:ins>
            <w:proofErr w:type="spellEnd"/>
          </w:p>
        </w:tc>
        <w:tc>
          <w:tcPr>
            <w:tcW w:w="1088" w:type="dxa"/>
          </w:tcPr>
          <w:p w:rsidR="00321244" w:rsidRDefault="00050ED4" w:rsidP="00371547">
            <w:pPr>
              <w:rPr>
                <w:ins w:id="252" w:author="smaslan" w:date="2018-08-10T14:51:00Z"/>
                <w:lang w:val="en-GB"/>
              </w:rPr>
            </w:pPr>
            <w:ins w:id="253" w:author="smaslan" w:date="2018-08-10T14:51:00Z">
              <w:r>
                <w:rPr>
                  <w:lang w:val="en-GB"/>
                </w:rPr>
                <w:t>N/A</w:t>
              </w:r>
            </w:ins>
          </w:p>
          <w:p w:rsidR="00050ED4" w:rsidRDefault="00050ED4" w:rsidP="00371547">
            <w:pPr>
              <w:rPr>
                <w:ins w:id="254" w:author="smaslan" w:date="2018-08-10T14:51:00Z"/>
                <w:lang w:val="en-GB"/>
              </w:rPr>
            </w:pPr>
            <w:ins w:id="255" w:author="smaslan" w:date="2018-08-10T14:51:00Z">
              <w:r>
                <w:rPr>
                  <w:lang w:val="en-GB"/>
                </w:rPr>
                <w:t>1000</w:t>
              </w:r>
            </w:ins>
          </w:p>
          <w:p w:rsidR="00050ED4" w:rsidRDefault="00050ED4" w:rsidP="00371547">
            <w:pPr>
              <w:rPr>
                <w:ins w:id="256" w:author="smaslan" w:date="2018-08-10T14:38:00Z"/>
                <w:lang w:val="en-GB"/>
              </w:rPr>
            </w:pPr>
            <w:ins w:id="257" w:author="smaslan" w:date="2018-08-10T14:51:00Z">
              <w:r>
                <w:rPr>
                  <w:lang w:val="en-GB"/>
                </w:rPr>
                <w:t>40</w:t>
              </w:r>
            </w:ins>
          </w:p>
        </w:tc>
        <w:tc>
          <w:tcPr>
            <w:tcW w:w="1375" w:type="dxa"/>
          </w:tcPr>
          <w:p w:rsidR="00321244" w:rsidRDefault="00050ED4" w:rsidP="00371547">
            <w:pPr>
              <w:rPr>
                <w:ins w:id="258" w:author="smaslan" w:date="2018-08-10T15:01:00Z"/>
                <w:lang w:val="en-GB"/>
              </w:rPr>
            </w:pPr>
            <w:ins w:id="259" w:author="smaslan" w:date="2018-08-10T14:46:00Z">
              <w:r>
                <w:rPr>
                  <w:lang w:val="en-GB"/>
                </w:rPr>
                <w:t>No</w:t>
              </w:r>
            </w:ins>
          </w:p>
          <w:p w:rsidR="00D50099" w:rsidRDefault="00D50099" w:rsidP="00371547">
            <w:pPr>
              <w:rPr>
                <w:ins w:id="260" w:author="smaslan" w:date="2018-08-10T15:01:00Z"/>
                <w:lang w:val="en-GB"/>
              </w:rPr>
            </w:pPr>
            <w:ins w:id="261" w:author="smaslan" w:date="2018-08-10T15:01:00Z">
              <w:r>
                <w:rPr>
                  <w:lang w:val="en-GB"/>
                </w:rPr>
                <w:t>No</w:t>
              </w:r>
            </w:ins>
          </w:p>
          <w:p w:rsidR="00D50099" w:rsidRDefault="00D50099" w:rsidP="00371547">
            <w:pPr>
              <w:rPr>
                <w:ins w:id="262" w:author="smaslan" w:date="2018-08-10T14:43:00Z"/>
                <w:lang w:val="en-GB"/>
              </w:rPr>
            </w:pPr>
            <w:ins w:id="263" w:author="smaslan" w:date="2018-08-10T15:01:00Z">
              <w:r>
                <w:rPr>
                  <w:lang w:val="en-GB"/>
                </w:rPr>
                <w:t>No</w:t>
              </w:r>
            </w:ins>
          </w:p>
        </w:tc>
        <w:tc>
          <w:tcPr>
            <w:tcW w:w="5032" w:type="dxa"/>
          </w:tcPr>
          <w:p w:rsidR="00321244" w:rsidRDefault="00050ED4" w:rsidP="00371547">
            <w:pPr>
              <w:rPr>
                <w:ins w:id="264" w:author="smaslan" w:date="2018-08-10T14:35:00Z"/>
                <w:lang w:val="en-GB"/>
              </w:rPr>
            </w:pPr>
            <w:ins w:id="265" w:author="smaslan" w:date="2018-08-10T14:46:00Z">
              <w:r>
                <w:rPr>
                  <w:lang w:val="en-GB"/>
                </w:rPr>
                <w:t>Either absolute ADC resolution ‘</w:t>
              </w:r>
              <w:proofErr w:type="spellStart"/>
              <w:r>
                <w:rPr>
                  <w:lang w:val="en-GB"/>
                </w:rPr>
                <w:t>lsb</w:t>
              </w:r>
              <w:proofErr w:type="spellEnd"/>
              <w:r>
                <w:rPr>
                  <w:lang w:val="en-GB"/>
                </w:rPr>
                <w:t>’ or nominal range value</w:t>
              </w:r>
            </w:ins>
            <w:ins w:id="266" w:author="smaslan" w:date="2018-08-10T14:47:00Z">
              <w:r>
                <w:rPr>
                  <w:lang w:val="en-GB"/>
                </w:rPr>
                <w:t xml:space="preserve"> ‘</w:t>
              </w:r>
              <w:proofErr w:type="spellStart"/>
              <w:r>
                <w:rPr>
                  <w:lang w:val="en-GB"/>
                </w:rPr>
                <w:t>adc_nrng</w:t>
              </w:r>
              <w:proofErr w:type="spellEnd"/>
              <w:r>
                <w:rPr>
                  <w:lang w:val="en-GB"/>
                </w:rPr>
                <w:t>’</w:t>
              </w:r>
            </w:ins>
            <w:ins w:id="267" w:author="smaslan" w:date="2018-08-10T14:46:00Z">
              <w:r>
                <w:rPr>
                  <w:lang w:val="en-GB"/>
                </w:rPr>
                <w:t xml:space="preserve"> (</w:t>
              </w:r>
            </w:ins>
            <w:ins w:id="268" w:author="smaslan" w:date="2018-08-10T14:47:00Z">
              <w:r>
                <w:rPr>
                  <w:lang w:val="en-GB"/>
                </w:rPr>
                <w:t>e.g.: 5 V for ±10 V range</w:t>
              </w:r>
            </w:ins>
            <w:ins w:id="269" w:author="smaslan" w:date="2018-08-10T14:46:00Z">
              <w:r>
                <w:rPr>
                  <w:lang w:val="en-GB"/>
                </w:rPr>
                <w:t>)</w:t>
              </w:r>
            </w:ins>
            <w:ins w:id="270" w:author="smaslan" w:date="2018-08-10T14:47:00Z">
              <w:r>
                <w:rPr>
                  <w:lang w:val="en-GB"/>
                </w:rPr>
                <w:t xml:space="preserve"> and ‘</w:t>
              </w:r>
              <w:proofErr w:type="spellStart"/>
              <w:r>
                <w:rPr>
                  <w:lang w:val="en-GB"/>
                </w:rPr>
                <w:t>adc_bits</w:t>
              </w:r>
              <w:proofErr w:type="spellEnd"/>
              <w:r>
                <w:rPr>
                  <w:lang w:val="en-GB"/>
                </w:rPr>
                <w:t>’ bit resolution of ADC.</w:t>
              </w:r>
            </w:ins>
          </w:p>
        </w:tc>
      </w:tr>
      <w:tr w:rsidR="00D50099" w:rsidTr="00C17B2C">
        <w:trPr>
          <w:ins w:id="271" w:author="smaslan" w:date="2018-08-10T14:35:00Z"/>
        </w:trPr>
        <w:tc>
          <w:tcPr>
            <w:tcW w:w="1793" w:type="dxa"/>
          </w:tcPr>
          <w:p w:rsidR="00321244" w:rsidRDefault="00050ED4" w:rsidP="00371547">
            <w:pPr>
              <w:rPr>
                <w:ins w:id="272" w:author="smaslan" w:date="2018-08-10T14:48:00Z"/>
                <w:lang w:val="en-GB"/>
              </w:rPr>
            </w:pPr>
            <w:proofErr w:type="spellStart"/>
            <w:ins w:id="273" w:author="smaslan" w:date="2018-08-10T14:48:00Z">
              <w:r>
                <w:rPr>
                  <w:lang w:val="en-GB"/>
                </w:rPr>
                <w:t>adc_offset</w:t>
              </w:r>
              <w:proofErr w:type="spellEnd"/>
            </w:ins>
          </w:p>
          <w:p w:rsidR="00050ED4" w:rsidRDefault="00050ED4" w:rsidP="00371547">
            <w:pPr>
              <w:rPr>
                <w:ins w:id="274" w:author="smaslan" w:date="2018-08-10T14:35:00Z"/>
                <w:lang w:val="en-GB"/>
              </w:rPr>
            </w:pPr>
            <w:proofErr w:type="spellStart"/>
            <w:ins w:id="275" w:author="smaslan" w:date="2018-08-10T14:48:00Z">
              <w:r>
                <w:rPr>
                  <w:lang w:val="en-GB"/>
                </w:rPr>
                <w:t>lo_adc_offset</w:t>
              </w:r>
            </w:ins>
            <w:proofErr w:type="spellEnd"/>
          </w:p>
        </w:tc>
        <w:tc>
          <w:tcPr>
            <w:tcW w:w="1088" w:type="dxa"/>
          </w:tcPr>
          <w:p w:rsidR="00321244" w:rsidRDefault="00050ED4" w:rsidP="00371547">
            <w:pPr>
              <w:rPr>
                <w:ins w:id="276" w:author="smaslan" w:date="2018-08-10T14:52:00Z"/>
                <w:lang w:val="en-GB"/>
              </w:rPr>
            </w:pPr>
            <w:ins w:id="277" w:author="smaslan" w:date="2018-08-10T14:51:00Z">
              <w:r>
                <w:rPr>
                  <w:lang w:val="en-GB"/>
                </w:rPr>
                <w:t>0</w:t>
              </w:r>
            </w:ins>
          </w:p>
          <w:p w:rsidR="00050ED4" w:rsidRDefault="00050ED4" w:rsidP="00371547">
            <w:pPr>
              <w:rPr>
                <w:ins w:id="278" w:author="smaslan" w:date="2018-08-10T14:38:00Z"/>
                <w:lang w:val="en-GB"/>
              </w:rPr>
            </w:pPr>
            <w:ins w:id="279" w:author="smaslan" w:date="2018-08-10T14:52:00Z">
              <w:r>
                <w:rPr>
                  <w:lang w:val="en-GB"/>
                </w:rPr>
                <w:t>0</w:t>
              </w:r>
            </w:ins>
          </w:p>
        </w:tc>
        <w:tc>
          <w:tcPr>
            <w:tcW w:w="1375" w:type="dxa"/>
          </w:tcPr>
          <w:p w:rsidR="00321244" w:rsidRDefault="00050ED4" w:rsidP="00371547">
            <w:pPr>
              <w:rPr>
                <w:ins w:id="280" w:author="smaslan" w:date="2018-08-10T15:01:00Z"/>
                <w:lang w:val="en-GB"/>
              </w:rPr>
            </w:pPr>
            <w:ins w:id="281" w:author="smaslan" w:date="2018-08-10T14:48:00Z">
              <w:r>
                <w:rPr>
                  <w:lang w:val="en-GB"/>
                </w:rPr>
                <w:t>Yes</w:t>
              </w:r>
            </w:ins>
          </w:p>
          <w:p w:rsidR="00D50099" w:rsidRDefault="00D50099" w:rsidP="00371547">
            <w:pPr>
              <w:rPr>
                <w:ins w:id="282" w:author="smaslan" w:date="2018-08-10T14:43:00Z"/>
                <w:lang w:val="en-GB"/>
              </w:rPr>
            </w:pPr>
            <w:ins w:id="283" w:author="smaslan" w:date="2018-08-10T15:01:00Z">
              <w:r>
                <w:rPr>
                  <w:lang w:val="en-GB"/>
                </w:rPr>
                <w:t>Yes</w:t>
              </w:r>
            </w:ins>
          </w:p>
        </w:tc>
        <w:tc>
          <w:tcPr>
            <w:tcW w:w="5032" w:type="dxa"/>
          </w:tcPr>
          <w:p w:rsidR="00321244" w:rsidRDefault="00050ED4" w:rsidP="00371547">
            <w:pPr>
              <w:rPr>
                <w:ins w:id="284" w:author="smaslan" w:date="2018-08-10T14:35:00Z"/>
                <w:lang w:val="en-GB"/>
              </w:rPr>
            </w:pPr>
            <w:ins w:id="285" w:author="smaslan" w:date="2018-08-10T14:49:00Z">
              <w:r>
                <w:rPr>
                  <w:lang w:val="en-GB"/>
                </w:rPr>
                <w:t>Digitizer input offset voltage.</w:t>
              </w:r>
            </w:ins>
          </w:p>
        </w:tc>
      </w:tr>
      <w:tr w:rsidR="00D50099" w:rsidTr="00C17B2C">
        <w:trPr>
          <w:ins w:id="286" w:author="smaslan" w:date="2018-08-10T14:35:00Z"/>
        </w:trPr>
        <w:tc>
          <w:tcPr>
            <w:tcW w:w="1793" w:type="dxa"/>
          </w:tcPr>
          <w:p w:rsidR="00321244" w:rsidRDefault="00050ED4" w:rsidP="00371547">
            <w:pPr>
              <w:rPr>
                <w:ins w:id="287" w:author="smaslan" w:date="2018-08-10T14:50:00Z"/>
                <w:lang w:val="en-GB"/>
              </w:rPr>
            </w:pPr>
            <w:proofErr w:type="spellStart"/>
            <w:ins w:id="288" w:author="smaslan" w:date="2018-08-10T14:49:00Z">
              <w:r>
                <w:rPr>
                  <w:lang w:val="en-GB"/>
                </w:rPr>
                <w:t>adc_</w:t>
              </w:r>
            </w:ins>
            <w:ins w:id="289" w:author="smaslan" w:date="2018-08-10T14:50:00Z">
              <w:r>
                <w:rPr>
                  <w:lang w:val="en-GB"/>
                </w:rPr>
                <w:t>gain</w:t>
              </w:r>
              <w:proofErr w:type="spellEnd"/>
            </w:ins>
          </w:p>
          <w:p w:rsidR="00050ED4" w:rsidRDefault="00050ED4" w:rsidP="00371547">
            <w:pPr>
              <w:rPr>
                <w:ins w:id="290" w:author="smaslan" w:date="2018-08-10T14:50:00Z"/>
                <w:lang w:val="en-GB"/>
              </w:rPr>
            </w:pPr>
            <w:proofErr w:type="spellStart"/>
            <w:ins w:id="291" w:author="smaslan" w:date="2018-08-10T14:50:00Z">
              <w:r>
                <w:rPr>
                  <w:lang w:val="en-GB"/>
                </w:rPr>
                <w:t>adc_gain_f</w:t>
              </w:r>
              <w:proofErr w:type="spellEnd"/>
            </w:ins>
          </w:p>
          <w:p w:rsidR="00050ED4" w:rsidRDefault="00050ED4" w:rsidP="00371547">
            <w:pPr>
              <w:rPr>
                <w:ins w:id="292" w:author="smaslan" w:date="2018-08-10T14:50:00Z"/>
                <w:lang w:val="en-GB"/>
              </w:rPr>
            </w:pPr>
            <w:proofErr w:type="spellStart"/>
            <w:ins w:id="293" w:author="smaslan" w:date="2018-08-10T14:50:00Z">
              <w:r>
                <w:rPr>
                  <w:lang w:val="en-GB"/>
                </w:rPr>
                <w:t>adc_gain_a</w:t>
              </w:r>
              <w:proofErr w:type="spellEnd"/>
            </w:ins>
          </w:p>
          <w:p w:rsidR="00050ED4" w:rsidRDefault="00050ED4" w:rsidP="00371547">
            <w:pPr>
              <w:rPr>
                <w:ins w:id="294" w:author="smaslan" w:date="2018-08-10T14:50:00Z"/>
                <w:lang w:val="en-GB"/>
              </w:rPr>
            </w:pPr>
            <w:proofErr w:type="spellStart"/>
            <w:ins w:id="295" w:author="smaslan" w:date="2018-08-10T14:50:00Z">
              <w:r>
                <w:rPr>
                  <w:lang w:val="en-GB"/>
                </w:rPr>
                <w:t>lo_adc_gain</w:t>
              </w:r>
              <w:proofErr w:type="spellEnd"/>
            </w:ins>
          </w:p>
          <w:p w:rsidR="00050ED4" w:rsidRDefault="00050ED4" w:rsidP="00371547">
            <w:pPr>
              <w:rPr>
                <w:ins w:id="296" w:author="smaslan" w:date="2018-08-10T14:51:00Z"/>
                <w:lang w:val="en-GB"/>
              </w:rPr>
            </w:pPr>
            <w:proofErr w:type="spellStart"/>
            <w:ins w:id="297" w:author="smaslan" w:date="2018-08-10T14:51:00Z">
              <w:r>
                <w:rPr>
                  <w:lang w:val="en-GB"/>
                </w:rPr>
                <w:t>lo_adc_gain_f</w:t>
              </w:r>
              <w:proofErr w:type="spellEnd"/>
            </w:ins>
          </w:p>
          <w:p w:rsidR="00050ED4" w:rsidRDefault="00050ED4" w:rsidP="00371547">
            <w:pPr>
              <w:rPr>
                <w:ins w:id="298" w:author="smaslan" w:date="2018-08-10T14:35:00Z"/>
                <w:lang w:val="en-GB"/>
              </w:rPr>
            </w:pPr>
            <w:proofErr w:type="spellStart"/>
            <w:ins w:id="299" w:author="smaslan" w:date="2018-08-10T14:51:00Z">
              <w:r>
                <w:rPr>
                  <w:lang w:val="en-GB"/>
                </w:rPr>
                <w:t>lo_adc_gain_a</w:t>
              </w:r>
            </w:ins>
            <w:proofErr w:type="spellEnd"/>
          </w:p>
        </w:tc>
        <w:tc>
          <w:tcPr>
            <w:tcW w:w="1088" w:type="dxa"/>
          </w:tcPr>
          <w:p w:rsidR="00321244" w:rsidRDefault="00050ED4" w:rsidP="00371547">
            <w:pPr>
              <w:rPr>
                <w:ins w:id="300" w:author="smaslan" w:date="2018-08-10T14:52:00Z"/>
                <w:lang w:val="en-GB"/>
              </w:rPr>
            </w:pPr>
            <w:ins w:id="301" w:author="smaslan" w:date="2018-08-10T14:52:00Z">
              <w:r>
                <w:rPr>
                  <w:lang w:val="en-GB"/>
                </w:rPr>
                <w:t>1</w:t>
              </w:r>
            </w:ins>
          </w:p>
          <w:p w:rsidR="00050ED4" w:rsidRDefault="00050ED4" w:rsidP="00371547">
            <w:pPr>
              <w:rPr>
                <w:ins w:id="302" w:author="smaslan" w:date="2018-08-10T14:52:00Z"/>
                <w:lang w:val="en-GB"/>
              </w:rPr>
            </w:pPr>
            <w:ins w:id="303" w:author="smaslan" w:date="2018-08-10T14:52:00Z">
              <w:r>
                <w:rPr>
                  <w:lang w:val="en-GB"/>
                </w:rPr>
                <w:t>[]</w:t>
              </w:r>
            </w:ins>
          </w:p>
          <w:p w:rsidR="00050ED4" w:rsidRDefault="00050ED4" w:rsidP="00371547">
            <w:pPr>
              <w:rPr>
                <w:ins w:id="304" w:author="smaslan" w:date="2018-08-10T14:52:00Z"/>
                <w:lang w:val="en-GB"/>
              </w:rPr>
            </w:pPr>
            <w:ins w:id="305" w:author="smaslan" w:date="2018-08-10T14:52:00Z">
              <w:r>
                <w:rPr>
                  <w:lang w:val="en-GB"/>
                </w:rPr>
                <w:t>[]</w:t>
              </w:r>
            </w:ins>
          </w:p>
          <w:p w:rsidR="00050ED4" w:rsidRDefault="00050ED4" w:rsidP="00371547">
            <w:pPr>
              <w:rPr>
                <w:ins w:id="306" w:author="smaslan" w:date="2018-08-10T14:52:00Z"/>
                <w:lang w:val="en-GB"/>
              </w:rPr>
            </w:pPr>
            <w:ins w:id="307" w:author="smaslan" w:date="2018-08-10T14:52:00Z">
              <w:r>
                <w:rPr>
                  <w:lang w:val="en-GB"/>
                </w:rPr>
                <w:t>0</w:t>
              </w:r>
            </w:ins>
          </w:p>
          <w:p w:rsidR="00050ED4" w:rsidRDefault="00050ED4" w:rsidP="00371547">
            <w:pPr>
              <w:rPr>
                <w:ins w:id="308" w:author="smaslan" w:date="2018-08-10T14:52:00Z"/>
                <w:lang w:val="en-GB"/>
              </w:rPr>
            </w:pPr>
            <w:ins w:id="309" w:author="smaslan" w:date="2018-08-10T14:52:00Z">
              <w:r>
                <w:rPr>
                  <w:lang w:val="en-GB"/>
                </w:rPr>
                <w:t>[]</w:t>
              </w:r>
            </w:ins>
          </w:p>
          <w:p w:rsidR="00050ED4" w:rsidRDefault="00050ED4" w:rsidP="00371547">
            <w:pPr>
              <w:rPr>
                <w:ins w:id="310" w:author="smaslan" w:date="2018-08-10T14:38:00Z"/>
                <w:lang w:val="en-GB"/>
              </w:rPr>
            </w:pPr>
            <w:ins w:id="311" w:author="smaslan" w:date="2018-08-10T14:52:00Z">
              <w:r>
                <w:rPr>
                  <w:lang w:val="en-GB"/>
                </w:rPr>
                <w:t>[]</w:t>
              </w:r>
            </w:ins>
          </w:p>
        </w:tc>
        <w:tc>
          <w:tcPr>
            <w:tcW w:w="1375" w:type="dxa"/>
          </w:tcPr>
          <w:p w:rsidR="00321244" w:rsidRDefault="00050ED4" w:rsidP="00371547">
            <w:pPr>
              <w:rPr>
                <w:ins w:id="312" w:author="smaslan" w:date="2018-08-10T14:52:00Z"/>
                <w:lang w:val="en-GB"/>
              </w:rPr>
            </w:pPr>
            <w:ins w:id="313" w:author="smaslan" w:date="2018-08-10T14:52:00Z">
              <w:r>
                <w:rPr>
                  <w:lang w:val="en-GB"/>
                </w:rPr>
                <w:t>Yes</w:t>
              </w:r>
            </w:ins>
          </w:p>
          <w:p w:rsidR="00050ED4" w:rsidRDefault="00050ED4" w:rsidP="00371547">
            <w:pPr>
              <w:rPr>
                <w:ins w:id="314" w:author="smaslan" w:date="2018-08-10T14:52:00Z"/>
                <w:lang w:val="en-GB"/>
              </w:rPr>
            </w:pPr>
            <w:ins w:id="315" w:author="smaslan" w:date="2018-08-10T14:52:00Z">
              <w:r>
                <w:rPr>
                  <w:lang w:val="en-GB"/>
                </w:rPr>
                <w:t>No</w:t>
              </w:r>
            </w:ins>
          </w:p>
          <w:p w:rsidR="00050ED4" w:rsidRDefault="00050ED4" w:rsidP="00371547">
            <w:pPr>
              <w:rPr>
                <w:ins w:id="316" w:author="smaslan" w:date="2018-08-10T14:52:00Z"/>
                <w:lang w:val="en-GB"/>
              </w:rPr>
            </w:pPr>
            <w:ins w:id="317" w:author="smaslan" w:date="2018-08-10T14:52:00Z">
              <w:r>
                <w:rPr>
                  <w:lang w:val="en-GB"/>
                </w:rPr>
                <w:t>No</w:t>
              </w:r>
            </w:ins>
          </w:p>
          <w:p w:rsidR="00050ED4" w:rsidRDefault="00050ED4" w:rsidP="00371547">
            <w:pPr>
              <w:rPr>
                <w:ins w:id="318" w:author="smaslan" w:date="2018-08-10T14:52:00Z"/>
                <w:lang w:val="en-GB"/>
              </w:rPr>
            </w:pPr>
            <w:ins w:id="319" w:author="smaslan" w:date="2018-08-10T14:52:00Z">
              <w:r>
                <w:rPr>
                  <w:lang w:val="en-GB"/>
                </w:rPr>
                <w:t>Yes</w:t>
              </w:r>
            </w:ins>
          </w:p>
          <w:p w:rsidR="00050ED4" w:rsidRDefault="00050ED4" w:rsidP="00371547">
            <w:pPr>
              <w:rPr>
                <w:ins w:id="320" w:author="smaslan" w:date="2018-08-10T14:52:00Z"/>
                <w:lang w:val="en-GB"/>
              </w:rPr>
            </w:pPr>
            <w:ins w:id="321" w:author="smaslan" w:date="2018-08-10T14:52:00Z">
              <w:r>
                <w:rPr>
                  <w:lang w:val="en-GB"/>
                </w:rPr>
                <w:t>No</w:t>
              </w:r>
            </w:ins>
          </w:p>
          <w:p w:rsidR="00050ED4" w:rsidRDefault="00050ED4" w:rsidP="00371547">
            <w:pPr>
              <w:rPr>
                <w:ins w:id="322" w:author="smaslan" w:date="2018-08-10T14:43:00Z"/>
                <w:lang w:val="en-GB"/>
              </w:rPr>
            </w:pPr>
            <w:ins w:id="323" w:author="smaslan" w:date="2018-08-10T14:52:00Z">
              <w:r>
                <w:rPr>
                  <w:lang w:val="en-GB"/>
                </w:rPr>
                <w:t>No</w:t>
              </w:r>
            </w:ins>
          </w:p>
        </w:tc>
        <w:tc>
          <w:tcPr>
            <w:tcW w:w="5032" w:type="dxa"/>
          </w:tcPr>
          <w:p w:rsidR="00321244" w:rsidRDefault="00050ED4" w:rsidP="00371547">
            <w:pPr>
              <w:rPr>
                <w:ins w:id="324" w:author="smaslan" w:date="2018-08-10T14:35:00Z"/>
                <w:lang w:val="en-GB"/>
              </w:rPr>
            </w:pPr>
            <w:ins w:id="325" w:author="smaslan" w:date="2018-08-10T14:52:00Z">
              <w:r>
                <w:rPr>
                  <w:lang w:val="en-GB"/>
                </w:rPr>
                <w:t xml:space="preserve">Digitizer gain correction </w:t>
              </w:r>
            </w:ins>
            <w:ins w:id="326" w:author="smaslan" w:date="2018-08-10T15:03:00Z">
              <w:r w:rsidR="00D50099">
                <w:rPr>
                  <w:lang w:val="en-GB"/>
                </w:rPr>
                <w:t xml:space="preserve">2D </w:t>
              </w:r>
            </w:ins>
            <w:ins w:id="327" w:author="smaslan" w:date="2018-08-10T15:02:00Z">
              <w:r w:rsidR="00D50099">
                <w:rPr>
                  <w:lang w:val="en-GB"/>
                </w:rPr>
                <w:t xml:space="preserve">table </w:t>
              </w:r>
            </w:ins>
            <w:ins w:id="328" w:author="smaslan" w:date="2018-08-10T14:52:00Z">
              <w:r>
                <w:rPr>
                  <w:lang w:val="en-GB"/>
                </w:rPr>
                <w:t>(multiplier)</w:t>
              </w:r>
            </w:ins>
            <w:ins w:id="329" w:author="smaslan" w:date="2018-08-10T14:53:00Z">
              <w:r w:rsidR="00D50099">
                <w:rPr>
                  <w:lang w:val="en-GB"/>
                </w:rPr>
                <w:t>.</w:t>
              </w:r>
            </w:ins>
          </w:p>
        </w:tc>
      </w:tr>
      <w:tr w:rsidR="00D50099" w:rsidTr="00C17B2C">
        <w:trPr>
          <w:ins w:id="330" w:author="smaslan" w:date="2018-08-10T14:35:00Z"/>
        </w:trPr>
        <w:tc>
          <w:tcPr>
            <w:tcW w:w="1793" w:type="dxa"/>
          </w:tcPr>
          <w:p w:rsidR="00321244" w:rsidRDefault="00050ED4" w:rsidP="00371547">
            <w:pPr>
              <w:rPr>
                <w:ins w:id="331" w:author="smaslan" w:date="2018-08-10T14:52:00Z"/>
                <w:lang w:val="en-GB"/>
              </w:rPr>
            </w:pPr>
            <w:proofErr w:type="spellStart"/>
            <w:ins w:id="332" w:author="smaslan" w:date="2018-08-10T14:52:00Z">
              <w:r>
                <w:rPr>
                  <w:lang w:val="en-GB"/>
                </w:rPr>
                <w:t>adc_phi</w:t>
              </w:r>
              <w:proofErr w:type="spellEnd"/>
            </w:ins>
          </w:p>
          <w:p w:rsidR="00050ED4" w:rsidRDefault="00050ED4" w:rsidP="00371547">
            <w:pPr>
              <w:rPr>
                <w:ins w:id="333" w:author="smaslan" w:date="2018-08-10T14:52:00Z"/>
                <w:lang w:val="en-GB"/>
              </w:rPr>
            </w:pPr>
            <w:proofErr w:type="spellStart"/>
            <w:ins w:id="334" w:author="smaslan" w:date="2018-08-10T14:52:00Z">
              <w:r>
                <w:rPr>
                  <w:lang w:val="en-GB"/>
                </w:rPr>
                <w:t>adc_phi_f</w:t>
              </w:r>
              <w:proofErr w:type="spellEnd"/>
            </w:ins>
          </w:p>
          <w:p w:rsidR="00050ED4" w:rsidRDefault="00050ED4" w:rsidP="00371547">
            <w:pPr>
              <w:rPr>
                <w:ins w:id="335" w:author="smaslan" w:date="2018-08-10T14:53:00Z"/>
                <w:lang w:val="en-GB"/>
              </w:rPr>
            </w:pPr>
            <w:proofErr w:type="spellStart"/>
            <w:ins w:id="336" w:author="smaslan" w:date="2018-08-10T14:53:00Z">
              <w:r>
                <w:rPr>
                  <w:lang w:val="en-GB"/>
                </w:rPr>
                <w:t>adc_phi_a</w:t>
              </w:r>
              <w:proofErr w:type="spellEnd"/>
            </w:ins>
          </w:p>
          <w:p w:rsidR="00050ED4" w:rsidRDefault="00050ED4" w:rsidP="00050ED4">
            <w:pPr>
              <w:rPr>
                <w:ins w:id="337" w:author="smaslan" w:date="2018-08-10T14:53:00Z"/>
                <w:lang w:val="en-GB"/>
              </w:rPr>
            </w:pPr>
            <w:proofErr w:type="spellStart"/>
            <w:ins w:id="338" w:author="smaslan" w:date="2018-08-10T14:53:00Z">
              <w:r>
                <w:rPr>
                  <w:lang w:val="en-GB"/>
                </w:rPr>
                <w:t>lo_adc_phi</w:t>
              </w:r>
              <w:proofErr w:type="spellEnd"/>
            </w:ins>
          </w:p>
          <w:p w:rsidR="00050ED4" w:rsidRDefault="00050ED4" w:rsidP="00050ED4">
            <w:pPr>
              <w:rPr>
                <w:ins w:id="339" w:author="smaslan" w:date="2018-08-10T14:53:00Z"/>
                <w:lang w:val="en-GB"/>
              </w:rPr>
            </w:pPr>
            <w:proofErr w:type="spellStart"/>
            <w:ins w:id="340" w:author="smaslan" w:date="2018-08-10T14:53:00Z">
              <w:r>
                <w:rPr>
                  <w:lang w:val="en-GB"/>
                </w:rPr>
                <w:t>lo_adc_phi_f</w:t>
              </w:r>
              <w:proofErr w:type="spellEnd"/>
            </w:ins>
          </w:p>
          <w:p w:rsidR="00050ED4" w:rsidRDefault="00050ED4" w:rsidP="00371547">
            <w:pPr>
              <w:rPr>
                <w:ins w:id="341" w:author="smaslan" w:date="2018-08-10T14:35:00Z"/>
                <w:lang w:val="en-GB"/>
              </w:rPr>
            </w:pPr>
            <w:proofErr w:type="spellStart"/>
            <w:ins w:id="342" w:author="smaslan" w:date="2018-08-10T14:53:00Z">
              <w:r>
                <w:rPr>
                  <w:lang w:val="en-GB"/>
                </w:rPr>
                <w:t>lo_</w:t>
              </w:r>
              <w:r w:rsidR="00D50099">
                <w:rPr>
                  <w:lang w:val="en-GB"/>
                </w:rPr>
                <w:t>adc_phi_a</w:t>
              </w:r>
            </w:ins>
            <w:proofErr w:type="spellEnd"/>
          </w:p>
        </w:tc>
        <w:tc>
          <w:tcPr>
            <w:tcW w:w="1088" w:type="dxa"/>
          </w:tcPr>
          <w:p w:rsidR="00321244" w:rsidRDefault="00D50099" w:rsidP="00371547">
            <w:pPr>
              <w:rPr>
                <w:ins w:id="343" w:author="smaslan" w:date="2018-08-10T14:53:00Z"/>
                <w:lang w:val="en-GB"/>
              </w:rPr>
            </w:pPr>
            <w:ins w:id="344" w:author="smaslan" w:date="2018-08-10T14:53:00Z">
              <w:r>
                <w:rPr>
                  <w:lang w:val="en-GB"/>
                </w:rPr>
                <w:t>0</w:t>
              </w:r>
            </w:ins>
          </w:p>
          <w:p w:rsidR="00D50099" w:rsidRDefault="00D50099" w:rsidP="00371547">
            <w:pPr>
              <w:rPr>
                <w:ins w:id="345" w:author="smaslan" w:date="2018-08-10T14:53:00Z"/>
                <w:lang w:val="en-GB"/>
              </w:rPr>
            </w:pPr>
            <w:ins w:id="346" w:author="smaslan" w:date="2018-08-10T14:53:00Z">
              <w:r>
                <w:rPr>
                  <w:lang w:val="en-GB"/>
                </w:rPr>
                <w:t>[]</w:t>
              </w:r>
            </w:ins>
          </w:p>
          <w:p w:rsidR="00D50099" w:rsidRDefault="00D50099" w:rsidP="00371547">
            <w:pPr>
              <w:rPr>
                <w:ins w:id="347" w:author="smaslan" w:date="2018-08-10T14:53:00Z"/>
                <w:lang w:val="en-GB"/>
              </w:rPr>
            </w:pPr>
            <w:ins w:id="348" w:author="smaslan" w:date="2018-08-10T14:53:00Z">
              <w:r>
                <w:rPr>
                  <w:lang w:val="en-GB"/>
                </w:rPr>
                <w:t>[]</w:t>
              </w:r>
            </w:ins>
          </w:p>
          <w:p w:rsidR="00D50099" w:rsidRDefault="00D50099" w:rsidP="00371547">
            <w:pPr>
              <w:rPr>
                <w:ins w:id="349" w:author="smaslan" w:date="2018-08-10T14:53:00Z"/>
                <w:lang w:val="en-GB"/>
              </w:rPr>
            </w:pPr>
            <w:ins w:id="350" w:author="smaslan" w:date="2018-08-10T14:53:00Z">
              <w:r>
                <w:rPr>
                  <w:lang w:val="en-GB"/>
                </w:rPr>
                <w:t>0</w:t>
              </w:r>
            </w:ins>
          </w:p>
          <w:p w:rsidR="00D50099" w:rsidRDefault="00D50099" w:rsidP="00371547">
            <w:pPr>
              <w:rPr>
                <w:ins w:id="351" w:author="smaslan" w:date="2018-08-10T14:53:00Z"/>
                <w:lang w:val="en-GB"/>
              </w:rPr>
            </w:pPr>
            <w:ins w:id="352" w:author="smaslan" w:date="2018-08-10T14:53:00Z">
              <w:r>
                <w:rPr>
                  <w:lang w:val="en-GB"/>
                </w:rPr>
                <w:t>[]</w:t>
              </w:r>
            </w:ins>
          </w:p>
          <w:p w:rsidR="00D50099" w:rsidRDefault="00D50099" w:rsidP="00371547">
            <w:pPr>
              <w:rPr>
                <w:ins w:id="353" w:author="smaslan" w:date="2018-08-10T14:38:00Z"/>
                <w:lang w:val="en-GB"/>
              </w:rPr>
            </w:pPr>
            <w:ins w:id="354" w:author="smaslan" w:date="2018-08-10T14:53:00Z">
              <w:r>
                <w:rPr>
                  <w:lang w:val="en-GB"/>
                </w:rPr>
                <w:t>[]</w:t>
              </w:r>
            </w:ins>
          </w:p>
        </w:tc>
        <w:tc>
          <w:tcPr>
            <w:tcW w:w="1375" w:type="dxa"/>
          </w:tcPr>
          <w:p w:rsidR="00321244" w:rsidRDefault="00D50099" w:rsidP="00371547">
            <w:pPr>
              <w:rPr>
                <w:ins w:id="355" w:author="smaslan" w:date="2018-08-10T14:53:00Z"/>
                <w:lang w:val="en-GB"/>
              </w:rPr>
            </w:pPr>
            <w:ins w:id="356" w:author="smaslan" w:date="2018-08-10T14:53:00Z">
              <w:r>
                <w:rPr>
                  <w:lang w:val="en-GB"/>
                </w:rPr>
                <w:t>Yes</w:t>
              </w:r>
            </w:ins>
          </w:p>
          <w:p w:rsidR="00D50099" w:rsidRDefault="00D50099" w:rsidP="00371547">
            <w:pPr>
              <w:rPr>
                <w:ins w:id="357" w:author="smaslan" w:date="2018-08-10T14:53:00Z"/>
                <w:lang w:val="en-GB"/>
              </w:rPr>
            </w:pPr>
            <w:ins w:id="358" w:author="smaslan" w:date="2018-08-10T14:53:00Z">
              <w:r>
                <w:rPr>
                  <w:lang w:val="en-GB"/>
                </w:rPr>
                <w:t>No</w:t>
              </w:r>
            </w:ins>
          </w:p>
          <w:p w:rsidR="00D50099" w:rsidRDefault="00D50099" w:rsidP="00371547">
            <w:pPr>
              <w:rPr>
                <w:ins w:id="359" w:author="smaslan" w:date="2018-08-10T14:53:00Z"/>
                <w:lang w:val="en-GB"/>
              </w:rPr>
            </w:pPr>
            <w:ins w:id="360" w:author="smaslan" w:date="2018-08-10T14:53:00Z">
              <w:r>
                <w:rPr>
                  <w:lang w:val="en-GB"/>
                </w:rPr>
                <w:t>No</w:t>
              </w:r>
            </w:ins>
          </w:p>
          <w:p w:rsidR="00D50099" w:rsidRDefault="00D50099" w:rsidP="00371547">
            <w:pPr>
              <w:rPr>
                <w:ins w:id="361" w:author="smaslan" w:date="2018-08-10T14:53:00Z"/>
                <w:lang w:val="en-GB"/>
              </w:rPr>
            </w:pPr>
            <w:ins w:id="362" w:author="smaslan" w:date="2018-08-10T14:53:00Z">
              <w:r>
                <w:rPr>
                  <w:lang w:val="en-GB"/>
                </w:rPr>
                <w:t>Yes</w:t>
              </w:r>
            </w:ins>
          </w:p>
          <w:p w:rsidR="00D50099" w:rsidRDefault="00D50099" w:rsidP="00371547">
            <w:pPr>
              <w:rPr>
                <w:ins w:id="363" w:author="smaslan" w:date="2018-08-10T14:53:00Z"/>
                <w:lang w:val="en-GB"/>
              </w:rPr>
            </w:pPr>
            <w:ins w:id="364" w:author="smaslan" w:date="2018-08-10T14:53:00Z">
              <w:r>
                <w:rPr>
                  <w:lang w:val="en-GB"/>
                </w:rPr>
                <w:t>No</w:t>
              </w:r>
            </w:ins>
          </w:p>
          <w:p w:rsidR="00D50099" w:rsidRDefault="00D50099" w:rsidP="00371547">
            <w:pPr>
              <w:rPr>
                <w:ins w:id="365" w:author="smaslan" w:date="2018-08-10T14:43:00Z"/>
                <w:lang w:val="en-GB"/>
              </w:rPr>
            </w:pPr>
            <w:ins w:id="366" w:author="smaslan" w:date="2018-08-10T14:53:00Z">
              <w:r>
                <w:rPr>
                  <w:lang w:val="en-GB"/>
                </w:rPr>
                <w:t>No</w:t>
              </w:r>
            </w:ins>
          </w:p>
        </w:tc>
        <w:tc>
          <w:tcPr>
            <w:tcW w:w="5032" w:type="dxa"/>
          </w:tcPr>
          <w:p w:rsidR="00321244" w:rsidRDefault="00D50099" w:rsidP="00371547">
            <w:pPr>
              <w:rPr>
                <w:ins w:id="367" w:author="smaslan" w:date="2018-08-10T14:35:00Z"/>
                <w:lang w:val="en-GB"/>
              </w:rPr>
            </w:pPr>
            <w:ins w:id="368" w:author="smaslan" w:date="2018-08-10T14:53:00Z">
              <w:r>
                <w:rPr>
                  <w:lang w:val="en-GB"/>
                </w:rPr>
                <w:t xml:space="preserve">Digitizer phase correction </w:t>
              </w:r>
            </w:ins>
            <w:ins w:id="369" w:author="smaslan" w:date="2018-08-10T15:02:00Z">
              <w:r>
                <w:rPr>
                  <w:lang w:val="en-GB"/>
                </w:rPr>
                <w:t xml:space="preserve">2D table </w:t>
              </w:r>
            </w:ins>
            <w:ins w:id="370" w:author="smaslan" w:date="2018-08-10T14:53:00Z">
              <w:r>
                <w:rPr>
                  <w:lang w:val="en-GB"/>
                </w:rPr>
                <w:t>(additive).</w:t>
              </w:r>
            </w:ins>
          </w:p>
        </w:tc>
      </w:tr>
      <w:tr w:rsidR="00D50099" w:rsidTr="00C17B2C">
        <w:trPr>
          <w:ins w:id="371" w:author="smaslan" w:date="2018-08-10T14:54:00Z"/>
        </w:trPr>
        <w:tc>
          <w:tcPr>
            <w:tcW w:w="1793" w:type="dxa"/>
          </w:tcPr>
          <w:p w:rsidR="00D50099" w:rsidRDefault="00D50099" w:rsidP="00371547">
            <w:pPr>
              <w:rPr>
                <w:ins w:id="372" w:author="smaslan" w:date="2018-08-10T14:54:00Z"/>
                <w:lang w:val="en-GB"/>
              </w:rPr>
            </w:pPr>
            <w:proofErr w:type="spellStart"/>
            <w:ins w:id="373" w:author="smaslan" w:date="2018-08-10T14:54:00Z">
              <w:r>
                <w:rPr>
                  <w:lang w:val="en-GB"/>
                </w:rPr>
                <w:t>adc_freq</w:t>
              </w:r>
              <w:proofErr w:type="spellEnd"/>
            </w:ins>
          </w:p>
        </w:tc>
        <w:tc>
          <w:tcPr>
            <w:tcW w:w="1088" w:type="dxa"/>
          </w:tcPr>
          <w:p w:rsidR="00D50099" w:rsidRDefault="00D50099" w:rsidP="00371547">
            <w:pPr>
              <w:rPr>
                <w:ins w:id="374" w:author="smaslan" w:date="2018-08-10T14:54:00Z"/>
                <w:lang w:val="en-GB"/>
              </w:rPr>
            </w:pPr>
            <w:ins w:id="375" w:author="smaslan" w:date="2018-08-10T14:54:00Z">
              <w:r>
                <w:rPr>
                  <w:lang w:val="en-GB"/>
                </w:rPr>
                <w:t>0</w:t>
              </w:r>
            </w:ins>
          </w:p>
        </w:tc>
        <w:tc>
          <w:tcPr>
            <w:tcW w:w="1375" w:type="dxa"/>
          </w:tcPr>
          <w:p w:rsidR="00D50099" w:rsidRDefault="00D50099" w:rsidP="00371547">
            <w:pPr>
              <w:rPr>
                <w:ins w:id="376" w:author="smaslan" w:date="2018-08-10T14:54:00Z"/>
                <w:lang w:val="en-GB"/>
              </w:rPr>
            </w:pPr>
            <w:ins w:id="377" w:author="smaslan" w:date="2018-08-10T14:54:00Z">
              <w:r>
                <w:rPr>
                  <w:lang w:val="en-GB"/>
                </w:rPr>
                <w:t>Yes</w:t>
              </w:r>
            </w:ins>
          </w:p>
        </w:tc>
        <w:tc>
          <w:tcPr>
            <w:tcW w:w="5032" w:type="dxa"/>
          </w:tcPr>
          <w:p w:rsidR="00D50099" w:rsidRDefault="00D50099" w:rsidP="00371547">
            <w:pPr>
              <w:rPr>
                <w:ins w:id="378" w:author="smaslan" w:date="2018-08-10T14:54:00Z"/>
                <w:lang w:val="en-GB"/>
              </w:rPr>
            </w:pPr>
            <w:ins w:id="379" w:author="smaslan" w:date="2018-08-10T14:54:00Z">
              <w:r>
                <w:rPr>
                  <w:lang w:val="en-GB"/>
                </w:rPr>
                <w:t xml:space="preserve">Digitizer </w:t>
              </w:r>
              <w:proofErr w:type="spellStart"/>
              <w:r>
                <w:rPr>
                  <w:lang w:val="en-GB"/>
                </w:rPr>
                <w:t>timebase</w:t>
              </w:r>
              <w:proofErr w:type="spellEnd"/>
              <w:r>
                <w:rPr>
                  <w:lang w:val="en-GB"/>
                </w:rPr>
                <w:t xml:space="preserve"> error CORRECTION:</w:t>
              </w:r>
            </w:ins>
          </w:p>
          <w:p w:rsidR="00D50099" w:rsidRPr="00D50099" w:rsidRDefault="00D50099" w:rsidP="00371547">
            <w:pPr>
              <w:rPr>
                <w:ins w:id="380" w:author="smaslan" w:date="2018-08-10T14:55:00Z"/>
                <w:i/>
                <w:lang w:val="en-GB"/>
                <w:rPrChange w:id="381" w:author="smaslan" w:date="2018-08-10T14:55:00Z">
                  <w:rPr>
                    <w:ins w:id="382" w:author="smaslan" w:date="2018-08-10T14:55:00Z"/>
                    <w:lang w:val="en-GB"/>
                  </w:rPr>
                </w:rPrChange>
              </w:rPr>
            </w:pPr>
            <w:proofErr w:type="spellStart"/>
            <w:ins w:id="383" w:author="smaslan" w:date="2018-08-10T14:54:00Z">
              <w:r w:rsidRPr="00D50099">
                <w:rPr>
                  <w:i/>
                  <w:lang w:val="en-GB"/>
                  <w:rPrChange w:id="384" w:author="smaslan" w:date="2018-08-10T14:55:00Z">
                    <w:rPr>
                      <w:lang w:val="en-GB"/>
                    </w:rPr>
                  </w:rPrChange>
                </w:rPr>
                <w:t>f_tb</w:t>
              </w:r>
              <w:proofErr w:type="spellEnd"/>
              <w:r w:rsidRPr="00D50099">
                <w:rPr>
                  <w:i/>
                  <w:lang w:val="en-GB"/>
                  <w:rPrChange w:id="385" w:author="smaslan" w:date="2018-08-10T14:55:00Z">
                    <w:rPr>
                      <w:lang w:val="en-GB"/>
                    </w:rPr>
                  </w:rPrChange>
                </w:rPr>
                <w:t xml:space="preserve">’ = </w:t>
              </w:r>
            </w:ins>
            <w:proofErr w:type="spellStart"/>
            <w:ins w:id="386" w:author="smaslan" w:date="2018-08-10T14:55:00Z">
              <w:r w:rsidRPr="00D50099">
                <w:rPr>
                  <w:i/>
                  <w:lang w:val="en-GB"/>
                  <w:rPrChange w:id="387" w:author="smaslan" w:date="2018-08-10T14:55:00Z">
                    <w:rPr>
                      <w:lang w:val="en-GB"/>
                    </w:rPr>
                  </w:rPrChange>
                </w:rPr>
                <w:t>f</w:t>
              </w:r>
            </w:ins>
            <w:ins w:id="388" w:author="smaslan" w:date="2018-08-10T14:54:00Z">
              <w:r w:rsidRPr="00D50099">
                <w:rPr>
                  <w:i/>
                  <w:lang w:val="en-GB"/>
                  <w:rPrChange w:id="389" w:author="smaslan" w:date="2018-08-10T14:55:00Z">
                    <w:rPr>
                      <w:lang w:val="en-GB"/>
                    </w:rPr>
                  </w:rPrChange>
                </w:rPr>
                <w:t>_tb</w:t>
              </w:r>
              <w:proofErr w:type="spellEnd"/>
              <w:r w:rsidRPr="00D50099">
                <w:rPr>
                  <w:i/>
                  <w:lang w:val="en-GB"/>
                  <w:rPrChange w:id="390" w:author="smaslan" w:date="2018-08-10T14:55:00Z">
                    <w:rPr>
                      <w:lang w:val="en-GB"/>
                    </w:rPr>
                  </w:rPrChange>
                </w:rPr>
                <w:t>*(</w:t>
              </w:r>
            </w:ins>
            <w:ins w:id="391" w:author="smaslan" w:date="2018-08-10T14:55:00Z">
              <w:r w:rsidRPr="00D50099">
                <w:rPr>
                  <w:i/>
                  <w:lang w:val="en-GB"/>
                  <w:rPrChange w:id="392" w:author="smaslan" w:date="2018-08-10T14:55:00Z">
                    <w:rPr>
                      <w:lang w:val="en-GB"/>
                    </w:rPr>
                  </w:rPrChange>
                </w:rPr>
                <w:t xml:space="preserve">1 + </w:t>
              </w:r>
              <w:proofErr w:type="spellStart"/>
              <w:r w:rsidRPr="00D50099">
                <w:rPr>
                  <w:i/>
                  <w:lang w:val="en-GB"/>
                  <w:rPrChange w:id="393" w:author="smaslan" w:date="2018-08-10T14:55:00Z">
                    <w:rPr>
                      <w:lang w:val="en-GB"/>
                    </w:rPr>
                  </w:rPrChange>
                </w:rPr>
                <w:t>adc_freq.v</w:t>
              </w:r>
            </w:ins>
            <w:proofErr w:type="spellEnd"/>
            <w:ins w:id="394" w:author="smaslan" w:date="2018-08-10T14:54:00Z">
              <w:r w:rsidRPr="00D50099">
                <w:rPr>
                  <w:i/>
                  <w:lang w:val="en-GB"/>
                  <w:rPrChange w:id="395" w:author="smaslan" w:date="2018-08-10T14:55:00Z">
                    <w:rPr>
                      <w:lang w:val="en-GB"/>
                    </w:rPr>
                  </w:rPrChange>
                </w:rPr>
                <w:t>)</w:t>
              </w:r>
            </w:ins>
          </w:p>
          <w:p w:rsidR="00D50099" w:rsidRDefault="00D50099" w:rsidP="00371547">
            <w:pPr>
              <w:rPr>
                <w:ins w:id="396" w:author="smaslan" w:date="2018-08-10T14:55:00Z"/>
                <w:lang w:val="en-GB"/>
              </w:rPr>
            </w:pPr>
            <w:ins w:id="397" w:author="smaslan" w:date="2018-08-10T14:55:00Z">
              <w:r>
                <w:rPr>
                  <w:lang w:val="en-GB"/>
                </w:rPr>
                <w:t>The effect on the estimated frequency is opposite:</w:t>
              </w:r>
            </w:ins>
          </w:p>
          <w:p w:rsidR="00D50099" w:rsidRPr="00D50099" w:rsidRDefault="00D50099" w:rsidP="00371547">
            <w:pPr>
              <w:rPr>
                <w:ins w:id="398" w:author="smaslan" w:date="2018-08-10T14:54:00Z"/>
                <w:i/>
                <w:lang w:val="en-GB"/>
                <w:rPrChange w:id="399" w:author="smaslan" w:date="2018-08-10T14:55:00Z">
                  <w:rPr>
                    <w:ins w:id="400" w:author="smaslan" w:date="2018-08-10T14:54:00Z"/>
                    <w:lang w:val="en-GB"/>
                  </w:rPr>
                </w:rPrChange>
              </w:rPr>
            </w:pPr>
            <w:proofErr w:type="spellStart"/>
            <w:ins w:id="401" w:author="smaslan" w:date="2018-08-10T14:55:00Z">
              <w:r w:rsidRPr="00D50099">
                <w:rPr>
                  <w:i/>
                  <w:lang w:val="en-GB"/>
                  <w:rPrChange w:id="402" w:author="smaslan" w:date="2018-08-10T14:55:00Z">
                    <w:rPr>
                      <w:lang w:val="en-GB"/>
                    </w:rPr>
                  </w:rPrChange>
                </w:rPr>
                <w:t>f_est</w:t>
              </w:r>
              <w:proofErr w:type="spellEnd"/>
              <w:r w:rsidRPr="00D50099">
                <w:rPr>
                  <w:i/>
                  <w:lang w:val="en-GB"/>
                  <w:rPrChange w:id="403" w:author="smaslan" w:date="2018-08-10T14:55:00Z">
                    <w:rPr>
                      <w:lang w:val="en-GB"/>
                    </w:rPr>
                  </w:rPrChange>
                </w:rPr>
                <w:t xml:space="preserve">’ = </w:t>
              </w:r>
              <w:proofErr w:type="spellStart"/>
              <w:r w:rsidRPr="00D50099">
                <w:rPr>
                  <w:i/>
                  <w:lang w:val="en-GB"/>
                  <w:rPrChange w:id="404" w:author="smaslan" w:date="2018-08-10T14:55:00Z">
                    <w:rPr>
                      <w:lang w:val="en-GB"/>
                    </w:rPr>
                  </w:rPrChange>
                </w:rPr>
                <w:t>f_est</w:t>
              </w:r>
              <w:proofErr w:type="spellEnd"/>
              <w:r w:rsidRPr="00D50099">
                <w:rPr>
                  <w:i/>
                  <w:lang w:val="en-GB"/>
                  <w:rPrChange w:id="405" w:author="smaslan" w:date="2018-08-10T14:55:00Z">
                    <w:rPr>
                      <w:lang w:val="en-GB"/>
                    </w:rPr>
                  </w:rPrChange>
                </w:rPr>
                <w:t xml:space="preserve">/(1 + </w:t>
              </w:r>
              <w:proofErr w:type="spellStart"/>
              <w:r w:rsidRPr="00D50099">
                <w:rPr>
                  <w:i/>
                  <w:lang w:val="en-GB"/>
                  <w:rPrChange w:id="406" w:author="smaslan" w:date="2018-08-10T14:55:00Z">
                    <w:rPr>
                      <w:lang w:val="en-GB"/>
                    </w:rPr>
                  </w:rPrChange>
                </w:rPr>
                <w:t>adc_freq.v</w:t>
              </w:r>
              <w:proofErr w:type="spellEnd"/>
              <w:r w:rsidRPr="00D50099">
                <w:rPr>
                  <w:i/>
                  <w:lang w:val="en-GB"/>
                  <w:rPrChange w:id="407" w:author="smaslan" w:date="2018-08-10T14:55:00Z">
                    <w:rPr>
                      <w:lang w:val="en-GB"/>
                    </w:rPr>
                  </w:rPrChange>
                </w:rPr>
                <w:t>)</w:t>
              </w:r>
            </w:ins>
          </w:p>
        </w:tc>
      </w:tr>
      <w:tr w:rsidR="00265241" w:rsidTr="00C17B2C">
        <w:trPr>
          <w:ins w:id="408" w:author="smaslan" w:date="2018-08-10T15:26:00Z"/>
        </w:trPr>
        <w:tc>
          <w:tcPr>
            <w:tcW w:w="1793" w:type="dxa"/>
          </w:tcPr>
          <w:p w:rsidR="00265241" w:rsidRDefault="00265241" w:rsidP="00371547">
            <w:pPr>
              <w:rPr>
                <w:ins w:id="409" w:author="smaslan" w:date="2018-08-10T15:27:00Z"/>
                <w:lang w:val="en-GB"/>
              </w:rPr>
            </w:pPr>
            <w:proofErr w:type="spellStart"/>
            <w:ins w:id="410" w:author="smaslan" w:date="2018-08-10T15:26:00Z">
              <w:r>
                <w:rPr>
                  <w:lang w:val="en-GB"/>
                </w:rPr>
                <w:t>adc_jitter</w:t>
              </w:r>
            </w:ins>
            <w:proofErr w:type="spellEnd"/>
          </w:p>
          <w:p w:rsidR="00265241" w:rsidRDefault="00265241" w:rsidP="00371547">
            <w:pPr>
              <w:rPr>
                <w:ins w:id="411" w:author="smaslan" w:date="2018-08-10T15:26:00Z"/>
                <w:lang w:val="en-GB"/>
              </w:rPr>
            </w:pPr>
            <w:proofErr w:type="spellStart"/>
            <w:ins w:id="412" w:author="smaslan" w:date="2018-08-10T15:27:00Z">
              <w:r>
                <w:rPr>
                  <w:lang w:val="en-GB"/>
                </w:rPr>
                <w:t>lo_adc_jitter</w:t>
              </w:r>
            </w:ins>
            <w:proofErr w:type="spellEnd"/>
          </w:p>
        </w:tc>
        <w:tc>
          <w:tcPr>
            <w:tcW w:w="1088" w:type="dxa"/>
          </w:tcPr>
          <w:p w:rsidR="00265241" w:rsidRDefault="00265241" w:rsidP="00371547">
            <w:pPr>
              <w:rPr>
                <w:ins w:id="413" w:author="smaslan" w:date="2018-08-10T15:26:00Z"/>
                <w:lang w:val="en-GB"/>
              </w:rPr>
            </w:pPr>
            <w:ins w:id="414" w:author="smaslan" w:date="2018-08-10T15:26:00Z">
              <w:r>
                <w:rPr>
                  <w:lang w:val="en-GB"/>
                </w:rPr>
                <w:t>0</w:t>
              </w:r>
            </w:ins>
          </w:p>
        </w:tc>
        <w:tc>
          <w:tcPr>
            <w:tcW w:w="1375" w:type="dxa"/>
          </w:tcPr>
          <w:p w:rsidR="00265241" w:rsidRDefault="00265241" w:rsidP="00371547">
            <w:pPr>
              <w:rPr>
                <w:ins w:id="415" w:author="smaslan" w:date="2018-08-10T15:26:00Z"/>
                <w:lang w:val="en-GB"/>
              </w:rPr>
            </w:pPr>
            <w:ins w:id="416" w:author="smaslan" w:date="2018-08-10T15:26:00Z">
              <w:r>
                <w:rPr>
                  <w:lang w:val="en-GB"/>
                </w:rPr>
                <w:t>No</w:t>
              </w:r>
            </w:ins>
          </w:p>
        </w:tc>
        <w:tc>
          <w:tcPr>
            <w:tcW w:w="5032" w:type="dxa"/>
          </w:tcPr>
          <w:p w:rsidR="00265241" w:rsidRDefault="00265241" w:rsidP="00265241">
            <w:pPr>
              <w:rPr>
                <w:ins w:id="417" w:author="smaslan" w:date="2018-08-10T15:26:00Z"/>
                <w:lang w:val="en-GB"/>
              </w:rPr>
              <w:pPrChange w:id="418" w:author="smaslan" w:date="2018-08-10T15:27:00Z">
                <w:pPr/>
              </w:pPrChange>
            </w:pPr>
            <w:ins w:id="419" w:author="smaslan" w:date="2018-08-10T15:27:00Z">
              <w:r>
                <w:rPr>
                  <w:lang w:val="en-GB"/>
                </w:rPr>
                <w:t>Digitizer sampling period jitter [s].</w:t>
              </w:r>
            </w:ins>
          </w:p>
        </w:tc>
      </w:tr>
      <w:tr w:rsidR="00D50099" w:rsidTr="00C17B2C">
        <w:trPr>
          <w:ins w:id="420" w:author="smaslan" w:date="2018-08-10T14:57:00Z"/>
        </w:trPr>
        <w:tc>
          <w:tcPr>
            <w:tcW w:w="1793" w:type="dxa"/>
          </w:tcPr>
          <w:p w:rsidR="00D50099" w:rsidRDefault="00D50099" w:rsidP="00371547">
            <w:pPr>
              <w:rPr>
                <w:ins w:id="421" w:author="smaslan" w:date="2018-08-10T15:05:00Z"/>
                <w:lang w:val="en-GB"/>
              </w:rPr>
            </w:pPr>
            <w:proofErr w:type="spellStart"/>
            <w:ins w:id="422" w:author="smaslan" w:date="2018-08-10T14:57:00Z">
              <w:r>
                <w:rPr>
                  <w:lang w:val="en-GB"/>
                </w:rPr>
                <w:t>adc_aper</w:t>
              </w:r>
            </w:ins>
            <w:proofErr w:type="spellEnd"/>
          </w:p>
          <w:p w:rsidR="008B6C92" w:rsidRDefault="008B6C92" w:rsidP="00371547">
            <w:pPr>
              <w:rPr>
                <w:ins w:id="423" w:author="smaslan" w:date="2018-08-10T14:57:00Z"/>
                <w:lang w:val="en-GB"/>
              </w:rPr>
            </w:pPr>
            <w:proofErr w:type="spellStart"/>
            <w:ins w:id="424" w:author="smaslan" w:date="2018-08-10T15:05:00Z">
              <w:r>
                <w:rPr>
                  <w:lang w:val="en-GB"/>
                </w:rPr>
                <w:t>lo_adc_aper</w:t>
              </w:r>
            </w:ins>
            <w:proofErr w:type="spellEnd"/>
          </w:p>
        </w:tc>
        <w:tc>
          <w:tcPr>
            <w:tcW w:w="1088" w:type="dxa"/>
          </w:tcPr>
          <w:p w:rsidR="00D50099" w:rsidRDefault="00D50099" w:rsidP="00371547">
            <w:pPr>
              <w:rPr>
                <w:ins w:id="425" w:author="smaslan" w:date="2018-08-10T15:05:00Z"/>
                <w:lang w:val="en-GB"/>
              </w:rPr>
            </w:pPr>
            <w:ins w:id="426" w:author="smaslan" w:date="2018-08-10T14:58:00Z">
              <w:r>
                <w:rPr>
                  <w:lang w:val="en-GB"/>
                </w:rPr>
                <w:t>0</w:t>
              </w:r>
            </w:ins>
          </w:p>
          <w:p w:rsidR="008B6C92" w:rsidRDefault="008B6C92" w:rsidP="00371547">
            <w:pPr>
              <w:rPr>
                <w:ins w:id="427" w:author="smaslan" w:date="2018-08-10T14:57:00Z"/>
                <w:lang w:val="en-GB"/>
              </w:rPr>
            </w:pPr>
            <w:ins w:id="428" w:author="smaslan" w:date="2018-08-10T15:05:00Z">
              <w:r>
                <w:rPr>
                  <w:lang w:val="en-GB"/>
                </w:rPr>
                <w:t>0</w:t>
              </w:r>
            </w:ins>
          </w:p>
        </w:tc>
        <w:tc>
          <w:tcPr>
            <w:tcW w:w="1375" w:type="dxa"/>
          </w:tcPr>
          <w:p w:rsidR="00D50099" w:rsidRDefault="00D50099" w:rsidP="00371547">
            <w:pPr>
              <w:rPr>
                <w:ins w:id="429" w:author="smaslan" w:date="2018-08-10T14:57:00Z"/>
                <w:lang w:val="en-GB"/>
              </w:rPr>
            </w:pPr>
            <w:ins w:id="430" w:author="smaslan" w:date="2018-08-10T14:57:00Z">
              <w:r>
                <w:rPr>
                  <w:lang w:val="en-GB"/>
                </w:rPr>
                <w:t>No</w:t>
              </w:r>
            </w:ins>
          </w:p>
        </w:tc>
        <w:tc>
          <w:tcPr>
            <w:tcW w:w="5032" w:type="dxa"/>
          </w:tcPr>
          <w:p w:rsidR="00D50099" w:rsidRDefault="00D50099" w:rsidP="00D50099">
            <w:pPr>
              <w:rPr>
                <w:ins w:id="431" w:author="smaslan" w:date="2018-08-10T14:57:00Z"/>
                <w:lang w:val="en-GB"/>
              </w:rPr>
              <w:pPrChange w:id="432" w:author="smaslan" w:date="2018-08-10T14:58:00Z">
                <w:pPr/>
              </w:pPrChange>
            </w:pPr>
            <w:ins w:id="433" w:author="smaslan" w:date="2018-08-10T14:58:00Z">
              <w:r>
                <w:rPr>
                  <w:lang w:val="en-GB"/>
                </w:rPr>
                <w:t>ADC aperture value [s].</w:t>
              </w:r>
            </w:ins>
          </w:p>
        </w:tc>
      </w:tr>
      <w:tr w:rsidR="00D50099" w:rsidTr="00C17B2C">
        <w:trPr>
          <w:ins w:id="434" w:author="smaslan" w:date="2018-08-10T14:56:00Z"/>
        </w:trPr>
        <w:tc>
          <w:tcPr>
            <w:tcW w:w="1793" w:type="dxa"/>
          </w:tcPr>
          <w:p w:rsidR="00D50099" w:rsidRDefault="00D50099" w:rsidP="00371547">
            <w:pPr>
              <w:rPr>
                <w:ins w:id="435" w:author="smaslan" w:date="2018-08-10T15:05:00Z"/>
                <w:lang w:val="en-GB"/>
              </w:rPr>
            </w:pPr>
            <w:proofErr w:type="spellStart"/>
            <w:ins w:id="436" w:author="smaslan" w:date="2018-08-10T14:56:00Z">
              <w:r>
                <w:rPr>
                  <w:lang w:val="en-GB"/>
                </w:rPr>
                <w:t>adc_aper_corr</w:t>
              </w:r>
            </w:ins>
            <w:proofErr w:type="spellEnd"/>
          </w:p>
          <w:p w:rsidR="008B6C92" w:rsidRDefault="008B6C92" w:rsidP="008B6C92">
            <w:pPr>
              <w:rPr>
                <w:ins w:id="437" w:author="smaslan" w:date="2018-08-10T14:56:00Z"/>
                <w:lang w:val="en-GB"/>
              </w:rPr>
              <w:pPrChange w:id="438" w:author="smaslan" w:date="2018-08-10T15:05:00Z">
                <w:pPr/>
              </w:pPrChange>
            </w:pPr>
            <w:proofErr w:type="spellStart"/>
            <w:ins w:id="439" w:author="smaslan" w:date="2018-08-10T15:05:00Z">
              <w:r>
                <w:rPr>
                  <w:lang w:val="en-GB"/>
                </w:rPr>
                <w:t>lo_adc_aper</w:t>
              </w:r>
            </w:ins>
            <w:proofErr w:type="spellEnd"/>
          </w:p>
        </w:tc>
        <w:tc>
          <w:tcPr>
            <w:tcW w:w="1088" w:type="dxa"/>
          </w:tcPr>
          <w:p w:rsidR="00D50099" w:rsidRDefault="00D50099" w:rsidP="00371547">
            <w:pPr>
              <w:rPr>
                <w:ins w:id="440" w:author="smaslan" w:date="2018-08-10T15:05:00Z"/>
                <w:lang w:val="en-GB"/>
              </w:rPr>
            </w:pPr>
            <w:ins w:id="441" w:author="smaslan" w:date="2018-08-10T14:58:00Z">
              <w:r>
                <w:rPr>
                  <w:lang w:val="en-GB"/>
                </w:rPr>
                <w:t>0</w:t>
              </w:r>
            </w:ins>
          </w:p>
          <w:p w:rsidR="008B6C92" w:rsidRDefault="008B6C92" w:rsidP="00371547">
            <w:pPr>
              <w:rPr>
                <w:ins w:id="442" w:author="smaslan" w:date="2018-08-10T14:56:00Z"/>
                <w:lang w:val="en-GB"/>
              </w:rPr>
            </w:pPr>
            <w:ins w:id="443" w:author="smaslan" w:date="2018-08-10T15:05:00Z">
              <w:r>
                <w:rPr>
                  <w:lang w:val="en-GB"/>
                </w:rPr>
                <w:t>0</w:t>
              </w:r>
            </w:ins>
          </w:p>
        </w:tc>
        <w:tc>
          <w:tcPr>
            <w:tcW w:w="1375" w:type="dxa"/>
          </w:tcPr>
          <w:p w:rsidR="00D50099" w:rsidRDefault="00D50099" w:rsidP="00371547">
            <w:pPr>
              <w:rPr>
                <w:ins w:id="444" w:author="smaslan" w:date="2018-08-10T14:56:00Z"/>
                <w:lang w:val="en-GB"/>
              </w:rPr>
            </w:pPr>
            <w:ins w:id="445" w:author="smaslan" w:date="2018-08-10T14:58:00Z">
              <w:r>
                <w:rPr>
                  <w:lang w:val="en-GB"/>
                </w:rPr>
                <w:t>No</w:t>
              </w:r>
            </w:ins>
          </w:p>
        </w:tc>
        <w:tc>
          <w:tcPr>
            <w:tcW w:w="5032" w:type="dxa"/>
          </w:tcPr>
          <w:p w:rsidR="00D50099" w:rsidRDefault="00D50099" w:rsidP="00371547">
            <w:pPr>
              <w:rPr>
                <w:ins w:id="446" w:author="smaslan" w:date="2018-08-10T14:58:00Z"/>
                <w:lang w:val="en-GB"/>
              </w:rPr>
            </w:pPr>
            <w:ins w:id="447" w:author="smaslan" w:date="2018-08-10T14:58:00Z">
              <w:r>
                <w:rPr>
                  <w:lang w:val="en-GB"/>
                </w:rPr>
                <w:t>ADC aperture error correction enable:</w:t>
              </w:r>
            </w:ins>
          </w:p>
          <w:p w:rsidR="00D50099" w:rsidRPr="00D50099" w:rsidRDefault="00D50099" w:rsidP="00371547">
            <w:pPr>
              <w:rPr>
                <w:ins w:id="448" w:author="smaslan" w:date="2018-08-10T14:59:00Z"/>
                <w:i/>
                <w:lang w:val="en-GB"/>
                <w:rPrChange w:id="449" w:author="smaslan" w:date="2018-08-10T15:00:00Z">
                  <w:rPr>
                    <w:ins w:id="450" w:author="smaslan" w:date="2018-08-10T14:59:00Z"/>
                    <w:lang w:val="en-GB"/>
                  </w:rPr>
                </w:rPrChange>
              </w:rPr>
            </w:pPr>
            <w:ins w:id="451" w:author="smaslan" w:date="2018-08-10T14:58:00Z">
              <w:r w:rsidRPr="00D50099">
                <w:rPr>
                  <w:i/>
                  <w:lang w:val="en-GB"/>
                  <w:rPrChange w:id="452" w:author="smaslan" w:date="2018-08-10T15:00:00Z">
                    <w:rPr>
                      <w:lang w:val="en-GB"/>
                    </w:rPr>
                  </w:rPrChange>
                </w:rPr>
                <w:t>A’ = A*pi*</w:t>
              </w:r>
              <w:proofErr w:type="spellStart"/>
              <w:r w:rsidRPr="00D50099">
                <w:rPr>
                  <w:i/>
                  <w:lang w:val="en-GB"/>
                  <w:rPrChange w:id="453" w:author="smaslan" w:date="2018-08-10T15:00:00Z">
                    <w:rPr>
                      <w:lang w:val="en-GB"/>
                    </w:rPr>
                  </w:rPrChange>
                </w:rPr>
                <w:t>adc_aper</w:t>
              </w:r>
            </w:ins>
            <w:proofErr w:type="spellEnd"/>
            <w:ins w:id="454" w:author="smaslan" w:date="2018-08-10T14:59:00Z">
              <w:r w:rsidRPr="00D50099">
                <w:rPr>
                  <w:i/>
                  <w:lang w:val="en-GB"/>
                  <w:rPrChange w:id="455" w:author="smaslan" w:date="2018-08-10T15:00:00Z">
                    <w:rPr>
                      <w:lang w:val="en-GB"/>
                    </w:rPr>
                  </w:rPrChange>
                </w:rPr>
                <w:t>*</w:t>
              </w:r>
              <w:proofErr w:type="spellStart"/>
              <w:r w:rsidRPr="00D50099">
                <w:rPr>
                  <w:i/>
                  <w:lang w:val="en-GB"/>
                  <w:rPrChange w:id="456" w:author="smaslan" w:date="2018-08-10T15:00:00Z">
                    <w:rPr>
                      <w:lang w:val="en-GB"/>
                    </w:rPr>
                  </w:rPrChange>
                </w:rPr>
                <w:t>f_est</w:t>
              </w:r>
            </w:ins>
            <w:proofErr w:type="spellEnd"/>
            <w:ins w:id="457" w:author="smaslan" w:date="2018-08-10T14:58:00Z">
              <w:r w:rsidRPr="00D50099">
                <w:rPr>
                  <w:i/>
                  <w:lang w:val="en-GB"/>
                  <w:rPrChange w:id="458" w:author="smaslan" w:date="2018-08-10T15:00:00Z">
                    <w:rPr>
                      <w:lang w:val="en-GB"/>
                    </w:rPr>
                  </w:rPrChange>
                </w:rPr>
                <w:t>/sin</w:t>
              </w:r>
            </w:ins>
            <w:ins w:id="459" w:author="smaslan" w:date="2018-08-10T14:59:00Z">
              <w:r w:rsidRPr="00D50099">
                <w:rPr>
                  <w:i/>
                  <w:lang w:val="en-GB"/>
                  <w:rPrChange w:id="460" w:author="smaslan" w:date="2018-08-10T15:00:00Z">
                    <w:rPr>
                      <w:lang w:val="en-GB"/>
                    </w:rPr>
                  </w:rPrChange>
                </w:rPr>
                <w:t xml:space="preserve">(pi* </w:t>
              </w:r>
              <w:proofErr w:type="spellStart"/>
              <w:r w:rsidRPr="00D50099">
                <w:rPr>
                  <w:i/>
                  <w:lang w:val="en-GB"/>
                  <w:rPrChange w:id="461" w:author="smaslan" w:date="2018-08-10T15:00:00Z">
                    <w:rPr>
                      <w:lang w:val="en-GB"/>
                    </w:rPr>
                  </w:rPrChange>
                </w:rPr>
                <w:t>adc_aper</w:t>
              </w:r>
              <w:proofErr w:type="spellEnd"/>
              <w:r w:rsidRPr="00D50099">
                <w:rPr>
                  <w:i/>
                  <w:lang w:val="en-GB"/>
                  <w:rPrChange w:id="462" w:author="smaslan" w:date="2018-08-10T15:00:00Z">
                    <w:rPr>
                      <w:lang w:val="en-GB"/>
                    </w:rPr>
                  </w:rPrChange>
                </w:rPr>
                <w:t xml:space="preserve"> *</w:t>
              </w:r>
              <w:proofErr w:type="spellStart"/>
              <w:r w:rsidRPr="00D50099">
                <w:rPr>
                  <w:i/>
                  <w:lang w:val="en-GB"/>
                  <w:rPrChange w:id="463" w:author="smaslan" w:date="2018-08-10T15:00:00Z">
                    <w:rPr>
                      <w:lang w:val="en-GB"/>
                    </w:rPr>
                  </w:rPrChange>
                </w:rPr>
                <w:t>f_est</w:t>
              </w:r>
              <w:proofErr w:type="spellEnd"/>
              <w:r w:rsidRPr="00D50099">
                <w:rPr>
                  <w:i/>
                  <w:lang w:val="en-GB"/>
                  <w:rPrChange w:id="464" w:author="smaslan" w:date="2018-08-10T15:00:00Z">
                    <w:rPr>
                      <w:lang w:val="en-GB"/>
                    </w:rPr>
                  </w:rPrChange>
                </w:rPr>
                <w:t>)</w:t>
              </w:r>
            </w:ins>
          </w:p>
          <w:p w:rsidR="00D50099" w:rsidRDefault="00D50099" w:rsidP="00D50099">
            <w:pPr>
              <w:rPr>
                <w:ins w:id="465" w:author="smaslan" w:date="2018-08-10T14:56:00Z"/>
                <w:lang w:val="en-GB"/>
              </w:rPr>
              <w:pPrChange w:id="466" w:author="smaslan" w:date="2018-08-10T15:00:00Z">
                <w:pPr/>
              </w:pPrChange>
            </w:pPr>
            <w:ins w:id="467" w:author="smaslan" w:date="2018-08-10T14:59:00Z">
              <w:r w:rsidRPr="00D50099">
                <w:rPr>
                  <w:i/>
                  <w:lang w:val="en-GB"/>
                  <w:rPrChange w:id="468" w:author="smaslan" w:date="2018-08-10T15:00:00Z">
                    <w:rPr>
                      <w:lang w:val="en-GB"/>
                    </w:rPr>
                  </w:rPrChange>
                </w:rPr>
                <w:t>ph</w:t>
              </w:r>
            </w:ins>
            <w:ins w:id="469" w:author="smaslan" w:date="2018-08-10T15:29:00Z">
              <w:r w:rsidR="00265241">
                <w:rPr>
                  <w:i/>
                  <w:lang w:val="en-GB"/>
                </w:rPr>
                <w:t>i</w:t>
              </w:r>
            </w:ins>
            <w:ins w:id="470" w:author="smaslan" w:date="2018-08-10T14:59:00Z">
              <w:r w:rsidRPr="00D50099">
                <w:rPr>
                  <w:i/>
                  <w:lang w:val="en-GB"/>
                  <w:rPrChange w:id="471" w:author="smaslan" w:date="2018-08-10T15:00:00Z">
                    <w:rPr>
                      <w:lang w:val="en-GB"/>
                    </w:rPr>
                  </w:rPrChange>
                </w:rPr>
                <w:t>’ = ph</w:t>
              </w:r>
            </w:ins>
            <w:ins w:id="472" w:author="smaslan" w:date="2018-08-10T15:29:00Z">
              <w:r w:rsidR="00265241">
                <w:rPr>
                  <w:i/>
                  <w:lang w:val="en-GB"/>
                </w:rPr>
                <w:t>i</w:t>
              </w:r>
            </w:ins>
            <w:ins w:id="473" w:author="smaslan" w:date="2018-08-10T14:59:00Z">
              <w:r w:rsidRPr="00D50099">
                <w:rPr>
                  <w:i/>
                  <w:lang w:val="en-GB"/>
                  <w:rPrChange w:id="474" w:author="smaslan" w:date="2018-08-10T15:00:00Z">
                    <w:rPr>
                      <w:lang w:val="en-GB"/>
                    </w:rPr>
                  </w:rPrChange>
                </w:rPr>
                <w:t xml:space="preserve"> + pi*</w:t>
              </w:r>
              <w:proofErr w:type="spellStart"/>
              <w:r w:rsidRPr="00D50099">
                <w:rPr>
                  <w:i/>
                  <w:lang w:val="en-GB"/>
                  <w:rPrChange w:id="475" w:author="smaslan" w:date="2018-08-10T15:00:00Z">
                    <w:rPr>
                      <w:lang w:val="en-GB"/>
                    </w:rPr>
                  </w:rPrChange>
                </w:rPr>
                <w:t>adc_aper</w:t>
              </w:r>
              <w:proofErr w:type="spellEnd"/>
              <w:r w:rsidRPr="00D50099">
                <w:rPr>
                  <w:i/>
                  <w:lang w:val="en-GB"/>
                  <w:rPrChange w:id="476" w:author="smaslan" w:date="2018-08-10T15:00:00Z">
                    <w:rPr>
                      <w:lang w:val="en-GB"/>
                    </w:rPr>
                  </w:rPrChange>
                </w:rPr>
                <w:t>*</w:t>
              </w:r>
              <w:proofErr w:type="spellStart"/>
              <w:r w:rsidRPr="00D50099">
                <w:rPr>
                  <w:i/>
                  <w:lang w:val="en-GB"/>
                  <w:rPrChange w:id="477" w:author="smaslan" w:date="2018-08-10T15:00:00Z">
                    <w:rPr>
                      <w:lang w:val="en-GB"/>
                    </w:rPr>
                  </w:rPrChange>
                </w:rPr>
                <w:t>f_est</w:t>
              </w:r>
            </w:ins>
            <w:proofErr w:type="spellEnd"/>
          </w:p>
        </w:tc>
      </w:tr>
      <w:tr w:rsidR="00D50099" w:rsidTr="00C17B2C">
        <w:trPr>
          <w:ins w:id="478" w:author="smaslan" w:date="2018-08-10T14:55:00Z"/>
        </w:trPr>
        <w:tc>
          <w:tcPr>
            <w:tcW w:w="1793" w:type="dxa"/>
          </w:tcPr>
          <w:p w:rsidR="00D50099" w:rsidRDefault="00D50099" w:rsidP="00371547">
            <w:pPr>
              <w:rPr>
                <w:ins w:id="479" w:author="smaslan" w:date="2018-08-10T14:55:00Z"/>
                <w:lang w:val="en-GB"/>
              </w:rPr>
            </w:pPr>
            <w:proofErr w:type="spellStart"/>
            <w:ins w:id="480" w:author="smaslan" w:date="2018-08-10T14:56:00Z">
              <w:r>
                <w:rPr>
                  <w:lang w:val="en-GB"/>
                </w:rPr>
                <w:t>time_stamp</w:t>
              </w:r>
            </w:ins>
            <w:proofErr w:type="spellEnd"/>
          </w:p>
        </w:tc>
        <w:tc>
          <w:tcPr>
            <w:tcW w:w="1088" w:type="dxa"/>
          </w:tcPr>
          <w:p w:rsidR="00D50099" w:rsidRDefault="00D50099" w:rsidP="00371547">
            <w:pPr>
              <w:rPr>
                <w:ins w:id="481" w:author="smaslan" w:date="2018-08-10T14:55:00Z"/>
                <w:lang w:val="en-GB"/>
              </w:rPr>
            </w:pPr>
            <w:ins w:id="482" w:author="smaslan" w:date="2018-08-10T14:56:00Z">
              <w:r>
                <w:rPr>
                  <w:lang w:val="en-GB"/>
                </w:rPr>
                <w:t>0</w:t>
              </w:r>
            </w:ins>
          </w:p>
        </w:tc>
        <w:tc>
          <w:tcPr>
            <w:tcW w:w="1375" w:type="dxa"/>
          </w:tcPr>
          <w:p w:rsidR="00D50099" w:rsidRDefault="00D50099" w:rsidP="00371547">
            <w:pPr>
              <w:rPr>
                <w:ins w:id="483" w:author="smaslan" w:date="2018-08-10T14:55:00Z"/>
                <w:lang w:val="en-GB"/>
              </w:rPr>
            </w:pPr>
            <w:ins w:id="484" w:author="smaslan" w:date="2018-08-10T14:56:00Z">
              <w:r>
                <w:rPr>
                  <w:lang w:val="en-GB"/>
                </w:rPr>
                <w:t>Yes</w:t>
              </w:r>
            </w:ins>
          </w:p>
        </w:tc>
        <w:tc>
          <w:tcPr>
            <w:tcW w:w="5032" w:type="dxa"/>
          </w:tcPr>
          <w:p w:rsidR="00D50099" w:rsidRDefault="00D50099" w:rsidP="00371547">
            <w:pPr>
              <w:rPr>
                <w:ins w:id="485" w:author="smaslan" w:date="2018-08-10T14:55:00Z"/>
                <w:lang w:val="en-GB"/>
              </w:rPr>
            </w:pPr>
            <w:ins w:id="486" w:author="smaslan" w:date="2018-08-10T14:56:00Z">
              <w:r>
                <w:rPr>
                  <w:lang w:val="en-GB"/>
                </w:rPr>
                <w:t>Relative timestamp of the first sample ‘y’.</w:t>
              </w:r>
            </w:ins>
          </w:p>
        </w:tc>
      </w:tr>
      <w:tr w:rsidR="00D50099" w:rsidTr="00C17B2C">
        <w:trPr>
          <w:ins w:id="487" w:author="smaslan" w:date="2018-08-10T14:56:00Z"/>
        </w:trPr>
        <w:tc>
          <w:tcPr>
            <w:tcW w:w="1793" w:type="dxa"/>
          </w:tcPr>
          <w:p w:rsidR="00D50099" w:rsidRDefault="00D50099" w:rsidP="00371547">
            <w:pPr>
              <w:rPr>
                <w:ins w:id="488" w:author="smaslan" w:date="2018-08-10T15:02:00Z"/>
                <w:lang w:val="en-GB"/>
              </w:rPr>
            </w:pPr>
            <w:proofErr w:type="spellStart"/>
            <w:ins w:id="489" w:author="smaslan" w:date="2018-08-10T15:01:00Z">
              <w:r>
                <w:rPr>
                  <w:lang w:val="en-GB"/>
                </w:rPr>
                <w:t>adc_sfdr</w:t>
              </w:r>
            </w:ins>
            <w:proofErr w:type="spellEnd"/>
          </w:p>
          <w:p w:rsidR="00D50099" w:rsidRDefault="00D50099" w:rsidP="00371547">
            <w:pPr>
              <w:rPr>
                <w:ins w:id="490" w:author="smaslan" w:date="2018-08-10T15:02:00Z"/>
                <w:lang w:val="en-GB"/>
              </w:rPr>
            </w:pPr>
            <w:proofErr w:type="spellStart"/>
            <w:ins w:id="491" w:author="smaslan" w:date="2018-08-10T15:02:00Z">
              <w:r>
                <w:rPr>
                  <w:lang w:val="en-GB"/>
                </w:rPr>
                <w:t>adc_sfdr_f</w:t>
              </w:r>
              <w:proofErr w:type="spellEnd"/>
            </w:ins>
          </w:p>
          <w:p w:rsidR="00D50099" w:rsidRDefault="00D50099" w:rsidP="00371547">
            <w:pPr>
              <w:rPr>
                <w:ins w:id="492" w:author="smaslan" w:date="2018-08-10T15:05:00Z"/>
                <w:lang w:val="en-GB"/>
              </w:rPr>
            </w:pPr>
            <w:proofErr w:type="spellStart"/>
            <w:ins w:id="493" w:author="smaslan" w:date="2018-08-10T15:02:00Z">
              <w:r>
                <w:rPr>
                  <w:lang w:val="en-GB"/>
                </w:rPr>
                <w:t>adc_sfdr_a</w:t>
              </w:r>
            </w:ins>
            <w:proofErr w:type="spellEnd"/>
          </w:p>
          <w:p w:rsidR="008B6C92" w:rsidRDefault="008B6C92" w:rsidP="008B6C92">
            <w:pPr>
              <w:rPr>
                <w:ins w:id="494" w:author="smaslan" w:date="2018-08-10T15:05:00Z"/>
                <w:lang w:val="en-GB"/>
              </w:rPr>
            </w:pPr>
            <w:proofErr w:type="spellStart"/>
            <w:ins w:id="495" w:author="smaslan" w:date="2018-08-10T15:05:00Z">
              <w:r>
                <w:rPr>
                  <w:lang w:val="en-GB"/>
                </w:rPr>
                <w:t>lo_adc_sfdr</w:t>
              </w:r>
              <w:proofErr w:type="spellEnd"/>
            </w:ins>
          </w:p>
          <w:p w:rsidR="008B6C92" w:rsidRDefault="008B6C92" w:rsidP="008B6C92">
            <w:pPr>
              <w:rPr>
                <w:ins w:id="496" w:author="smaslan" w:date="2018-08-10T15:05:00Z"/>
                <w:lang w:val="en-GB"/>
              </w:rPr>
            </w:pPr>
            <w:proofErr w:type="spellStart"/>
            <w:ins w:id="497" w:author="smaslan" w:date="2018-08-10T15:05:00Z">
              <w:r>
                <w:rPr>
                  <w:lang w:val="en-GB"/>
                </w:rPr>
                <w:t>lo_adc_sfdr_f</w:t>
              </w:r>
              <w:proofErr w:type="spellEnd"/>
            </w:ins>
          </w:p>
          <w:p w:rsidR="008B6C92" w:rsidRDefault="008B6C92" w:rsidP="008B6C92">
            <w:pPr>
              <w:rPr>
                <w:ins w:id="498" w:author="smaslan" w:date="2018-08-10T14:56:00Z"/>
                <w:lang w:val="en-GB"/>
              </w:rPr>
            </w:pPr>
            <w:proofErr w:type="spellStart"/>
            <w:ins w:id="499" w:author="smaslan" w:date="2018-08-10T15:05:00Z">
              <w:r>
                <w:rPr>
                  <w:lang w:val="en-GB"/>
                </w:rPr>
                <w:t>lo_adc_sfdr_a</w:t>
              </w:r>
            </w:ins>
            <w:proofErr w:type="spellEnd"/>
          </w:p>
        </w:tc>
        <w:tc>
          <w:tcPr>
            <w:tcW w:w="1088" w:type="dxa"/>
          </w:tcPr>
          <w:p w:rsidR="00D50099" w:rsidRDefault="00D50099" w:rsidP="00371547">
            <w:pPr>
              <w:rPr>
                <w:ins w:id="500" w:author="smaslan" w:date="2018-08-10T15:02:00Z"/>
                <w:lang w:val="en-GB"/>
              </w:rPr>
            </w:pPr>
            <w:ins w:id="501" w:author="smaslan" w:date="2018-08-10T15:02:00Z">
              <w:r>
                <w:rPr>
                  <w:lang w:val="en-GB"/>
                </w:rPr>
                <w:t>180</w:t>
              </w:r>
            </w:ins>
          </w:p>
          <w:p w:rsidR="00D50099" w:rsidRDefault="00D50099" w:rsidP="00371547">
            <w:pPr>
              <w:rPr>
                <w:ins w:id="502" w:author="smaslan" w:date="2018-08-10T15:02:00Z"/>
                <w:lang w:val="en-GB"/>
              </w:rPr>
            </w:pPr>
            <w:ins w:id="503" w:author="smaslan" w:date="2018-08-10T15:02:00Z">
              <w:r>
                <w:rPr>
                  <w:lang w:val="en-GB"/>
                </w:rPr>
                <w:t>[]</w:t>
              </w:r>
            </w:ins>
          </w:p>
          <w:p w:rsidR="00D50099" w:rsidRDefault="00D50099" w:rsidP="00371547">
            <w:pPr>
              <w:rPr>
                <w:ins w:id="504" w:author="smaslan" w:date="2018-08-10T15:05:00Z"/>
                <w:lang w:val="en-GB"/>
              </w:rPr>
            </w:pPr>
            <w:ins w:id="505" w:author="smaslan" w:date="2018-08-10T15:02:00Z">
              <w:r>
                <w:rPr>
                  <w:lang w:val="en-GB"/>
                </w:rPr>
                <w:t>[]</w:t>
              </w:r>
            </w:ins>
          </w:p>
          <w:p w:rsidR="008B6C92" w:rsidRDefault="008B6C92" w:rsidP="008B6C92">
            <w:pPr>
              <w:rPr>
                <w:ins w:id="506" w:author="smaslan" w:date="2018-08-10T15:05:00Z"/>
                <w:lang w:val="en-GB"/>
              </w:rPr>
            </w:pPr>
            <w:ins w:id="507" w:author="smaslan" w:date="2018-08-10T15:05:00Z">
              <w:r>
                <w:rPr>
                  <w:lang w:val="en-GB"/>
                </w:rPr>
                <w:t>180</w:t>
              </w:r>
            </w:ins>
          </w:p>
          <w:p w:rsidR="008B6C92" w:rsidRDefault="008B6C92" w:rsidP="008B6C92">
            <w:pPr>
              <w:rPr>
                <w:ins w:id="508" w:author="smaslan" w:date="2018-08-10T15:05:00Z"/>
                <w:lang w:val="en-GB"/>
              </w:rPr>
            </w:pPr>
            <w:ins w:id="509" w:author="smaslan" w:date="2018-08-10T15:05:00Z">
              <w:r>
                <w:rPr>
                  <w:lang w:val="en-GB"/>
                </w:rPr>
                <w:t>[]</w:t>
              </w:r>
            </w:ins>
          </w:p>
          <w:p w:rsidR="008B6C92" w:rsidRDefault="008B6C92" w:rsidP="008B6C92">
            <w:pPr>
              <w:rPr>
                <w:ins w:id="510" w:author="smaslan" w:date="2018-08-10T14:56:00Z"/>
                <w:lang w:val="en-GB"/>
              </w:rPr>
            </w:pPr>
            <w:ins w:id="511" w:author="smaslan" w:date="2018-08-10T15:05:00Z">
              <w:r>
                <w:rPr>
                  <w:lang w:val="en-GB"/>
                </w:rPr>
                <w:t>[]</w:t>
              </w:r>
            </w:ins>
          </w:p>
        </w:tc>
        <w:tc>
          <w:tcPr>
            <w:tcW w:w="1375" w:type="dxa"/>
          </w:tcPr>
          <w:p w:rsidR="00D50099" w:rsidRDefault="00D50099" w:rsidP="00371547">
            <w:pPr>
              <w:rPr>
                <w:ins w:id="512" w:author="smaslan" w:date="2018-08-10T15:02:00Z"/>
                <w:lang w:val="en-GB"/>
              </w:rPr>
            </w:pPr>
            <w:ins w:id="513" w:author="smaslan" w:date="2018-08-10T15:02:00Z">
              <w:r>
                <w:rPr>
                  <w:lang w:val="en-GB"/>
                </w:rPr>
                <w:t>No</w:t>
              </w:r>
            </w:ins>
          </w:p>
          <w:p w:rsidR="00D50099" w:rsidRDefault="00D50099" w:rsidP="00371547">
            <w:pPr>
              <w:rPr>
                <w:ins w:id="514" w:author="smaslan" w:date="2018-08-10T15:02:00Z"/>
                <w:lang w:val="en-GB"/>
              </w:rPr>
            </w:pPr>
            <w:ins w:id="515" w:author="smaslan" w:date="2018-08-10T15:02:00Z">
              <w:r>
                <w:rPr>
                  <w:lang w:val="en-GB"/>
                </w:rPr>
                <w:t>No</w:t>
              </w:r>
            </w:ins>
          </w:p>
          <w:p w:rsidR="00D50099" w:rsidRDefault="00D50099" w:rsidP="00371547">
            <w:pPr>
              <w:rPr>
                <w:ins w:id="516" w:author="smaslan" w:date="2018-08-10T15:05:00Z"/>
                <w:lang w:val="en-GB"/>
              </w:rPr>
            </w:pPr>
            <w:ins w:id="517" w:author="smaslan" w:date="2018-08-10T15:02:00Z">
              <w:r>
                <w:rPr>
                  <w:lang w:val="en-GB"/>
                </w:rPr>
                <w:t>No</w:t>
              </w:r>
            </w:ins>
          </w:p>
          <w:p w:rsidR="008B6C92" w:rsidRDefault="008B6C92" w:rsidP="008B6C92">
            <w:pPr>
              <w:rPr>
                <w:ins w:id="518" w:author="smaslan" w:date="2018-08-10T15:05:00Z"/>
                <w:lang w:val="en-GB"/>
              </w:rPr>
            </w:pPr>
            <w:ins w:id="519" w:author="smaslan" w:date="2018-08-10T15:05:00Z">
              <w:r>
                <w:rPr>
                  <w:lang w:val="en-GB"/>
                </w:rPr>
                <w:t>No</w:t>
              </w:r>
            </w:ins>
          </w:p>
          <w:p w:rsidR="008B6C92" w:rsidRDefault="008B6C92" w:rsidP="008B6C92">
            <w:pPr>
              <w:rPr>
                <w:ins w:id="520" w:author="smaslan" w:date="2018-08-10T15:05:00Z"/>
                <w:lang w:val="en-GB"/>
              </w:rPr>
            </w:pPr>
            <w:ins w:id="521" w:author="smaslan" w:date="2018-08-10T15:05:00Z">
              <w:r>
                <w:rPr>
                  <w:lang w:val="en-GB"/>
                </w:rPr>
                <w:t>No</w:t>
              </w:r>
            </w:ins>
          </w:p>
          <w:p w:rsidR="008B6C92" w:rsidRDefault="008B6C92" w:rsidP="00371547">
            <w:pPr>
              <w:rPr>
                <w:ins w:id="522" w:author="smaslan" w:date="2018-08-10T14:56:00Z"/>
                <w:lang w:val="en-GB"/>
              </w:rPr>
            </w:pPr>
            <w:ins w:id="523" w:author="smaslan" w:date="2018-08-10T15:05:00Z">
              <w:r>
                <w:rPr>
                  <w:lang w:val="en-GB"/>
                </w:rPr>
                <w:t>No</w:t>
              </w:r>
            </w:ins>
          </w:p>
        </w:tc>
        <w:tc>
          <w:tcPr>
            <w:tcW w:w="5032" w:type="dxa"/>
          </w:tcPr>
          <w:p w:rsidR="00D50099" w:rsidRDefault="00D50099" w:rsidP="00371547">
            <w:pPr>
              <w:rPr>
                <w:ins w:id="524" w:author="smaslan" w:date="2018-08-10T14:56:00Z"/>
                <w:lang w:val="en-GB"/>
              </w:rPr>
            </w:pPr>
            <w:ins w:id="525" w:author="smaslan" w:date="2018-08-10T15:02:00Z">
              <w:r>
                <w:rPr>
                  <w:lang w:val="en-GB"/>
                </w:rPr>
                <w:t xml:space="preserve">Digitizer SFDR </w:t>
              </w:r>
            </w:ins>
            <w:ins w:id="526" w:author="smaslan" w:date="2018-08-10T15:03:00Z">
              <w:r>
                <w:rPr>
                  <w:lang w:val="en-GB"/>
                </w:rPr>
                <w:t>2D table.</w:t>
              </w:r>
            </w:ins>
          </w:p>
        </w:tc>
      </w:tr>
      <w:tr w:rsidR="00D50099" w:rsidTr="00C17B2C">
        <w:trPr>
          <w:ins w:id="527" w:author="smaslan" w:date="2018-08-10T15:03:00Z"/>
        </w:trPr>
        <w:tc>
          <w:tcPr>
            <w:tcW w:w="1793" w:type="dxa"/>
          </w:tcPr>
          <w:p w:rsidR="00D50099" w:rsidRDefault="00D50099" w:rsidP="00371547">
            <w:pPr>
              <w:rPr>
                <w:ins w:id="528" w:author="smaslan" w:date="2018-08-10T15:04:00Z"/>
                <w:lang w:val="en-GB"/>
              </w:rPr>
            </w:pPr>
            <w:proofErr w:type="spellStart"/>
            <w:ins w:id="529" w:author="smaslan" w:date="2018-08-10T15:03:00Z">
              <w:r>
                <w:rPr>
                  <w:lang w:val="en-GB"/>
                </w:rPr>
                <w:t>adc_Yin</w:t>
              </w:r>
            </w:ins>
            <w:ins w:id="530" w:author="smaslan" w:date="2018-08-10T15:04:00Z">
              <w:r w:rsidR="008B6C92">
                <w:rPr>
                  <w:lang w:val="en-GB"/>
                </w:rPr>
                <w:t>_Cp</w:t>
              </w:r>
              <w:proofErr w:type="spellEnd"/>
            </w:ins>
          </w:p>
          <w:p w:rsidR="008B6C92" w:rsidRDefault="008B6C92" w:rsidP="00371547">
            <w:pPr>
              <w:rPr>
                <w:ins w:id="531" w:author="smaslan" w:date="2018-08-10T15:03:00Z"/>
                <w:lang w:val="en-GB"/>
              </w:rPr>
            </w:pPr>
            <w:proofErr w:type="spellStart"/>
            <w:ins w:id="532" w:author="smaslan" w:date="2018-08-10T15:04:00Z">
              <w:r>
                <w:rPr>
                  <w:lang w:val="en-GB"/>
                </w:rPr>
                <w:t>adc_Yin_Gp</w:t>
              </w:r>
            </w:ins>
            <w:proofErr w:type="spellEnd"/>
          </w:p>
          <w:p w:rsidR="00D50099" w:rsidRDefault="00D50099" w:rsidP="00371547">
            <w:pPr>
              <w:rPr>
                <w:ins w:id="533" w:author="smaslan" w:date="2018-08-10T15:06:00Z"/>
                <w:lang w:val="en-GB"/>
              </w:rPr>
            </w:pPr>
            <w:proofErr w:type="spellStart"/>
            <w:ins w:id="534" w:author="smaslan" w:date="2018-08-10T15:03:00Z">
              <w:r>
                <w:rPr>
                  <w:lang w:val="en-GB"/>
                </w:rPr>
                <w:t>adc_Yin_f</w:t>
              </w:r>
            </w:ins>
            <w:proofErr w:type="spellEnd"/>
          </w:p>
          <w:p w:rsidR="008B6C92" w:rsidRDefault="008B6C92" w:rsidP="008B6C92">
            <w:pPr>
              <w:rPr>
                <w:ins w:id="535" w:author="smaslan" w:date="2018-08-10T15:06:00Z"/>
                <w:lang w:val="en-GB"/>
              </w:rPr>
            </w:pPr>
            <w:proofErr w:type="spellStart"/>
            <w:ins w:id="536" w:author="smaslan" w:date="2018-08-10T15:06:00Z">
              <w:r>
                <w:rPr>
                  <w:lang w:val="en-GB"/>
                </w:rPr>
                <w:t>lo_adc_Yin_Cp</w:t>
              </w:r>
              <w:proofErr w:type="spellEnd"/>
            </w:ins>
          </w:p>
          <w:p w:rsidR="008B6C92" w:rsidRDefault="008B6C92" w:rsidP="008B6C92">
            <w:pPr>
              <w:rPr>
                <w:ins w:id="537" w:author="smaslan" w:date="2018-08-10T15:06:00Z"/>
                <w:lang w:val="en-GB"/>
              </w:rPr>
            </w:pPr>
            <w:proofErr w:type="spellStart"/>
            <w:ins w:id="538" w:author="smaslan" w:date="2018-08-10T15:06:00Z">
              <w:r>
                <w:rPr>
                  <w:lang w:val="en-GB"/>
                </w:rPr>
                <w:t>lo_adc_Yin_Gp</w:t>
              </w:r>
              <w:proofErr w:type="spellEnd"/>
            </w:ins>
          </w:p>
          <w:p w:rsidR="008B6C92" w:rsidRDefault="008B6C92" w:rsidP="008B6C92">
            <w:pPr>
              <w:rPr>
                <w:ins w:id="539" w:author="smaslan" w:date="2018-08-10T15:03:00Z"/>
                <w:lang w:val="en-GB"/>
              </w:rPr>
            </w:pPr>
            <w:proofErr w:type="spellStart"/>
            <w:ins w:id="540" w:author="smaslan" w:date="2018-08-10T15:06:00Z">
              <w:r>
                <w:rPr>
                  <w:lang w:val="en-GB"/>
                </w:rPr>
                <w:t>lo_adc_Yin_f</w:t>
              </w:r>
            </w:ins>
            <w:proofErr w:type="spellEnd"/>
          </w:p>
        </w:tc>
        <w:tc>
          <w:tcPr>
            <w:tcW w:w="1088" w:type="dxa"/>
          </w:tcPr>
          <w:p w:rsidR="00D50099" w:rsidRDefault="008B6C92" w:rsidP="00371547">
            <w:pPr>
              <w:rPr>
                <w:ins w:id="541" w:author="smaslan" w:date="2018-08-10T15:04:00Z"/>
                <w:lang w:val="en-GB"/>
              </w:rPr>
            </w:pPr>
            <w:ins w:id="542" w:author="smaslan" w:date="2018-08-10T15:04:00Z">
              <w:r>
                <w:rPr>
                  <w:lang w:val="en-GB"/>
                </w:rPr>
                <w:t>1e-15</w:t>
              </w:r>
            </w:ins>
          </w:p>
          <w:p w:rsidR="008B6C92" w:rsidRDefault="008B6C92" w:rsidP="00371547">
            <w:pPr>
              <w:rPr>
                <w:ins w:id="543" w:author="smaslan" w:date="2018-08-10T15:05:00Z"/>
                <w:lang w:val="en-GB"/>
              </w:rPr>
            </w:pPr>
            <w:ins w:id="544" w:author="smaslan" w:date="2018-08-10T15:04:00Z">
              <w:r>
                <w:rPr>
                  <w:lang w:val="en-GB"/>
                </w:rPr>
                <w:t>1e-15</w:t>
              </w:r>
            </w:ins>
          </w:p>
          <w:p w:rsidR="008B6C92" w:rsidRDefault="008B6C92" w:rsidP="00371547">
            <w:pPr>
              <w:rPr>
                <w:ins w:id="545" w:author="smaslan" w:date="2018-08-10T15:06:00Z"/>
                <w:lang w:val="en-GB"/>
              </w:rPr>
            </w:pPr>
            <w:ins w:id="546" w:author="smaslan" w:date="2018-08-10T15:05:00Z">
              <w:r>
                <w:rPr>
                  <w:lang w:val="en-GB"/>
                </w:rPr>
                <w:t>[]</w:t>
              </w:r>
            </w:ins>
          </w:p>
          <w:p w:rsidR="008B6C92" w:rsidRDefault="008B6C92" w:rsidP="008B6C92">
            <w:pPr>
              <w:rPr>
                <w:ins w:id="547" w:author="smaslan" w:date="2018-08-10T15:06:00Z"/>
                <w:lang w:val="en-GB"/>
              </w:rPr>
            </w:pPr>
            <w:ins w:id="548" w:author="smaslan" w:date="2018-08-10T15:06:00Z">
              <w:r>
                <w:rPr>
                  <w:lang w:val="en-GB"/>
                </w:rPr>
                <w:t>1e-15</w:t>
              </w:r>
            </w:ins>
          </w:p>
          <w:p w:rsidR="008B6C92" w:rsidRDefault="008B6C92" w:rsidP="008B6C92">
            <w:pPr>
              <w:rPr>
                <w:ins w:id="549" w:author="smaslan" w:date="2018-08-10T15:06:00Z"/>
                <w:lang w:val="en-GB"/>
              </w:rPr>
            </w:pPr>
            <w:ins w:id="550" w:author="smaslan" w:date="2018-08-10T15:06:00Z">
              <w:r>
                <w:rPr>
                  <w:lang w:val="en-GB"/>
                </w:rPr>
                <w:t>1e-15</w:t>
              </w:r>
            </w:ins>
          </w:p>
          <w:p w:rsidR="008B6C92" w:rsidRDefault="008B6C92" w:rsidP="008B6C92">
            <w:pPr>
              <w:rPr>
                <w:ins w:id="551" w:author="smaslan" w:date="2018-08-10T15:03:00Z"/>
                <w:lang w:val="en-GB"/>
              </w:rPr>
            </w:pPr>
            <w:ins w:id="552" w:author="smaslan" w:date="2018-08-10T15:06:00Z">
              <w:r>
                <w:rPr>
                  <w:lang w:val="en-GB"/>
                </w:rPr>
                <w:t>[]</w:t>
              </w:r>
            </w:ins>
          </w:p>
        </w:tc>
        <w:tc>
          <w:tcPr>
            <w:tcW w:w="1375" w:type="dxa"/>
          </w:tcPr>
          <w:p w:rsidR="00D50099" w:rsidRDefault="008B6C92" w:rsidP="00371547">
            <w:pPr>
              <w:rPr>
                <w:ins w:id="553" w:author="smaslan" w:date="2018-08-10T15:04:00Z"/>
                <w:lang w:val="en-GB"/>
              </w:rPr>
            </w:pPr>
            <w:ins w:id="554" w:author="smaslan" w:date="2018-08-10T15:04:00Z">
              <w:r>
                <w:rPr>
                  <w:lang w:val="en-GB"/>
                </w:rPr>
                <w:t>Yes</w:t>
              </w:r>
            </w:ins>
          </w:p>
          <w:p w:rsidR="008B6C92" w:rsidRDefault="008B6C92" w:rsidP="00371547">
            <w:pPr>
              <w:rPr>
                <w:ins w:id="555" w:author="smaslan" w:date="2018-08-10T15:04:00Z"/>
                <w:lang w:val="en-GB"/>
              </w:rPr>
            </w:pPr>
            <w:ins w:id="556" w:author="smaslan" w:date="2018-08-10T15:04:00Z">
              <w:r>
                <w:rPr>
                  <w:lang w:val="en-GB"/>
                </w:rPr>
                <w:t>Yes</w:t>
              </w:r>
            </w:ins>
          </w:p>
          <w:p w:rsidR="008B6C92" w:rsidRDefault="008B6C92" w:rsidP="00371547">
            <w:pPr>
              <w:rPr>
                <w:ins w:id="557" w:author="smaslan" w:date="2018-08-10T15:06:00Z"/>
                <w:lang w:val="en-GB"/>
              </w:rPr>
            </w:pPr>
            <w:ins w:id="558" w:author="smaslan" w:date="2018-08-10T15:04:00Z">
              <w:r>
                <w:rPr>
                  <w:lang w:val="en-GB"/>
                </w:rPr>
                <w:t>No</w:t>
              </w:r>
            </w:ins>
          </w:p>
          <w:p w:rsidR="008B6C92" w:rsidRDefault="008B6C92" w:rsidP="008B6C92">
            <w:pPr>
              <w:rPr>
                <w:ins w:id="559" w:author="smaslan" w:date="2018-08-10T15:06:00Z"/>
                <w:lang w:val="en-GB"/>
              </w:rPr>
            </w:pPr>
            <w:ins w:id="560" w:author="smaslan" w:date="2018-08-10T15:06:00Z">
              <w:r>
                <w:rPr>
                  <w:lang w:val="en-GB"/>
                </w:rPr>
                <w:t>Yes</w:t>
              </w:r>
            </w:ins>
          </w:p>
          <w:p w:rsidR="008B6C92" w:rsidRDefault="008B6C92" w:rsidP="008B6C92">
            <w:pPr>
              <w:rPr>
                <w:ins w:id="561" w:author="smaslan" w:date="2018-08-10T15:06:00Z"/>
                <w:lang w:val="en-GB"/>
              </w:rPr>
            </w:pPr>
            <w:ins w:id="562" w:author="smaslan" w:date="2018-08-10T15:06:00Z">
              <w:r>
                <w:rPr>
                  <w:lang w:val="en-GB"/>
                </w:rPr>
                <w:t>Yes</w:t>
              </w:r>
            </w:ins>
          </w:p>
          <w:p w:rsidR="008B6C92" w:rsidRDefault="008B6C92" w:rsidP="008B6C92">
            <w:pPr>
              <w:rPr>
                <w:ins w:id="563" w:author="smaslan" w:date="2018-08-10T15:03:00Z"/>
                <w:lang w:val="en-GB"/>
              </w:rPr>
            </w:pPr>
            <w:ins w:id="564" w:author="smaslan" w:date="2018-08-10T15:06:00Z">
              <w:r>
                <w:rPr>
                  <w:lang w:val="en-GB"/>
                </w:rPr>
                <w:t>No</w:t>
              </w:r>
            </w:ins>
          </w:p>
        </w:tc>
        <w:tc>
          <w:tcPr>
            <w:tcW w:w="5032" w:type="dxa"/>
          </w:tcPr>
          <w:p w:rsidR="00D50099" w:rsidRDefault="008B6C92" w:rsidP="008B6C92">
            <w:pPr>
              <w:rPr>
                <w:ins w:id="565" w:author="smaslan" w:date="2018-08-10T15:03:00Z"/>
                <w:lang w:val="en-GB"/>
              </w:rPr>
              <w:pPrChange w:id="566" w:author="smaslan" w:date="2018-08-10T15:05:00Z">
                <w:pPr/>
              </w:pPrChange>
            </w:pPr>
            <w:ins w:id="567" w:author="smaslan" w:date="2018-08-10T15:05:00Z">
              <w:r>
                <w:rPr>
                  <w:lang w:val="en-GB"/>
                </w:rPr>
                <w:t>Digitizer input admittance 1D table.</w:t>
              </w:r>
            </w:ins>
          </w:p>
        </w:tc>
      </w:tr>
      <w:tr w:rsidR="00265241" w:rsidTr="00C17B2C">
        <w:trPr>
          <w:ins w:id="568" w:author="smaslan" w:date="2018-08-10T15:28:00Z"/>
        </w:trPr>
        <w:tc>
          <w:tcPr>
            <w:tcW w:w="1793" w:type="dxa"/>
          </w:tcPr>
          <w:p w:rsidR="00265241" w:rsidRDefault="00265241" w:rsidP="00371547">
            <w:pPr>
              <w:rPr>
                <w:ins w:id="569" w:author="smaslan" w:date="2018-08-10T15:28:00Z"/>
                <w:lang w:val="en-GB"/>
              </w:rPr>
            </w:pPr>
            <w:proofErr w:type="spellStart"/>
            <w:ins w:id="570" w:author="smaslan" w:date="2018-08-10T15:28:00Z">
              <w:r>
                <w:rPr>
                  <w:lang w:val="en-GB"/>
                </w:rPr>
                <w:t>tr_type</w:t>
              </w:r>
              <w:proofErr w:type="spellEnd"/>
            </w:ins>
          </w:p>
        </w:tc>
        <w:tc>
          <w:tcPr>
            <w:tcW w:w="1088" w:type="dxa"/>
          </w:tcPr>
          <w:p w:rsidR="00265241" w:rsidRDefault="00265241" w:rsidP="00371547">
            <w:pPr>
              <w:rPr>
                <w:ins w:id="571" w:author="smaslan" w:date="2018-08-10T15:28:00Z"/>
                <w:lang w:val="en-GB"/>
              </w:rPr>
            </w:pPr>
            <w:ins w:id="572" w:author="smaslan" w:date="2018-08-10T15:28:00Z">
              <w:r>
                <w:rPr>
                  <w:lang w:val="en-GB"/>
                </w:rPr>
                <w:t>‘’</w:t>
              </w:r>
            </w:ins>
          </w:p>
        </w:tc>
        <w:tc>
          <w:tcPr>
            <w:tcW w:w="1375" w:type="dxa"/>
          </w:tcPr>
          <w:p w:rsidR="00265241" w:rsidRDefault="00265241" w:rsidP="00371547">
            <w:pPr>
              <w:rPr>
                <w:ins w:id="573" w:author="smaslan" w:date="2018-08-10T15:28:00Z"/>
                <w:lang w:val="en-GB"/>
              </w:rPr>
            </w:pPr>
            <w:ins w:id="574" w:author="smaslan" w:date="2018-08-10T15:28:00Z">
              <w:r>
                <w:rPr>
                  <w:lang w:val="en-GB"/>
                </w:rPr>
                <w:t>No</w:t>
              </w:r>
            </w:ins>
          </w:p>
        </w:tc>
        <w:tc>
          <w:tcPr>
            <w:tcW w:w="5032" w:type="dxa"/>
          </w:tcPr>
          <w:p w:rsidR="00265241" w:rsidRDefault="00265241" w:rsidP="008B6C92">
            <w:pPr>
              <w:rPr>
                <w:ins w:id="575" w:author="smaslan" w:date="2018-08-10T15:28:00Z"/>
                <w:lang w:val="en-GB"/>
              </w:rPr>
            </w:pPr>
            <w:ins w:id="576" w:author="smaslan" w:date="2018-08-10T15:28:00Z">
              <w:r>
                <w:rPr>
                  <w:lang w:val="en-GB"/>
                </w:rPr>
                <w:t>Transducer type string (‘</w:t>
              </w:r>
              <w:proofErr w:type="spellStart"/>
              <w:r>
                <w:rPr>
                  <w:lang w:val="en-GB"/>
                </w:rPr>
                <w:t>rvd</w:t>
              </w:r>
              <w:proofErr w:type="spellEnd"/>
              <w:r>
                <w:rPr>
                  <w:lang w:val="en-GB"/>
                </w:rPr>
                <w:t>’ or ‘shunt’).</w:t>
              </w:r>
            </w:ins>
          </w:p>
        </w:tc>
      </w:tr>
      <w:tr w:rsidR="008B6C92" w:rsidTr="00C17B2C">
        <w:trPr>
          <w:ins w:id="577" w:author="smaslan" w:date="2018-08-10T15:06:00Z"/>
        </w:trPr>
        <w:tc>
          <w:tcPr>
            <w:tcW w:w="1793" w:type="dxa"/>
          </w:tcPr>
          <w:p w:rsidR="008B6C92" w:rsidRDefault="008B6C92" w:rsidP="00371547">
            <w:pPr>
              <w:rPr>
                <w:ins w:id="578" w:author="smaslan" w:date="2018-08-10T15:08:00Z"/>
                <w:lang w:val="en-GB"/>
              </w:rPr>
            </w:pPr>
            <w:proofErr w:type="spellStart"/>
            <w:ins w:id="579" w:author="smaslan" w:date="2018-08-10T15:07:00Z">
              <w:r>
                <w:rPr>
                  <w:lang w:val="en-GB"/>
                </w:rPr>
                <w:t>tr_</w:t>
              </w:r>
            </w:ins>
            <w:ins w:id="580" w:author="smaslan" w:date="2018-08-10T15:08:00Z">
              <w:r>
                <w:rPr>
                  <w:lang w:val="en-GB"/>
                </w:rPr>
                <w:t>gain</w:t>
              </w:r>
              <w:proofErr w:type="spellEnd"/>
            </w:ins>
          </w:p>
          <w:p w:rsidR="008B6C92" w:rsidRDefault="008B6C92" w:rsidP="00371547">
            <w:pPr>
              <w:rPr>
                <w:ins w:id="581" w:author="smaslan" w:date="2018-08-10T15:08:00Z"/>
                <w:lang w:val="en-GB"/>
              </w:rPr>
            </w:pPr>
            <w:proofErr w:type="spellStart"/>
            <w:ins w:id="582" w:author="smaslan" w:date="2018-08-10T15:08:00Z">
              <w:r>
                <w:rPr>
                  <w:lang w:val="en-GB"/>
                </w:rPr>
                <w:t>tr_gain_f</w:t>
              </w:r>
              <w:proofErr w:type="spellEnd"/>
            </w:ins>
          </w:p>
          <w:p w:rsidR="008B6C92" w:rsidRDefault="008B6C92" w:rsidP="00371547">
            <w:pPr>
              <w:rPr>
                <w:ins w:id="583" w:author="smaslan" w:date="2018-08-10T15:06:00Z"/>
                <w:lang w:val="en-GB"/>
              </w:rPr>
            </w:pPr>
            <w:proofErr w:type="spellStart"/>
            <w:ins w:id="584" w:author="smaslan" w:date="2018-08-10T15:08:00Z">
              <w:r>
                <w:rPr>
                  <w:lang w:val="en-GB"/>
                </w:rPr>
                <w:lastRenderedPageBreak/>
                <w:t>tr_gain_a</w:t>
              </w:r>
            </w:ins>
            <w:proofErr w:type="spellEnd"/>
          </w:p>
        </w:tc>
        <w:tc>
          <w:tcPr>
            <w:tcW w:w="1088" w:type="dxa"/>
          </w:tcPr>
          <w:p w:rsidR="008B6C92" w:rsidRDefault="008B6C92" w:rsidP="00371547">
            <w:pPr>
              <w:rPr>
                <w:ins w:id="585" w:author="smaslan" w:date="2018-08-10T15:08:00Z"/>
                <w:lang w:val="en-GB"/>
              </w:rPr>
            </w:pPr>
            <w:ins w:id="586" w:author="smaslan" w:date="2018-08-10T15:08:00Z">
              <w:r>
                <w:rPr>
                  <w:lang w:val="en-GB"/>
                </w:rPr>
                <w:lastRenderedPageBreak/>
                <w:t>1</w:t>
              </w:r>
            </w:ins>
          </w:p>
          <w:p w:rsidR="008B6C92" w:rsidRDefault="008B6C92" w:rsidP="00371547">
            <w:pPr>
              <w:rPr>
                <w:ins w:id="587" w:author="smaslan" w:date="2018-08-10T15:08:00Z"/>
                <w:lang w:val="en-GB"/>
              </w:rPr>
            </w:pPr>
            <w:ins w:id="588" w:author="smaslan" w:date="2018-08-10T15:08:00Z">
              <w:r>
                <w:rPr>
                  <w:lang w:val="en-GB"/>
                </w:rPr>
                <w:t>[]</w:t>
              </w:r>
            </w:ins>
          </w:p>
          <w:p w:rsidR="008B6C92" w:rsidRDefault="008B6C92" w:rsidP="00371547">
            <w:pPr>
              <w:rPr>
                <w:ins w:id="589" w:author="smaslan" w:date="2018-08-10T15:06:00Z"/>
                <w:lang w:val="en-GB"/>
              </w:rPr>
            </w:pPr>
            <w:ins w:id="590" w:author="smaslan" w:date="2018-08-10T15:08:00Z">
              <w:r>
                <w:rPr>
                  <w:lang w:val="en-GB"/>
                </w:rPr>
                <w:lastRenderedPageBreak/>
                <w:t>[]</w:t>
              </w:r>
            </w:ins>
          </w:p>
        </w:tc>
        <w:tc>
          <w:tcPr>
            <w:tcW w:w="1375" w:type="dxa"/>
          </w:tcPr>
          <w:p w:rsidR="008B6C92" w:rsidRDefault="008B6C92" w:rsidP="00371547">
            <w:pPr>
              <w:rPr>
                <w:ins w:id="591" w:author="smaslan" w:date="2018-08-10T15:08:00Z"/>
                <w:lang w:val="en-GB"/>
              </w:rPr>
            </w:pPr>
            <w:ins w:id="592" w:author="smaslan" w:date="2018-08-10T15:08:00Z">
              <w:r>
                <w:rPr>
                  <w:lang w:val="en-GB"/>
                </w:rPr>
                <w:lastRenderedPageBreak/>
                <w:t>Yes</w:t>
              </w:r>
            </w:ins>
          </w:p>
          <w:p w:rsidR="008B6C92" w:rsidRDefault="008B6C92" w:rsidP="00371547">
            <w:pPr>
              <w:rPr>
                <w:ins w:id="593" w:author="smaslan" w:date="2018-08-10T15:09:00Z"/>
                <w:lang w:val="en-GB"/>
              </w:rPr>
            </w:pPr>
            <w:ins w:id="594" w:author="smaslan" w:date="2018-08-10T15:09:00Z">
              <w:r>
                <w:rPr>
                  <w:lang w:val="en-GB"/>
                </w:rPr>
                <w:t>No</w:t>
              </w:r>
            </w:ins>
          </w:p>
          <w:p w:rsidR="008B6C92" w:rsidRDefault="008B6C92" w:rsidP="00371547">
            <w:pPr>
              <w:rPr>
                <w:ins w:id="595" w:author="smaslan" w:date="2018-08-10T15:06:00Z"/>
                <w:lang w:val="en-GB"/>
              </w:rPr>
            </w:pPr>
            <w:ins w:id="596" w:author="smaslan" w:date="2018-08-10T15:09:00Z">
              <w:r>
                <w:rPr>
                  <w:lang w:val="en-GB"/>
                </w:rPr>
                <w:lastRenderedPageBreak/>
                <w:t>No</w:t>
              </w:r>
            </w:ins>
          </w:p>
        </w:tc>
        <w:tc>
          <w:tcPr>
            <w:tcW w:w="5032" w:type="dxa"/>
          </w:tcPr>
          <w:p w:rsidR="008B6C92" w:rsidRDefault="008B6C92" w:rsidP="008B6C92">
            <w:pPr>
              <w:rPr>
                <w:ins w:id="597" w:author="smaslan" w:date="2018-08-10T15:06:00Z"/>
                <w:lang w:val="en-GB"/>
              </w:rPr>
            </w:pPr>
            <w:ins w:id="598" w:author="smaslan" w:date="2018-08-10T15:09:00Z">
              <w:r>
                <w:rPr>
                  <w:lang w:val="en-GB"/>
                </w:rPr>
                <w:lastRenderedPageBreak/>
                <w:t>Transducer gain correction 2D table (multiplicative).</w:t>
              </w:r>
            </w:ins>
          </w:p>
        </w:tc>
      </w:tr>
      <w:tr w:rsidR="008B6C92" w:rsidTr="00C17B2C">
        <w:trPr>
          <w:ins w:id="599" w:author="smaslan" w:date="2018-08-10T15:09:00Z"/>
        </w:trPr>
        <w:tc>
          <w:tcPr>
            <w:tcW w:w="1793" w:type="dxa"/>
          </w:tcPr>
          <w:p w:rsidR="008B6C92" w:rsidRDefault="008B6C92" w:rsidP="00371547">
            <w:pPr>
              <w:rPr>
                <w:ins w:id="600" w:author="smaslan" w:date="2018-08-10T15:09:00Z"/>
                <w:lang w:val="en-GB"/>
              </w:rPr>
            </w:pPr>
            <w:proofErr w:type="spellStart"/>
            <w:ins w:id="601" w:author="smaslan" w:date="2018-08-10T15:09:00Z">
              <w:r>
                <w:rPr>
                  <w:lang w:val="en-GB"/>
                </w:rPr>
                <w:lastRenderedPageBreak/>
                <w:t>tr_phi</w:t>
              </w:r>
              <w:proofErr w:type="spellEnd"/>
            </w:ins>
          </w:p>
          <w:p w:rsidR="008B6C92" w:rsidRDefault="008B6C92" w:rsidP="00371547">
            <w:pPr>
              <w:rPr>
                <w:ins w:id="602" w:author="smaslan" w:date="2018-08-10T15:09:00Z"/>
                <w:lang w:val="en-GB"/>
              </w:rPr>
            </w:pPr>
            <w:proofErr w:type="spellStart"/>
            <w:ins w:id="603" w:author="smaslan" w:date="2018-08-10T15:09:00Z">
              <w:r>
                <w:rPr>
                  <w:lang w:val="en-GB"/>
                </w:rPr>
                <w:t>tr_phi_f</w:t>
              </w:r>
              <w:proofErr w:type="spellEnd"/>
            </w:ins>
          </w:p>
          <w:p w:rsidR="008B6C92" w:rsidRDefault="008B6C92" w:rsidP="00371547">
            <w:pPr>
              <w:rPr>
                <w:ins w:id="604" w:author="smaslan" w:date="2018-08-10T15:09:00Z"/>
                <w:lang w:val="en-GB"/>
              </w:rPr>
            </w:pPr>
            <w:proofErr w:type="spellStart"/>
            <w:ins w:id="605" w:author="smaslan" w:date="2018-08-10T15:09:00Z">
              <w:r>
                <w:rPr>
                  <w:lang w:val="en-GB"/>
                </w:rPr>
                <w:t>tr_phi_a</w:t>
              </w:r>
              <w:proofErr w:type="spellEnd"/>
            </w:ins>
          </w:p>
        </w:tc>
        <w:tc>
          <w:tcPr>
            <w:tcW w:w="1088" w:type="dxa"/>
          </w:tcPr>
          <w:p w:rsidR="008B6C92" w:rsidRDefault="008B6C92" w:rsidP="00371547">
            <w:pPr>
              <w:rPr>
                <w:ins w:id="606" w:author="smaslan" w:date="2018-08-10T15:09:00Z"/>
                <w:lang w:val="en-GB"/>
              </w:rPr>
            </w:pPr>
            <w:ins w:id="607" w:author="smaslan" w:date="2018-08-10T15:09:00Z">
              <w:r>
                <w:rPr>
                  <w:lang w:val="en-GB"/>
                </w:rPr>
                <w:t>0</w:t>
              </w:r>
            </w:ins>
          </w:p>
          <w:p w:rsidR="008B6C92" w:rsidRDefault="008B6C92" w:rsidP="00371547">
            <w:pPr>
              <w:rPr>
                <w:ins w:id="608" w:author="smaslan" w:date="2018-08-10T15:09:00Z"/>
                <w:lang w:val="en-GB"/>
              </w:rPr>
            </w:pPr>
            <w:ins w:id="609" w:author="smaslan" w:date="2018-08-10T15:09:00Z">
              <w:r>
                <w:rPr>
                  <w:lang w:val="en-GB"/>
                </w:rPr>
                <w:t>[]</w:t>
              </w:r>
            </w:ins>
          </w:p>
          <w:p w:rsidR="008B6C92" w:rsidRDefault="008B6C92" w:rsidP="00371547">
            <w:pPr>
              <w:rPr>
                <w:ins w:id="610" w:author="smaslan" w:date="2018-08-10T15:09:00Z"/>
                <w:lang w:val="en-GB"/>
              </w:rPr>
            </w:pPr>
            <w:ins w:id="611" w:author="smaslan" w:date="2018-08-10T15:09:00Z">
              <w:r>
                <w:rPr>
                  <w:lang w:val="en-GB"/>
                </w:rPr>
                <w:t>[]</w:t>
              </w:r>
            </w:ins>
          </w:p>
        </w:tc>
        <w:tc>
          <w:tcPr>
            <w:tcW w:w="1375" w:type="dxa"/>
          </w:tcPr>
          <w:p w:rsidR="008B6C92" w:rsidRDefault="008B6C92" w:rsidP="00371547">
            <w:pPr>
              <w:rPr>
                <w:ins w:id="612" w:author="smaslan" w:date="2018-08-10T15:09:00Z"/>
                <w:lang w:val="en-GB"/>
              </w:rPr>
            </w:pPr>
            <w:ins w:id="613" w:author="smaslan" w:date="2018-08-10T15:10:00Z">
              <w:r>
                <w:rPr>
                  <w:lang w:val="en-GB"/>
                </w:rPr>
                <w:t>Y</w:t>
              </w:r>
            </w:ins>
            <w:ins w:id="614" w:author="smaslan" w:date="2018-08-10T15:09:00Z">
              <w:r>
                <w:rPr>
                  <w:lang w:val="en-GB"/>
                </w:rPr>
                <w:t>es</w:t>
              </w:r>
            </w:ins>
          </w:p>
          <w:p w:rsidR="008B6C92" w:rsidRDefault="008B6C92" w:rsidP="00371547">
            <w:pPr>
              <w:rPr>
                <w:ins w:id="615" w:author="smaslan" w:date="2018-08-10T15:10:00Z"/>
                <w:lang w:val="en-GB"/>
              </w:rPr>
            </w:pPr>
            <w:ins w:id="616" w:author="smaslan" w:date="2018-08-10T15:10:00Z">
              <w:r>
                <w:rPr>
                  <w:lang w:val="en-GB"/>
                </w:rPr>
                <w:t>No</w:t>
              </w:r>
            </w:ins>
          </w:p>
          <w:p w:rsidR="008B6C92" w:rsidRDefault="008B6C92" w:rsidP="008B6C92">
            <w:pPr>
              <w:rPr>
                <w:ins w:id="617" w:author="smaslan" w:date="2018-08-10T15:09:00Z"/>
                <w:lang w:val="en-GB"/>
              </w:rPr>
              <w:pPrChange w:id="618" w:author="smaslan" w:date="2018-08-10T15:10:00Z">
                <w:pPr/>
              </w:pPrChange>
            </w:pPr>
            <w:ins w:id="619" w:author="smaslan" w:date="2018-08-10T15:10:00Z">
              <w:r>
                <w:rPr>
                  <w:lang w:val="en-GB"/>
                </w:rPr>
                <w:t>No</w:t>
              </w:r>
            </w:ins>
          </w:p>
        </w:tc>
        <w:tc>
          <w:tcPr>
            <w:tcW w:w="5032" w:type="dxa"/>
          </w:tcPr>
          <w:p w:rsidR="008B6C92" w:rsidRDefault="008B6C92" w:rsidP="008B6C92">
            <w:pPr>
              <w:rPr>
                <w:ins w:id="620" w:author="smaslan" w:date="2018-08-10T15:09:00Z"/>
                <w:lang w:val="en-GB"/>
              </w:rPr>
            </w:pPr>
            <w:ins w:id="621" w:author="smaslan" w:date="2018-08-10T15:10:00Z">
              <w:r>
                <w:rPr>
                  <w:lang w:val="en-GB"/>
                </w:rPr>
                <w:t>Transducer phase correction 2D table (additive).</w:t>
              </w:r>
            </w:ins>
          </w:p>
        </w:tc>
      </w:tr>
      <w:tr w:rsidR="008B6C92" w:rsidTr="00C17B2C">
        <w:trPr>
          <w:ins w:id="622" w:author="smaslan" w:date="2018-08-10T15:10:00Z"/>
        </w:trPr>
        <w:tc>
          <w:tcPr>
            <w:tcW w:w="1793" w:type="dxa"/>
          </w:tcPr>
          <w:p w:rsidR="008B6C92" w:rsidRDefault="008B6C92" w:rsidP="00371547">
            <w:pPr>
              <w:rPr>
                <w:ins w:id="623" w:author="smaslan" w:date="2018-08-10T15:10:00Z"/>
                <w:lang w:val="en-GB"/>
              </w:rPr>
            </w:pPr>
            <w:proofErr w:type="spellStart"/>
            <w:ins w:id="624" w:author="smaslan" w:date="2018-08-10T15:10:00Z">
              <w:r>
                <w:rPr>
                  <w:lang w:val="en-GB"/>
                </w:rPr>
                <w:t>tr_Zlo_Rp</w:t>
              </w:r>
              <w:proofErr w:type="spellEnd"/>
            </w:ins>
          </w:p>
          <w:p w:rsidR="008B6C92" w:rsidRDefault="008B6C92" w:rsidP="00371547">
            <w:pPr>
              <w:rPr>
                <w:ins w:id="625" w:author="smaslan" w:date="2018-08-10T15:10:00Z"/>
                <w:lang w:val="en-GB"/>
              </w:rPr>
            </w:pPr>
            <w:proofErr w:type="spellStart"/>
            <w:ins w:id="626" w:author="smaslan" w:date="2018-08-10T15:10:00Z">
              <w:r>
                <w:rPr>
                  <w:lang w:val="en-GB"/>
                </w:rPr>
                <w:t>tr_Zlo_Cp</w:t>
              </w:r>
              <w:proofErr w:type="spellEnd"/>
            </w:ins>
          </w:p>
          <w:p w:rsidR="008B6C92" w:rsidRDefault="008B6C92" w:rsidP="00371547">
            <w:pPr>
              <w:rPr>
                <w:ins w:id="627" w:author="smaslan" w:date="2018-08-10T15:10:00Z"/>
                <w:lang w:val="en-GB"/>
              </w:rPr>
            </w:pPr>
            <w:proofErr w:type="spellStart"/>
            <w:ins w:id="628" w:author="smaslan" w:date="2018-08-10T15:10:00Z">
              <w:r>
                <w:rPr>
                  <w:lang w:val="en-GB"/>
                </w:rPr>
                <w:t>tr_Zlo_f</w:t>
              </w:r>
              <w:proofErr w:type="spellEnd"/>
            </w:ins>
          </w:p>
        </w:tc>
        <w:tc>
          <w:tcPr>
            <w:tcW w:w="1088" w:type="dxa"/>
          </w:tcPr>
          <w:p w:rsidR="008B6C92" w:rsidRDefault="008B6C92" w:rsidP="00371547">
            <w:pPr>
              <w:rPr>
                <w:ins w:id="629" w:author="smaslan" w:date="2018-08-10T15:11:00Z"/>
                <w:lang w:val="en-GB"/>
              </w:rPr>
            </w:pPr>
            <w:ins w:id="630" w:author="smaslan" w:date="2018-08-10T15:11:00Z">
              <w:r>
                <w:rPr>
                  <w:lang w:val="en-GB"/>
                </w:rPr>
                <w:t>1e3</w:t>
              </w:r>
            </w:ins>
          </w:p>
          <w:p w:rsidR="008B6C92" w:rsidRDefault="008B6C92" w:rsidP="00371547">
            <w:pPr>
              <w:rPr>
                <w:ins w:id="631" w:author="smaslan" w:date="2018-08-10T15:11:00Z"/>
                <w:lang w:val="en-GB"/>
              </w:rPr>
            </w:pPr>
            <w:ins w:id="632" w:author="smaslan" w:date="2018-08-10T15:11:00Z">
              <w:r>
                <w:rPr>
                  <w:lang w:val="en-GB"/>
                </w:rPr>
                <w:t>1e-15</w:t>
              </w:r>
            </w:ins>
          </w:p>
          <w:p w:rsidR="008B6C92" w:rsidRDefault="008B6C92" w:rsidP="00371547">
            <w:pPr>
              <w:rPr>
                <w:ins w:id="633" w:author="smaslan" w:date="2018-08-10T15:10:00Z"/>
                <w:lang w:val="en-GB"/>
              </w:rPr>
            </w:pPr>
            <w:ins w:id="634" w:author="smaslan" w:date="2018-08-10T15:11:00Z">
              <w:r>
                <w:rPr>
                  <w:lang w:val="en-GB"/>
                </w:rPr>
                <w:t>[]</w:t>
              </w:r>
            </w:ins>
          </w:p>
        </w:tc>
        <w:tc>
          <w:tcPr>
            <w:tcW w:w="1375" w:type="dxa"/>
          </w:tcPr>
          <w:p w:rsidR="008B6C92" w:rsidRDefault="008B6C92" w:rsidP="00371547">
            <w:pPr>
              <w:rPr>
                <w:ins w:id="635" w:author="smaslan" w:date="2018-08-10T15:11:00Z"/>
                <w:lang w:val="en-GB"/>
              </w:rPr>
            </w:pPr>
            <w:ins w:id="636" w:author="smaslan" w:date="2018-08-10T15:11:00Z">
              <w:r>
                <w:rPr>
                  <w:lang w:val="en-GB"/>
                </w:rPr>
                <w:t>Yes</w:t>
              </w:r>
            </w:ins>
          </w:p>
          <w:p w:rsidR="008B6C92" w:rsidRDefault="008B6C92" w:rsidP="00371547">
            <w:pPr>
              <w:rPr>
                <w:ins w:id="637" w:author="smaslan" w:date="2018-08-10T15:11:00Z"/>
                <w:lang w:val="en-GB"/>
              </w:rPr>
            </w:pPr>
            <w:ins w:id="638" w:author="smaslan" w:date="2018-08-10T15:11:00Z">
              <w:r>
                <w:rPr>
                  <w:lang w:val="en-GB"/>
                </w:rPr>
                <w:t>Yes</w:t>
              </w:r>
            </w:ins>
          </w:p>
          <w:p w:rsidR="008B6C92" w:rsidRDefault="008B6C92" w:rsidP="00371547">
            <w:pPr>
              <w:rPr>
                <w:ins w:id="639" w:author="smaslan" w:date="2018-08-10T15:10:00Z"/>
                <w:lang w:val="en-GB"/>
              </w:rPr>
            </w:pPr>
            <w:ins w:id="640" w:author="smaslan" w:date="2018-08-10T15:11:00Z">
              <w:r>
                <w:rPr>
                  <w:lang w:val="en-GB"/>
                </w:rPr>
                <w:t>No</w:t>
              </w:r>
            </w:ins>
          </w:p>
        </w:tc>
        <w:tc>
          <w:tcPr>
            <w:tcW w:w="5032" w:type="dxa"/>
          </w:tcPr>
          <w:p w:rsidR="008B6C92" w:rsidRDefault="008B6C92" w:rsidP="008B6C92">
            <w:pPr>
              <w:rPr>
                <w:ins w:id="641" w:author="smaslan" w:date="2018-08-10T15:10:00Z"/>
                <w:lang w:val="en-GB"/>
              </w:rPr>
              <w:pPrChange w:id="642" w:author="smaslan" w:date="2018-08-10T15:11:00Z">
                <w:pPr/>
              </w:pPrChange>
            </w:pPr>
            <w:ins w:id="643" w:author="smaslan" w:date="2018-08-10T15:11:00Z">
              <w:r>
                <w:rPr>
                  <w:lang w:val="en-GB"/>
                </w:rPr>
                <w:t>RVD transducer low-side impedance</w:t>
              </w:r>
            </w:ins>
            <w:ins w:id="644" w:author="smaslan" w:date="2018-08-10T15:14:00Z">
              <w:r w:rsidR="00C17B2C">
                <w:rPr>
                  <w:lang w:val="en-GB"/>
                </w:rPr>
                <w:t xml:space="preserve"> 1D table</w:t>
              </w:r>
            </w:ins>
            <w:ins w:id="645" w:author="smaslan" w:date="2018-08-10T15:11:00Z">
              <w:r>
                <w:rPr>
                  <w:lang w:val="en-GB"/>
                </w:rPr>
                <w:t xml:space="preserve">. Note this </w:t>
              </w:r>
            </w:ins>
            <w:ins w:id="646" w:author="smaslan" w:date="2018-08-10T15:12:00Z">
              <w:r>
                <w:rPr>
                  <w:lang w:val="en-GB"/>
                </w:rPr>
                <w:t xml:space="preserve">is related to loading correction and it </w:t>
              </w:r>
            </w:ins>
            <w:ins w:id="647" w:author="smaslan" w:date="2018-08-10T15:11:00Z">
              <w:r>
                <w:rPr>
                  <w:lang w:val="en-GB"/>
                </w:rPr>
                <w:t xml:space="preserve">has effect only for RVD transducer and will work only if </w:t>
              </w:r>
            </w:ins>
            <w:ins w:id="648" w:author="smaslan" w:date="2018-08-10T15:12:00Z">
              <w:r>
                <w:rPr>
                  <w:lang w:val="en-GB"/>
                </w:rPr>
                <w:t>‘</w:t>
              </w:r>
            </w:ins>
            <w:proofErr w:type="spellStart"/>
            <w:ins w:id="649" w:author="smaslan" w:date="2018-08-10T15:11:00Z">
              <w:r>
                <w:rPr>
                  <w:lang w:val="en-GB"/>
                </w:rPr>
                <w:t>adc_Yin</w:t>
              </w:r>
            </w:ins>
            <w:proofErr w:type="spellEnd"/>
            <w:ins w:id="650" w:author="smaslan" w:date="2018-08-10T15:12:00Z">
              <w:r>
                <w:rPr>
                  <w:lang w:val="en-GB"/>
                </w:rPr>
                <w:t>’ is defined as well.</w:t>
              </w:r>
            </w:ins>
          </w:p>
        </w:tc>
      </w:tr>
      <w:tr w:rsidR="008B6C92" w:rsidTr="00C17B2C">
        <w:trPr>
          <w:ins w:id="651" w:author="smaslan" w:date="2018-08-10T15:12:00Z"/>
        </w:trPr>
        <w:tc>
          <w:tcPr>
            <w:tcW w:w="1793" w:type="dxa"/>
          </w:tcPr>
          <w:p w:rsidR="008B6C92" w:rsidRDefault="008B6C92" w:rsidP="00371547">
            <w:pPr>
              <w:rPr>
                <w:ins w:id="652" w:author="smaslan" w:date="2018-08-10T15:13:00Z"/>
                <w:lang w:val="en-GB"/>
              </w:rPr>
            </w:pPr>
            <w:proofErr w:type="spellStart"/>
            <w:ins w:id="653" w:author="smaslan" w:date="2018-08-10T15:12:00Z">
              <w:r>
                <w:rPr>
                  <w:lang w:val="en-GB"/>
                </w:rPr>
                <w:t>tr_Zca_Rs</w:t>
              </w:r>
            </w:ins>
            <w:proofErr w:type="spellEnd"/>
          </w:p>
          <w:p w:rsidR="008B6C92" w:rsidRDefault="008B6C92" w:rsidP="00371547">
            <w:pPr>
              <w:rPr>
                <w:ins w:id="654" w:author="smaslan" w:date="2018-08-10T15:13:00Z"/>
                <w:lang w:val="en-GB"/>
              </w:rPr>
            </w:pPr>
            <w:proofErr w:type="spellStart"/>
            <w:ins w:id="655" w:author="smaslan" w:date="2018-08-10T15:13:00Z">
              <w:r>
                <w:rPr>
                  <w:lang w:val="en-GB"/>
                </w:rPr>
                <w:t>tr_Zca_Ls</w:t>
              </w:r>
              <w:proofErr w:type="spellEnd"/>
            </w:ins>
          </w:p>
          <w:p w:rsidR="008B6C92" w:rsidRDefault="008B6C92" w:rsidP="00371547">
            <w:pPr>
              <w:rPr>
                <w:ins w:id="656" w:author="smaslan" w:date="2018-08-10T15:12:00Z"/>
                <w:lang w:val="en-GB"/>
              </w:rPr>
            </w:pPr>
            <w:proofErr w:type="spellStart"/>
            <w:ins w:id="657" w:author="smaslan" w:date="2018-08-10T15:13:00Z">
              <w:r>
                <w:rPr>
                  <w:lang w:val="en-GB"/>
                </w:rPr>
                <w:t>tr_Zca_f</w:t>
              </w:r>
            </w:ins>
            <w:proofErr w:type="spellEnd"/>
          </w:p>
        </w:tc>
        <w:tc>
          <w:tcPr>
            <w:tcW w:w="1088" w:type="dxa"/>
          </w:tcPr>
          <w:p w:rsidR="008B6C92" w:rsidRDefault="008B6C92" w:rsidP="00371547">
            <w:pPr>
              <w:rPr>
                <w:ins w:id="658" w:author="smaslan" w:date="2018-08-10T15:13:00Z"/>
                <w:lang w:val="en-GB"/>
              </w:rPr>
            </w:pPr>
            <w:ins w:id="659" w:author="smaslan" w:date="2018-08-10T15:13:00Z">
              <w:r>
                <w:rPr>
                  <w:lang w:val="en-GB"/>
                </w:rPr>
                <w:t>1e-9</w:t>
              </w:r>
            </w:ins>
          </w:p>
          <w:p w:rsidR="008B6C92" w:rsidRDefault="008B6C92" w:rsidP="00371547">
            <w:pPr>
              <w:rPr>
                <w:ins w:id="660" w:author="smaslan" w:date="2018-08-10T15:13:00Z"/>
                <w:lang w:val="en-GB"/>
              </w:rPr>
            </w:pPr>
            <w:ins w:id="661" w:author="smaslan" w:date="2018-08-10T15:13:00Z">
              <w:r>
                <w:rPr>
                  <w:lang w:val="en-GB"/>
                </w:rPr>
                <w:t>1e-12</w:t>
              </w:r>
            </w:ins>
          </w:p>
          <w:p w:rsidR="008B6C92" w:rsidRDefault="008B6C92" w:rsidP="00371547">
            <w:pPr>
              <w:rPr>
                <w:ins w:id="662" w:author="smaslan" w:date="2018-08-10T15:12:00Z"/>
                <w:lang w:val="en-GB"/>
              </w:rPr>
            </w:pPr>
            <w:ins w:id="663" w:author="smaslan" w:date="2018-08-10T15:13:00Z">
              <w:r>
                <w:rPr>
                  <w:lang w:val="en-GB"/>
                </w:rPr>
                <w:t>[]</w:t>
              </w:r>
            </w:ins>
          </w:p>
        </w:tc>
        <w:tc>
          <w:tcPr>
            <w:tcW w:w="1375" w:type="dxa"/>
          </w:tcPr>
          <w:p w:rsidR="008B6C92" w:rsidRDefault="008B6C92" w:rsidP="00371547">
            <w:pPr>
              <w:rPr>
                <w:ins w:id="664" w:author="smaslan" w:date="2018-08-10T15:13:00Z"/>
                <w:lang w:val="en-GB"/>
              </w:rPr>
            </w:pPr>
            <w:ins w:id="665" w:author="smaslan" w:date="2018-08-10T15:13:00Z">
              <w:r>
                <w:rPr>
                  <w:lang w:val="en-GB"/>
                </w:rPr>
                <w:t>Yes</w:t>
              </w:r>
            </w:ins>
          </w:p>
          <w:p w:rsidR="008B6C92" w:rsidRDefault="008B6C92" w:rsidP="00371547">
            <w:pPr>
              <w:rPr>
                <w:ins w:id="666" w:author="smaslan" w:date="2018-08-10T15:13:00Z"/>
                <w:lang w:val="en-GB"/>
              </w:rPr>
            </w:pPr>
            <w:ins w:id="667" w:author="smaslan" w:date="2018-08-10T15:13:00Z">
              <w:r>
                <w:rPr>
                  <w:lang w:val="en-GB"/>
                </w:rPr>
                <w:t>Yes</w:t>
              </w:r>
            </w:ins>
          </w:p>
          <w:p w:rsidR="008B6C92" w:rsidRDefault="008B6C92" w:rsidP="00371547">
            <w:pPr>
              <w:rPr>
                <w:ins w:id="668" w:author="smaslan" w:date="2018-08-10T15:12:00Z"/>
                <w:lang w:val="en-GB"/>
              </w:rPr>
            </w:pPr>
            <w:ins w:id="669" w:author="smaslan" w:date="2018-08-10T15:13:00Z">
              <w:r>
                <w:rPr>
                  <w:lang w:val="en-GB"/>
                </w:rPr>
                <w:t>No</w:t>
              </w:r>
            </w:ins>
          </w:p>
        </w:tc>
        <w:tc>
          <w:tcPr>
            <w:tcW w:w="5032" w:type="dxa"/>
          </w:tcPr>
          <w:p w:rsidR="008B6C92" w:rsidRDefault="00C17B2C" w:rsidP="00C17B2C">
            <w:pPr>
              <w:rPr>
                <w:ins w:id="670" w:author="smaslan" w:date="2018-08-10T15:12:00Z"/>
                <w:lang w:val="en-GB"/>
              </w:rPr>
              <w:pPrChange w:id="671" w:author="smaslan" w:date="2018-08-10T15:14:00Z">
                <w:pPr/>
              </w:pPrChange>
            </w:pPr>
            <w:ins w:id="672" w:author="smaslan" w:date="2018-08-10T15:13:00Z">
              <w:r>
                <w:rPr>
                  <w:lang w:val="en-GB"/>
                </w:rPr>
                <w:t>Loading corrections: Transducer high side terminal series impedance</w:t>
              </w:r>
            </w:ins>
            <w:ins w:id="673" w:author="smaslan" w:date="2018-08-10T15:14:00Z">
              <w:r>
                <w:rPr>
                  <w:lang w:val="en-GB"/>
                </w:rPr>
                <w:t xml:space="preserve"> 1D table.</w:t>
              </w:r>
            </w:ins>
          </w:p>
        </w:tc>
      </w:tr>
      <w:tr w:rsidR="00C17B2C" w:rsidTr="00C17B2C">
        <w:trPr>
          <w:ins w:id="674" w:author="smaslan" w:date="2018-08-10T15:14:00Z"/>
        </w:trPr>
        <w:tc>
          <w:tcPr>
            <w:tcW w:w="1793" w:type="dxa"/>
          </w:tcPr>
          <w:p w:rsidR="00C17B2C" w:rsidRDefault="00C17B2C" w:rsidP="00265241">
            <w:pPr>
              <w:rPr>
                <w:ins w:id="675" w:author="smaslan" w:date="2018-08-10T15:15:00Z"/>
                <w:lang w:val="en-GB"/>
              </w:rPr>
            </w:pPr>
            <w:proofErr w:type="spellStart"/>
            <w:ins w:id="676" w:author="smaslan" w:date="2018-08-10T15:15:00Z">
              <w:r>
                <w:rPr>
                  <w:lang w:val="en-GB"/>
                </w:rPr>
                <w:t>tr_Zcal_Rs</w:t>
              </w:r>
              <w:proofErr w:type="spellEnd"/>
            </w:ins>
          </w:p>
          <w:p w:rsidR="00C17B2C" w:rsidRDefault="00C17B2C" w:rsidP="00265241">
            <w:pPr>
              <w:rPr>
                <w:ins w:id="677" w:author="smaslan" w:date="2018-08-10T15:15:00Z"/>
                <w:lang w:val="en-GB"/>
              </w:rPr>
            </w:pPr>
            <w:proofErr w:type="spellStart"/>
            <w:ins w:id="678" w:author="smaslan" w:date="2018-08-10T15:15:00Z">
              <w:r>
                <w:rPr>
                  <w:lang w:val="en-GB"/>
                </w:rPr>
                <w:t>tr_Zcal_Ls</w:t>
              </w:r>
              <w:proofErr w:type="spellEnd"/>
            </w:ins>
          </w:p>
          <w:p w:rsidR="00C17B2C" w:rsidRDefault="00C17B2C" w:rsidP="00371547">
            <w:pPr>
              <w:rPr>
                <w:ins w:id="679" w:author="smaslan" w:date="2018-08-10T15:14:00Z"/>
                <w:lang w:val="en-GB"/>
              </w:rPr>
            </w:pPr>
            <w:proofErr w:type="spellStart"/>
            <w:ins w:id="680" w:author="smaslan" w:date="2018-08-10T15:15:00Z">
              <w:r>
                <w:rPr>
                  <w:lang w:val="en-GB"/>
                </w:rPr>
                <w:t>tr_Zcal_f</w:t>
              </w:r>
            </w:ins>
            <w:proofErr w:type="spellEnd"/>
          </w:p>
        </w:tc>
        <w:tc>
          <w:tcPr>
            <w:tcW w:w="1088" w:type="dxa"/>
          </w:tcPr>
          <w:p w:rsidR="00C17B2C" w:rsidRDefault="00C17B2C" w:rsidP="00265241">
            <w:pPr>
              <w:rPr>
                <w:ins w:id="681" w:author="smaslan" w:date="2018-08-10T15:15:00Z"/>
                <w:lang w:val="en-GB"/>
              </w:rPr>
            </w:pPr>
            <w:ins w:id="682" w:author="smaslan" w:date="2018-08-10T15:15:00Z">
              <w:r>
                <w:rPr>
                  <w:lang w:val="en-GB"/>
                </w:rPr>
                <w:t>1e-9</w:t>
              </w:r>
            </w:ins>
          </w:p>
          <w:p w:rsidR="00C17B2C" w:rsidRDefault="00C17B2C" w:rsidP="00265241">
            <w:pPr>
              <w:rPr>
                <w:ins w:id="683" w:author="smaslan" w:date="2018-08-10T15:15:00Z"/>
                <w:lang w:val="en-GB"/>
              </w:rPr>
            </w:pPr>
            <w:ins w:id="684" w:author="smaslan" w:date="2018-08-10T15:15:00Z">
              <w:r>
                <w:rPr>
                  <w:lang w:val="en-GB"/>
                </w:rPr>
                <w:t>1e-12</w:t>
              </w:r>
            </w:ins>
          </w:p>
          <w:p w:rsidR="00C17B2C" w:rsidRDefault="00C17B2C" w:rsidP="00371547">
            <w:pPr>
              <w:rPr>
                <w:ins w:id="685" w:author="smaslan" w:date="2018-08-10T15:14:00Z"/>
                <w:lang w:val="en-GB"/>
              </w:rPr>
            </w:pPr>
            <w:ins w:id="686" w:author="smaslan" w:date="2018-08-10T15:15:00Z">
              <w:r>
                <w:rPr>
                  <w:lang w:val="en-GB"/>
                </w:rPr>
                <w:t>[]</w:t>
              </w:r>
            </w:ins>
          </w:p>
        </w:tc>
        <w:tc>
          <w:tcPr>
            <w:tcW w:w="1375" w:type="dxa"/>
          </w:tcPr>
          <w:p w:rsidR="00C17B2C" w:rsidRDefault="00C17B2C" w:rsidP="00265241">
            <w:pPr>
              <w:rPr>
                <w:ins w:id="687" w:author="smaslan" w:date="2018-08-10T15:15:00Z"/>
                <w:lang w:val="en-GB"/>
              </w:rPr>
            </w:pPr>
            <w:ins w:id="688" w:author="smaslan" w:date="2018-08-10T15:15:00Z">
              <w:r>
                <w:rPr>
                  <w:lang w:val="en-GB"/>
                </w:rPr>
                <w:t>Yes</w:t>
              </w:r>
            </w:ins>
          </w:p>
          <w:p w:rsidR="00C17B2C" w:rsidRDefault="00C17B2C" w:rsidP="00265241">
            <w:pPr>
              <w:rPr>
                <w:ins w:id="689" w:author="smaslan" w:date="2018-08-10T15:15:00Z"/>
                <w:lang w:val="en-GB"/>
              </w:rPr>
            </w:pPr>
            <w:ins w:id="690" w:author="smaslan" w:date="2018-08-10T15:15:00Z">
              <w:r>
                <w:rPr>
                  <w:lang w:val="en-GB"/>
                </w:rPr>
                <w:t>Yes</w:t>
              </w:r>
            </w:ins>
          </w:p>
          <w:p w:rsidR="00C17B2C" w:rsidRDefault="00C17B2C" w:rsidP="00371547">
            <w:pPr>
              <w:rPr>
                <w:ins w:id="691" w:author="smaslan" w:date="2018-08-10T15:14:00Z"/>
                <w:lang w:val="en-GB"/>
              </w:rPr>
            </w:pPr>
            <w:ins w:id="692" w:author="smaslan" w:date="2018-08-10T15:15:00Z">
              <w:r>
                <w:rPr>
                  <w:lang w:val="en-GB"/>
                </w:rPr>
                <w:t>No</w:t>
              </w:r>
            </w:ins>
          </w:p>
        </w:tc>
        <w:tc>
          <w:tcPr>
            <w:tcW w:w="5032" w:type="dxa"/>
          </w:tcPr>
          <w:p w:rsidR="00C17B2C" w:rsidRDefault="00C17B2C" w:rsidP="00C17B2C">
            <w:pPr>
              <w:rPr>
                <w:ins w:id="693" w:author="smaslan" w:date="2018-08-10T15:14:00Z"/>
                <w:lang w:val="en-GB"/>
              </w:rPr>
              <w:pPrChange w:id="694" w:author="smaslan" w:date="2018-08-10T15:15:00Z">
                <w:pPr/>
              </w:pPrChange>
            </w:pPr>
            <w:ins w:id="695" w:author="smaslan" w:date="2018-08-10T15:15:00Z">
              <w:r>
                <w:rPr>
                  <w:lang w:val="en-GB"/>
                </w:rPr>
                <w:t>Loading corrections: Transducer low side terminal series impedance 1D table.</w:t>
              </w:r>
            </w:ins>
          </w:p>
        </w:tc>
      </w:tr>
      <w:tr w:rsidR="00C17B2C" w:rsidTr="00C17B2C">
        <w:trPr>
          <w:ins w:id="696" w:author="smaslan" w:date="2018-08-10T15:15:00Z"/>
        </w:trPr>
        <w:tc>
          <w:tcPr>
            <w:tcW w:w="1793" w:type="dxa"/>
          </w:tcPr>
          <w:p w:rsidR="00C17B2C" w:rsidRDefault="00C17B2C" w:rsidP="00265241">
            <w:pPr>
              <w:rPr>
                <w:ins w:id="697" w:author="smaslan" w:date="2018-08-10T15:15:00Z"/>
                <w:lang w:val="en-GB"/>
              </w:rPr>
            </w:pPr>
            <w:proofErr w:type="spellStart"/>
            <w:ins w:id="698" w:author="smaslan" w:date="2018-08-10T15:15:00Z">
              <w:r>
                <w:rPr>
                  <w:lang w:val="en-GB"/>
                </w:rPr>
                <w:t>tr_Yca_Cp</w:t>
              </w:r>
              <w:proofErr w:type="spellEnd"/>
            </w:ins>
          </w:p>
          <w:p w:rsidR="00C17B2C" w:rsidRDefault="00C17B2C" w:rsidP="00265241">
            <w:pPr>
              <w:rPr>
                <w:ins w:id="699" w:author="smaslan" w:date="2018-08-10T15:15:00Z"/>
                <w:lang w:val="en-GB"/>
              </w:rPr>
            </w:pPr>
            <w:proofErr w:type="spellStart"/>
            <w:ins w:id="700" w:author="smaslan" w:date="2018-08-10T15:15:00Z">
              <w:r>
                <w:rPr>
                  <w:lang w:val="en-GB"/>
                </w:rPr>
                <w:t>tr_Yca_D</w:t>
              </w:r>
              <w:proofErr w:type="spellEnd"/>
            </w:ins>
          </w:p>
          <w:p w:rsidR="00C17B2C" w:rsidRDefault="00C17B2C" w:rsidP="00C17B2C">
            <w:pPr>
              <w:rPr>
                <w:ins w:id="701" w:author="smaslan" w:date="2018-08-10T15:15:00Z"/>
                <w:lang w:val="en-GB"/>
              </w:rPr>
              <w:pPrChange w:id="702" w:author="smaslan" w:date="2018-08-10T15:15:00Z">
                <w:pPr/>
              </w:pPrChange>
            </w:pPr>
            <w:proofErr w:type="spellStart"/>
            <w:ins w:id="703" w:author="smaslan" w:date="2018-08-10T15:15:00Z">
              <w:r>
                <w:rPr>
                  <w:lang w:val="en-GB"/>
                </w:rPr>
                <w:t>tr_Yca_f</w:t>
              </w:r>
              <w:proofErr w:type="spellEnd"/>
            </w:ins>
          </w:p>
        </w:tc>
        <w:tc>
          <w:tcPr>
            <w:tcW w:w="1088" w:type="dxa"/>
          </w:tcPr>
          <w:p w:rsidR="00C17B2C" w:rsidRDefault="00C17B2C" w:rsidP="00265241">
            <w:pPr>
              <w:rPr>
                <w:ins w:id="704" w:author="smaslan" w:date="2018-08-10T15:15:00Z"/>
                <w:lang w:val="en-GB"/>
              </w:rPr>
            </w:pPr>
            <w:ins w:id="705" w:author="smaslan" w:date="2018-08-10T15:15:00Z">
              <w:r>
                <w:rPr>
                  <w:lang w:val="en-GB"/>
                </w:rPr>
                <w:t>1e-</w:t>
              </w:r>
            </w:ins>
            <w:ins w:id="706" w:author="smaslan" w:date="2018-08-10T15:16:00Z">
              <w:r>
                <w:rPr>
                  <w:lang w:val="en-GB"/>
                </w:rPr>
                <w:t>15</w:t>
              </w:r>
            </w:ins>
          </w:p>
          <w:p w:rsidR="00C17B2C" w:rsidRDefault="00C17B2C" w:rsidP="00265241">
            <w:pPr>
              <w:rPr>
                <w:ins w:id="707" w:author="smaslan" w:date="2018-08-10T15:15:00Z"/>
                <w:lang w:val="en-GB"/>
              </w:rPr>
            </w:pPr>
            <w:ins w:id="708" w:author="smaslan" w:date="2018-08-10T15:15:00Z">
              <w:r>
                <w:rPr>
                  <w:lang w:val="en-GB"/>
                </w:rPr>
                <w:t>1e-12</w:t>
              </w:r>
            </w:ins>
          </w:p>
          <w:p w:rsidR="00C17B2C" w:rsidRDefault="00C17B2C" w:rsidP="00265241">
            <w:pPr>
              <w:rPr>
                <w:ins w:id="709" w:author="smaslan" w:date="2018-08-10T15:15:00Z"/>
                <w:lang w:val="en-GB"/>
              </w:rPr>
            </w:pPr>
            <w:ins w:id="710" w:author="smaslan" w:date="2018-08-10T15:15:00Z">
              <w:r>
                <w:rPr>
                  <w:lang w:val="en-GB"/>
                </w:rPr>
                <w:t>[]</w:t>
              </w:r>
            </w:ins>
          </w:p>
        </w:tc>
        <w:tc>
          <w:tcPr>
            <w:tcW w:w="1375" w:type="dxa"/>
          </w:tcPr>
          <w:p w:rsidR="00C17B2C" w:rsidRDefault="00C17B2C" w:rsidP="00265241">
            <w:pPr>
              <w:rPr>
                <w:ins w:id="711" w:author="smaslan" w:date="2018-08-10T15:15:00Z"/>
                <w:lang w:val="en-GB"/>
              </w:rPr>
            </w:pPr>
            <w:ins w:id="712" w:author="smaslan" w:date="2018-08-10T15:15:00Z">
              <w:r>
                <w:rPr>
                  <w:lang w:val="en-GB"/>
                </w:rPr>
                <w:t>Yes</w:t>
              </w:r>
            </w:ins>
          </w:p>
          <w:p w:rsidR="00C17B2C" w:rsidRDefault="00C17B2C" w:rsidP="00265241">
            <w:pPr>
              <w:rPr>
                <w:ins w:id="713" w:author="smaslan" w:date="2018-08-10T15:15:00Z"/>
                <w:lang w:val="en-GB"/>
              </w:rPr>
            </w:pPr>
            <w:ins w:id="714" w:author="smaslan" w:date="2018-08-10T15:15:00Z">
              <w:r>
                <w:rPr>
                  <w:lang w:val="en-GB"/>
                </w:rPr>
                <w:t>Yes</w:t>
              </w:r>
            </w:ins>
          </w:p>
          <w:p w:rsidR="00C17B2C" w:rsidRDefault="00C17B2C" w:rsidP="00265241">
            <w:pPr>
              <w:rPr>
                <w:ins w:id="715" w:author="smaslan" w:date="2018-08-10T15:15:00Z"/>
                <w:lang w:val="en-GB"/>
              </w:rPr>
            </w:pPr>
            <w:ins w:id="716" w:author="smaslan" w:date="2018-08-10T15:15:00Z">
              <w:r>
                <w:rPr>
                  <w:lang w:val="en-GB"/>
                </w:rPr>
                <w:t>No</w:t>
              </w:r>
            </w:ins>
          </w:p>
        </w:tc>
        <w:tc>
          <w:tcPr>
            <w:tcW w:w="5032" w:type="dxa"/>
          </w:tcPr>
          <w:p w:rsidR="00C17B2C" w:rsidRDefault="00C17B2C" w:rsidP="00C17B2C">
            <w:pPr>
              <w:rPr>
                <w:ins w:id="717" w:author="smaslan" w:date="2018-08-10T15:15:00Z"/>
                <w:lang w:val="en-GB"/>
              </w:rPr>
              <w:pPrChange w:id="718" w:author="smaslan" w:date="2018-08-10T15:16:00Z">
                <w:pPr/>
              </w:pPrChange>
            </w:pPr>
            <w:ins w:id="719" w:author="smaslan" w:date="2018-08-10T15:15:00Z">
              <w:r>
                <w:rPr>
                  <w:lang w:val="en-GB"/>
                </w:rPr>
                <w:t xml:space="preserve">Loading corrections: Transducer </w:t>
              </w:r>
            </w:ins>
            <w:ins w:id="720" w:author="smaslan" w:date="2018-08-10T15:16:00Z">
              <w:r>
                <w:rPr>
                  <w:lang w:val="en-GB"/>
                </w:rPr>
                <w:t>output terminals shunting impedance.</w:t>
              </w:r>
            </w:ins>
          </w:p>
        </w:tc>
      </w:tr>
      <w:tr w:rsidR="00C17B2C" w:rsidTr="00C17B2C">
        <w:trPr>
          <w:ins w:id="721" w:author="smaslan" w:date="2018-08-10T15:16:00Z"/>
        </w:trPr>
        <w:tc>
          <w:tcPr>
            <w:tcW w:w="1793" w:type="dxa"/>
          </w:tcPr>
          <w:p w:rsidR="00C17B2C" w:rsidRDefault="00C17B2C" w:rsidP="00265241">
            <w:pPr>
              <w:rPr>
                <w:ins w:id="722" w:author="smaslan" w:date="2018-08-10T15:16:00Z"/>
                <w:lang w:val="en-GB"/>
              </w:rPr>
            </w:pPr>
            <w:proofErr w:type="spellStart"/>
            <w:ins w:id="723" w:author="smaslan" w:date="2018-08-10T15:16:00Z">
              <w:r>
                <w:rPr>
                  <w:lang w:val="en-GB"/>
                </w:rPr>
                <w:t>tr_Zca</w:t>
              </w:r>
            </w:ins>
            <w:ins w:id="724" w:author="smaslan" w:date="2018-08-10T15:17:00Z">
              <w:r>
                <w:rPr>
                  <w:lang w:val="en-GB"/>
                </w:rPr>
                <w:t>m</w:t>
              </w:r>
            </w:ins>
            <w:proofErr w:type="spellEnd"/>
          </w:p>
          <w:p w:rsidR="00C17B2C" w:rsidRDefault="00C17B2C" w:rsidP="00C17B2C">
            <w:pPr>
              <w:rPr>
                <w:ins w:id="725" w:author="smaslan" w:date="2018-08-10T15:16:00Z"/>
                <w:lang w:val="en-GB"/>
              </w:rPr>
              <w:pPrChange w:id="726" w:author="smaslan" w:date="2018-08-10T15:17:00Z">
                <w:pPr/>
              </w:pPrChange>
            </w:pPr>
            <w:proofErr w:type="spellStart"/>
            <w:ins w:id="727" w:author="smaslan" w:date="2018-08-10T15:16:00Z">
              <w:r>
                <w:rPr>
                  <w:lang w:val="en-GB"/>
                </w:rPr>
                <w:t>tr_Zca</w:t>
              </w:r>
            </w:ins>
            <w:ins w:id="728" w:author="smaslan" w:date="2018-08-10T15:17:00Z">
              <w:r>
                <w:rPr>
                  <w:lang w:val="en-GB"/>
                </w:rPr>
                <w:t>m</w:t>
              </w:r>
            </w:ins>
            <w:ins w:id="729" w:author="smaslan" w:date="2018-08-10T15:16:00Z">
              <w:r>
                <w:rPr>
                  <w:lang w:val="en-GB"/>
                </w:rPr>
                <w:t>_f</w:t>
              </w:r>
              <w:proofErr w:type="spellEnd"/>
            </w:ins>
          </w:p>
        </w:tc>
        <w:tc>
          <w:tcPr>
            <w:tcW w:w="1088" w:type="dxa"/>
          </w:tcPr>
          <w:p w:rsidR="00C17B2C" w:rsidRDefault="00C17B2C" w:rsidP="00265241">
            <w:pPr>
              <w:rPr>
                <w:ins w:id="730" w:author="smaslan" w:date="2018-08-10T15:16:00Z"/>
                <w:lang w:val="en-GB"/>
              </w:rPr>
            </w:pPr>
            <w:ins w:id="731" w:author="smaslan" w:date="2018-08-10T15:16:00Z">
              <w:r>
                <w:rPr>
                  <w:lang w:val="en-GB"/>
                </w:rPr>
                <w:t>1e-</w:t>
              </w:r>
            </w:ins>
            <w:ins w:id="732" w:author="smaslan" w:date="2018-08-10T15:17:00Z">
              <w:r>
                <w:rPr>
                  <w:lang w:val="en-GB"/>
                </w:rPr>
                <w:t>12</w:t>
              </w:r>
            </w:ins>
          </w:p>
          <w:p w:rsidR="00C17B2C" w:rsidRDefault="00C17B2C" w:rsidP="00265241">
            <w:pPr>
              <w:rPr>
                <w:ins w:id="733" w:author="smaslan" w:date="2018-08-10T15:16:00Z"/>
                <w:lang w:val="en-GB"/>
              </w:rPr>
            </w:pPr>
            <w:ins w:id="734" w:author="smaslan" w:date="2018-08-10T15:16:00Z">
              <w:r>
                <w:rPr>
                  <w:lang w:val="en-GB"/>
                </w:rPr>
                <w:t>[]</w:t>
              </w:r>
            </w:ins>
          </w:p>
        </w:tc>
        <w:tc>
          <w:tcPr>
            <w:tcW w:w="1375" w:type="dxa"/>
          </w:tcPr>
          <w:p w:rsidR="00C17B2C" w:rsidRDefault="00C17B2C" w:rsidP="00265241">
            <w:pPr>
              <w:rPr>
                <w:ins w:id="735" w:author="smaslan" w:date="2018-08-10T15:16:00Z"/>
                <w:lang w:val="en-GB"/>
              </w:rPr>
            </w:pPr>
            <w:ins w:id="736" w:author="smaslan" w:date="2018-08-10T15:16:00Z">
              <w:r>
                <w:rPr>
                  <w:lang w:val="en-GB"/>
                </w:rPr>
                <w:t>Yes</w:t>
              </w:r>
            </w:ins>
          </w:p>
          <w:p w:rsidR="00C17B2C" w:rsidRDefault="00C17B2C" w:rsidP="00265241">
            <w:pPr>
              <w:rPr>
                <w:ins w:id="737" w:author="smaslan" w:date="2018-08-10T15:16:00Z"/>
                <w:lang w:val="en-GB"/>
              </w:rPr>
            </w:pPr>
            <w:ins w:id="738" w:author="smaslan" w:date="2018-08-10T15:16:00Z">
              <w:r>
                <w:rPr>
                  <w:lang w:val="en-GB"/>
                </w:rPr>
                <w:t>No</w:t>
              </w:r>
            </w:ins>
          </w:p>
        </w:tc>
        <w:tc>
          <w:tcPr>
            <w:tcW w:w="5032" w:type="dxa"/>
          </w:tcPr>
          <w:p w:rsidR="00C17B2C" w:rsidRDefault="00C17B2C" w:rsidP="00C17B2C">
            <w:pPr>
              <w:rPr>
                <w:ins w:id="739" w:author="smaslan" w:date="2018-08-10T15:16:00Z"/>
                <w:lang w:val="en-GB"/>
              </w:rPr>
              <w:pPrChange w:id="740" w:author="smaslan" w:date="2018-08-10T15:17:00Z">
                <w:pPr/>
              </w:pPrChange>
            </w:pPr>
            <w:ins w:id="741" w:author="smaslan" w:date="2018-08-10T15:16:00Z">
              <w:r>
                <w:rPr>
                  <w:lang w:val="en-GB"/>
                </w:rPr>
                <w:t xml:space="preserve">Loading corrections: Transducer </w:t>
              </w:r>
            </w:ins>
            <w:ins w:id="742" w:author="smaslan" w:date="2018-08-10T15:17:00Z">
              <w:r>
                <w:rPr>
                  <w:lang w:val="en-GB"/>
                </w:rPr>
                <w:t>output terminals mutual inductance</w:t>
              </w:r>
            </w:ins>
            <w:ins w:id="743" w:author="smaslan" w:date="2018-08-10T15:23:00Z">
              <w:r w:rsidR="00265241">
                <w:rPr>
                  <w:lang w:val="en-GB"/>
                </w:rPr>
                <w:t xml:space="preserve"> 1D table</w:t>
              </w:r>
            </w:ins>
            <w:ins w:id="744" w:author="smaslan" w:date="2018-08-10T15:16:00Z">
              <w:r>
                <w:rPr>
                  <w:lang w:val="en-GB"/>
                </w:rPr>
                <w:t>.</w:t>
              </w:r>
            </w:ins>
          </w:p>
        </w:tc>
      </w:tr>
      <w:tr w:rsidR="00C17B2C" w:rsidTr="00C17B2C">
        <w:trPr>
          <w:ins w:id="745" w:author="smaslan" w:date="2018-08-10T15:17:00Z"/>
        </w:trPr>
        <w:tc>
          <w:tcPr>
            <w:tcW w:w="1793" w:type="dxa"/>
          </w:tcPr>
          <w:p w:rsidR="00C17B2C" w:rsidRDefault="00C17B2C" w:rsidP="00265241">
            <w:pPr>
              <w:rPr>
                <w:ins w:id="746" w:author="smaslan" w:date="2018-08-10T15:17:00Z"/>
                <w:lang w:val="en-GB"/>
              </w:rPr>
            </w:pPr>
            <w:proofErr w:type="spellStart"/>
            <w:ins w:id="747" w:author="smaslan" w:date="2018-08-10T15:17:00Z">
              <w:r>
                <w:rPr>
                  <w:lang w:val="en-GB"/>
                </w:rPr>
                <w:t>Zcb_Rs</w:t>
              </w:r>
              <w:proofErr w:type="spellEnd"/>
            </w:ins>
          </w:p>
          <w:p w:rsidR="00C17B2C" w:rsidRDefault="00C17B2C" w:rsidP="00265241">
            <w:pPr>
              <w:rPr>
                <w:ins w:id="748" w:author="smaslan" w:date="2018-08-10T15:18:00Z"/>
                <w:lang w:val="en-GB"/>
              </w:rPr>
            </w:pPr>
            <w:proofErr w:type="spellStart"/>
            <w:ins w:id="749" w:author="smaslan" w:date="2018-08-10T15:18:00Z">
              <w:r>
                <w:rPr>
                  <w:lang w:val="en-GB"/>
                </w:rPr>
                <w:t>Zcb_Ls</w:t>
              </w:r>
              <w:proofErr w:type="spellEnd"/>
            </w:ins>
          </w:p>
          <w:p w:rsidR="00C17B2C" w:rsidRDefault="00C17B2C" w:rsidP="00265241">
            <w:pPr>
              <w:rPr>
                <w:ins w:id="750" w:author="smaslan" w:date="2018-08-10T15:17:00Z"/>
                <w:lang w:val="en-GB"/>
              </w:rPr>
            </w:pPr>
            <w:proofErr w:type="spellStart"/>
            <w:ins w:id="751" w:author="smaslan" w:date="2018-08-10T15:18:00Z">
              <w:r>
                <w:rPr>
                  <w:lang w:val="en-GB"/>
                </w:rPr>
                <w:t>Zcb_f</w:t>
              </w:r>
            </w:ins>
            <w:proofErr w:type="spellEnd"/>
          </w:p>
        </w:tc>
        <w:tc>
          <w:tcPr>
            <w:tcW w:w="1088" w:type="dxa"/>
          </w:tcPr>
          <w:p w:rsidR="00C17B2C" w:rsidRDefault="00C17B2C" w:rsidP="00265241">
            <w:pPr>
              <w:rPr>
                <w:ins w:id="752" w:author="smaslan" w:date="2018-08-10T15:18:00Z"/>
                <w:lang w:val="en-GB"/>
              </w:rPr>
            </w:pPr>
            <w:ins w:id="753" w:author="smaslan" w:date="2018-08-10T15:18:00Z">
              <w:r>
                <w:rPr>
                  <w:lang w:val="en-GB"/>
                </w:rPr>
                <w:t>1e-9</w:t>
              </w:r>
            </w:ins>
          </w:p>
          <w:p w:rsidR="00C17B2C" w:rsidRDefault="00C17B2C" w:rsidP="00265241">
            <w:pPr>
              <w:rPr>
                <w:ins w:id="754" w:author="smaslan" w:date="2018-08-10T15:18:00Z"/>
                <w:lang w:val="en-GB"/>
              </w:rPr>
            </w:pPr>
            <w:ins w:id="755" w:author="smaslan" w:date="2018-08-10T15:18:00Z">
              <w:r>
                <w:rPr>
                  <w:lang w:val="en-GB"/>
                </w:rPr>
                <w:t>1e-12</w:t>
              </w:r>
            </w:ins>
          </w:p>
          <w:p w:rsidR="00C17B2C" w:rsidRDefault="00C17B2C" w:rsidP="00265241">
            <w:pPr>
              <w:rPr>
                <w:ins w:id="756" w:author="smaslan" w:date="2018-08-10T15:17:00Z"/>
                <w:lang w:val="en-GB"/>
              </w:rPr>
            </w:pPr>
            <w:ins w:id="757" w:author="smaslan" w:date="2018-08-10T15:18:00Z">
              <w:r>
                <w:rPr>
                  <w:lang w:val="en-GB"/>
                </w:rPr>
                <w:t>[]</w:t>
              </w:r>
            </w:ins>
          </w:p>
        </w:tc>
        <w:tc>
          <w:tcPr>
            <w:tcW w:w="1375" w:type="dxa"/>
          </w:tcPr>
          <w:p w:rsidR="00C17B2C" w:rsidRDefault="00C17B2C" w:rsidP="00265241">
            <w:pPr>
              <w:rPr>
                <w:ins w:id="758" w:author="smaslan" w:date="2018-08-10T15:18:00Z"/>
                <w:lang w:val="en-GB"/>
              </w:rPr>
            </w:pPr>
            <w:ins w:id="759" w:author="smaslan" w:date="2018-08-10T15:18:00Z">
              <w:r>
                <w:rPr>
                  <w:lang w:val="en-GB"/>
                </w:rPr>
                <w:t>Yes</w:t>
              </w:r>
            </w:ins>
          </w:p>
          <w:p w:rsidR="00C17B2C" w:rsidRDefault="00C17B2C" w:rsidP="00265241">
            <w:pPr>
              <w:rPr>
                <w:ins w:id="760" w:author="smaslan" w:date="2018-08-10T15:20:00Z"/>
                <w:lang w:val="en-GB"/>
              </w:rPr>
            </w:pPr>
            <w:ins w:id="761" w:author="smaslan" w:date="2018-08-10T15:20:00Z">
              <w:r>
                <w:rPr>
                  <w:lang w:val="en-GB"/>
                </w:rPr>
                <w:t>Yes</w:t>
              </w:r>
            </w:ins>
          </w:p>
          <w:p w:rsidR="00C17B2C" w:rsidRDefault="00C17B2C" w:rsidP="00265241">
            <w:pPr>
              <w:rPr>
                <w:ins w:id="762" w:author="smaslan" w:date="2018-08-10T15:17:00Z"/>
                <w:lang w:val="en-GB"/>
              </w:rPr>
            </w:pPr>
            <w:ins w:id="763" w:author="smaslan" w:date="2018-08-10T15:20:00Z">
              <w:r>
                <w:rPr>
                  <w:lang w:val="en-GB"/>
                </w:rPr>
                <w:t>No</w:t>
              </w:r>
            </w:ins>
          </w:p>
        </w:tc>
        <w:tc>
          <w:tcPr>
            <w:tcW w:w="5032" w:type="dxa"/>
          </w:tcPr>
          <w:p w:rsidR="00C17B2C" w:rsidRDefault="00C17B2C" w:rsidP="00265241">
            <w:pPr>
              <w:rPr>
                <w:ins w:id="764" w:author="smaslan" w:date="2018-08-10T15:17:00Z"/>
                <w:lang w:val="en-GB"/>
              </w:rPr>
              <w:pPrChange w:id="765" w:author="smaslan" w:date="2018-08-10T15:23:00Z">
                <w:pPr/>
              </w:pPrChange>
            </w:pPr>
            <w:ins w:id="766" w:author="smaslan" w:date="2018-08-10T15:20:00Z">
              <w:r>
                <w:rPr>
                  <w:lang w:val="en-GB"/>
                </w:rPr>
                <w:t xml:space="preserve">Loading corrections: Cable </w:t>
              </w:r>
            </w:ins>
            <w:ins w:id="767" w:author="smaslan" w:date="2018-08-10T15:23:00Z">
              <w:r w:rsidR="00265241">
                <w:rPr>
                  <w:lang w:val="en-GB"/>
                </w:rPr>
                <w:t>series impedance 1D table</w:t>
              </w:r>
            </w:ins>
            <w:ins w:id="768" w:author="smaslan" w:date="2018-08-10T15:20:00Z">
              <w:r>
                <w:rPr>
                  <w:lang w:val="en-GB"/>
                </w:rPr>
                <w:t>.</w:t>
              </w:r>
            </w:ins>
          </w:p>
        </w:tc>
      </w:tr>
      <w:tr w:rsidR="00265241" w:rsidTr="00265241">
        <w:trPr>
          <w:ins w:id="769" w:author="smaslan" w:date="2018-08-10T15:24:00Z"/>
        </w:trPr>
        <w:tc>
          <w:tcPr>
            <w:tcW w:w="1793" w:type="dxa"/>
          </w:tcPr>
          <w:p w:rsidR="00265241" w:rsidRDefault="00265241" w:rsidP="00265241">
            <w:pPr>
              <w:rPr>
                <w:ins w:id="770" w:author="smaslan" w:date="2018-08-10T15:24:00Z"/>
                <w:lang w:val="en-GB"/>
              </w:rPr>
            </w:pPr>
            <w:proofErr w:type="spellStart"/>
            <w:ins w:id="771" w:author="smaslan" w:date="2018-08-10T15:24:00Z">
              <w:r>
                <w:rPr>
                  <w:lang w:val="en-GB"/>
                </w:rPr>
                <w:t>Ycb_Rs</w:t>
              </w:r>
              <w:proofErr w:type="spellEnd"/>
            </w:ins>
          </w:p>
          <w:p w:rsidR="00265241" w:rsidRDefault="00265241" w:rsidP="00265241">
            <w:pPr>
              <w:rPr>
                <w:ins w:id="772" w:author="smaslan" w:date="2018-08-10T15:24:00Z"/>
                <w:lang w:val="en-GB"/>
              </w:rPr>
            </w:pPr>
            <w:proofErr w:type="spellStart"/>
            <w:ins w:id="773" w:author="smaslan" w:date="2018-08-10T15:24:00Z">
              <w:r>
                <w:rPr>
                  <w:lang w:val="en-GB"/>
                </w:rPr>
                <w:t>Ycb_Ls</w:t>
              </w:r>
              <w:proofErr w:type="spellEnd"/>
            </w:ins>
          </w:p>
          <w:p w:rsidR="00265241" w:rsidRDefault="00265241" w:rsidP="00265241">
            <w:pPr>
              <w:rPr>
                <w:ins w:id="774" w:author="smaslan" w:date="2018-08-10T15:24:00Z"/>
                <w:lang w:val="en-GB"/>
              </w:rPr>
            </w:pPr>
            <w:proofErr w:type="spellStart"/>
            <w:ins w:id="775" w:author="smaslan" w:date="2018-08-10T15:24:00Z">
              <w:r>
                <w:rPr>
                  <w:lang w:val="en-GB"/>
                </w:rPr>
                <w:t>Ycb_f</w:t>
              </w:r>
              <w:proofErr w:type="spellEnd"/>
            </w:ins>
          </w:p>
        </w:tc>
        <w:tc>
          <w:tcPr>
            <w:tcW w:w="1088" w:type="dxa"/>
          </w:tcPr>
          <w:p w:rsidR="00265241" w:rsidRDefault="00265241" w:rsidP="00265241">
            <w:pPr>
              <w:rPr>
                <w:ins w:id="776" w:author="smaslan" w:date="2018-08-10T15:24:00Z"/>
                <w:lang w:val="en-GB"/>
              </w:rPr>
            </w:pPr>
            <w:ins w:id="777" w:author="smaslan" w:date="2018-08-10T15:24:00Z">
              <w:r>
                <w:rPr>
                  <w:lang w:val="en-GB"/>
                </w:rPr>
                <w:t>1e-15</w:t>
              </w:r>
            </w:ins>
          </w:p>
          <w:p w:rsidR="00265241" w:rsidRDefault="00265241" w:rsidP="00265241">
            <w:pPr>
              <w:rPr>
                <w:ins w:id="778" w:author="smaslan" w:date="2018-08-10T15:24:00Z"/>
                <w:lang w:val="en-GB"/>
              </w:rPr>
            </w:pPr>
            <w:ins w:id="779" w:author="smaslan" w:date="2018-08-10T15:24:00Z">
              <w:r>
                <w:rPr>
                  <w:lang w:val="en-GB"/>
                </w:rPr>
                <w:t>1e-12</w:t>
              </w:r>
            </w:ins>
          </w:p>
          <w:p w:rsidR="00265241" w:rsidRDefault="00265241" w:rsidP="00265241">
            <w:pPr>
              <w:rPr>
                <w:ins w:id="780" w:author="smaslan" w:date="2018-08-10T15:24:00Z"/>
                <w:lang w:val="en-GB"/>
              </w:rPr>
            </w:pPr>
            <w:ins w:id="781" w:author="smaslan" w:date="2018-08-10T15:24:00Z">
              <w:r>
                <w:rPr>
                  <w:lang w:val="en-GB"/>
                </w:rPr>
                <w:t>[]</w:t>
              </w:r>
            </w:ins>
          </w:p>
        </w:tc>
        <w:tc>
          <w:tcPr>
            <w:tcW w:w="1375" w:type="dxa"/>
          </w:tcPr>
          <w:p w:rsidR="00265241" w:rsidRDefault="00265241" w:rsidP="00265241">
            <w:pPr>
              <w:rPr>
                <w:ins w:id="782" w:author="smaslan" w:date="2018-08-10T15:24:00Z"/>
                <w:lang w:val="en-GB"/>
              </w:rPr>
            </w:pPr>
            <w:ins w:id="783" w:author="smaslan" w:date="2018-08-10T15:24:00Z">
              <w:r>
                <w:rPr>
                  <w:lang w:val="en-GB"/>
                </w:rPr>
                <w:t>Yes</w:t>
              </w:r>
            </w:ins>
          </w:p>
          <w:p w:rsidR="00265241" w:rsidRDefault="00265241" w:rsidP="00265241">
            <w:pPr>
              <w:rPr>
                <w:ins w:id="784" w:author="smaslan" w:date="2018-08-10T15:24:00Z"/>
                <w:lang w:val="en-GB"/>
              </w:rPr>
            </w:pPr>
            <w:ins w:id="785" w:author="smaslan" w:date="2018-08-10T15:24:00Z">
              <w:r>
                <w:rPr>
                  <w:lang w:val="en-GB"/>
                </w:rPr>
                <w:t>Yes</w:t>
              </w:r>
            </w:ins>
          </w:p>
          <w:p w:rsidR="00265241" w:rsidRDefault="00265241" w:rsidP="00265241">
            <w:pPr>
              <w:rPr>
                <w:ins w:id="786" w:author="smaslan" w:date="2018-08-10T15:24:00Z"/>
                <w:lang w:val="en-GB"/>
              </w:rPr>
            </w:pPr>
            <w:ins w:id="787" w:author="smaslan" w:date="2018-08-10T15:24:00Z">
              <w:r>
                <w:rPr>
                  <w:lang w:val="en-GB"/>
                </w:rPr>
                <w:t>No</w:t>
              </w:r>
            </w:ins>
          </w:p>
        </w:tc>
        <w:tc>
          <w:tcPr>
            <w:tcW w:w="5032" w:type="dxa"/>
          </w:tcPr>
          <w:p w:rsidR="00265241" w:rsidRDefault="00265241" w:rsidP="00265241">
            <w:pPr>
              <w:rPr>
                <w:ins w:id="788" w:author="smaslan" w:date="2018-08-10T15:24:00Z"/>
                <w:lang w:val="en-GB"/>
              </w:rPr>
            </w:pPr>
            <w:ins w:id="789" w:author="smaslan" w:date="2018-08-10T15:24:00Z">
              <w:r>
                <w:rPr>
                  <w:lang w:val="en-GB"/>
                </w:rPr>
                <w:t>Loading corrections: Cable series impedance 1D table.</w:t>
              </w:r>
            </w:ins>
          </w:p>
        </w:tc>
      </w:tr>
    </w:tbl>
    <w:p w:rsidR="00321244" w:rsidRDefault="00321244" w:rsidP="00371547">
      <w:pPr>
        <w:rPr>
          <w:ins w:id="790" w:author="smaslan" w:date="2018-08-10T15:29:00Z"/>
          <w:lang w:val="en-GB"/>
        </w:rPr>
      </w:pPr>
    </w:p>
    <w:p w:rsidR="00265241" w:rsidRDefault="00265241" w:rsidP="00371547">
      <w:pPr>
        <w:rPr>
          <w:ins w:id="791" w:author="smaslan" w:date="2018-08-10T15:30:00Z"/>
          <w:lang w:val="en-GB"/>
        </w:rPr>
      </w:pPr>
      <w:ins w:id="792" w:author="smaslan" w:date="2018-08-10T15:30:00Z">
        <w:r>
          <w:rPr>
            <w:lang w:val="en-GB"/>
          </w:rPr>
          <w:t>Output quantities:</w:t>
        </w:r>
      </w:ins>
    </w:p>
    <w:tbl>
      <w:tblPr>
        <w:tblStyle w:val="Mkatabulky"/>
        <w:tblW w:w="0" w:type="auto"/>
        <w:tblLook w:val="04A0" w:firstRow="1" w:lastRow="0" w:firstColumn="1" w:lastColumn="0" w:noHBand="0" w:noVBand="1"/>
        <w:tblPrChange w:id="793" w:author="smaslan" w:date="2018-08-10T15:34:00Z">
          <w:tblPr>
            <w:tblStyle w:val="Mkatabulky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59"/>
        <w:gridCol w:w="1380"/>
        <w:gridCol w:w="2877"/>
        <w:tblGridChange w:id="794">
          <w:tblGrid>
            <w:gridCol w:w="859"/>
            <w:gridCol w:w="1380"/>
            <w:gridCol w:w="831"/>
            <w:gridCol w:w="3071"/>
            <w:gridCol w:w="3071"/>
            <w:gridCol w:w="76"/>
          </w:tblGrid>
        </w:tblGridChange>
      </w:tblGrid>
      <w:tr w:rsidR="00265241" w:rsidTr="00AC232A">
        <w:trPr>
          <w:ins w:id="795" w:author="smaslan" w:date="2018-08-10T15:31:00Z"/>
          <w:trPrChange w:id="796" w:author="smaslan" w:date="2018-08-10T15:34:00Z">
            <w:trPr>
              <w:gridAfter w:val="0"/>
            </w:trPr>
          </w:trPrChange>
        </w:trPr>
        <w:tc>
          <w:tcPr>
            <w:tcW w:w="859" w:type="dxa"/>
            <w:tcPrChange w:id="797" w:author="smaslan" w:date="2018-08-10T15:34:00Z">
              <w:tcPr>
                <w:tcW w:w="3070" w:type="dxa"/>
                <w:gridSpan w:val="3"/>
              </w:tcPr>
            </w:tcPrChange>
          </w:tcPr>
          <w:p w:rsidR="00265241" w:rsidRPr="00AC232A" w:rsidRDefault="00265241" w:rsidP="00371547">
            <w:pPr>
              <w:rPr>
                <w:ins w:id="798" w:author="smaslan" w:date="2018-08-10T15:31:00Z"/>
                <w:b/>
                <w:lang w:val="en-GB"/>
                <w:rPrChange w:id="799" w:author="smaslan" w:date="2018-08-10T15:34:00Z">
                  <w:rPr>
                    <w:ins w:id="800" w:author="smaslan" w:date="2018-08-10T15:31:00Z"/>
                    <w:lang w:val="en-GB"/>
                  </w:rPr>
                </w:rPrChange>
              </w:rPr>
            </w:pPr>
            <w:ins w:id="801" w:author="smaslan" w:date="2018-08-10T15:31:00Z">
              <w:r w:rsidRPr="00AC232A">
                <w:rPr>
                  <w:b/>
                  <w:lang w:val="en-GB"/>
                  <w:rPrChange w:id="802" w:author="smaslan" w:date="2018-08-10T15:34:00Z">
                    <w:rPr>
                      <w:lang w:val="en-GB"/>
                    </w:rPr>
                  </w:rPrChange>
                </w:rPr>
                <w:t>Name</w:t>
              </w:r>
            </w:ins>
          </w:p>
        </w:tc>
        <w:tc>
          <w:tcPr>
            <w:tcW w:w="1380" w:type="dxa"/>
            <w:tcPrChange w:id="803" w:author="smaslan" w:date="2018-08-10T15:34:00Z">
              <w:tcPr>
                <w:tcW w:w="3071" w:type="dxa"/>
              </w:tcPr>
            </w:tcPrChange>
          </w:tcPr>
          <w:p w:rsidR="00265241" w:rsidRPr="00AC232A" w:rsidRDefault="00265241" w:rsidP="00371547">
            <w:pPr>
              <w:rPr>
                <w:ins w:id="804" w:author="smaslan" w:date="2018-08-10T15:31:00Z"/>
                <w:b/>
                <w:lang w:val="en-GB"/>
                <w:rPrChange w:id="805" w:author="smaslan" w:date="2018-08-10T15:34:00Z">
                  <w:rPr>
                    <w:ins w:id="806" w:author="smaslan" w:date="2018-08-10T15:31:00Z"/>
                    <w:lang w:val="en-GB"/>
                  </w:rPr>
                </w:rPrChange>
              </w:rPr>
            </w:pPr>
            <w:ins w:id="807" w:author="smaslan" w:date="2018-08-10T15:31:00Z">
              <w:r w:rsidRPr="00AC232A">
                <w:rPr>
                  <w:b/>
                  <w:lang w:val="en-GB"/>
                  <w:rPrChange w:id="808" w:author="smaslan" w:date="2018-08-10T15:34:00Z">
                    <w:rPr>
                      <w:lang w:val="en-GB"/>
                    </w:rPr>
                  </w:rPrChange>
                </w:rPr>
                <w:t>Uncertainty</w:t>
              </w:r>
            </w:ins>
          </w:p>
        </w:tc>
        <w:tc>
          <w:tcPr>
            <w:tcW w:w="2877" w:type="dxa"/>
            <w:tcPrChange w:id="809" w:author="smaslan" w:date="2018-08-10T15:34:00Z">
              <w:tcPr>
                <w:tcW w:w="3071" w:type="dxa"/>
              </w:tcPr>
            </w:tcPrChange>
          </w:tcPr>
          <w:p w:rsidR="00265241" w:rsidRPr="00AC232A" w:rsidRDefault="00265241" w:rsidP="00371547">
            <w:pPr>
              <w:rPr>
                <w:ins w:id="810" w:author="smaslan" w:date="2018-08-10T15:31:00Z"/>
                <w:b/>
                <w:lang w:val="en-GB"/>
                <w:rPrChange w:id="811" w:author="smaslan" w:date="2018-08-10T15:34:00Z">
                  <w:rPr>
                    <w:ins w:id="812" w:author="smaslan" w:date="2018-08-10T15:31:00Z"/>
                    <w:lang w:val="en-GB"/>
                  </w:rPr>
                </w:rPrChange>
              </w:rPr>
            </w:pPr>
            <w:ins w:id="813" w:author="smaslan" w:date="2018-08-10T15:31:00Z">
              <w:r w:rsidRPr="00AC232A">
                <w:rPr>
                  <w:b/>
                  <w:lang w:val="en-GB"/>
                  <w:rPrChange w:id="814" w:author="smaslan" w:date="2018-08-10T15:34:00Z">
                    <w:rPr>
                      <w:lang w:val="en-GB"/>
                    </w:rPr>
                  </w:rPrChange>
                </w:rPr>
                <w:t>Description</w:t>
              </w:r>
            </w:ins>
          </w:p>
        </w:tc>
      </w:tr>
      <w:tr w:rsidR="00265241" w:rsidTr="00AC232A">
        <w:trPr>
          <w:ins w:id="815" w:author="smaslan" w:date="2018-08-10T15:31:00Z"/>
          <w:trPrChange w:id="816" w:author="smaslan" w:date="2018-08-10T15:34:00Z">
            <w:trPr>
              <w:gridAfter w:val="0"/>
            </w:trPr>
          </w:trPrChange>
        </w:trPr>
        <w:tc>
          <w:tcPr>
            <w:tcW w:w="859" w:type="dxa"/>
            <w:tcPrChange w:id="817" w:author="smaslan" w:date="2018-08-10T15:34:00Z">
              <w:tcPr>
                <w:tcW w:w="3070" w:type="dxa"/>
                <w:gridSpan w:val="3"/>
              </w:tcPr>
            </w:tcPrChange>
          </w:tcPr>
          <w:p w:rsidR="00265241" w:rsidRDefault="00265241" w:rsidP="00371547">
            <w:pPr>
              <w:rPr>
                <w:ins w:id="818" w:author="smaslan" w:date="2018-08-10T15:31:00Z"/>
                <w:lang w:val="en-GB"/>
              </w:rPr>
            </w:pPr>
            <w:ins w:id="819" w:author="smaslan" w:date="2018-08-10T15:32:00Z">
              <w:r>
                <w:rPr>
                  <w:lang w:val="en-GB"/>
                </w:rPr>
                <w:t>f</w:t>
              </w:r>
            </w:ins>
          </w:p>
        </w:tc>
        <w:tc>
          <w:tcPr>
            <w:tcW w:w="1380" w:type="dxa"/>
            <w:tcPrChange w:id="820" w:author="smaslan" w:date="2018-08-10T15:34:00Z">
              <w:tcPr>
                <w:tcW w:w="3071" w:type="dxa"/>
              </w:tcPr>
            </w:tcPrChange>
          </w:tcPr>
          <w:p w:rsidR="00265241" w:rsidRDefault="00265241" w:rsidP="00371547">
            <w:pPr>
              <w:rPr>
                <w:ins w:id="821" w:author="smaslan" w:date="2018-08-10T15:31:00Z"/>
                <w:lang w:val="en-GB"/>
              </w:rPr>
            </w:pPr>
            <w:ins w:id="822" w:author="smaslan" w:date="2018-08-10T15:32:00Z">
              <w:r>
                <w:rPr>
                  <w:lang w:val="en-GB"/>
                </w:rPr>
                <w:t>Yes</w:t>
              </w:r>
            </w:ins>
          </w:p>
        </w:tc>
        <w:tc>
          <w:tcPr>
            <w:tcW w:w="2877" w:type="dxa"/>
            <w:tcPrChange w:id="823" w:author="smaslan" w:date="2018-08-10T15:34:00Z">
              <w:tcPr>
                <w:tcW w:w="3071" w:type="dxa"/>
              </w:tcPr>
            </w:tcPrChange>
          </w:tcPr>
          <w:p w:rsidR="00265241" w:rsidRDefault="00265241" w:rsidP="00371547">
            <w:pPr>
              <w:rPr>
                <w:ins w:id="824" w:author="smaslan" w:date="2018-08-10T15:31:00Z"/>
                <w:lang w:val="en-GB"/>
              </w:rPr>
            </w:pPr>
            <w:ins w:id="825" w:author="smaslan" w:date="2018-08-10T15:32:00Z">
              <w:r>
                <w:rPr>
                  <w:lang w:val="en-GB"/>
                </w:rPr>
                <w:t>Estimated frequency [Hz].</w:t>
              </w:r>
            </w:ins>
          </w:p>
        </w:tc>
      </w:tr>
      <w:tr w:rsidR="00265241" w:rsidTr="00AC232A">
        <w:trPr>
          <w:ins w:id="826" w:author="smaslan" w:date="2018-08-10T15:31:00Z"/>
          <w:trPrChange w:id="827" w:author="smaslan" w:date="2018-08-10T15:34:00Z">
            <w:trPr>
              <w:gridAfter w:val="0"/>
            </w:trPr>
          </w:trPrChange>
        </w:trPr>
        <w:tc>
          <w:tcPr>
            <w:tcW w:w="859" w:type="dxa"/>
            <w:tcPrChange w:id="828" w:author="smaslan" w:date="2018-08-10T15:34:00Z">
              <w:tcPr>
                <w:tcW w:w="3070" w:type="dxa"/>
                <w:gridSpan w:val="3"/>
              </w:tcPr>
            </w:tcPrChange>
          </w:tcPr>
          <w:p w:rsidR="00265241" w:rsidRDefault="00265241" w:rsidP="00371547">
            <w:pPr>
              <w:rPr>
                <w:ins w:id="829" w:author="smaslan" w:date="2018-08-10T15:31:00Z"/>
                <w:lang w:val="en-GB"/>
              </w:rPr>
            </w:pPr>
            <w:ins w:id="830" w:author="smaslan" w:date="2018-08-10T15:32:00Z">
              <w:r>
                <w:rPr>
                  <w:lang w:val="en-GB"/>
                </w:rPr>
                <w:t>A</w:t>
              </w:r>
            </w:ins>
          </w:p>
        </w:tc>
        <w:tc>
          <w:tcPr>
            <w:tcW w:w="1380" w:type="dxa"/>
            <w:tcPrChange w:id="831" w:author="smaslan" w:date="2018-08-10T15:34:00Z">
              <w:tcPr>
                <w:tcW w:w="3071" w:type="dxa"/>
              </w:tcPr>
            </w:tcPrChange>
          </w:tcPr>
          <w:p w:rsidR="00265241" w:rsidRDefault="00265241" w:rsidP="00371547">
            <w:pPr>
              <w:rPr>
                <w:ins w:id="832" w:author="smaslan" w:date="2018-08-10T15:31:00Z"/>
                <w:lang w:val="en-GB"/>
              </w:rPr>
            </w:pPr>
            <w:ins w:id="833" w:author="smaslan" w:date="2018-08-10T15:32:00Z">
              <w:r>
                <w:rPr>
                  <w:lang w:val="en-GB"/>
                </w:rPr>
                <w:t>Yes *</w:t>
              </w:r>
            </w:ins>
          </w:p>
        </w:tc>
        <w:tc>
          <w:tcPr>
            <w:tcW w:w="2877" w:type="dxa"/>
            <w:tcPrChange w:id="834" w:author="smaslan" w:date="2018-08-10T15:34:00Z">
              <w:tcPr>
                <w:tcW w:w="3071" w:type="dxa"/>
              </w:tcPr>
            </w:tcPrChange>
          </w:tcPr>
          <w:p w:rsidR="00265241" w:rsidRDefault="00265241" w:rsidP="00AC232A">
            <w:pPr>
              <w:rPr>
                <w:ins w:id="835" w:author="smaslan" w:date="2018-08-10T15:31:00Z"/>
                <w:lang w:val="en-GB"/>
              </w:rPr>
              <w:pPrChange w:id="836" w:author="smaslan" w:date="2018-08-10T15:34:00Z">
                <w:pPr/>
              </w:pPrChange>
            </w:pPr>
            <w:ins w:id="837" w:author="smaslan" w:date="2018-08-10T15:32:00Z">
              <w:r>
                <w:rPr>
                  <w:lang w:val="en-GB"/>
                </w:rPr>
                <w:t xml:space="preserve">Estimated amplitude. </w:t>
              </w:r>
            </w:ins>
          </w:p>
        </w:tc>
      </w:tr>
      <w:tr w:rsidR="00265241" w:rsidTr="00AC232A">
        <w:trPr>
          <w:ins w:id="838" w:author="smaslan" w:date="2018-08-10T15:33:00Z"/>
        </w:trPr>
        <w:tc>
          <w:tcPr>
            <w:tcW w:w="859" w:type="dxa"/>
            <w:tcPrChange w:id="839" w:author="smaslan" w:date="2018-08-10T15:34:00Z">
              <w:tcPr>
                <w:tcW w:w="859" w:type="dxa"/>
              </w:tcPr>
            </w:tcPrChange>
          </w:tcPr>
          <w:p w:rsidR="00265241" w:rsidRDefault="00265241" w:rsidP="00371547">
            <w:pPr>
              <w:rPr>
                <w:ins w:id="840" w:author="smaslan" w:date="2018-08-10T15:33:00Z"/>
                <w:lang w:val="en-GB"/>
              </w:rPr>
            </w:pPr>
            <w:ins w:id="841" w:author="smaslan" w:date="2018-08-10T15:33:00Z">
              <w:r>
                <w:rPr>
                  <w:lang w:val="en-GB"/>
                </w:rPr>
                <w:t>phi</w:t>
              </w:r>
            </w:ins>
          </w:p>
        </w:tc>
        <w:tc>
          <w:tcPr>
            <w:tcW w:w="1380" w:type="dxa"/>
            <w:tcPrChange w:id="842" w:author="smaslan" w:date="2018-08-10T15:34:00Z">
              <w:tcPr>
                <w:tcW w:w="1380" w:type="dxa"/>
              </w:tcPr>
            </w:tcPrChange>
          </w:tcPr>
          <w:p w:rsidR="00265241" w:rsidRDefault="00AC232A" w:rsidP="00371547">
            <w:pPr>
              <w:rPr>
                <w:ins w:id="843" w:author="smaslan" w:date="2018-08-10T15:33:00Z"/>
                <w:lang w:val="en-GB"/>
              </w:rPr>
            </w:pPr>
            <w:ins w:id="844" w:author="smaslan" w:date="2018-08-10T15:33:00Z">
              <w:r>
                <w:rPr>
                  <w:lang w:val="en-GB"/>
                </w:rPr>
                <w:t xml:space="preserve">Yes * </w:t>
              </w:r>
            </w:ins>
          </w:p>
        </w:tc>
        <w:tc>
          <w:tcPr>
            <w:tcW w:w="2877" w:type="dxa"/>
            <w:tcPrChange w:id="845" w:author="smaslan" w:date="2018-08-10T15:34:00Z">
              <w:tcPr>
                <w:tcW w:w="7049" w:type="dxa"/>
                <w:gridSpan w:val="4"/>
              </w:tcPr>
            </w:tcPrChange>
          </w:tcPr>
          <w:p w:rsidR="00AC232A" w:rsidRDefault="00AC232A" w:rsidP="00265241">
            <w:pPr>
              <w:rPr>
                <w:ins w:id="846" w:author="smaslan" w:date="2018-08-10T15:33:00Z"/>
                <w:lang w:val="en-GB"/>
              </w:rPr>
            </w:pPr>
            <w:ins w:id="847" w:author="smaslan" w:date="2018-08-10T15:33:00Z">
              <w:r>
                <w:rPr>
                  <w:lang w:val="en-GB"/>
                </w:rPr>
                <w:t>Estimated phase angle [rad].</w:t>
              </w:r>
            </w:ins>
          </w:p>
        </w:tc>
      </w:tr>
    </w:tbl>
    <w:p w:rsidR="00265241" w:rsidRDefault="00AC232A" w:rsidP="00371547">
      <w:pPr>
        <w:rPr>
          <w:ins w:id="848" w:author="smaslan" w:date="2018-08-10T15:35:00Z"/>
          <w:lang w:val="en-GB"/>
        </w:rPr>
      </w:pPr>
      <w:ins w:id="849" w:author="smaslan" w:date="2018-08-10T15:34:00Z">
        <w:r>
          <w:rPr>
            <w:lang w:val="en-GB"/>
          </w:rPr>
          <w:t xml:space="preserve">* The uncertainty contribution of correction is calculated, but PSFE </w:t>
        </w:r>
      </w:ins>
      <w:ins w:id="850" w:author="smaslan" w:date="2018-08-10T15:35:00Z">
        <w:r>
          <w:rPr>
            <w:lang w:val="en-GB"/>
          </w:rPr>
          <w:t>contribution</w:t>
        </w:r>
      </w:ins>
      <w:ins w:id="851" w:author="smaslan" w:date="2018-08-10T15:34:00Z">
        <w:r>
          <w:rPr>
            <w:lang w:val="en-GB"/>
          </w:rPr>
          <w:t xml:space="preserve"> </w:t>
        </w:r>
      </w:ins>
      <w:ins w:id="852" w:author="smaslan" w:date="2018-08-10T15:35:00Z">
        <w:r>
          <w:rPr>
            <w:lang w:val="en-GB"/>
          </w:rPr>
          <w:t>is not included! Not validated.</w:t>
        </w:r>
      </w:ins>
    </w:p>
    <w:p w:rsidR="00AC232A" w:rsidRDefault="00AC232A" w:rsidP="00371547">
      <w:pPr>
        <w:rPr>
          <w:ins w:id="853" w:author="smaslan" w:date="2018-08-10T15:35:00Z"/>
          <w:lang w:val="en-GB"/>
        </w:rPr>
      </w:pPr>
      <w:ins w:id="854" w:author="smaslan" w:date="2018-08-10T15:35:00Z">
        <w:r>
          <w:rPr>
            <w:lang w:val="en-GB"/>
          </w:rPr>
          <w:t>QWTB “</w:t>
        </w:r>
        <w:proofErr w:type="spellStart"/>
        <w:r>
          <w:rPr>
            <w:lang w:val="en-GB"/>
          </w:rPr>
          <w:t>calcset</w:t>
        </w:r>
        <w:proofErr w:type="spellEnd"/>
        <w:r>
          <w:rPr>
            <w:lang w:val="en-GB"/>
          </w:rPr>
          <w:t>” options:</w:t>
        </w:r>
      </w:ins>
    </w:p>
    <w:tbl>
      <w:tblPr>
        <w:tblStyle w:val="Mkatabulky"/>
        <w:tblW w:w="9180" w:type="dxa"/>
        <w:tblLook w:val="04A0" w:firstRow="1" w:lastRow="0" w:firstColumn="1" w:lastColumn="0" w:noHBand="0" w:noVBand="1"/>
        <w:tblPrChange w:id="855" w:author="smaslan" w:date="2018-08-10T15:36:00Z">
          <w:tblPr>
            <w:tblStyle w:val="Mkatabulky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596"/>
        <w:gridCol w:w="7584"/>
        <w:tblGridChange w:id="856">
          <w:tblGrid>
            <w:gridCol w:w="1207"/>
            <w:gridCol w:w="2877"/>
          </w:tblGrid>
        </w:tblGridChange>
      </w:tblGrid>
      <w:tr w:rsidR="00AC232A" w:rsidTr="00AC232A">
        <w:trPr>
          <w:ins w:id="857" w:author="smaslan" w:date="2018-08-10T15:35:00Z"/>
        </w:trPr>
        <w:tc>
          <w:tcPr>
            <w:tcW w:w="1317" w:type="dxa"/>
            <w:tcPrChange w:id="858" w:author="smaslan" w:date="2018-08-10T15:36:00Z">
              <w:tcPr>
                <w:tcW w:w="859" w:type="dxa"/>
              </w:tcPr>
            </w:tcPrChange>
          </w:tcPr>
          <w:p w:rsidR="00AC232A" w:rsidRPr="00F43BCE" w:rsidRDefault="00AC232A" w:rsidP="00F43BCE">
            <w:pPr>
              <w:rPr>
                <w:ins w:id="859" w:author="smaslan" w:date="2018-08-10T15:35:00Z"/>
                <w:b/>
                <w:lang w:val="en-GB"/>
              </w:rPr>
            </w:pPr>
            <w:ins w:id="860" w:author="smaslan" w:date="2018-08-10T15:35:00Z">
              <w:r w:rsidRPr="00F43BCE">
                <w:rPr>
                  <w:b/>
                  <w:lang w:val="en-GB"/>
                </w:rPr>
                <w:t>Name</w:t>
              </w:r>
            </w:ins>
          </w:p>
        </w:tc>
        <w:tc>
          <w:tcPr>
            <w:tcW w:w="7863" w:type="dxa"/>
            <w:tcPrChange w:id="861" w:author="smaslan" w:date="2018-08-10T15:36:00Z">
              <w:tcPr>
                <w:tcW w:w="2877" w:type="dxa"/>
              </w:tcPr>
            </w:tcPrChange>
          </w:tcPr>
          <w:p w:rsidR="00AC232A" w:rsidRPr="00F43BCE" w:rsidRDefault="00AC232A" w:rsidP="00F43BCE">
            <w:pPr>
              <w:rPr>
                <w:ins w:id="862" w:author="smaslan" w:date="2018-08-10T15:35:00Z"/>
                <w:b/>
                <w:lang w:val="en-GB"/>
              </w:rPr>
            </w:pPr>
            <w:ins w:id="863" w:author="smaslan" w:date="2018-08-10T15:35:00Z">
              <w:r w:rsidRPr="00F43BCE">
                <w:rPr>
                  <w:b/>
                  <w:lang w:val="en-GB"/>
                </w:rPr>
                <w:t>Description</w:t>
              </w:r>
            </w:ins>
          </w:p>
        </w:tc>
      </w:tr>
      <w:tr w:rsidR="00AC232A" w:rsidTr="00AC232A">
        <w:trPr>
          <w:ins w:id="864" w:author="smaslan" w:date="2018-08-10T15:35:00Z"/>
        </w:trPr>
        <w:tc>
          <w:tcPr>
            <w:tcW w:w="1317" w:type="dxa"/>
            <w:tcPrChange w:id="865" w:author="smaslan" w:date="2018-08-10T15:36:00Z">
              <w:tcPr>
                <w:tcW w:w="859" w:type="dxa"/>
              </w:tcPr>
            </w:tcPrChange>
          </w:tcPr>
          <w:p w:rsidR="00AC232A" w:rsidRDefault="00AC232A" w:rsidP="00F43BCE">
            <w:pPr>
              <w:rPr>
                <w:ins w:id="866" w:author="smaslan" w:date="2018-08-10T15:35:00Z"/>
                <w:lang w:val="en-GB"/>
              </w:rPr>
            </w:pPr>
            <w:proofErr w:type="spellStart"/>
            <w:ins w:id="867" w:author="smaslan" w:date="2018-08-10T15:35:00Z">
              <w:r>
                <w:rPr>
                  <w:lang w:val="en-GB"/>
                </w:rPr>
                <w:t>calcset.unc</w:t>
              </w:r>
              <w:proofErr w:type="spellEnd"/>
            </w:ins>
          </w:p>
        </w:tc>
        <w:tc>
          <w:tcPr>
            <w:tcW w:w="7863" w:type="dxa"/>
            <w:tcPrChange w:id="868" w:author="smaslan" w:date="2018-08-10T15:36:00Z">
              <w:tcPr>
                <w:tcW w:w="2877" w:type="dxa"/>
              </w:tcPr>
            </w:tcPrChange>
          </w:tcPr>
          <w:p w:rsidR="00AC232A" w:rsidRDefault="00AC232A" w:rsidP="00F43BCE">
            <w:pPr>
              <w:rPr>
                <w:ins w:id="869" w:author="smaslan" w:date="2018-08-10T15:35:00Z"/>
                <w:lang w:val="en-GB"/>
              </w:rPr>
            </w:pPr>
            <w:ins w:id="870" w:author="smaslan" w:date="2018-08-10T15:37:00Z">
              <w:r>
                <w:rPr>
                  <w:lang w:val="en-GB"/>
                </w:rPr>
                <w:t>Uncertainty calculation mode. Supported ‘none’ or ‘</w:t>
              </w:r>
              <w:proofErr w:type="spellStart"/>
              <w:r>
                <w:rPr>
                  <w:lang w:val="en-GB"/>
                </w:rPr>
                <w:t>guf</w:t>
              </w:r>
              <w:proofErr w:type="spellEnd"/>
              <w:r>
                <w:rPr>
                  <w:lang w:val="en-GB"/>
                </w:rPr>
                <w:t>’.</w:t>
              </w:r>
            </w:ins>
          </w:p>
        </w:tc>
      </w:tr>
      <w:tr w:rsidR="00AC232A" w:rsidTr="00AC232A">
        <w:trPr>
          <w:ins w:id="871" w:author="smaslan" w:date="2018-08-10T15:35:00Z"/>
        </w:trPr>
        <w:tc>
          <w:tcPr>
            <w:tcW w:w="1317" w:type="dxa"/>
            <w:tcPrChange w:id="872" w:author="smaslan" w:date="2018-08-10T15:36:00Z">
              <w:tcPr>
                <w:tcW w:w="859" w:type="dxa"/>
              </w:tcPr>
            </w:tcPrChange>
          </w:tcPr>
          <w:p w:rsidR="00AC232A" w:rsidRDefault="00AC232A" w:rsidP="00F43BCE">
            <w:pPr>
              <w:rPr>
                <w:ins w:id="873" w:author="smaslan" w:date="2018-08-10T15:35:00Z"/>
                <w:lang w:val="en-GB"/>
              </w:rPr>
            </w:pPr>
            <w:proofErr w:type="spellStart"/>
            <w:ins w:id="874" w:author="smaslan" w:date="2018-08-10T15:37:00Z">
              <w:r>
                <w:rPr>
                  <w:lang w:val="en-GB"/>
                </w:rPr>
                <w:t>calcset.loc</w:t>
              </w:r>
            </w:ins>
            <w:proofErr w:type="spellEnd"/>
          </w:p>
        </w:tc>
        <w:tc>
          <w:tcPr>
            <w:tcW w:w="7863" w:type="dxa"/>
            <w:tcPrChange w:id="875" w:author="smaslan" w:date="2018-08-10T15:36:00Z">
              <w:tcPr>
                <w:tcW w:w="2877" w:type="dxa"/>
              </w:tcPr>
            </w:tcPrChange>
          </w:tcPr>
          <w:p w:rsidR="00AC232A" w:rsidRDefault="00AC232A" w:rsidP="00F43BCE">
            <w:pPr>
              <w:rPr>
                <w:ins w:id="876" w:author="smaslan" w:date="2018-08-10T15:35:00Z"/>
                <w:lang w:val="en-GB"/>
              </w:rPr>
            </w:pPr>
            <w:ins w:id="877" w:author="smaslan" w:date="2018-08-10T15:37:00Z">
              <w:r>
                <w:rPr>
                  <w:lang w:val="en-GB"/>
                </w:rPr>
                <w:t>Level of confidence [-].</w:t>
              </w:r>
            </w:ins>
          </w:p>
        </w:tc>
      </w:tr>
      <w:tr w:rsidR="00AC232A" w:rsidTr="00AC232A">
        <w:trPr>
          <w:ins w:id="878" w:author="smaslan" w:date="2018-08-10T15:35:00Z"/>
        </w:trPr>
        <w:tc>
          <w:tcPr>
            <w:tcW w:w="1317" w:type="dxa"/>
            <w:tcPrChange w:id="879" w:author="smaslan" w:date="2018-08-10T15:36:00Z">
              <w:tcPr>
                <w:tcW w:w="859" w:type="dxa"/>
              </w:tcPr>
            </w:tcPrChange>
          </w:tcPr>
          <w:p w:rsidR="00AC232A" w:rsidRDefault="00AC232A" w:rsidP="00F43BCE">
            <w:pPr>
              <w:rPr>
                <w:ins w:id="880" w:author="smaslan" w:date="2018-08-10T15:35:00Z"/>
                <w:lang w:val="en-GB"/>
              </w:rPr>
            </w:pPr>
            <w:proofErr w:type="spellStart"/>
            <w:ins w:id="881" w:author="smaslan" w:date="2018-08-10T15:37:00Z">
              <w:r>
                <w:rPr>
                  <w:lang w:val="en-GB"/>
                </w:rPr>
                <w:t>calcset.verbose</w:t>
              </w:r>
            </w:ins>
            <w:proofErr w:type="spellEnd"/>
          </w:p>
        </w:tc>
        <w:tc>
          <w:tcPr>
            <w:tcW w:w="7863" w:type="dxa"/>
            <w:tcPrChange w:id="882" w:author="smaslan" w:date="2018-08-10T15:36:00Z">
              <w:tcPr>
                <w:tcW w:w="2877" w:type="dxa"/>
              </w:tcPr>
            </w:tcPrChange>
          </w:tcPr>
          <w:p w:rsidR="00AC232A" w:rsidRDefault="00AC232A" w:rsidP="00F43BCE">
            <w:pPr>
              <w:rPr>
                <w:ins w:id="883" w:author="smaslan" w:date="2018-08-10T15:35:00Z"/>
                <w:lang w:val="en-GB"/>
              </w:rPr>
            </w:pPr>
            <w:ins w:id="884" w:author="smaslan" w:date="2018-08-10T15:37:00Z">
              <w:r>
                <w:rPr>
                  <w:lang w:val="en-GB"/>
                </w:rPr>
                <w:t>Verbose level.</w:t>
              </w:r>
            </w:ins>
          </w:p>
        </w:tc>
      </w:tr>
    </w:tbl>
    <w:p w:rsidR="00AC232A" w:rsidRDefault="00AC232A" w:rsidP="00371547">
      <w:pPr>
        <w:rPr>
          <w:ins w:id="885" w:author="smaslan" w:date="2018-08-10T16:29:00Z"/>
          <w:lang w:val="en-GB"/>
        </w:rPr>
      </w:pPr>
    </w:p>
    <w:p w:rsidR="00B92E52" w:rsidRDefault="00B92E52" w:rsidP="00371547">
      <w:pPr>
        <w:rPr>
          <w:ins w:id="886" w:author="smaslan" w:date="2018-08-10T16:29:00Z"/>
          <w:lang w:val="en-GB"/>
        </w:rPr>
      </w:pPr>
      <w:ins w:id="887" w:author="smaslan" w:date="2018-08-10T16:29:00Z">
        <w:r>
          <w:rPr>
            <w:lang w:val="en-GB"/>
          </w:rPr>
          <w:t>Block diagram of the TWM wrapper is shown in the following diagram:</w:t>
        </w:r>
      </w:ins>
    </w:p>
    <w:p w:rsidR="00B92E52" w:rsidRDefault="00B92E52" w:rsidP="00B92E52">
      <w:pPr>
        <w:jc w:val="center"/>
        <w:rPr>
          <w:ins w:id="888" w:author="smaslan" w:date="2018-08-10T15:30:00Z"/>
          <w:lang w:val="en-GB"/>
        </w:rPr>
        <w:pPrChange w:id="889" w:author="smaslan" w:date="2018-08-10T16:30:00Z">
          <w:pPr/>
        </w:pPrChange>
      </w:pPr>
      <w:ins w:id="890" w:author="smaslan" w:date="2018-08-10T16:30:00Z">
        <w:r>
          <w:rPr>
            <w:noProof/>
            <w:lang w:eastAsia="cs-CZ"/>
          </w:rPr>
          <w:lastRenderedPageBreak/>
          <w:drawing>
            <wp:inline distT="0" distB="0" distL="0" distR="0" wp14:anchorId="66AD0732" wp14:editId="0C317762">
              <wp:extent cx="4406400" cy="3189600"/>
              <wp:effectExtent l="0" t="0" r="0" b="0"/>
              <wp:docPr id="1" name="Obráze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06400" cy="3189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65241" w:rsidRDefault="00B92E52" w:rsidP="00371547">
      <w:pPr>
        <w:rPr>
          <w:ins w:id="891" w:author="smaslan" w:date="2018-08-10T16:34:00Z"/>
          <w:lang w:val="en-GB"/>
        </w:rPr>
      </w:pPr>
      <w:ins w:id="892" w:author="smaslan" w:date="2018-08-10T16:35:00Z">
        <w:r>
          <w:rPr>
            <w:lang w:val="en-GB"/>
          </w:rPr>
          <w:t>The TWM wrapper partially supports differential transducer input</w:t>
        </w:r>
      </w:ins>
      <w:ins w:id="893" w:author="smaslan" w:date="2018-08-10T16:42:00Z">
        <w:r w:rsidR="00A14F81">
          <w:rPr>
            <w:lang w:val="en-GB"/>
          </w:rPr>
          <w:t>.</w:t>
        </w:r>
      </w:ins>
      <w:ins w:id="894" w:author="smaslan" w:date="2018-08-10T16:35:00Z">
        <w:r>
          <w:rPr>
            <w:lang w:val="en-GB"/>
          </w:rPr>
          <w:t xml:space="preserve"> </w:t>
        </w:r>
      </w:ins>
      <w:ins w:id="895" w:author="smaslan" w:date="2018-08-10T16:42:00Z">
        <w:r w:rsidR="00A14F81">
          <w:rPr>
            <w:lang w:val="en-GB"/>
          </w:rPr>
          <w:t>H</w:t>
        </w:r>
      </w:ins>
      <w:ins w:id="896" w:author="smaslan" w:date="2018-08-10T16:35:00Z">
        <w:r>
          <w:rPr>
            <w:lang w:val="en-GB"/>
          </w:rPr>
          <w:t>owever</w:t>
        </w:r>
      </w:ins>
      <w:ins w:id="897" w:author="smaslan" w:date="2018-08-10T16:42:00Z">
        <w:r w:rsidR="00A14F81">
          <w:rPr>
            <w:lang w:val="en-GB"/>
          </w:rPr>
          <w:t>,</w:t>
        </w:r>
      </w:ins>
      <w:ins w:id="898" w:author="smaslan" w:date="2018-08-10T16:35:00Z">
        <w:r>
          <w:rPr>
            <w:lang w:val="en-GB"/>
          </w:rPr>
          <w:t xml:space="preserve"> in the differential mode it only calculates frequency. The other parameters are ignored.  </w:t>
        </w:r>
      </w:ins>
      <w:ins w:id="899" w:author="smaslan" w:date="2018-08-10T16:36:00Z">
        <w:r>
          <w:rPr>
            <w:lang w:val="en-GB"/>
          </w:rPr>
          <w:t>Two differential inputs are directly subtracted (</w:t>
        </w:r>
        <w:r w:rsidRPr="00B92E52">
          <w:rPr>
            <w:i/>
            <w:lang w:val="en-GB"/>
            <w:rPrChange w:id="900" w:author="smaslan" w:date="2018-08-10T16:36:00Z">
              <w:rPr>
                <w:lang w:val="en-GB"/>
              </w:rPr>
            </w:rPrChange>
          </w:rPr>
          <w:t xml:space="preserve">y – </w:t>
        </w:r>
        <w:proofErr w:type="spellStart"/>
        <w:r w:rsidRPr="00B92E52">
          <w:rPr>
            <w:i/>
            <w:lang w:val="en-GB"/>
            <w:rPrChange w:id="901" w:author="smaslan" w:date="2018-08-10T16:36:00Z">
              <w:rPr>
                <w:lang w:val="en-GB"/>
              </w:rPr>
            </w:rPrChange>
          </w:rPr>
          <w:t>y_lo</w:t>
        </w:r>
        <w:proofErr w:type="spellEnd"/>
        <w:r>
          <w:rPr>
            <w:lang w:val="en-GB"/>
          </w:rPr>
          <w:t xml:space="preserve">) in the differential mode. This is not usable for amplitude or phase estimation, but for frequency this simplified difference should be sufficient. The DC </w:t>
        </w:r>
      </w:ins>
      <w:ins w:id="902" w:author="smaslan" w:date="2018-08-10T16:37:00Z">
        <w:r>
          <w:rPr>
            <w:lang w:val="en-GB"/>
          </w:rPr>
          <w:t xml:space="preserve">offset </w:t>
        </w:r>
      </w:ins>
      <w:ins w:id="903" w:author="smaslan" w:date="2018-08-10T16:36:00Z">
        <w:r>
          <w:rPr>
            <w:lang w:val="en-GB"/>
          </w:rPr>
          <w:t xml:space="preserve">correction is applied </w:t>
        </w:r>
      </w:ins>
      <w:ins w:id="904" w:author="smaslan" w:date="2018-08-10T16:37:00Z">
        <w:r>
          <w:rPr>
            <w:lang w:val="en-GB"/>
          </w:rPr>
          <w:t xml:space="preserve">directly to the time domain signal </w:t>
        </w:r>
      </w:ins>
      <w:ins w:id="905" w:author="smaslan" w:date="2018-08-10T16:42:00Z">
        <w:r w:rsidR="00A14F81">
          <w:rPr>
            <w:lang w:val="en-GB"/>
          </w:rPr>
          <w:t>“</w:t>
        </w:r>
      </w:ins>
      <w:ins w:id="906" w:author="smaslan" w:date="2018-08-10T16:37:00Z">
        <w:r>
          <w:rPr>
            <w:lang w:val="en-GB"/>
          </w:rPr>
          <w:t>y</w:t>
        </w:r>
      </w:ins>
      <w:ins w:id="907" w:author="smaslan" w:date="2018-08-10T16:42:00Z">
        <w:r w:rsidR="00A14F81">
          <w:rPr>
            <w:lang w:val="en-GB"/>
          </w:rPr>
          <w:t>”</w:t>
        </w:r>
      </w:ins>
      <w:ins w:id="908" w:author="smaslan" w:date="2018-08-10T16:37:00Z">
        <w:r>
          <w:rPr>
            <w:lang w:val="en-GB"/>
          </w:rPr>
          <w:t>. Next the PSFE wrapper</w:t>
        </w:r>
      </w:ins>
      <w:ins w:id="909" w:author="smaslan" w:date="2018-08-10T16:38:00Z">
        <w:r>
          <w:rPr>
            <w:lang w:val="en-GB"/>
          </w:rPr>
          <w:t xml:space="preserve"> is called first time to obtain estimates of </w:t>
        </w:r>
        <w:proofErr w:type="spellStart"/>
        <w:r>
          <w:rPr>
            <w:lang w:val="en-GB"/>
          </w:rPr>
          <w:t>unscaled</w:t>
        </w:r>
        <w:proofErr w:type="spellEnd"/>
        <w:r>
          <w:rPr>
            <w:lang w:val="en-GB"/>
          </w:rPr>
          <w:t xml:space="preserve"> waveform. The uncertainty is disabled, </w:t>
        </w:r>
      </w:ins>
      <w:ins w:id="910" w:author="smaslan" w:date="2018-08-10T16:39:00Z">
        <w:r>
          <w:rPr>
            <w:lang w:val="en-GB"/>
          </w:rPr>
          <w:t xml:space="preserve">not all required inputs to PSFE are available at this point. </w:t>
        </w:r>
        <w:r w:rsidR="00A14F81">
          <w:rPr>
            <w:lang w:val="en-GB"/>
          </w:rPr>
          <w:t>In single ended mode follow corrections of the estimated signal parameters along with calculation of correction uncertai</w:t>
        </w:r>
      </w:ins>
      <w:ins w:id="911" w:author="smaslan" w:date="2018-08-10T16:40:00Z">
        <w:r w:rsidR="00A14F81">
          <w:rPr>
            <w:lang w:val="en-GB"/>
          </w:rPr>
          <w:t>n</w:t>
        </w:r>
      </w:ins>
      <w:ins w:id="912" w:author="smaslan" w:date="2018-08-10T16:39:00Z">
        <w:r w:rsidR="00A14F81">
          <w:rPr>
            <w:lang w:val="en-GB"/>
          </w:rPr>
          <w:t>ties</w:t>
        </w:r>
      </w:ins>
      <w:ins w:id="913" w:author="smaslan" w:date="2018-08-10T16:40:00Z">
        <w:r w:rsidR="00A14F81">
          <w:rPr>
            <w:lang w:val="en-GB"/>
          </w:rPr>
          <w:t xml:space="preserve">. When uncertainty calculation is enabled, the additional inputs, such as SFDR and LSB are calculated and </w:t>
        </w:r>
        <w:bookmarkStart w:id="914" w:name="_GoBack"/>
        <w:bookmarkEnd w:id="914"/>
        <w:r w:rsidR="00A14F81">
          <w:rPr>
            <w:lang w:val="en-GB"/>
          </w:rPr>
          <w:t xml:space="preserve">PSFE wrapper is called again, this time with uncertainty estimation enabled. The returned uncertainties are combined with the correction contributions and combined with the estimates </w:t>
        </w:r>
      </w:ins>
      <w:ins w:id="915" w:author="smaslan" w:date="2018-08-10T16:42:00Z">
        <w:r w:rsidR="00A14F81">
          <w:rPr>
            <w:lang w:val="en-GB"/>
          </w:rPr>
          <w:t>“</w:t>
        </w:r>
      </w:ins>
      <w:ins w:id="916" w:author="smaslan" w:date="2018-08-10T16:40:00Z">
        <w:r w:rsidR="00A14F81">
          <w:rPr>
            <w:lang w:val="en-GB"/>
          </w:rPr>
          <w:t>A</w:t>
        </w:r>
      </w:ins>
      <w:ins w:id="917" w:author="smaslan" w:date="2018-08-10T16:42:00Z">
        <w:r w:rsidR="00A14F81">
          <w:rPr>
            <w:lang w:val="en-GB"/>
          </w:rPr>
          <w:t>”</w:t>
        </w:r>
      </w:ins>
      <w:ins w:id="918" w:author="smaslan" w:date="2018-08-10T16:40:00Z">
        <w:r w:rsidR="00A14F81">
          <w:rPr>
            <w:lang w:val="en-GB"/>
          </w:rPr>
          <w:t xml:space="preserve">, </w:t>
        </w:r>
      </w:ins>
      <w:ins w:id="919" w:author="smaslan" w:date="2018-08-10T16:42:00Z">
        <w:r w:rsidR="00A14F81">
          <w:rPr>
            <w:lang w:val="en-GB"/>
          </w:rPr>
          <w:t>“</w:t>
        </w:r>
      </w:ins>
      <w:ins w:id="920" w:author="smaslan" w:date="2018-08-10T16:40:00Z">
        <w:r w:rsidR="00A14F81">
          <w:rPr>
            <w:lang w:val="en-GB"/>
          </w:rPr>
          <w:t>phi</w:t>
        </w:r>
      </w:ins>
      <w:ins w:id="921" w:author="smaslan" w:date="2018-08-10T16:42:00Z">
        <w:r w:rsidR="00A14F81">
          <w:rPr>
            <w:lang w:val="en-GB"/>
          </w:rPr>
          <w:t>”</w:t>
        </w:r>
      </w:ins>
      <w:ins w:id="922" w:author="smaslan" w:date="2018-08-10T16:40:00Z">
        <w:r w:rsidR="00A14F81">
          <w:rPr>
            <w:lang w:val="en-GB"/>
          </w:rPr>
          <w:t xml:space="preserve"> and </w:t>
        </w:r>
      </w:ins>
      <w:ins w:id="923" w:author="smaslan" w:date="2018-08-10T16:42:00Z">
        <w:r w:rsidR="00A14F81">
          <w:rPr>
            <w:lang w:val="en-GB"/>
          </w:rPr>
          <w:t>“</w:t>
        </w:r>
      </w:ins>
      <w:ins w:id="924" w:author="smaslan" w:date="2018-08-10T16:40:00Z">
        <w:r w:rsidR="00A14F81">
          <w:rPr>
            <w:lang w:val="en-GB"/>
          </w:rPr>
          <w:t>f</w:t>
        </w:r>
      </w:ins>
      <w:ins w:id="925" w:author="smaslan" w:date="2018-08-10T16:42:00Z">
        <w:r w:rsidR="00A14F81">
          <w:rPr>
            <w:lang w:val="en-GB"/>
          </w:rPr>
          <w:t>”</w:t>
        </w:r>
      </w:ins>
      <w:ins w:id="926" w:author="smaslan" w:date="2018-08-10T16:40:00Z">
        <w:r w:rsidR="00A14F81">
          <w:rPr>
            <w:lang w:val="en-GB"/>
          </w:rPr>
          <w:t>.</w:t>
        </w:r>
      </w:ins>
      <w:ins w:id="927" w:author="smaslan" w:date="2018-08-10T16:42:00Z">
        <w:r w:rsidR="00A14F81">
          <w:rPr>
            <w:lang w:val="en-GB"/>
          </w:rPr>
          <w:t xml:space="preserve"> Note in the differential mode only PSFE uncertainty estimate of the frequency is taken into account. </w:t>
        </w:r>
      </w:ins>
    </w:p>
    <w:p w:rsidR="00B92E52" w:rsidRDefault="00B92E52" w:rsidP="00371547">
      <w:pPr>
        <w:rPr>
          <w:lang w:val="en-GB"/>
        </w:rPr>
      </w:pPr>
    </w:p>
    <w:p w:rsidR="00371547" w:rsidRDefault="00371547" w:rsidP="00371547">
      <w:pPr>
        <w:rPr>
          <w:lang w:val="en-GB"/>
        </w:rPr>
      </w:pPr>
      <w:r w:rsidRPr="00371547">
        <w:rPr>
          <w:highlight w:val="yellow"/>
          <w:lang w:val="en-GB"/>
        </w:rPr>
        <w:t>SIQ – Low level and uncertainty</w:t>
      </w:r>
    </w:p>
    <w:p w:rsidR="002E72B1" w:rsidRPr="00371547" w:rsidRDefault="002E72B1" w:rsidP="00371547">
      <w:pPr>
        <w:pStyle w:val="Nadpis2"/>
        <w:rPr>
          <w:lang w:val="en-GB"/>
        </w:rPr>
      </w:pPr>
      <w:r w:rsidRPr="00371547">
        <w:rPr>
          <w:lang w:val="en-GB"/>
        </w:rPr>
        <w:t>TWM-FPNLSF – Four Parameter Non Linear Sine Fit</w:t>
      </w:r>
    </w:p>
    <w:p w:rsidR="002E72B1" w:rsidRPr="00371547" w:rsidRDefault="002E72B1" w:rsidP="00371547">
      <w:pPr>
        <w:pStyle w:val="Nadpis2"/>
        <w:rPr>
          <w:lang w:val="en-GB"/>
        </w:rPr>
      </w:pPr>
      <w:r w:rsidRPr="00371547">
        <w:rPr>
          <w:lang w:val="en-GB"/>
        </w:rPr>
        <w:t>TWM-THDWFFT – Total Harmonic Distortion by Windowed FFT</w:t>
      </w:r>
    </w:p>
    <w:p w:rsidR="002E72B1" w:rsidRPr="00371547" w:rsidRDefault="002E72B1" w:rsidP="00371547">
      <w:pPr>
        <w:pStyle w:val="Nadpis2"/>
        <w:rPr>
          <w:lang w:val="en-GB"/>
        </w:rPr>
      </w:pPr>
      <w:r w:rsidRPr="00371547">
        <w:rPr>
          <w:lang w:val="en-GB"/>
        </w:rPr>
        <w:t>TWM-HCRMS – Half Cycle RMS calculator</w:t>
      </w:r>
    </w:p>
    <w:p w:rsidR="002E72B1" w:rsidRPr="00371547" w:rsidRDefault="002E72B1" w:rsidP="00371547">
      <w:pPr>
        <w:pStyle w:val="Nadpis2"/>
        <w:rPr>
          <w:lang w:val="en-GB"/>
        </w:rPr>
      </w:pPr>
      <w:r w:rsidRPr="00371547">
        <w:rPr>
          <w:lang w:val="en-GB"/>
        </w:rPr>
        <w:t>TWM-</w:t>
      </w:r>
      <w:proofErr w:type="spellStart"/>
      <w:r w:rsidRPr="00371547">
        <w:rPr>
          <w:lang w:val="en-GB"/>
        </w:rPr>
        <w:t>InDiSwell</w:t>
      </w:r>
      <w:proofErr w:type="spellEnd"/>
      <w:r w:rsidRPr="00371547">
        <w:rPr>
          <w:lang w:val="en-GB"/>
        </w:rPr>
        <w:t xml:space="preserve"> – Interruption Dip Swell detector</w:t>
      </w:r>
    </w:p>
    <w:p w:rsidR="002E72B1" w:rsidRDefault="002E72B1" w:rsidP="00371547">
      <w:pPr>
        <w:pStyle w:val="Nadpis2"/>
        <w:rPr>
          <w:lang w:val="en-GB"/>
        </w:rPr>
      </w:pPr>
      <w:r w:rsidRPr="00371547">
        <w:rPr>
          <w:lang w:val="en-GB"/>
        </w:rPr>
        <w:t>TWM-Flicker – Flicker algorithm</w:t>
      </w:r>
    </w:p>
    <w:p w:rsidR="00371547" w:rsidRDefault="00371547" w:rsidP="00371547">
      <w:pPr>
        <w:rPr>
          <w:lang w:val="en-GB"/>
        </w:rPr>
      </w:pPr>
      <w:r>
        <w:rPr>
          <w:lang w:val="en-GB"/>
        </w:rPr>
        <w:t>CMI – High level, uncertainty</w:t>
      </w:r>
    </w:p>
    <w:p w:rsidR="00371547" w:rsidRPr="00371547" w:rsidRDefault="00371547" w:rsidP="00371547">
      <w:pPr>
        <w:rPr>
          <w:lang w:val="en-GB"/>
        </w:rPr>
      </w:pPr>
      <w:r w:rsidRPr="00371547">
        <w:rPr>
          <w:highlight w:val="yellow"/>
          <w:lang w:val="en-GB"/>
        </w:rPr>
        <w:t>TUBITAK – Low level</w:t>
      </w:r>
    </w:p>
    <w:p w:rsidR="002E72B1" w:rsidRPr="00371547" w:rsidRDefault="002E72B1" w:rsidP="00371547">
      <w:pPr>
        <w:pStyle w:val="Nadpis2"/>
        <w:rPr>
          <w:lang w:val="en-GB"/>
        </w:rPr>
      </w:pPr>
      <w:r w:rsidRPr="00371547">
        <w:rPr>
          <w:lang w:val="en-GB"/>
        </w:rPr>
        <w:lastRenderedPageBreak/>
        <w:t xml:space="preserve">TWM-MODTDPS </w:t>
      </w:r>
      <w:r w:rsidR="00371547" w:rsidRPr="00371547">
        <w:rPr>
          <w:lang w:val="en-GB"/>
        </w:rPr>
        <w:t>–</w:t>
      </w:r>
      <w:r w:rsidRPr="00371547">
        <w:rPr>
          <w:lang w:val="en-GB"/>
        </w:rPr>
        <w:t xml:space="preserve"> </w:t>
      </w:r>
      <w:r w:rsidR="00371547" w:rsidRPr="00371547">
        <w:rPr>
          <w:lang w:val="en-GB"/>
        </w:rPr>
        <w:t>Modulation analyser in Time Domain, by quadrature Phase Shifting</w:t>
      </w:r>
    </w:p>
    <w:p w:rsidR="00371547" w:rsidRDefault="00371547" w:rsidP="00371547">
      <w:pPr>
        <w:pStyle w:val="Nadpis2"/>
        <w:rPr>
          <w:lang w:val="en-GB"/>
        </w:rPr>
      </w:pPr>
      <w:r w:rsidRPr="00371547">
        <w:rPr>
          <w:lang w:val="en-GB"/>
        </w:rPr>
        <w:t>TWM-PWRTDI – Power by Time Domain Integration</w:t>
      </w:r>
    </w:p>
    <w:p w:rsidR="00371547" w:rsidRDefault="00371547" w:rsidP="00371547">
      <w:pPr>
        <w:rPr>
          <w:lang w:val="en-GB"/>
        </w:rPr>
      </w:pPr>
      <w:r>
        <w:rPr>
          <w:lang w:val="en-GB"/>
        </w:rPr>
        <w:t>CMI – High level + uncertainty</w:t>
      </w:r>
    </w:p>
    <w:p w:rsidR="00371547" w:rsidRPr="00371547" w:rsidRDefault="00371547" w:rsidP="00371547">
      <w:pPr>
        <w:rPr>
          <w:lang w:val="en-GB"/>
        </w:rPr>
      </w:pPr>
      <w:r w:rsidRPr="00371547">
        <w:rPr>
          <w:highlight w:val="yellow"/>
          <w:lang w:val="en-GB"/>
        </w:rPr>
        <w:t>JV – Low level</w:t>
      </w:r>
    </w:p>
    <w:sectPr w:rsidR="00371547" w:rsidRPr="00371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64B84"/>
    <w:multiLevelType w:val="hybridMultilevel"/>
    <w:tmpl w:val="74E60860"/>
    <w:lvl w:ilvl="0" w:tplc="7C38127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2B1"/>
    <w:rsid w:val="00050ED4"/>
    <w:rsid w:val="00110F25"/>
    <w:rsid w:val="00265241"/>
    <w:rsid w:val="002E72B1"/>
    <w:rsid w:val="00321244"/>
    <w:rsid w:val="00371547"/>
    <w:rsid w:val="004F3390"/>
    <w:rsid w:val="008B6C92"/>
    <w:rsid w:val="00A14F81"/>
    <w:rsid w:val="00AC232A"/>
    <w:rsid w:val="00B92E52"/>
    <w:rsid w:val="00C10543"/>
    <w:rsid w:val="00C17B2C"/>
    <w:rsid w:val="00C34261"/>
    <w:rsid w:val="00D5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15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715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715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715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715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715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371547"/>
    <w:pPr>
      <w:suppressAutoHyphens/>
      <w:spacing w:after="160" w:line="256" w:lineRule="auto"/>
      <w:ind w:left="720"/>
      <w:contextualSpacing/>
    </w:pPr>
    <w:rPr>
      <w:rFonts w:ascii="Calibri" w:eastAsia="Droid Sans Fallback" w:hAnsi="Calibri" w:cs="Calibri"/>
      <w:lang w:val="en-GB"/>
    </w:rPr>
  </w:style>
  <w:style w:type="character" w:styleId="Hypertextovodkaz">
    <w:name w:val="Hyperlink"/>
    <w:basedOn w:val="Standardnpsmoodstavce"/>
    <w:uiPriority w:val="99"/>
    <w:unhideWhenUsed/>
    <w:rsid w:val="00371547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71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71547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321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15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715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715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715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715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715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371547"/>
    <w:pPr>
      <w:suppressAutoHyphens/>
      <w:spacing w:after="160" w:line="256" w:lineRule="auto"/>
      <w:ind w:left="720"/>
      <w:contextualSpacing/>
    </w:pPr>
    <w:rPr>
      <w:rFonts w:ascii="Calibri" w:eastAsia="Droid Sans Fallback" w:hAnsi="Calibri" w:cs="Calibri"/>
      <w:lang w:val="en-GB"/>
    </w:rPr>
  </w:style>
  <w:style w:type="character" w:styleId="Hypertextovodkaz">
    <w:name w:val="Hyperlink"/>
    <w:basedOn w:val="Standardnpsmoodstavce"/>
    <w:uiPriority w:val="99"/>
    <w:unhideWhenUsed/>
    <w:rsid w:val="00371547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71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71547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321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1213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smaslan</dc:creator>
  <cp:lastModifiedBy>smaslan</cp:lastModifiedBy>
  <cp:revision>2</cp:revision>
  <dcterms:created xsi:type="dcterms:W3CDTF">2018-08-10T11:31:00Z</dcterms:created>
  <dcterms:modified xsi:type="dcterms:W3CDTF">2018-08-10T14:43:00Z</dcterms:modified>
</cp:coreProperties>
</file>