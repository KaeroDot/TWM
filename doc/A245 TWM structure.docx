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BE2" w:rsidRPr="00891AE2" w:rsidRDefault="00721A05">
      <w:pPr>
        <w:pStyle w:val="Nadpis1"/>
        <w:numPr>
          <w:ilvl w:val="0"/>
          <w:numId w:val="0"/>
        </w:numPr>
        <w:ind w:left="432" w:hanging="432"/>
        <w:rPr>
          <w:ins w:id="0" w:author="smaslan" w:date="2018-08-07T13:56:00Z"/>
          <w:rPrChange w:id="1" w:author="smaslan" w:date="2018-08-09T11:59:00Z">
            <w:rPr>
              <w:ins w:id="2" w:author="smaslan" w:date="2018-08-07T13:56:00Z"/>
              <w:lang w:val="en-US"/>
            </w:rPr>
          </w:rPrChange>
        </w:rPr>
        <w:pPrChange w:id="3" w:author="smaslan" w:date="2018-08-07T13:21:00Z">
          <w:pPr>
            <w:pStyle w:val="Nadpis1"/>
          </w:pPr>
        </w:pPrChange>
      </w:pPr>
      <w:ins w:id="4" w:author="smaslan" w:date="2018-08-07T13:21:00Z">
        <w:r w:rsidRPr="00891AE2">
          <w:rPr>
            <w:rPrChange w:id="5" w:author="smaslan" w:date="2018-08-09T11:59:00Z">
              <w:rPr>
                <w:lang w:val="en-US"/>
              </w:rPr>
            </w:rPrChange>
          </w:rPr>
          <w:t xml:space="preserve">A2.4.5 - </w:t>
        </w:r>
      </w:ins>
      <w:r w:rsidR="00544BE2" w:rsidRPr="00891AE2">
        <w:rPr>
          <w:rPrChange w:id="6" w:author="smaslan" w:date="2018-08-09T11:59:00Z">
            <w:rPr>
              <w:lang w:val="en-US"/>
            </w:rPr>
          </w:rPrChange>
        </w:rPr>
        <w:t>TWM structure</w:t>
      </w:r>
    </w:p>
    <w:p w:rsidR="000E3973" w:rsidRDefault="000E3973" w:rsidP="00604E5F">
      <w:r>
        <w:t xml:space="preserve">This report </w:t>
      </w:r>
      <w:r w:rsidR="00D3663A">
        <w:t xml:space="preserve">also </w:t>
      </w:r>
      <w:r>
        <w:t xml:space="preserve">covers </w:t>
      </w:r>
      <w:r w:rsidR="00D3663A">
        <w:t>at least partially following activities</w:t>
      </w:r>
      <w:r>
        <w:t>:</w:t>
      </w:r>
    </w:p>
    <w:p w:rsidR="00604E5F" w:rsidRDefault="00604E5F" w:rsidP="00604E5F">
      <w:r>
        <w:t>A2.1.1 – Flow chart of TWM tool</w:t>
      </w:r>
    </w:p>
    <w:p w:rsidR="00604E5F" w:rsidRDefault="00604E5F" w:rsidP="00604E5F">
      <w:r>
        <w:t>A2.1.2 – Extension for a multiple digitizers</w:t>
      </w:r>
    </w:p>
    <w:p w:rsidR="00604E5F" w:rsidRDefault="00604E5F" w:rsidP="00604E5F">
      <w:r>
        <w:t>A2.1.4 – Concept of the LV to Octave/</w:t>
      </w:r>
      <w:proofErr w:type="spellStart"/>
      <w:r>
        <w:t>Matlab</w:t>
      </w:r>
      <w:proofErr w:type="spellEnd"/>
      <w:r>
        <w:t xml:space="preserve"> interface</w:t>
      </w:r>
    </w:p>
    <w:p w:rsidR="00604E5F" w:rsidRDefault="00604E5F" w:rsidP="00604E5F">
      <w:r>
        <w:t>A2.2.2 – Integration of the drivers to the virtual driver</w:t>
      </w:r>
    </w:p>
    <w:p w:rsidR="00604E5F" w:rsidRDefault="00604E5F" w:rsidP="00604E5F">
      <w:r>
        <w:t>A2.4.2 – TWM tool structure</w:t>
      </w:r>
    </w:p>
    <w:p w:rsidR="00604E5F" w:rsidRDefault="00604E5F" w:rsidP="00604E5F">
      <w:r w:rsidRPr="00604E5F">
        <w:rPr>
          <w:highlight w:val="yellow"/>
        </w:rPr>
        <w:t>A2.4.3 – Acquisition and control module description</w:t>
      </w:r>
    </w:p>
    <w:p w:rsidR="00604E5F" w:rsidRDefault="00604E5F" w:rsidP="00604E5F">
      <w:r w:rsidRPr="00E20ED1">
        <w:t xml:space="preserve">A2.4.4 </w:t>
      </w:r>
      <w:r w:rsidR="004661BE" w:rsidRPr="00E20ED1">
        <w:t>–</w:t>
      </w:r>
      <w:r w:rsidRPr="00E20ED1">
        <w:t xml:space="preserve"> </w:t>
      </w:r>
      <w:r w:rsidR="004661BE" w:rsidRPr="00E20ED1">
        <w:t>Processing module description</w:t>
      </w:r>
    </w:p>
    <w:p w:rsidR="0002678B" w:rsidRDefault="0002678B">
      <w:pPr>
        <w:pPrChange w:id="7" w:author="smaslan" w:date="2018-08-07T13:56:00Z">
          <w:pPr>
            <w:pStyle w:val="Nadpis1"/>
          </w:pPr>
        </w:pPrChange>
      </w:pPr>
      <w:ins w:id="8" w:author="smaslan" w:date="2018-08-07T13:56:00Z">
        <w:r w:rsidRPr="00891AE2">
          <w:rPr>
            <w:rPrChange w:id="9" w:author="smaslan" w:date="2018-08-09T11:59:00Z">
              <w:rPr>
                <w:lang w:val="en-US"/>
              </w:rPr>
            </w:rPrChange>
          </w:rPr>
          <w:t xml:space="preserve">A3.3.3 </w:t>
        </w:r>
      </w:ins>
      <w:ins w:id="10" w:author="smaslan" w:date="2018-08-07T13:57:00Z">
        <w:r w:rsidRPr="00891AE2">
          <w:rPr>
            <w:rPrChange w:id="11" w:author="smaslan" w:date="2018-08-09T11:59:00Z">
              <w:rPr>
                <w:lang w:val="en-US"/>
              </w:rPr>
            </w:rPrChange>
          </w:rPr>
          <w:t>–</w:t>
        </w:r>
      </w:ins>
      <w:ins w:id="12" w:author="smaslan" w:date="2018-08-07T13:56:00Z">
        <w:r w:rsidRPr="00891AE2">
          <w:rPr>
            <w:rPrChange w:id="13" w:author="smaslan" w:date="2018-08-09T11:59:00Z">
              <w:rPr>
                <w:lang w:val="en-US"/>
              </w:rPr>
            </w:rPrChange>
          </w:rPr>
          <w:t xml:space="preserve"> Guidance </w:t>
        </w:r>
      </w:ins>
      <w:ins w:id="14" w:author="smaslan" w:date="2018-08-07T13:57:00Z">
        <w:r w:rsidRPr="00891AE2">
          <w:rPr>
            <w:rPrChange w:id="15" w:author="smaslan" w:date="2018-08-09T11:59:00Z">
              <w:rPr>
                <w:lang w:val="en-US"/>
              </w:rPr>
            </w:rPrChange>
          </w:rPr>
          <w:t>on integration of new HW</w:t>
        </w:r>
      </w:ins>
    </w:p>
    <w:p w:rsidR="00604E5F" w:rsidRPr="00891AE2" w:rsidRDefault="00604E5F" w:rsidP="00604E5F">
      <w:pPr>
        <w:rPr>
          <w:ins w:id="16" w:author="smaslan" w:date="2018-08-07T11:58:00Z"/>
          <w:rPrChange w:id="17" w:author="smaslan" w:date="2018-08-09T11:59:00Z">
            <w:rPr>
              <w:ins w:id="18" w:author="smaslan" w:date="2018-08-07T11:58:00Z"/>
              <w:lang w:val="en-US"/>
            </w:rPr>
          </w:rPrChange>
        </w:rPr>
      </w:pPr>
    </w:p>
    <w:p w:rsidR="0075162A" w:rsidRPr="00891AE2" w:rsidRDefault="0075162A" w:rsidP="0075162A">
      <w:pPr>
        <w:rPr>
          <w:ins w:id="19" w:author="smaslan" w:date="2018-08-07T13:20:00Z"/>
          <w:rPrChange w:id="20" w:author="smaslan" w:date="2018-08-09T11:59:00Z">
            <w:rPr>
              <w:ins w:id="21" w:author="smaslan" w:date="2018-08-07T13:20:00Z"/>
              <w:lang w:val="en-US"/>
            </w:rPr>
          </w:rPrChange>
        </w:rPr>
      </w:pPr>
      <w:ins w:id="22" w:author="smaslan" w:date="2018-08-07T11:59:00Z">
        <w:r w:rsidRPr="00891AE2">
          <w:rPr>
            <w:rPrChange w:id="23" w:author="smaslan" w:date="2018-08-09T11:59:00Z">
              <w:rPr>
                <w:rFonts w:asciiTheme="majorHAnsi" w:eastAsiaTheme="majorEastAsia" w:hAnsiTheme="majorHAnsi" w:cstheme="majorBidi"/>
                <w:b/>
                <w:bCs/>
                <w:color w:val="365F91" w:themeColor="accent1" w:themeShade="BF"/>
                <w:sz w:val="28"/>
                <w:szCs w:val="28"/>
                <w:lang w:val="en-US"/>
              </w:rPr>
            </w:rPrChange>
          </w:rPr>
          <w:t>Following text describe</w:t>
        </w:r>
      </w:ins>
      <w:ins w:id="24" w:author="smaslan" w:date="2018-08-07T12:00:00Z">
        <w:r w:rsidRPr="00891AE2">
          <w:rPr>
            <w:rPrChange w:id="25" w:author="smaslan" w:date="2018-08-09T11:59:00Z">
              <w:rPr>
                <w:rFonts w:asciiTheme="majorHAnsi" w:eastAsiaTheme="majorEastAsia" w:hAnsiTheme="majorHAnsi" w:cstheme="majorBidi"/>
                <w:b/>
                <w:bCs/>
                <w:color w:val="365F91" w:themeColor="accent1" w:themeShade="BF"/>
                <w:sz w:val="28"/>
                <w:szCs w:val="28"/>
                <w:lang w:val="en-US"/>
              </w:rPr>
            </w:rPrChange>
          </w:rPr>
          <w:t>s</w:t>
        </w:r>
      </w:ins>
      <w:ins w:id="26" w:author="smaslan" w:date="2018-08-07T11:59:00Z">
        <w:r w:rsidRPr="00891AE2">
          <w:rPr>
            <w:rPrChange w:id="27"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28" w:author="smaslan" w:date="2018-08-07T12:00:00Z">
        <w:r w:rsidRPr="00891AE2">
          <w:rPr>
            <w:rPrChange w:id="29"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internal </w:t>
        </w:r>
      </w:ins>
      <w:ins w:id="30" w:author="smaslan" w:date="2018-08-07T11:59:00Z">
        <w:r w:rsidRPr="00891AE2">
          <w:rPr>
            <w:rPrChange w:id="31" w:author="smaslan" w:date="2018-08-09T11:59:00Z">
              <w:rPr>
                <w:rFonts w:asciiTheme="majorHAnsi" w:eastAsiaTheme="majorEastAsia" w:hAnsiTheme="majorHAnsi" w:cstheme="majorBidi"/>
                <w:b/>
                <w:bCs/>
                <w:color w:val="365F91" w:themeColor="accent1" w:themeShade="BF"/>
                <w:sz w:val="28"/>
                <w:szCs w:val="28"/>
                <w:lang w:val="en-US"/>
              </w:rPr>
            </w:rPrChange>
          </w:rPr>
          <w:t xml:space="preserve">structure of the </w:t>
        </w:r>
      </w:ins>
      <w:ins w:id="32" w:author="smaslan" w:date="2018-08-07T12:00:00Z">
        <w:r w:rsidRPr="00891AE2">
          <w:rPr>
            <w:rPrChange w:id="33" w:author="smaslan" w:date="2018-08-09T11:59:00Z">
              <w:rPr>
                <w:rFonts w:asciiTheme="majorHAnsi" w:eastAsiaTheme="majorEastAsia" w:hAnsiTheme="majorHAnsi" w:cstheme="majorBidi"/>
                <w:b/>
                <w:bCs/>
                <w:color w:val="365F91" w:themeColor="accent1" w:themeShade="BF"/>
                <w:sz w:val="28"/>
                <w:szCs w:val="28"/>
                <w:lang w:val="en-US"/>
              </w:rPr>
            </w:rPrChange>
          </w:rPr>
          <w:t>TWM (</w:t>
        </w:r>
        <w:proofErr w:type="spellStart"/>
        <w:r w:rsidRPr="00891AE2">
          <w:rPr>
            <w:rPrChange w:id="34" w:author="smaslan" w:date="2018-08-09T11:59:00Z">
              <w:rPr>
                <w:rFonts w:asciiTheme="majorHAnsi" w:eastAsiaTheme="majorEastAsia" w:hAnsiTheme="majorHAnsi" w:cstheme="majorBidi"/>
                <w:b/>
                <w:bCs/>
                <w:color w:val="365F91" w:themeColor="accent1" w:themeShade="BF"/>
                <w:sz w:val="28"/>
                <w:szCs w:val="28"/>
                <w:lang w:val="en-US"/>
              </w:rPr>
            </w:rPrChange>
          </w:rPr>
          <w:t>LabVIEW</w:t>
        </w:r>
        <w:proofErr w:type="spellEnd"/>
        <w:r w:rsidRPr="00891AE2">
          <w:rPr>
            <w:rPrChange w:id="35"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version). </w:t>
        </w:r>
      </w:ins>
    </w:p>
    <w:p w:rsidR="00721A05" w:rsidRPr="00891AE2" w:rsidRDefault="00721A05">
      <w:pPr>
        <w:pStyle w:val="Nadpis2"/>
        <w:rPr>
          <w:ins w:id="36" w:author="smaslan" w:date="2018-08-07T13:21:00Z"/>
          <w:rPrChange w:id="37" w:author="smaslan" w:date="2018-08-09T11:59:00Z">
            <w:rPr>
              <w:ins w:id="38" w:author="smaslan" w:date="2018-08-07T13:21:00Z"/>
              <w:lang w:val="en-US"/>
            </w:rPr>
          </w:rPrChange>
        </w:rPr>
        <w:pPrChange w:id="39" w:author="smaslan" w:date="2018-08-07T13:21:00Z">
          <w:pPr/>
        </w:pPrChange>
      </w:pPr>
      <w:ins w:id="40" w:author="smaslan" w:date="2018-08-07T13:20:00Z">
        <w:r w:rsidRPr="00891AE2">
          <w:rPr>
            <w:rPrChange w:id="41" w:author="smaslan" w:date="2018-08-09T11:59:00Z">
              <w:rPr>
                <w:lang w:val="en-US"/>
              </w:rPr>
            </w:rPrChange>
          </w:rPr>
          <w:t>References</w:t>
        </w:r>
      </w:ins>
    </w:p>
    <w:p w:rsidR="00721A05" w:rsidRPr="00891AE2" w:rsidRDefault="00721A05" w:rsidP="00721A05">
      <w:pPr>
        <w:pStyle w:val="Odstavecseseznamem"/>
        <w:numPr>
          <w:ilvl w:val="0"/>
          <w:numId w:val="6"/>
        </w:numPr>
        <w:suppressAutoHyphens w:val="0"/>
        <w:spacing w:after="0" w:line="259" w:lineRule="auto"/>
        <w:ind w:left="426" w:hanging="426"/>
        <w:rPr>
          <w:ins w:id="42" w:author="smaslan" w:date="2018-08-07T13:21:00Z"/>
          <w:rPrChange w:id="43" w:author="smaslan" w:date="2018-08-09T11:59:00Z">
            <w:rPr>
              <w:ins w:id="44" w:author="smaslan" w:date="2018-08-07T13:21:00Z"/>
              <w:lang w:val="en-US"/>
            </w:rPr>
          </w:rPrChange>
        </w:rPr>
      </w:pPr>
      <w:ins w:id="45" w:author="smaslan" w:date="2018-08-07T13:21:00Z">
        <w:r w:rsidRPr="00891AE2">
          <w:rPr>
            <w:rPrChange w:id="46" w:author="smaslan" w:date="2018-08-09T11:59:00Z">
              <w:rPr>
                <w:rFonts w:asciiTheme="minorHAnsi" w:eastAsiaTheme="minorHAnsi" w:hAnsiTheme="minorHAnsi" w:cstheme="minorBidi"/>
                <w:lang w:val="en-US"/>
              </w:rPr>
            </w:rPrChange>
          </w:rPr>
          <w:t xml:space="preserve">TWM tool, url: </w:t>
        </w:r>
        <w:r w:rsidRPr="00891AE2">
          <w:rPr>
            <w:rPrChange w:id="47" w:author="smaslan" w:date="2018-08-09T11:59:00Z">
              <w:rPr>
                <w:rStyle w:val="Hypertextovodkaz"/>
                <w:rFonts w:asciiTheme="minorHAnsi" w:eastAsiaTheme="minorHAnsi" w:hAnsiTheme="minorHAnsi" w:cstheme="minorBidi"/>
                <w:lang w:val="en-US"/>
              </w:rPr>
            </w:rPrChange>
          </w:rPr>
          <w:fldChar w:fldCharType="begin"/>
        </w:r>
        <w:r w:rsidRPr="00891AE2">
          <w:rPr>
            <w:rPrChange w:id="48" w:author="smaslan" w:date="2018-08-09T11:59:00Z">
              <w:rPr>
                <w:rFonts w:asciiTheme="minorHAnsi" w:eastAsiaTheme="minorHAnsi" w:hAnsiTheme="minorHAnsi" w:cstheme="minorBidi"/>
              </w:rPr>
            </w:rPrChange>
          </w:rPr>
          <w:instrText xml:space="preserve"> HYPERLINK "https://github.com/smaslan/TWM" </w:instrText>
        </w:r>
        <w:r w:rsidRPr="00891AE2">
          <w:rPr>
            <w:rPrChange w:id="49"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50" w:author="smaslan" w:date="2018-08-09T11:59:00Z">
              <w:rPr>
                <w:rStyle w:val="Hypertextovodkaz"/>
                <w:rFonts w:asciiTheme="minorHAnsi" w:eastAsiaTheme="minorHAnsi" w:hAnsiTheme="minorHAnsi" w:cstheme="minorBidi"/>
                <w:lang w:val="en-US"/>
              </w:rPr>
            </w:rPrChange>
          </w:rPr>
          <w:t>https://github.com/smaslan/TWM</w:t>
        </w:r>
        <w:r w:rsidRPr="00891AE2">
          <w:rPr>
            <w:rStyle w:val="Hypertextovodkaz"/>
            <w:rPrChange w:id="51" w:author="smaslan" w:date="2018-08-09T11:59:00Z">
              <w:rPr>
                <w:rStyle w:val="Hypertextovodkaz"/>
                <w:rFonts w:asciiTheme="minorHAnsi" w:eastAsiaTheme="minorHAnsi" w:hAnsiTheme="minorHAnsi" w:cstheme="minorBidi"/>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52" w:author="smaslan" w:date="2018-08-07T13:21:00Z"/>
          <w:rPrChange w:id="53" w:author="smaslan" w:date="2018-08-09T11:59:00Z">
            <w:rPr>
              <w:ins w:id="54" w:author="smaslan" w:date="2018-08-07T13:21:00Z"/>
              <w:lang w:val="en-US"/>
            </w:rPr>
          </w:rPrChange>
        </w:rPr>
      </w:pPr>
      <w:bookmarkStart w:id="55" w:name="_Ref521395657"/>
      <w:ins w:id="56" w:author="smaslan" w:date="2018-08-07T13:21:00Z">
        <w:r w:rsidRPr="00891AE2">
          <w:rPr>
            <w:rPrChange w:id="57" w:author="smaslan" w:date="2018-08-09T11:59:00Z">
              <w:rPr>
                <w:rFonts w:asciiTheme="minorHAnsi" w:eastAsiaTheme="minorHAnsi" w:hAnsiTheme="minorHAnsi" w:cstheme="minorBidi"/>
                <w:lang w:val="en-US"/>
              </w:rPr>
            </w:rPrChange>
          </w:rPr>
          <w:t xml:space="preserve">INFO-STRINGS, url: </w:t>
        </w:r>
        <w:r w:rsidRPr="00891AE2">
          <w:rPr>
            <w:rPrChange w:id="58" w:author="smaslan" w:date="2018-08-09T11:59:00Z">
              <w:rPr>
                <w:rStyle w:val="Hypertextovodkaz"/>
                <w:rFonts w:asciiTheme="minorHAnsi" w:eastAsiaTheme="minorHAnsi" w:hAnsiTheme="minorHAnsi" w:cstheme="minorBidi"/>
                <w:lang w:val="en-US"/>
              </w:rPr>
            </w:rPrChange>
          </w:rPr>
          <w:fldChar w:fldCharType="begin"/>
        </w:r>
        <w:r w:rsidRPr="00891AE2">
          <w:rPr>
            <w:rPrChange w:id="59" w:author="smaslan" w:date="2018-08-09T11:59:00Z">
              <w:rPr>
                <w:rFonts w:asciiTheme="minorHAnsi" w:eastAsiaTheme="minorHAnsi" w:hAnsiTheme="minorHAnsi" w:cstheme="minorBidi"/>
              </w:rPr>
            </w:rPrChange>
          </w:rPr>
          <w:instrText xml:space="preserve"> HYPERLINK "https://github.com/KaeroDot/info-strings" </w:instrText>
        </w:r>
        <w:r w:rsidRPr="00891AE2">
          <w:rPr>
            <w:rPrChange w:id="60" w:author="smaslan" w:date="2018-08-09T11:59:00Z">
              <w:rPr>
                <w:rStyle w:val="Hypertextovodkaz"/>
                <w:rFonts w:asciiTheme="minorHAnsi" w:eastAsiaTheme="minorHAnsi" w:hAnsiTheme="minorHAnsi" w:cstheme="minorBidi"/>
                <w:lang w:val="en-US"/>
              </w:rPr>
            </w:rPrChange>
          </w:rPr>
          <w:fldChar w:fldCharType="separate"/>
        </w:r>
        <w:r w:rsidRPr="00891AE2">
          <w:rPr>
            <w:rStyle w:val="Hypertextovodkaz"/>
            <w:rPrChange w:id="61" w:author="smaslan" w:date="2018-08-09T11:59:00Z">
              <w:rPr>
                <w:rStyle w:val="Hypertextovodkaz"/>
                <w:rFonts w:asciiTheme="minorHAnsi" w:eastAsiaTheme="minorHAnsi" w:hAnsiTheme="minorHAnsi" w:cstheme="minorBidi"/>
                <w:lang w:val="en-US"/>
              </w:rPr>
            </w:rPrChange>
          </w:rPr>
          <w:t>https://github.com/KaeroDot/info-strings</w:t>
        </w:r>
        <w:r w:rsidRPr="00891AE2">
          <w:rPr>
            <w:rStyle w:val="Hypertextovodkaz"/>
            <w:rPrChange w:id="62" w:author="smaslan" w:date="2018-08-09T11:59:00Z">
              <w:rPr>
                <w:rStyle w:val="Hypertextovodkaz"/>
                <w:rFonts w:asciiTheme="minorHAnsi" w:eastAsiaTheme="minorHAnsi" w:hAnsiTheme="minorHAnsi" w:cstheme="minorBidi"/>
                <w:lang w:val="en-US"/>
              </w:rPr>
            </w:rPrChange>
          </w:rPr>
          <w:fldChar w:fldCharType="end"/>
        </w:r>
        <w:bookmarkEnd w:id="55"/>
      </w:ins>
    </w:p>
    <w:p w:rsidR="00721A05" w:rsidRPr="00891AE2" w:rsidRDefault="00721A05">
      <w:pPr>
        <w:pStyle w:val="Odstavecseseznamem"/>
        <w:numPr>
          <w:ilvl w:val="0"/>
          <w:numId w:val="6"/>
        </w:numPr>
        <w:suppressAutoHyphens w:val="0"/>
        <w:spacing w:after="0" w:line="259" w:lineRule="auto"/>
        <w:ind w:left="426" w:hanging="426"/>
        <w:rPr>
          <w:ins w:id="63" w:author="smaslan" w:date="2018-08-07T13:23:00Z"/>
          <w:rStyle w:val="Hypertextovodkaz"/>
          <w:color w:val="auto"/>
          <w:u w:val="none"/>
          <w:rPrChange w:id="64" w:author="smaslan" w:date="2018-08-09T11:59:00Z">
            <w:rPr>
              <w:ins w:id="65" w:author="smaslan" w:date="2018-08-07T13:23:00Z"/>
              <w:rStyle w:val="Hypertextovodkaz"/>
              <w:lang w:val="en-US"/>
            </w:rPr>
          </w:rPrChange>
        </w:rPr>
        <w:pPrChange w:id="66" w:author="smaslan" w:date="2018-08-07T13:23:00Z">
          <w:pPr>
            <w:pStyle w:val="Odstavecseseznamem"/>
            <w:numPr>
              <w:numId w:val="6"/>
            </w:numPr>
            <w:suppressAutoHyphens w:val="0"/>
            <w:spacing w:after="0" w:line="259" w:lineRule="auto"/>
            <w:ind w:hanging="360"/>
          </w:pPr>
        </w:pPrChange>
      </w:pPr>
      <w:bookmarkStart w:id="67" w:name="_Ref521398260"/>
      <w:ins w:id="68" w:author="smaslan" w:date="2018-08-07T13:21:00Z">
        <w:r w:rsidRPr="00891AE2">
          <w:rPr>
            <w:rPrChange w:id="69" w:author="smaslan" w:date="2018-08-09T11:59:00Z">
              <w:rPr>
                <w:color w:val="0000FF" w:themeColor="hyperlink"/>
                <w:u w:val="single"/>
                <w:lang w:val="en-US"/>
              </w:rPr>
            </w:rPrChange>
          </w:rPr>
          <w:t xml:space="preserve">QWTB toolbox, url: </w:t>
        </w:r>
        <w:r w:rsidRPr="00891AE2">
          <w:rPr>
            <w:rPrChange w:id="70" w:author="smaslan" w:date="2018-08-09T11:59:00Z">
              <w:rPr>
                <w:rStyle w:val="Hypertextovodkaz"/>
                <w:lang w:val="en-US"/>
              </w:rPr>
            </w:rPrChange>
          </w:rPr>
          <w:fldChar w:fldCharType="begin"/>
        </w:r>
        <w:r w:rsidRPr="00891AE2">
          <w:instrText xml:space="preserve"> HYPERLINK "https://qwtb.github.io/qwtb/" </w:instrText>
        </w:r>
        <w:r w:rsidRPr="00891AE2">
          <w:rPr>
            <w:rPrChange w:id="71" w:author="smaslan" w:date="2018-08-09T11:59:00Z">
              <w:rPr>
                <w:rStyle w:val="Hypertextovodkaz"/>
                <w:lang w:val="en-US"/>
              </w:rPr>
            </w:rPrChange>
          </w:rPr>
          <w:fldChar w:fldCharType="separate"/>
        </w:r>
        <w:r w:rsidRPr="00891AE2">
          <w:rPr>
            <w:rStyle w:val="Hypertextovodkaz"/>
            <w:rPrChange w:id="72" w:author="smaslan" w:date="2018-08-09T11:59:00Z">
              <w:rPr>
                <w:rStyle w:val="Hypertextovodkaz"/>
                <w:lang w:val="en-US"/>
              </w:rPr>
            </w:rPrChange>
          </w:rPr>
          <w:t>https://qwtb.github.io/qwtb/</w:t>
        </w:r>
        <w:r w:rsidRPr="00891AE2">
          <w:rPr>
            <w:rStyle w:val="Hypertextovodkaz"/>
            <w:rPrChange w:id="73" w:author="smaslan" w:date="2018-08-09T11:59:00Z">
              <w:rPr>
                <w:rStyle w:val="Hypertextovodkaz"/>
                <w:lang w:val="en-US"/>
              </w:rPr>
            </w:rPrChange>
          </w:rPr>
          <w:fldChar w:fldCharType="end"/>
        </w:r>
      </w:ins>
      <w:bookmarkEnd w:id="67"/>
    </w:p>
    <w:p w:rsidR="00721A05" w:rsidRPr="00891AE2" w:rsidRDefault="00721A05">
      <w:pPr>
        <w:pStyle w:val="Odstavecseseznamem"/>
        <w:numPr>
          <w:ilvl w:val="0"/>
          <w:numId w:val="6"/>
        </w:numPr>
        <w:suppressAutoHyphens w:val="0"/>
        <w:spacing w:after="0" w:line="259" w:lineRule="auto"/>
        <w:ind w:left="426" w:hanging="426"/>
        <w:rPr>
          <w:ins w:id="74" w:author="smaslan" w:date="2018-08-07T13:22:00Z"/>
          <w:rStyle w:val="Hypertextovodkaz"/>
          <w:color w:val="auto"/>
          <w:u w:val="none"/>
          <w:rPrChange w:id="75" w:author="smaslan" w:date="2018-08-09T11:59:00Z">
            <w:rPr>
              <w:ins w:id="76" w:author="smaslan" w:date="2018-08-07T13:22:00Z"/>
              <w:rStyle w:val="Hypertextovodkaz"/>
              <w:lang w:val="en-US"/>
            </w:rPr>
          </w:rPrChange>
        </w:rPr>
        <w:pPrChange w:id="77" w:author="smaslan" w:date="2018-08-07T13:23:00Z">
          <w:pPr>
            <w:pStyle w:val="Odstavecseseznamem"/>
            <w:numPr>
              <w:numId w:val="6"/>
            </w:numPr>
            <w:suppressAutoHyphens w:val="0"/>
            <w:spacing w:after="0" w:line="259" w:lineRule="auto"/>
            <w:ind w:hanging="360"/>
          </w:pPr>
        </w:pPrChange>
      </w:pPr>
      <w:bookmarkStart w:id="78" w:name="_Ref521411640"/>
      <w:ins w:id="79" w:author="smaslan" w:date="2018-08-07T13:22:00Z">
        <w:r w:rsidRPr="00891AE2">
          <w:rPr>
            <w:rPrChange w:id="80" w:author="smaslan" w:date="2018-08-09T11:59:00Z">
              <w:rPr>
                <w:color w:val="0000FF" w:themeColor="hyperlink"/>
                <w:u w:val="single"/>
                <w:lang w:val="en-US"/>
              </w:rPr>
            </w:rPrChange>
          </w:rPr>
          <w:t>GOLPI interface, url:</w:t>
        </w:r>
        <w:r w:rsidRPr="00891AE2">
          <w:rPr>
            <w:rStyle w:val="Hypertextovodkaz"/>
            <w:color w:val="auto"/>
            <w:u w:val="none"/>
            <w:rPrChange w:id="81" w:author="smaslan" w:date="2018-08-09T11:59:00Z">
              <w:rPr>
                <w:rStyle w:val="Hypertextovodkaz"/>
                <w:color w:val="auto"/>
                <w:u w:val="none"/>
                <w:lang w:val="en-US"/>
              </w:rPr>
            </w:rPrChange>
          </w:rPr>
          <w:t xml:space="preserve"> </w:t>
        </w:r>
      </w:ins>
      <w:ins w:id="82" w:author="smaslan" w:date="2018-08-07T13:23:00Z">
        <w:r w:rsidRPr="00891AE2">
          <w:rPr>
            <w:rStyle w:val="Hypertextovodkaz"/>
            <w:color w:val="auto"/>
            <w:u w:val="none"/>
            <w:rPrChange w:id="83" w:author="smaslan" w:date="2018-08-09T11:59:00Z">
              <w:rPr>
                <w:rStyle w:val="Hypertextovodkaz"/>
                <w:color w:val="auto"/>
                <w:u w:val="none"/>
                <w:lang w:val="en-US"/>
              </w:rPr>
            </w:rPrChange>
          </w:rPr>
          <w:fldChar w:fldCharType="begin"/>
        </w:r>
        <w:r w:rsidRPr="00891AE2">
          <w:rPr>
            <w:rStyle w:val="Hypertextovodkaz"/>
            <w:color w:val="auto"/>
            <w:u w:val="none"/>
            <w:rPrChange w:id="84" w:author="smaslan" w:date="2018-08-09T11:59:00Z">
              <w:rPr>
                <w:rStyle w:val="Hypertextovodkaz"/>
                <w:color w:val="auto"/>
                <w:u w:val="none"/>
                <w:lang w:val="en-US"/>
              </w:rPr>
            </w:rPrChange>
          </w:rPr>
          <w:instrText xml:space="preserve"> HYPERLINK "https://github.com/KaeroDot/GOLPI" </w:instrText>
        </w:r>
        <w:r w:rsidRPr="00891AE2">
          <w:rPr>
            <w:rStyle w:val="Hypertextovodkaz"/>
            <w:color w:val="auto"/>
            <w:u w:val="none"/>
            <w:rPrChange w:id="85" w:author="smaslan" w:date="2018-08-09T11:59:00Z">
              <w:rPr>
                <w:rStyle w:val="Hypertextovodkaz"/>
                <w:color w:val="auto"/>
                <w:u w:val="none"/>
                <w:lang w:val="en-US"/>
              </w:rPr>
            </w:rPrChange>
          </w:rPr>
          <w:fldChar w:fldCharType="separate"/>
        </w:r>
        <w:r w:rsidRPr="00891AE2">
          <w:rPr>
            <w:rStyle w:val="Hypertextovodkaz"/>
            <w:rPrChange w:id="86" w:author="smaslan" w:date="2018-08-09T11:59:00Z">
              <w:rPr>
                <w:rStyle w:val="Hypertextovodkaz"/>
                <w:lang w:val="en-US"/>
              </w:rPr>
            </w:rPrChange>
          </w:rPr>
          <w:t>https://github.com/KaeroDot/GOLPI</w:t>
        </w:r>
        <w:r w:rsidRPr="00891AE2">
          <w:rPr>
            <w:rStyle w:val="Hypertextovodkaz"/>
            <w:color w:val="auto"/>
            <w:u w:val="none"/>
            <w:rPrChange w:id="87" w:author="smaslan" w:date="2018-08-09T11:59:00Z">
              <w:rPr>
                <w:rStyle w:val="Hypertextovodkaz"/>
                <w:color w:val="auto"/>
                <w:u w:val="none"/>
                <w:lang w:val="en-US"/>
              </w:rPr>
            </w:rPrChange>
          </w:rPr>
          <w:fldChar w:fldCharType="end"/>
        </w:r>
      </w:ins>
      <w:bookmarkEnd w:id="78"/>
    </w:p>
    <w:p w:rsidR="00721A05" w:rsidRPr="00891AE2" w:rsidRDefault="00721A05" w:rsidP="00721A05">
      <w:pPr>
        <w:pStyle w:val="Odstavecseseznamem"/>
        <w:numPr>
          <w:ilvl w:val="0"/>
          <w:numId w:val="6"/>
        </w:numPr>
        <w:suppressAutoHyphens w:val="0"/>
        <w:spacing w:after="0" w:line="259" w:lineRule="auto"/>
        <w:ind w:left="426" w:hanging="426"/>
        <w:rPr>
          <w:ins w:id="88" w:author="smaslan" w:date="2018-08-07T13:22:00Z"/>
          <w:rStyle w:val="Hypertextovodkaz"/>
          <w:color w:val="auto"/>
          <w:u w:val="none"/>
          <w:rPrChange w:id="89" w:author="smaslan" w:date="2018-08-09T11:59:00Z">
            <w:rPr>
              <w:ins w:id="90" w:author="smaslan" w:date="2018-08-07T13:22:00Z"/>
              <w:rStyle w:val="Hypertextovodkaz"/>
              <w:lang w:val="en-US"/>
            </w:rPr>
          </w:rPrChange>
        </w:rPr>
      </w:pPr>
      <w:ins w:id="91" w:author="smaslan" w:date="2018-08-07T13:22:00Z">
        <w:r w:rsidRPr="00891AE2">
          <w:rPr>
            <w:rPrChange w:id="92" w:author="smaslan" w:date="2018-08-09T11:59:00Z">
              <w:rPr>
                <w:color w:val="0000FF" w:themeColor="hyperlink"/>
                <w:u w:val="single"/>
                <w:lang w:val="en-US"/>
              </w:rPr>
            </w:rPrChange>
          </w:rPr>
          <w:t>A232 Algorithms exchange format, url:</w:t>
        </w:r>
      </w:ins>
    </w:p>
    <w:p w:rsidR="00721A05" w:rsidRPr="00891AE2" w:rsidRDefault="00721A05">
      <w:pPr>
        <w:pStyle w:val="Odstavecseseznamem"/>
        <w:suppressAutoHyphens w:val="0"/>
        <w:spacing w:after="0" w:line="259" w:lineRule="auto"/>
        <w:ind w:left="426"/>
        <w:rPr>
          <w:ins w:id="93" w:author="smaslan" w:date="2018-08-07T13:21:00Z"/>
          <w:rStyle w:val="Hypertextovodkaz"/>
          <w:rPrChange w:id="94" w:author="smaslan" w:date="2018-08-09T11:59:00Z">
            <w:rPr>
              <w:ins w:id="95" w:author="smaslan" w:date="2018-08-07T13:21:00Z"/>
              <w:rStyle w:val="Hypertextovodkaz"/>
              <w:lang w:val="en-US"/>
            </w:rPr>
          </w:rPrChange>
        </w:rPr>
        <w:pPrChange w:id="96" w:author="smaslan" w:date="2018-08-07T13:22:00Z">
          <w:pPr>
            <w:pStyle w:val="Odstavecseseznamem"/>
            <w:numPr>
              <w:numId w:val="6"/>
            </w:numPr>
            <w:suppressAutoHyphens w:val="0"/>
            <w:spacing w:after="0" w:line="259" w:lineRule="auto"/>
            <w:ind w:hanging="360"/>
          </w:pPr>
        </w:pPrChange>
      </w:pPr>
      <w:ins w:id="97" w:author="smaslan" w:date="2018-08-07T13:21:00Z">
        <w:r w:rsidRPr="00891AE2">
          <w:rPr>
            <w:rPrChange w:id="98" w:author="smaslan" w:date="2018-08-09T11:59:00Z">
              <w:rPr>
                <w:rStyle w:val="Hypertextovodkaz"/>
                <w:lang w:val="en-US"/>
              </w:rPr>
            </w:rPrChange>
          </w:rPr>
          <w:fldChar w:fldCharType="begin"/>
        </w:r>
        <w:r w:rsidRPr="00891AE2">
          <w:instrText xml:space="preserve"> HYPERLINK "https://github.com/smaslan/TWM/tree/master/doc/A232%20Algorithm%20Exchange%20Format.docx" </w:instrText>
        </w:r>
        <w:r w:rsidRPr="00891AE2">
          <w:rPr>
            <w:rPrChange w:id="99" w:author="smaslan" w:date="2018-08-09T11:59:00Z">
              <w:rPr>
                <w:rStyle w:val="Hypertextovodkaz"/>
                <w:lang w:val="en-US"/>
              </w:rPr>
            </w:rPrChange>
          </w:rPr>
          <w:fldChar w:fldCharType="separate"/>
        </w:r>
        <w:r w:rsidRPr="00891AE2">
          <w:rPr>
            <w:rStyle w:val="Hypertextovodkaz"/>
            <w:rPrChange w:id="100" w:author="smaslan" w:date="2018-08-09T11:59:00Z">
              <w:rPr>
                <w:rStyle w:val="Hypertextovodkaz"/>
                <w:lang w:val="en-US"/>
              </w:rPr>
            </w:rPrChange>
          </w:rPr>
          <w:t>https://github.com/smaslan/TWM/tree/master/doc/A232 Algorithm Exchange Format.docx</w:t>
        </w:r>
        <w:r w:rsidRPr="00891AE2">
          <w:rPr>
            <w:rStyle w:val="Hypertextovodkaz"/>
            <w:rPrChange w:id="101" w:author="smaslan" w:date="2018-08-09T11:59:00Z">
              <w:rPr>
                <w:rStyle w:val="Hypertextovodkaz"/>
                <w:lang w:val="en-US"/>
              </w:rPr>
            </w:rPrChange>
          </w:rPr>
          <w:fldChar w:fldCharType="end"/>
        </w:r>
      </w:ins>
    </w:p>
    <w:p w:rsidR="00721A05" w:rsidRPr="00891AE2" w:rsidRDefault="00721A05" w:rsidP="00721A05">
      <w:pPr>
        <w:pStyle w:val="Odstavecseseznamem"/>
        <w:numPr>
          <w:ilvl w:val="0"/>
          <w:numId w:val="6"/>
        </w:numPr>
        <w:suppressAutoHyphens w:val="0"/>
        <w:spacing w:after="0" w:line="259" w:lineRule="auto"/>
        <w:ind w:left="426" w:hanging="426"/>
        <w:rPr>
          <w:ins w:id="102" w:author="smaslan" w:date="2018-08-07T13:21:00Z"/>
          <w:rPrChange w:id="103" w:author="smaslan" w:date="2018-08-09T11:59:00Z">
            <w:rPr>
              <w:ins w:id="104" w:author="smaslan" w:date="2018-08-07T13:21:00Z"/>
              <w:lang w:val="en-US"/>
            </w:rPr>
          </w:rPrChange>
        </w:rPr>
      </w:pPr>
      <w:bookmarkStart w:id="105" w:name="_Ref521397284"/>
      <w:ins w:id="106" w:author="smaslan" w:date="2018-08-07T13:21:00Z">
        <w:r w:rsidRPr="00891AE2">
          <w:rPr>
            <w:rPrChange w:id="107" w:author="smaslan" w:date="2018-08-09T11:59:00Z">
              <w:rPr>
                <w:lang w:val="en-US"/>
              </w:rPr>
            </w:rPrChange>
          </w:rPr>
          <w:t>A231 Correction Files Reference Manual, url:</w:t>
        </w:r>
        <w:bookmarkEnd w:id="105"/>
      </w:ins>
    </w:p>
    <w:p w:rsidR="00721A05" w:rsidRPr="00891AE2" w:rsidRDefault="00721A05" w:rsidP="00721A05">
      <w:pPr>
        <w:pStyle w:val="Odstavecseseznamem"/>
        <w:spacing w:after="0" w:line="259" w:lineRule="auto"/>
        <w:ind w:left="426"/>
        <w:rPr>
          <w:ins w:id="108" w:author="smaslan" w:date="2018-08-09T11:12:00Z"/>
        </w:rPr>
      </w:pPr>
      <w:ins w:id="109" w:author="smaslan" w:date="2018-08-07T13:21:00Z">
        <w:r w:rsidRPr="00891AE2">
          <w:rPr>
            <w:rPrChange w:id="110" w:author="smaslan" w:date="2018-08-09T11:59:00Z">
              <w:rPr>
                <w:lang w:val="en-US"/>
              </w:rPr>
            </w:rPrChange>
          </w:rPr>
          <w:fldChar w:fldCharType="begin"/>
        </w:r>
        <w:r w:rsidRPr="00891AE2">
          <w:rPr>
            <w:rPrChange w:id="111" w:author="smaslan" w:date="2018-08-09T11:59:00Z">
              <w:rPr>
                <w:lang w:val="en-US"/>
              </w:rPr>
            </w:rPrChange>
          </w:rPr>
          <w:instrText xml:space="preserve"> HYPERLINK "https://github.com/smaslan/TWM/tree/master/doc/A231 Correction Files Reference Manual.docx" </w:instrText>
        </w:r>
        <w:r w:rsidRPr="00891AE2">
          <w:rPr>
            <w:rPrChange w:id="112" w:author="smaslan" w:date="2018-08-09T11:59:00Z">
              <w:rPr>
                <w:lang w:val="en-US"/>
              </w:rPr>
            </w:rPrChange>
          </w:rPr>
          <w:fldChar w:fldCharType="separate"/>
        </w:r>
        <w:r w:rsidRPr="00891AE2">
          <w:rPr>
            <w:rStyle w:val="Hypertextovodkaz"/>
            <w:rPrChange w:id="113" w:author="smaslan" w:date="2018-08-09T11:59:00Z">
              <w:rPr>
                <w:rStyle w:val="Hypertextovodkaz"/>
                <w:lang w:val="en-US"/>
              </w:rPr>
            </w:rPrChange>
          </w:rPr>
          <w:t>https://github.com/smaslan/TWM/tree/master/doc/A231 Correction Files Reference Manual.docx</w:t>
        </w:r>
        <w:r w:rsidRPr="00891AE2">
          <w:rPr>
            <w:rPrChange w:id="114" w:author="smaslan" w:date="2018-08-09T11:59:00Z">
              <w:rPr>
                <w:lang w:val="en-US"/>
              </w:rPr>
            </w:rPrChange>
          </w:rPr>
          <w:fldChar w:fldCharType="end"/>
        </w:r>
      </w:ins>
    </w:p>
    <w:p w:rsidR="0054547C" w:rsidRPr="00891AE2" w:rsidRDefault="0054547C" w:rsidP="0054547C">
      <w:pPr>
        <w:pStyle w:val="Odstavecseseznamem"/>
        <w:numPr>
          <w:ilvl w:val="0"/>
          <w:numId w:val="6"/>
        </w:numPr>
        <w:suppressAutoHyphens w:val="0"/>
        <w:spacing w:after="0" w:line="259" w:lineRule="auto"/>
        <w:ind w:left="426" w:hanging="426"/>
        <w:rPr>
          <w:ins w:id="115" w:author="smaslan" w:date="2018-08-09T11:12:00Z"/>
        </w:rPr>
      </w:pPr>
      <w:bookmarkStart w:id="116" w:name="_Ref521576617"/>
      <w:ins w:id="117" w:author="smaslan" w:date="2018-08-09T11:12:00Z">
        <w:r w:rsidRPr="00891AE2">
          <w:t xml:space="preserve">A231 Data Exchange </w:t>
        </w:r>
      </w:ins>
      <w:ins w:id="118" w:author="smaslan" w:date="2018-08-09T11:13:00Z">
        <w:r w:rsidRPr="00891AE2">
          <w:t>F</w:t>
        </w:r>
      </w:ins>
      <w:ins w:id="119" w:author="smaslan" w:date="2018-08-09T11:12:00Z">
        <w:r w:rsidRPr="00891AE2">
          <w:t>ormat, url:</w:t>
        </w:r>
        <w:bookmarkEnd w:id="116"/>
      </w:ins>
    </w:p>
    <w:p w:rsidR="0054547C" w:rsidRPr="00891AE2" w:rsidRDefault="0054547C" w:rsidP="0054547C">
      <w:pPr>
        <w:pStyle w:val="Odstavecseseznamem"/>
        <w:spacing w:after="0" w:line="259" w:lineRule="auto"/>
        <w:ind w:left="426"/>
        <w:rPr>
          <w:ins w:id="120" w:author="smaslan" w:date="2018-08-09T11:12:00Z"/>
          <w:rStyle w:val="Hypertextovodkaz"/>
        </w:rPr>
      </w:pPr>
      <w:ins w:id="121" w:author="smaslan" w:date="2018-08-09T11:13:00Z">
        <w:r w:rsidRPr="00891AE2">
          <w:fldChar w:fldCharType="begin"/>
        </w:r>
      </w:ins>
      <w:ins w:id="122" w:author="smaslan" w:date="2018-08-09T11:14:00Z">
        <w:r w:rsidRPr="00891AE2">
          <w:instrText>HYPERLINK "https://github.com/smaslan/TWM/tree/master/doc/A231%20Data%20exchange%20format%20and%20file%20formats.docx"</w:instrText>
        </w:r>
      </w:ins>
      <w:ins w:id="123" w:author="smaslan" w:date="2018-08-09T11:13:00Z">
        <w:r w:rsidRPr="00891AE2">
          <w:rPr>
            <w:rPrChange w:id="124" w:author="smaslan" w:date="2018-08-09T11:59:00Z">
              <w:rPr/>
            </w:rPrChange>
          </w:rPr>
          <w:fldChar w:fldCharType="separate"/>
        </w:r>
      </w:ins>
      <w:ins w:id="125" w:author="smaslan" w:date="2018-08-09T11:12:00Z">
        <w:r w:rsidRPr="00891AE2">
          <w:rPr>
            <w:rStyle w:val="Hypertextovodkaz"/>
          </w:rPr>
          <w:t xml:space="preserve">https://github.com/smaslan/TWM/tree/master/doc/A231 </w:t>
        </w:r>
      </w:ins>
      <w:ins w:id="126" w:author="smaslan" w:date="2018-08-09T11:13:00Z">
        <w:r w:rsidRPr="00891AE2">
          <w:rPr>
            <w:rStyle w:val="Hypertextovodkaz"/>
          </w:rPr>
          <w:t>Data exchange format and file formats</w:t>
        </w:r>
      </w:ins>
      <w:ins w:id="127" w:author="smaslan" w:date="2018-08-09T11:12:00Z">
        <w:r w:rsidRPr="00891AE2">
          <w:rPr>
            <w:rStyle w:val="Hypertextovodkaz"/>
          </w:rPr>
          <w:t>.docx</w:t>
        </w:r>
      </w:ins>
      <w:ins w:id="128" w:author="smaslan" w:date="2018-08-09T11:13:00Z">
        <w:r w:rsidRPr="00237EF4">
          <w:fldChar w:fldCharType="end"/>
        </w:r>
      </w:ins>
    </w:p>
    <w:p w:rsidR="0054547C" w:rsidRPr="00891AE2" w:rsidRDefault="0054547C" w:rsidP="00721A05">
      <w:pPr>
        <w:pStyle w:val="Odstavecseseznamem"/>
        <w:spacing w:after="0" w:line="259" w:lineRule="auto"/>
        <w:ind w:left="426"/>
        <w:rPr>
          <w:ins w:id="129" w:author="smaslan" w:date="2018-08-07T13:21:00Z"/>
          <w:rStyle w:val="Hypertextovodkaz"/>
          <w:rPrChange w:id="130" w:author="smaslan" w:date="2018-08-09T11:59:00Z">
            <w:rPr>
              <w:ins w:id="131" w:author="smaslan" w:date="2018-08-07T13:21:00Z"/>
              <w:rStyle w:val="Hypertextovodkaz"/>
              <w:lang w:val="en-US"/>
            </w:rPr>
          </w:rPrChange>
        </w:rPr>
      </w:pPr>
    </w:p>
    <w:p w:rsidR="00721A05" w:rsidRPr="00891AE2" w:rsidRDefault="00721A05">
      <w:pPr>
        <w:pStyle w:val="Nadpis2"/>
        <w:rPr>
          <w:ins w:id="132" w:author="smaslan" w:date="2018-08-07T13:24:00Z"/>
          <w:rPrChange w:id="133" w:author="smaslan" w:date="2018-08-09T11:59:00Z">
            <w:rPr>
              <w:ins w:id="134" w:author="smaslan" w:date="2018-08-07T13:24:00Z"/>
              <w:lang w:val="en-US"/>
            </w:rPr>
          </w:rPrChange>
        </w:rPr>
        <w:pPrChange w:id="135" w:author="smaslan" w:date="2018-08-07T13:24:00Z">
          <w:pPr/>
        </w:pPrChange>
      </w:pPr>
      <w:ins w:id="136" w:author="smaslan" w:date="2018-08-07T13:24:00Z">
        <w:r w:rsidRPr="00891AE2">
          <w:rPr>
            <w:rPrChange w:id="137" w:author="smaslan" w:date="2018-08-09T11:59:00Z">
              <w:rPr>
                <w:color w:val="0000FF" w:themeColor="hyperlink"/>
                <w:u w:val="single"/>
                <w:lang w:val="en-US"/>
              </w:rPr>
            </w:rPrChange>
          </w:rPr>
          <w:t>Abbreviations</w:t>
        </w:r>
      </w:ins>
    </w:p>
    <w:p w:rsidR="00721A05" w:rsidRPr="00891AE2" w:rsidRDefault="00721A05" w:rsidP="00721A05">
      <w:pPr>
        <w:spacing w:after="0"/>
        <w:rPr>
          <w:ins w:id="138" w:author="smaslan" w:date="2018-08-07T13:24:00Z"/>
          <w:rPrChange w:id="139" w:author="smaslan" w:date="2018-08-09T11:59:00Z">
            <w:rPr>
              <w:ins w:id="140" w:author="smaslan" w:date="2018-08-07T13:24:00Z"/>
              <w:lang w:val="en-US"/>
            </w:rPr>
          </w:rPrChange>
        </w:rPr>
      </w:pPr>
      <w:ins w:id="141" w:author="smaslan" w:date="2018-08-07T13:24:00Z">
        <w:r w:rsidRPr="00891AE2">
          <w:rPr>
            <w:rPrChange w:id="142" w:author="smaslan" w:date="2018-08-09T11:59:00Z">
              <w:rPr>
                <w:lang w:val="en-US"/>
              </w:rPr>
            </w:rPrChange>
          </w:rPr>
          <w:t xml:space="preserve">LV – </w:t>
        </w:r>
        <w:proofErr w:type="spellStart"/>
        <w:r w:rsidRPr="00891AE2">
          <w:rPr>
            <w:rPrChange w:id="143" w:author="smaslan" w:date="2018-08-09T11:59:00Z">
              <w:rPr>
                <w:lang w:val="en-US"/>
              </w:rPr>
            </w:rPrChange>
          </w:rPr>
          <w:t>LabVI</w:t>
        </w:r>
      </w:ins>
      <w:r w:rsidR="00E54533">
        <w:t>E</w:t>
      </w:r>
      <w:ins w:id="144" w:author="smaslan" w:date="2018-08-07T13:24:00Z">
        <w:r w:rsidRPr="00891AE2">
          <w:rPr>
            <w:rPrChange w:id="145" w:author="smaslan" w:date="2018-08-09T11:59:00Z">
              <w:rPr>
                <w:lang w:val="en-US"/>
              </w:rPr>
            </w:rPrChange>
          </w:rPr>
          <w:t>W</w:t>
        </w:r>
        <w:proofErr w:type="spellEnd"/>
      </w:ins>
    </w:p>
    <w:p w:rsidR="00721A05" w:rsidRPr="00891AE2" w:rsidRDefault="00721A05" w:rsidP="00721A05">
      <w:pPr>
        <w:spacing w:after="0"/>
        <w:rPr>
          <w:ins w:id="146" w:author="smaslan" w:date="2018-08-07T13:24:00Z"/>
          <w:rPrChange w:id="147" w:author="smaslan" w:date="2018-08-09T11:59:00Z">
            <w:rPr>
              <w:ins w:id="148" w:author="smaslan" w:date="2018-08-07T13:24:00Z"/>
              <w:lang w:val="en-US"/>
            </w:rPr>
          </w:rPrChange>
        </w:rPr>
      </w:pPr>
      <w:ins w:id="149" w:author="smaslan" w:date="2018-08-07T13:24:00Z">
        <w:r w:rsidRPr="00891AE2">
          <w:rPr>
            <w:rPrChange w:id="150" w:author="smaslan" w:date="2018-08-09T11:59:00Z">
              <w:rPr>
                <w:lang w:val="en-US"/>
              </w:rPr>
            </w:rPrChange>
          </w:rPr>
          <w:t xml:space="preserve">CVI – </w:t>
        </w:r>
        <w:proofErr w:type="spellStart"/>
        <w:r w:rsidRPr="00891AE2">
          <w:rPr>
            <w:rPrChange w:id="151" w:author="smaslan" w:date="2018-08-09T11:59:00Z">
              <w:rPr>
                <w:lang w:val="en-US"/>
              </w:rPr>
            </w:rPrChange>
          </w:rPr>
          <w:t>LabWindows</w:t>
        </w:r>
        <w:proofErr w:type="spellEnd"/>
        <w:r w:rsidRPr="00891AE2">
          <w:rPr>
            <w:rPrChange w:id="152" w:author="smaslan" w:date="2018-08-09T11:59:00Z">
              <w:rPr>
                <w:lang w:val="en-US"/>
              </w:rPr>
            </w:rPrChange>
          </w:rPr>
          <w:t xml:space="preserve"> CVI</w:t>
        </w:r>
      </w:ins>
    </w:p>
    <w:p w:rsidR="00721A05" w:rsidRPr="00891AE2" w:rsidRDefault="00721A05" w:rsidP="00721A05">
      <w:pPr>
        <w:spacing w:after="0"/>
        <w:rPr>
          <w:ins w:id="153" w:author="smaslan" w:date="2018-08-07T13:24:00Z"/>
          <w:rPrChange w:id="154" w:author="smaslan" w:date="2018-08-09T11:59:00Z">
            <w:rPr>
              <w:ins w:id="155" w:author="smaslan" w:date="2018-08-07T13:24:00Z"/>
              <w:lang w:val="en-US"/>
            </w:rPr>
          </w:rPrChange>
        </w:rPr>
      </w:pPr>
      <w:ins w:id="156" w:author="smaslan" w:date="2018-08-07T13:24:00Z">
        <w:r w:rsidRPr="00891AE2">
          <w:rPr>
            <w:rPrChange w:id="157" w:author="smaslan" w:date="2018-08-09T11:59:00Z">
              <w:rPr>
                <w:lang w:val="en-US"/>
              </w:rPr>
            </w:rPrChange>
          </w:rPr>
          <w:t>EOS – End of string</w:t>
        </w:r>
      </w:ins>
    </w:p>
    <w:p w:rsidR="00721A05" w:rsidRPr="00891AE2" w:rsidRDefault="00721A05" w:rsidP="00721A05">
      <w:pPr>
        <w:spacing w:after="0"/>
        <w:rPr>
          <w:ins w:id="158" w:author="smaslan" w:date="2018-08-07T13:24:00Z"/>
          <w:rPrChange w:id="159" w:author="smaslan" w:date="2018-08-09T11:59:00Z">
            <w:rPr>
              <w:ins w:id="160" w:author="smaslan" w:date="2018-08-07T13:24:00Z"/>
              <w:lang w:val="en-US"/>
            </w:rPr>
          </w:rPrChange>
        </w:rPr>
      </w:pPr>
      <w:ins w:id="161" w:author="smaslan" w:date="2018-08-07T13:24:00Z">
        <w:r w:rsidRPr="00891AE2">
          <w:rPr>
            <w:rPrChange w:id="162" w:author="smaslan" w:date="2018-08-09T11:59:00Z">
              <w:rPr>
                <w:lang w:val="en-US"/>
              </w:rPr>
            </w:rPrChange>
          </w:rPr>
          <w:t>DWORD – unsigned 32bit variable</w:t>
        </w:r>
      </w:ins>
    </w:p>
    <w:p w:rsidR="00721A05" w:rsidRPr="00891AE2" w:rsidRDefault="00721A05" w:rsidP="00721A05">
      <w:pPr>
        <w:spacing w:after="0"/>
        <w:rPr>
          <w:ins w:id="163" w:author="smaslan" w:date="2018-08-07T13:24:00Z"/>
          <w:rPrChange w:id="164" w:author="smaslan" w:date="2018-08-09T11:59:00Z">
            <w:rPr>
              <w:ins w:id="165" w:author="smaslan" w:date="2018-08-07T13:24:00Z"/>
              <w:lang w:val="en-US"/>
            </w:rPr>
          </w:rPrChange>
        </w:rPr>
      </w:pPr>
      <w:ins w:id="166" w:author="smaslan" w:date="2018-08-07T13:24:00Z">
        <w:r w:rsidRPr="00891AE2">
          <w:rPr>
            <w:rPrChange w:id="167" w:author="smaslan" w:date="2018-08-09T11:59:00Z">
              <w:rPr>
                <w:lang w:val="en-US"/>
              </w:rPr>
            </w:rPrChange>
          </w:rPr>
          <w:t>INT16 – signed 16bit integer</w:t>
        </w:r>
      </w:ins>
    </w:p>
    <w:p w:rsidR="00721A05" w:rsidRDefault="00721A05" w:rsidP="00721A05">
      <w:pPr>
        <w:spacing w:after="0"/>
      </w:pPr>
      <w:ins w:id="168" w:author="smaslan" w:date="2018-08-07T13:24:00Z">
        <w:r w:rsidRPr="00891AE2">
          <w:rPr>
            <w:rPrChange w:id="169" w:author="smaslan" w:date="2018-08-09T11:59:00Z">
              <w:rPr>
                <w:lang w:val="en-US"/>
              </w:rPr>
            </w:rPrChange>
          </w:rPr>
          <w:t>INT32 – signed 32bit integer</w:t>
        </w:r>
      </w:ins>
    </w:p>
    <w:p w:rsidR="00E54533" w:rsidRPr="00891AE2" w:rsidRDefault="00E54533" w:rsidP="00721A05">
      <w:pPr>
        <w:spacing w:after="0"/>
        <w:rPr>
          <w:ins w:id="170" w:author="smaslan" w:date="2018-08-07T13:24:00Z"/>
          <w:rPrChange w:id="171" w:author="smaslan" w:date="2018-08-09T11:59:00Z">
            <w:rPr>
              <w:ins w:id="172" w:author="smaslan" w:date="2018-08-07T13:24:00Z"/>
              <w:lang w:val="en-US"/>
            </w:rPr>
          </w:rPrChange>
        </w:rPr>
      </w:pPr>
      <w:ins w:id="173" w:author="smaslan" w:date="2018-08-07T13:24:00Z">
        <w:r w:rsidRPr="00891AE2">
          <w:rPr>
            <w:rPrChange w:id="174" w:author="smaslan" w:date="2018-08-09T11:59:00Z">
              <w:rPr>
                <w:lang w:val="en-US"/>
              </w:rPr>
            </w:rPrChange>
          </w:rPr>
          <w:t>INT</w:t>
        </w:r>
      </w:ins>
      <w:r>
        <w:t>64</w:t>
      </w:r>
      <w:ins w:id="175" w:author="smaslan" w:date="2018-08-07T13:24:00Z">
        <w:r w:rsidRPr="00891AE2">
          <w:rPr>
            <w:rPrChange w:id="176" w:author="smaslan" w:date="2018-08-09T11:59:00Z">
              <w:rPr>
                <w:lang w:val="en-US"/>
              </w:rPr>
            </w:rPrChange>
          </w:rPr>
          <w:t xml:space="preserve"> – signed 32bit integer</w:t>
        </w:r>
      </w:ins>
    </w:p>
    <w:p w:rsidR="00E54533" w:rsidRDefault="00E54533" w:rsidP="00721A05">
      <w:pPr>
        <w:spacing w:after="0"/>
      </w:pPr>
      <w:r>
        <w:t>Double – 64bit real number</w:t>
      </w:r>
    </w:p>
    <w:p w:rsidR="00E54533" w:rsidRDefault="00E54533" w:rsidP="00721A05">
      <w:pPr>
        <w:spacing w:after="0"/>
      </w:pPr>
      <w:r>
        <w:t xml:space="preserve">Cluster – </w:t>
      </w:r>
      <w:proofErr w:type="spellStart"/>
      <w:r>
        <w:t>LabVIEW</w:t>
      </w:r>
      <w:proofErr w:type="spellEnd"/>
      <w:r>
        <w:t xml:space="preserve"> structure of elements</w:t>
      </w:r>
    </w:p>
    <w:p w:rsidR="00E54533" w:rsidRPr="00891AE2" w:rsidRDefault="00E54533" w:rsidP="00721A05">
      <w:pPr>
        <w:spacing w:after="0"/>
        <w:rPr>
          <w:ins w:id="177" w:author="smaslan" w:date="2018-08-07T13:24:00Z"/>
          <w:rPrChange w:id="178" w:author="smaslan" w:date="2018-08-09T11:59:00Z">
            <w:rPr>
              <w:ins w:id="179" w:author="smaslan" w:date="2018-08-07T13:24:00Z"/>
              <w:lang w:val="en-US"/>
            </w:rPr>
          </w:rPrChange>
        </w:rPr>
      </w:pPr>
      <w:r>
        <w:lastRenderedPageBreak/>
        <w:t>Bool – Logic variable</w:t>
      </w:r>
    </w:p>
    <w:p w:rsidR="00721A05" w:rsidRPr="00891AE2" w:rsidRDefault="00721A05" w:rsidP="00721A05">
      <w:pPr>
        <w:spacing w:after="0"/>
        <w:rPr>
          <w:ins w:id="180" w:author="smaslan" w:date="2018-08-07T13:24:00Z"/>
          <w:rPrChange w:id="181" w:author="smaslan" w:date="2018-08-09T11:59:00Z">
            <w:rPr>
              <w:ins w:id="182" w:author="smaslan" w:date="2018-08-07T13:24:00Z"/>
              <w:lang w:val="en-US"/>
            </w:rPr>
          </w:rPrChange>
        </w:rPr>
      </w:pPr>
      <w:ins w:id="183" w:author="smaslan" w:date="2018-08-07T13:24:00Z">
        <w:r w:rsidRPr="00891AE2">
          <w:rPr>
            <w:rPrChange w:id="184" w:author="smaslan" w:date="2018-08-09T11:59:00Z">
              <w:rPr>
                <w:lang w:val="en-US"/>
              </w:rPr>
            </w:rPrChange>
          </w:rPr>
          <w:t>HDD – Hard drive</w:t>
        </w:r>
      </w:ins>
    </w:p>
    <w:p w:rsidR="00721A05" w:rsidRPr="00891AE2" w:rsidRDefault="00721A05" w:rsidP="00721A05">
      <w:pPr>
        <w:spacing w:after="0"/>
        <w:rPr>
          <w:ins w:id="185" w:author="smaslan" w:date="2018-08-07T13:24:00Z"/>
          <w:rPrChange w:id="186" w:author="smaslan" w:date="2018-08-09T11:59:00Z">
            <w:rPr>
              <w:ins w:id="187" w:author="smaslan" w:date="2018-08-07T13:24:00Z"/>
              <w:lang w:val="en-US"/>
            </w:rPr>
          </w:rPrChange>
        </w:rPr>
      </w:pPr>
      <w:ins w:id="188" w:author="smaslan" w:date="2018-08-07T13:24:00Z">
        <w:r w:rsidRPr="00891AE2">
          <w:rPr>
            <w:rPrChange w:id="189" w:author="smaslan" w:date="2018-08-09T11:59:00Z">
              <w:rPr>
                <w:lang w:val="en-US"/>
              </w:rPr>
            </w:rPrChange>
          </w:rPr>
          <w:t xml:space="preserve">TWM – The LV program developed in scope of </w:t>
        </w:r>
        <w:proofErr w:type="spellStart"/>
        <w:r w:rsidRPr="00891AE2">
          <w:rPr>
            <w:rPrChange w:id="190" w:author="smaslan" w:date="2018-08-09T11:59:00Z">
              <w:rPr>
                <w:lang w:val="en-US"/>
              </w:rPr>
            </w:rPrChange>
          </w:rPr>
          <w:t>TracePQM</w:t>
        </w:r>
        <w:proofErr w:type="spellEnd"/>
        <w:r w:rsidRPr="00891AE2">
          <w:rPr>
            <w:rPrChange w:id="191" w:author="smaslan" w:date="2018-08-09T11:59:00Z">
              <w:rPr>
                <w:lang w:val="en-US"/>
              </w:rPr>
            </w:rPrChange>
          </w:rPr>
          <w:t xml:space="preserve"> project</w:t>
        </w:r>
      </w:ins>
    </w:p>
    <w:p w:rsidR="00721A05" w:rsidRPr="00891AE2" w:rsidRDefault="00721A05" w:rsidP="00721A05">
      <w:pPr>
        <w:spacing w:after="0"/>
        <w:rPr>
          <w:ins w:id="192" w:author="smaslan" w:date="2018-08-07T13:24:00Z"/>
          <w:rPrChange w:id="193" w:author="smaslan" w:date="2018-08-09T11:59:00Z">
            <w:rPr>
              <w:ins w:id="194" w:author="smaslan" w:date="2018-08-07T13:24:00Z"/>
              <w:lang w:val="en-US"/>
            </w:rPr>
          </w:rPrChange>
        </w:rPr>
      </w:pPr>
      <w:ins w:id="195" w:author="smaslan" w:date="2018-08-07T13:24:00Z">
        <w:r w:rsidRPr="00891AE2">
          <w:rPr>
            <w:rPrChange w:id="196" w:author="smaslan" w:date="2018-08-09T11:59:00Z">
              <w:rPr>
                <w:lang w:val="en-US"/>
              </w:rPr>
            </w:rPrChange>
          </w:rPr>
          <w:t>GUI – Graphical User Interface</w:t>
        </w:r>
      </w:ins>
    </w:p>
    <w:p w:rsidR="00721A05" w:rsidRPr="00891AE2" w:rsidRDefault="00721A05" w:rsidP="00721A05">
      <w:pPr>
        <w:spacing w:after="0"/>
        <w:rPr>
          <w:ins w:id="197" w:author="smaslan" w:date="2018-08-07T13:24:00Z"/>
          <w:rPrChange w:id="198" w:author="smaslan" w:date="2018-08-09T11:59:00Z">
            <w:rPr>
              <w:ins w:id="199" w:author="smaslan" w:date="2018-08-07T13:24:00Z"/>
              <w:lang w:val="en-US"/>
            </w:rPr>
          </w:rPrChange>
        </w:rPr>
      </w:pPr>
      <w:ins w:id="200" w:author="smaslan" w:date="2018-08-07T13:24:00Z">
        <w:r w:rsidRPr="00891AE2">
          <w:rPr>
            <w:rPrChange w:id="201" w:author="smaslan" w:date="2018-08-09T11:59:00Z">
              <w:rPr>
                <w:lang w:val="en-US"/>
              </w:rPr>
            </w:rPrChange>
          </w:rPr>
          <w:t xml:space="preserve">HW – </w:t>
        </w:r>
        <w:proofErr w:type="spellStart"/>
        <w:r w:rsidRPr="00891AE2">
          <w:rPr>
            <w:rPrChange w:id="202" w:author="smaslan" w:date="2018-08-09T11:59:00Z">
              <w:rPr>
                <w:lang w:val="en-US"/>
              </w:rPr>
            </w:rPrChange>
          </w:rPr>
          <w:t>HardWare</w:t>
        </w:r>
        <w:proofErr w:type="spellEnd"/>
      </w:ins>
    </w:p>
    <w:p w:rsidR="00721A05" w:rsidRPr="00891AE2" w:rsidRDefault="00721A05" w:rsidP="00721A05">
      <w:pPr>
        <w:spacing w:after="0"/>
        <w:rPr>
          <w:ins w:id="203" w:author="smaslan" w:date="2018-08-07T13:24:00Z"/>
          <w:rPrChange w:id="204" w:author="smaslan" w:date="2018-08-09T11:59:00Z">
            <w:rPr>
              <w:ins w:id="205" w:author="smaslan" w:date="2018-08-07T13:24:00Z"/>
              <w:lang w:val="en-US"/>
            </w:rPr>
          </w:rPrChange>
        </w:rPr>
      </w:pPr>
      <w:ins w:id="206" w:author="smaslan" w:date="2018-08-07T13:24:00Z">
        <w:r w:rsidRPr="00891AE2">
          <w:rPr>
            <w:rPrChange w:id="207" w:author="smaslan" w:date="2018-08-09T11:59:00Z">
              <w:rPr>
                <w:lang w:val="en-US"/>
              </w:rPr>
            </w:rPrChange>
          </w:rPr>
          <w:t>QWTB – Q-Wave toolbox</w:t>
        </w:r>
      </w:ins>
      <w:r w:rsidR="00E54533">
        <w:t xml:space="preserve"> </w:t>
      </w:r>
      <w:r w:rsidR="00E54533">
        <w:fldChar w:fldCharType="begin"/>
      </w:r>
      <w:r w:rsidR="00E54533">
        <w:instrText xml:space="preserve"> REF _Ref521398260 \r \h </w:instrText>
      </w:r>
      <w:r w:rsidR="00E54533">
        <w:fldChar w:fldCharType="separate"/>
      </w:r>
      <w:r w:rsidR="00F0103E">
        <w:t>[3]</w:t>
      </w:r>
      <w:r w:rsidR="00E54533">
        <w:fldChar w:fldCharType="end"/>
      </w:r>
    </w:p>
    <w:p w:rsidR="00721A05" w:rsidRPr="00891AE2" w:rsidRDefault="00721A05" w:rsidP="00721A05">
      <w:pPr>
        <w:spacing w:after="0"/>
        <w:rPr>
          <w:ins w:id="208" w:author="smaslan" w:date="2018-08-07T13:24:00Z"/>
          <w:rPrChange w:id="209" w:author="smaslan" w:date="2018-08-09T11:59:00Z">
            <w:rPr>
              <w:ins w:id="210" w:author="smaslan" w:date="2018-08-07T13:24:00Z"/>
              <w:lang w:val="en-US"/>
            </w:rPr>
          </w:rPrChange>
        </w:rPr>
      </w:pPr>
      <w:ins w:id="211" w:author="smaslan" w:date="2018-08-07T13:24:00Z">
        <w:r w:rsidRPr="00891AE2">
          <w:rPr>
            <w:rPrChange w:id="212" w:author="smaslan" w:date="2018-08-09T11:59:00Z">
              <w:rPr>
                <w:lang w:val="en-US"/>
              </w:rPr>
            </w:rPrChange>
          </w:rPr>
          <w:t>INFO – Brain-dead structured, human readable text file</w:t>
        </w:r>
      </w:ins>
    </w:p>
    <w:p w:rsidR="00721A05" w:rsidRPr="00891AE2" w:rsidRDefault="00721A05" w:rsidP="00721A05">
      <w:pPr>
        <w:spacing w:after="0"/>
        <w:rPr>
          <w:ins w:id="213" w:author="smaslan" w:date="2018-08-07T13:24:00Z"/>
          <w:rPrChange w:id="214" w:author="smaslan" w:date="2018-08-09T11:59:00Z">
            <w:rPr>
              <w:ins w:id="215" w:author="smaslan" w:date="2018-08-07T13:24:00Z"/>
              <w:lang w:val="en-US"/>
            </w:rPr>
          </w:rPrChange>
        </w:rPr>
      </w:pPr>
      <w:proofErr w:type="spellStart"/>
      <w:ins w:id="216" w:author="smaslan" w:date="2018-08-07T13:24:00Z">
        <w:r w:rsidRPr="00891AE2">
          <w:rPr>
            <w:rPrChange w:id="217" w:author="smaslan" w:date="2018-08-09T11:59:00Z">
              <w:rPr>
                <w:lang w:val="en-US"/>
              </w:rPr>
            </w:rPrChange>
          </w:rPr>
          <w:t>Matlab</w:t>
        </w:r>
        <w:proofErr w:type="spellEnd"/>
        <w:r w:rsidRPr="00891AE2">
          <w:rPr>
            <w:rPrChange w:id="218" w:author="smaslan" w:date="2018-08-09T11:59:00Z">
              <w:rPr>
                <w:lang w:val="en-US"/>
              </w:rPr>
            </w:rPrChange>
          </w:rPr>
          <w:t xml:space="preserve"> – </w:t>
        </w:r>
        <w:proofErr w:type="spellStart"/>
        <w:r w:rsidRPr="00891AE2">
          <w:rPr>
            <w:rPrChange w:id="219" w:author="smaslan" w:date="2018-08-09T11:59:00Z">
              <w:rPr>
                <w:lang w:val="en-US"/>
              </w:rPr>
            </w:rPrChange>
          </w:rPr>
          <w:t>Matlab</w:t>
        </w:r>
        <w:proofErr w:type="spellEnd"/>
        <w:r w:rsidRPr="00891AE2">
          <w:rPr>
            <w:rPrChange w:id="220" w:author="smaslan" w:date="2018-08-09T11:59:00Z">
              <w:rPr>
                <w:lang w:val="en-US"/>
              </w:rPr>
            </w:rPrChange>
          </w:rPr>
          <w:t xml:space="preserve"> SW (</w:t>
        </w:r>
        <w:proofErr w:type="spellStart"/>
        <w:r w:rsidRPr="00891AE2">
          <w:rPr>
            <w:rPrChange w:id="221" w:author="smaslan" w:date="2018-08-09T11:59:00Z">
              <w:rPr>
                <w:lang w:val="en-US"/>
              </w:rPr>
            </w:rPrChange>
          </w:rPr>
          <w:t>Mathworks</w:t>
        </w:r>
        <w:proofErr w:type="spellEnd"/>
        <w:r w:rsidRPr="00891AE2">
          <w:rPr>
            <w:rPrChange w:id="222" w:author="smaslan" w:date="2018-08-09T11:59:00Z">
              <w:rPr>
                <w:lang w:val="en-US"/>
              </w:rPr>
            </w:rPrChange>
          </w:rPr>
          <w:t>)</w:t>
        </w:r>
      </w:ins>
      <w:ins w:id="223" w:author="smaslan" w:date="2018-08-07T13:27:00Z">
        <w:r w:rsidR="00326896" w:rsidRPr="00891AE2">
          <w:rPr>
            <w:rPrChange w:id="224" w:author="smaslan" w:date="2018-08-09T11:59:00Z">
              <w:rPr>
                <w:lang w:val="en-US"/>
              </w:rPr>
            </w:rPrChange>
          </w:rPr>
          <w:t xml:space="preserve"> </w:t>
        </w:r>
      </w:ins>
    </w:p>
    <w:p w:rsidR="00721A05" w:rsidRPr="00891AE2" w:rsidRDefault="00721A05" w:rsidP="00721A05">
      <w:pPr>
        <w:spacing w:after="0"/>
        <w:rPr>
          <w:ins w:id="225" w:author="smaslan" w:date="2018-08-07T13:24:00Z"/>
          <w:rPrChange w:id="226" w:author="smaslan" w:date="2018-08-09T11:59:00Z">
            <w:rPr>
              <w:ins w:id="227" w:author="smaslan" w:date="2018-08-07T13:24:00Z"/>
              <w:lang w:val="en-US"/>
            </w:rPr>
          </w:rPrChange>
        </w:rPr>
      </w:pPr>
      <w:ins w:id="228" w:author="smaslan" w:date="2018-08-07T13:24:00Z">
        <w:r w:rsidRPr="00891AE2">
          <w:rPr>
            <w:rPrChange w:id="229" w:author="smaslan" w:date="2018-08-09T11:59:00Z">
              <w:rPr>
                <w:lang w:val="en-US"/>
              </w:rPr>
            </w:rPrChange>
          </w:rPr>
          <w:t xml:space="preserve">GNU Octave – Open source equivalent of </w:t>
        </w:r>
        <w:proofErr w:type="spellStart"/>
        <w:r w:rsidRPr="00891AE2">
          <w:rPr>
            <w:rPrChange w:id="230" w:author="smaslan" w:date="2018-08-09T11:59:00Z">
              <w:rPr>
                <w:lang w:val="en-US"/>
              </w:rPr>
            </w:rPrChange>
          </w:rPr>
          <w:t>Matlab</w:t>
        </w:r>
        <w:proofErr w:type="spellEnd"/>
        <w:r w:rsidRPr="00891AE2">
          <w:rPr>
            <w:rPrChange w:id="231" w:author="smaslan" w:date="2018-08-09T11:59:00Z">
              <w:rPr>
                <w:lang w:val="en-US"/>
              </w:rPr>
            </w:rPrChange>
          </w:rPr>
          <w:t xml:space="preserve"> that happens to be almost 100% </w:t>
        </w:r>
        <w:proofErr w:type="spellStart"/>
        <w:r w:rsidRPr="00891AE2">
          <w:rPr>
            <w:rPrChange w:id="232" w:author="smaslan" w:date="2018-08-09T11:59:00Z">
              <w:rPr>
                <w:lang w:val="en-US"/>
              </w:rPr>
            </w:rPrChange>
          </w:rPr>
          <w:t>comatible</w:t>
        </w:r>
        <w:proofErr w:type="spellEnd"/>
      </w:ins>
    </w:p>
    <w:p w:rsidR="00721A05" w:rsidRPr="00891AE2" w:rsidRDefault="00721A05" w:rsidP="00721A05">
      <w:pPr>
        <w:spacing w:after="0"/>
        <w:rPr>
          <w:ins w:id="233" w:author="smaslan" w:date="2018-08-07T13:24:00Z"/>
          <w:rPrChange w:id="234" w:author="smaslan" w:date="2018-08-09T11:59:00Z">
            <w:rPr>
              <w:ins w:id="235" w:author="smaslan" w:date="2018-08-07T13:24:00Z"/>
              <w:lang w:val="en-US"/>
            </w:rPr>
          </w:rPrChange>
        </w:rPr>
      </w:pPr>
      <w:proofErr w:type="gramStart"/>
      <w:ins w:id="236" w:author="smaslan" w:date="2018-08-07T13:24:00Z">
        <w:r w:rsidRPr="00891AE2">
          <w:rPr>
            <w:rPrChange w:id="237" w:author="smaslan" w:date="2018-08-09T11:59:00Z">
              <w:rPr>
                <w:lang w:val="en-US"/>
              </w:rPr>
            </w:rPrChange>
          </w:rPr>
          <w:t>m-script</w:t>
        </w:r>
        <w:proofErr w:type="gramEnd"/>
        <w:r w:rsidRPr="00891AE2">
          <w:rPr>
            <w:rPrChange w:id="238" w:author="smaslan" w:date="2018-08-09T11:59:00Z">
              <w:rPr>
                <w:lang w:val="en-US"/>
              </w:rPr>
            </w:rPrChange>
          </w:rPr>
          <w:t xml:space="preserve"> – </w:t>
        </w:r>
        <w:proofErr w:type="spellStart"/>
        <w:r w:rsidRPr="00891AE2">
          <w:rPr>
            <w:rPrChange w:id="239" w:author="smaslan" w:date="2018-08-09T11:59:00Z">
              <w:rPr>
                <w:lang w:val="en-US"/>
              </w:rPr>
            </w:rPrChange>
          </w:rPr>
          <w:t>Matlab</w:t>
        </w:r>
        <w:proofErr w:type="spellEnd"/>
        <w:r w:rsidRPr="00891AE2">
          <w:rPr>
            <w:rPrChange w:id="240" w:author="smaslan" w:date="2018-08-09T11:59:00Z">
              <w:rPr>
                <w:lang w:val="en-US"/>
              </w:rPr>
            </w:rPrChange>
          </w:rPr>
          <w:t>/Octave’s function file</w:t>
        </w:r>
      </w:ins>
    </w:p>
    <w:p w:rsidR="00721A05" w:rsidRPr="00891AE2" w:rsidRDefault="00721A05" w:rsidP="0075162A">
      <w:pPr>
        <w:rPr>
          <w:ins w:id="241" w:author="smaslan" w:date="2018-08-07T13:24:00Z"/>
          <w:rPrChange w:id="242" w:author="smaslan" w:date="2018-08-09T11:59:00Z">
            <w:rPr>
              <w:ins w:id="243" w:author="smaslan" w:date="2018-08-07T13:24:00Z"/>
              <w:lang w:val="en-US"/>
            </w:rPr>
          </w:rPrChange>
        </w:rPr>
      </w:pPr>
    </w:p>
    <w:p w:rsidR="00721A05" w:rsidRPr="00891AE2" w:rsidRDefault="00721A05">
      <w:pPr>
        <w:pStyle w:val="Nadpis2"/>
        <w:rPr>
          <w:ins w:id="244" w:author="smaslan" w:date="2018-08-07T12:00:00Z"/>
          <w:rPrChange w:id="245" w:author="smaslan" w:date="2018-08-09T11:59:00Z">
            <w:rPr>
              <w:ins w:id="246" w:author="smaslan" w:date="2018-08-07T12:00:00Z"/>
              <w:lang w:val="en-US"/>
            </w:rPr>
          </w:rPrChange>
        </w:rPr>
        <w:pPrChange w:id="247" w:author="smaslan" w:date="2018-08-07T13:24:00Z">
          <w:pPr/>
        </w:pPrChange>
      </w:pPr>
      <w:ins w:id="248" w:author="smaslan" w:date="2018-08-07T13:24:00Z">
        <w:r w:rsidRPr="00891AE2">
          <w:rPr>
            <w:rPrChange w:id="249" w:author="smaslan" w:date="2018-08-09T11:59:00Z">
              <w:rPr>
                <w:lang w:val="en-US"/>
              </w:rPr>
            </w:rPrChange>
          </w:rPr>
          <w:t>Overview</w:t>
        </w:r>
      </w:ins>
    </w:p>
    <w:p w:rsidR="0075162A" w:rsidRPr="00891AE2" w:rsidRDefault="00544BE2" w:rsidP="00544BE2">
      <w:pPr>
        <w:rPr>
          <w:ins w:id="250" w:author="smaslan" w:date="2018-08-07T12:06:00Z"/>
          <w:rPrChange w:id="251" w:author="smaslan" w:date="2018-08-09T11:59:00Z">
            <w:rPr>
              <w:ins w:id="252" w:author="smaslan" w:date="2018-08-07T12:06:00Z"/>
              <w:lang w:val="en-US"/>
            </w:rPr>
          </w:rPrChange>
        </w:rPr>
      </w:pPr>
      <w:ins w:id="253" w:author="smaslan" w:date="2018-08-07T11:59:00Z">
        <w:r w:rsidRPr="00891AE2">
          <w:rPr>
            <w:rPrChange w:id="254" w:author="smaslan" w:date="2018-08-09T11:59:00Z">
              <w:rPr>
                <w:lang w:val="en-US"/>
              </w:rPr>
            </w:rPrChange>
          </w:rPr>
          <w:t xml:space="preserve">The TWM is organized according to the diagram </w:t>
        </w:r>
      </w:ins>
      <w:ins w:id="255" w:author="smaslan" w:date="2018-08-07T12:06:00Z">
        <w:r w:rsidR="0075162A" w:rsidRPr="00891AE2">
          <w:rPr>
            <w:rPrChange w:id="256" w:author="smaslan" w:date="2018-08-09T11:59:00Z">
              <w:rPr>
                <w:lang w:val="en-US"/>
              </w:rPr>
            </w:rPrChange>
          </w:rPr>
          <w:t xml:space="preserve">shown in </w:t>
        </w:r>
      </w:ins>
      <w:ins w:id="257" w:author="smaslan" w:date="2018-08-07T13:27:00Z">
        <w:r w:rsidR="00326896" w:rsidRPr="00891AE2">
          <w:rPr>
            <w:rPrChange w:id="258" w:author="smaslan" w:date="2018-08-09T11:59:00Z">
              <w:rPr>
                <w:lang w:val="en-US"/>
              </w:rPr>
            </w:rPrChange>
          </w:rPr>
          <w:fldChar w:fldCharType="begin"/>
        </w:r>
        <w:r w:rsidR="00326896" w:rsidRPr="00891AE2">
          <w:rPr>
            <w:rPrChange w:id="259" w:author="smaslan" w:date="2018-08-09T11:59:00Z">
              <w:rPr>
                <w:lang w:val="en-US"/>
              </w:rPr>
            </w:rPrChange>
          </w:rPr>
          <w:instrText xml:space="preserve"> REF _Ref521411770 \h </w:instrText>
        </w:r>
      </w:ins>
      <w:r w:rsidR="00326896" w:rsidRPr="00891AE2">
        <w:rPr>
          <w:rPrChange w:id="260" w:author="smaslan" w:date="2018-08-09T11:59:00Z">
            <w:rPr/>
          </w:rPrChange>
        </w:rPr>
      </w:r>
      <w:r w:rsidR="00326896" w:rsidRPr="00891AE2">
        <w:rPr>
          <w:rPrChange w:id="261" w:author="smaslan" w:date="2018-08-09T11:59:00Z">
            <w:rPr>
              <w:lang w:val="en-US"/>
            </w:rPr>
          </w:rPrChange>
        </w:rPr>
        <w:fldChar w:fldCharType="separate"/>
      </w:r>
      <w:ins w:id="262" w:author="smaslan" w:date="2018-08-07T12:56:00Z">
        <w:r w:rsidR="00F0103E" w:rsidRPr="00891AE2">
          <w:t xml:space="preserve">Figure </w:t>
        </w:r>
      </w:ins>
      <w:r w:rsidR="00F0103E">
        <w:rPr>
          <w:noProof/>
        </w:rPr>
        <w:t>0</w:t>
      </w:r>
      <w:r w:rsidR="00F0103E">
        <w:noBreakHyphen/>
      </w:r>
      <w:r w:rsidR="00F0103E">
        <w:rPr>
          <w:noProof/>
        </w:rPr>
        <w:t>1</w:t>
      </w:r>
      <w:ins w:id="263" w:author="smaslan" w:date="2018-08-07T13:27:00Z">
        <w:r w:rsidR="00326896" w:rsidRPr="00891AE2">
          <w:rPr>
            <w:rPrChange w:id="264" w:author="smaslan" w:date="2018-08-09T11:59:00Z">
              <w:rPr>
                <w:lang w:val="en-US"/>
              </w:rPr>
            </w:rPrChange>
          </w:rPr>
          <w:fldChar w:fldCharType="end"/>
        </w:r>
      </w:ins>
      <w:ins w:id="265" w:author="smaslan" w:date="2018-08-07T11:59:00Z">
        <w:r w:rsidRPr="00891AE2">
          <w:rPr>
            <w:rPrChange w:id="266" w:author="smaslan" w:date="2018-08-09T11:59:00Z">
              <w:rPr>
                <w:lang w:val="en-US"/>
              </w:rPr>
            </w:rPrChange>
          </w:rPr>
          <w:t xml:space="preserve">. The whole TWM application </w:t>
        </w:r>
      </w:ins>
      <w:ins w:id="267" w:author="smaslan" w:date="2018-08-07T12:06:00Z">
        <w:r w:rsidR="0075162A" w:rsidRPr="00891AE2">
          <w:rPr>
            <w:rPrChange w:id="268" w:author="smaslan" w:date="2018-08-09T11:59:00Z">
              <w:rPr>
                <w:lang w:val="en-US"/>
              </w:rPr>
            </w:rPrChange>
          </w:rPr>
          <w:t>consists of two parts:</w:t>
        </w:r>
      </w:ins>
    </w:p>
    <w:p w:rsidR="0075162A" w:rsidRPr="00891AE2" w:rsidRDefault="0075162A">
      <w:pPr>
        <w:pStyle w:val="Odstavecseseznamem"/>
        <w:numPr>
          <w:ilvl w:val="0"/>
          <w:numId w:val="2"/>
        </w:numPr>
        <w:rPr>
          <w:ins w:id="269" w:author="smaslan" w:date="2018-08-07T12:07:00Z"/>
          <w:rPrChange w:id="270" w:author="smaslan" w:date="2018-08-09T11:59:00Z">
            <w:rPr>
              <w:ins w:id="271" w:author="smaslan" w:date="2018-08-07T12:07:00Z"/>
              <w:lang w:val="en-US"/>
            </w:rPr>
          </w:rPrChange>
        </w:rPr>
        <w:pPrChange w:id="272" w:author="smaslan" w:date="2018-08-07T12:07:00Z">
          <w:pPr/>
        </w:pPrChange>
      </w:pPr>
      <w:proofErr w:type="spellStart"/>
      <w:ins w:id="273" w:author="smaslan" w:date="2018-08-07T12:07:00Z">
        <w:r w:rsidRPr="00891AE2">
          <w:rPr>
            <w:rPrChange w:id="274" w:author="smaslan" w:date="2018-08-09T11:59:00Z">
              <w:rPr>
                <w:lang w:val="en-US"/>
              </w:rPr>
            </w:rPrChange>
          </w:rPr>
          <w:t>LabVIEW</w:t>
        </w:r>
        <w:proofErr w:type="spellEnd"/>
        <w:r w:rsidRPr="00891AE2">
          <w:rPr>
            <w:rPrChange w:id="275" w:author="smaslan" w:date="2018-08-09T11:59:00Z">
              <w:rPr>
                <w:lang w:val="en-US"/>
              </w:rPr>
            </w:rPrChange>
          </w:rPr>
          <w:t xml:space="preserve"> modules (Control and Processing) that controls the instruments, initiates processing and serves as a user interface</w:t>
        </w:r>
      </w:ins>
    </w:p>
    <w:p w:rsidR="003A1E07" w:rsidRPr="00891AE2" w:rsidRDefault="00E54533">
      <w:pPr>
        <w:pStyle w:val="Odstavecseseznamem"/>
        <w:numPr>
          <w:ilvl w:val="0"/>
          <w:numId w:val="2"/>
        </w:numPr>
        <w:rPr>
          <w:ins w:id="276" w:author="smaslan" w:date="2018-08-07T12:09:00Z"/>
          <w:rPrChange w:id="277" w:author="smaslan" w:date="2018-08-09T11:59:00Z">
            <w:rPr>
              <w:ins w:id="278" w:author="smaslan" w:date="2018-08-07T12:09:00Z"/>
              <w:lang w:val="en-US"/>
            </w:rPr>
          </w:rPrChange>
        </w:rPr>
        <w:pPrChange w:id="279" w:author="smaslan" w:date="2018-08-07T12:07:00Z">
          <w:pPr/>
        </w:pPrChange>
      </w:pPr>
      <w:r>
        <w:t xml:space="preserve">Calculation or </w:t>
      </w:r>
      <w:proofErr w:type="gramStart"/>
      <w:r>
        <w:t>Processing</w:t>
      </w:r>
      <w:proofErr w:type="gramEnd"/>
      <w:r>
        <w:t xml:space="preserve"> module based on the </w:t>
      </w:r>
      <w:proofErr w:type="spellStart"/>
      <w:ins w:id="280" w:author="smaslan" w:date="2018-08-07T12:08:00Z">
        <w:r w:rsidR="0075162A" w:rsidRPr="00891AE2">
          <w:rPr>
            <w:rPrChange w:id="281" w:author="smaslan" w:date="2018-08-09T11:59:00Z">
              <w:rPr>
                <w:lang w:val="en-US"/>
              </w:rPr>
            </w:rPrChange>
          </w:rPr>
          <w:t>Matlab</w:t>
        </w:r>
        <w:proofErr w:type="spellEnd"/>
        <w:r w:rsidR="0075162A" w:rsidRPr="00891AE2">
          <w:rPr>
            <w:rPrChange w:id="282" w:author="smaslan" w:date="2018-08-09T11:59:00Z">
              <w:rPr>
                <w:lang w:val="en-US"/>
              </w:rPr>
            </w:rPrChange>
          </w:rPr>
          <w:t>/GNU Octave which performs the processing of the acquired data</w:t>
        </w:r>
      </w:ins>
      <w:ins w:id="283" w:author="smaslan" w:date="2018-08-07T12:09:00Z">
        <w:r w:rsidR="0075162A" w:rsidRPr="00891AE2">
          <w:rPr>
            <w:rPrChange w:id="284" w:author="smaslan" w:date="2018-08-09T11:59:00Z">
              <w:rPr>
                <w:lang w:val="en-US"/>
              </w:rPr>
            </w:rPrChange>
          </w:rPr>
          <w:t xml:space="preserve">, post-processing and formatting the data for displaying </w:t>
        </w:r>
      </w:ins>
      <w:ins w:id="285" w:author="smaslan" w:date="2018-08-07T12:08:00Z">
        <w:r w:rsidR="0075162A" w:rsidRPr="00891AE2">
          <w:rPr>
            <w:rPrChange w:id="286" w:author="smaslan" w:date="2018-08-09T11:59:00Z">
              <w:rPr>
                <w:lang w:val="en-US"/>
              </w:rPr>
            </w:rPrChange>
          </w:rPr>
          <w:t xml:space="preserve">and </w:t>
        </w:r>
      </w:ins>
      <w:ins w:id="287" w:author="smaslan" w:date="2018-08-07T12:09:00Z">
        <w:r w:rsidR="0075162A" w:rsidRPr="00891AE2">
          <w:rPr>
            <w:rPrChange w:id="288" w:author="smaslan" w:date="2018-08-09T11:59:00Z">
              <w:rPr>
                <w:lang w:val="en-US"/>
              </w:rPr>
            </w:rPrChange>
          </w:rPr>
          <w:t xml:space="preserve">generation </w:t>
        </w:r>
        <w:r w:rsidR="003A1E07" w:rsidRPr="00891AE2">
          <w:rPr>
            <w:rPrChange w:id="289" w:author="smaslan" w:date="2018-08-09T11:59:00Z">
              <w:rPr>
                <w:lang w:val="en-US"/>
              </w:rPr>
            </w:rPrChange>
          </w:rPr>
          <w:t>of the measurement report</w:t>
        </w:r>
      </w:ins>
      <w:ins w:id="290" w:author="smaslan" w:date="2018-08-07T12:10:00Z">
        <w:r w:rsidR="003A1E07" w:rsidRPr="00891AE2">
          <w:rPr>
            <w:rPrChange w:id="291" w:author="smaslan" w:date="2018-08-09T11:59:00Z">
              <w:rPr>
                <w:lang w:val="en-US"/>
              </w:rPr>
            </w:rPrChange>
          </w:rPr>
          <w:t xml:space="preserve"> (summary of the results formatted in compact form)</w:t>
        </w:r>
      </w:ins>
      <w:ins w:id="292" w:author="smaslan" w:date="2018-08-07T12:09:00Z">
        <w:r w:rsidR="003A1E07" w:rsidRPr="00891AE2">
          <w:rPr>
            <w:rPrChange w:id="293" w:author="smaslan" w:date="2018-08-09T11:59:00Z">
              <w:rPr>
                <w:lang w:val="en-US"/>
              </w:rPr>
            </w:rPrChange>
          </w:rPr>
          <w:t>.</w:t>
        </w:r>
      </w:ins>
    </w:p>
    <w:p w:rsidR="005013DA" w:rsidRPr="00D3663A" w:rsidRDefault="005013DA">
      <w:pPr>
        <w:keepNext/>
        <w:rPr>
          <w:ins w:id="294" w:author="smaslan" w:date="2018-08-07T12:56:00Z"/>
        </w:rPr>
        <w:pPrChange w:id="295" w:author="smaslan" w:date="2018-08-07T12:56:00Z">
          <w:pPr>
            <w:pStyle w:val="Odstavecseseznamem"/>
            <w:keepNext/>
            <w:numPr>
              <w:numId w:val="2"/>
            </w:numPr>
            <w:ind w:left="1080" w:hanging="720"/>
          </w:pPr>
        </w:pPrChange>
      </w:pPr>
      <w:ins w:id="296" w:author="smaslan" w:date="2018-08-07T12:56:00Z">
        <w:r w:rsidRPr="00237EF4">
          <w:rPr>
            <w:noProof/>
            <w:lang w:val="cs-CZ" w:eastAsia="cs-CZ"/>
          </w:rPr>
          <w:drawing>
            <wp:inline distT="0" distB="0" distL="0" distR="0" wp14:anchorId="02CB7443" wp14:editId="5237ED6E">
              <wp:extent cx="5760720" cy="3199932"/>
              <wp:effectExtent l="0" t="0" r="0"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exchange_diag.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199932"/>
                      </a:xfrm>
                      <a:prstGeom prst="rect">
                        <a:avLst/>
                      </a:prstGeom>
                    </pic:spPr>
                  </pic:pic>
                </a:graphicData>
              </a:graphic>
            </wp:inline>
          </w:drawing>
        </w:r>
      </w:ins>
    </w:p>
    <w:p w:rsidR="005013DA" w:rsidRPr="00891AE2" w:rsidRDefault="005013DA">
      <w:pPr>
        <w:pStyle w:val="Titulek"/>
        <w:rPr>
          <w:ins w:id="297" w:author="smaslan" w:date="2018-08-07T12:56:00Z"/>
        </w:rPr>
        <w:pPrChange w:id="298" w:author="smaslan" w:date="2018-08-07T13:18:00Z">
          <w:pPr>
            <w:pStyle w:val="Titulek"/>
            <w:numPr>
              <w:numId w:val="2"/>
            </w:numPr>
            <w:ind w:left="1080" w:hanging="720"/>
          </w:pPr>
        </w:pPrChange>
      </w:pPr>
      <w:bookmarkStart w:id="299" w:name="_Ref521411770"/>
      <w:ins w:id="300" w:author="smaslan" w:date="2018-08-07T12:56:00Z">
        <w:r w:rsidRPr="00891AE2">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w:t>
      </w:r>
      <w:r w:rsidR="00A100D0">
        <w:fldChar w:fldCharType="end"/>
      </w:r>
      <w:bookmarkEnd w:id="299"/>
      <w:ins w:id="301" w:author="smaslan" w:date="2018-08-07T12:56:00Z">
        <w:r w:rsidRPr="00891AE2">
          <w:t xml:space="preserve">: TWM </w:t>
        </w:r>
      </w:ins>
      <w:r w:rsidR="00E54533">
        <w:t xml:space="preserve">tool </w:t>
      </w:r>
      <w:ins w:id="302" w:author="smaslan" w:date="2018-08-07T12:56:00Z">
        <w:r w:rsidRPr="00891AE2">
          <w:t>structure.</w:t>
        </w:r>
      </w:ins>
      <w:r w:rsidR="00E54533">
        <w:t xml:space="preserve"> The coloured frames are used to distinguish the process in which the tasks run. </w:t>
      </w:r>
    </w:p>
    <w:p w:rsidR="005013DA" w:rsidRPr="00891AE2" w:rsidRDefault="003A1E07">
      <w:pPr>
        <w:rPr>
          <w:ins w:id="303" w:author="smaslan" w:date="2018-08-07T12:56:00Z"/>
          <w:rPrChange w:id="304" w:author="smaslan" w:date="2018-08-09T11:59:00Z">
            <w:rPr>
              <w:ins w:id="305" w:author="smaslan" w:date="2018-08-07T12:56:00Z"/>
              <w:lang w:val="en-US"/>
            </w:rPr>
          </w:rPrChange>
        </w:rPr>
      </w:pPr>
      <w:ins w:id="306" w:author="smaslan" w:date="2018-08-07T12:10:00Z">
        <w:r w:rsidRPr="00891AE2">
          <w:rPr>
            <w:rPrChange w:id="307" w:author="smaslan" w:date="2018-08-09T11:59:00Z">
              <w:rPr>
                <w:b/>
                <w:bCs/>
                <w:color w:val="4F81BD" w:themeColor="accent1"/>
                <w:sz w:val="18"/>
                <w:szCs w:val="18"/>
                <w:lang w:val="en-US"/>
              </w:rPr>
            </w:rPrChange>
          </w:rPr>
          <w:t xml:space="preserve">The modules communicate </w:t>
        </w:r>
      </w:ins>
      <w:ins w:id="308" w:author="smaslan" w:date="2018-08-07T12:57:00Z">
        <w:r w:rsidR="005013DA" w:rsidRPr="00891AE2">
          <w:rPr>
            <w:rPrChange w:id="309" w:author="smaslan" w:date="2018-08-09T11:59:00Z">
              <w:rPr>
                <w:b/>
                <w:bCs/>
                <w:color w:val="4F81BD" w:themeColor="accent1"/>
                <w:sz w:val="18"/>
                <w:szCs w:val="18"/>
                <w:lang w:val="en-US"/>
              </w:rPr>
            </w:rPrChange>
          </w:rPr>
          <w:t xml:space="preserve">on runtime </w:t>
        </w:r>
      </w:ins>
      <w:ins w:id="310" w:author="smaslan" w:date="2018-08-07T12:10:00Z">
        <w:r w:rsidRPr="00891AE2">
          <w:rPr>
            <w:rPrChange w:id="311" w:author="smaslan" w:date="2018-08-09T11:59:00Z">
              <w:rPr>
                <w:b/>
                <w:bCs/>
                <w:color w:val="4F81BD" w:themeColor="accent1"/>
                <w:sz w:val="18"/>
                <w:szCs w:val="18"/>
                <w:lang w:val="en-US"/>
              </w:rPr>
            </w:rPrChange>
          </w:rPr>
          <w:t xml:space="preserve">via </w:t>
        </w:r>
      </w:ins>
      <w:ins w:id="312" w:author="smaslan" w:date="2018-08-07T12:11:00Z">
        <w:r w:rsidRPr="00891AE2">
          <w:rPr>
            <w:rPrChange w:id="313" w:author="smaslan" w:date="2018-08-09T11:59:00Z">
              <w:rPr>
                <w:b/>
                <w:bCs/>
                <w:color w:val="4F81BD" w:themeColor="accent1"/>
                <w:sz w:val="18"/>
                <w:szCs w:val="18"/>
                <w:lang w:val="en-US"/>
              </w:rPr>
            </w:rPrChange>
          </w:rPr>
          <w:t xml:space="preserve">the GOLPI interface </w:t>
        </w:r>
      </w:ins>
      <w:ins w:id="314" w:author="smaslan" w:date="2018-08-07T13:26:00Z">
        <w:r w:rsidR="00326896" w:rsidRPr="00891AE2">
          <w:rPr>
            <w:rPrChange w:id="315" w:author="smaslan" w:date="2018-08-09T11:59:00Z">
              <w:rPr>
                <w:b/>
                <w:bCs/>
                <w:color w:val="4F81BD" w:themeColor="accent1"/>
                <w:sz w:val="18"/>
                <w:szCs w:val="18"/>
                <w:lang w:val="en-US"/>
              </w:rPr>
            </w:rPrChange>
          </w:rPr>
          <w:fldChar w:fldCharType="begin"/>
        </w:r>
        <w:r w:rsidR="00326896" w:rsidRPr="00891AE2">
          <w:rPr>
            <w:rPrChange w:id="316" w:author="smaslan" w:date="2018-08-09T11:59:00Z">
              <w:rPr>
                <w:b/>
                <w:bCs/>
                <w:color w:val="4F81BD" w:themeColor="accent1"/>
                <w:sz w:val="18"/>
                <w:szCs w:val="18"/>
                <w:lang w:val="en-US"/>
              </w:rPr>
            </w:rPrChange>
          </w:rPr>
          <w:instrText xml:space="preserve"> REF _Ref521411640 \r \h </w:instrText>
        </w:r>
      </w:ins>
      <w:r w:rsidR="00326896" w:rsidRPr="00891AE2">
        <w:rPr>
          <w:rPrChange w:id="317" w:author="smaslan" w:date="2018-08-09T11:59:00Z">
            <w:rPr/>
          </w:rPrChange>
        </w:rPr>
      </w:r>
      <w:r w:rsidR="00326896" w:rsidRPr="00891AE2">
        <w:rPr>
          <w:rPrChange w:id="318" w:author="smaslan" w:date="2018-08-09T11:59:00Z">
            <w:rPr>
              <w:b/>
              <w:bCs/>
              <w:color w:val="4F81BD" w:themeColor="accent1"/>
              <w:sz w:val="18"/>
              <w:szCs w:val="18"/>
              <w:lang w:val="en-US"/>
            </w:rPr>
          </w:rPrChange>
        </w:rPr>
        <w:fldChar w:fldCharType="separate"/>
      </w:r>
      <w:r w:rsidR="00F0103E">
        <w:t>[4]</w:t>
      </w:r>
      <w:ins w:id="319" w:author="smaslan" w:date="2018-08-07T13:26:00Z">
        <w:r w:rsidR="00326896" w:rsidRPr="00891AE2">
          <w:rPr>
            <w:rPrChange w:id="320" w:author="smaslan" w:date="2018-08-09T11:59:00Z">
              <w:rPr>
                <w:b/>
                <w:bCs/>
                <w:color w:val="4F81BD" w:themeColor="accent1"/>
                <w:sz w:val="18"/>
                <w:szCs w:val="18"/>
                <w:lang w:val="en-US"/>
              </w:rPr>
            </w:rPrChange>
          </w:rPr>
          <w:fldChar w:fldCharType="end"/>
        </w:r>
      </w:ins>
      <w:ins w:id="321" w:author="smaslan" w:date="2018-08-07T12:56:00Z">
        <w:r w:rsidR="005013DA" w:rsidRPr="00891AE2">
          <w:rPr>
            <w:rPrChange w:id="322" w:author="smaslan" w:date="2018-08-09T11:59:00Z">
              <w:rPr>
                <w:b/>
                <w:bCs/>
                <w:color w:val="4F81BD" w:themeColor="accent1"/>
                <w:sz w:val="18"/>
                <w:szCs w:val="18"/>
                <w:lang w:val="en-US"/>
              </w:rPr>
            </w:rPrChange>
          </w:rPr>
          <w:t xml:space="preserve"> and via files in the measurement folder</w:t>
        </w:r>
      </w:ins>
      <w:ins w:id="323" w:author="smaslan" w:date="2018-08-09T11:12:00Z">
        <w:r w:rsidR="0054547C" w:rsidRPr="00891AE2">
          <w:rPr>
            <w:rPrChange w:id="324" w:author="smaslan" w:date="2018-08-09T11:59:00Z">
              <w:rPr>
                <w:b/>
                <w:bCs/>
                <w:color w:val="4F81BD" w:themeColor="accent1"/>
                <w:sz w:val="18"/>
                <w:szCs w:val="18"/>
              </w:rPr>
            </w:rPrChange>
          </w:rPr>
          <w:t xml:space="preserve"> </w:t>
        </w:r>
      </w:ins>
      <w:ins w:id="325" w:author="smaslan" w:date="2018-08-09T11:14:00Z">
        <w:r w:rsidR="0054547C" w:rsidRPr="00891AE2">
          <w:rPr>
            <w:rPrChange w:id="326" w:author="smaslan" w:date="2018-08-09T11:59:00Z">
              <w:rPr>
                <w:b/>
                <w:bCs/>
                <w:color w:val="4F81BD" w:themeColor="accent1"/>
                <w:sz w:val="18"/>
                <w:szCs w:val="18"/>
              </w:rPr>
            </w:rPrChange>
          </w:rPr>
          <w:fldChar w:fldCharType="begin"/>
        </w:r>
        <w:r w:rsidR="0054547C" w:rsidRPr="00891AE2">
          <w:rPr>
            <w:rPrChange w:id="327" w:author="smaslan" w:date="2018-08-09T11:59:00Z">
              <w:rPr>
                <w:b/>
                <w:bCs/>
                <w:color w:val="4F81BD" w:themeColor="accent1"/>
                <w:sz w:val="18"/>
                <w:szCs w:val="18"/>
              </w:rPr>
            </w:rPrChange>
          </w:rPr>
          <w:instrText xml:space="preserve"> REF _Ref521576617 \r \h </w:instrText>
        </w:r>
      </w:ins>
      <w:r w:rsidR="0054547C" w:rsidRPr="00891AE2">
        <w:rPr>
          <w:rPrChange w:id="328" w:author="smaslan" w:date="2018-08-09T11:59:00Z">
            <w:rPr/>
          </w:rPrChange>
        </w:rPr>
      </w:r>
      <w:r w:rsidR="0054547C" w:rsidRPr="00891AE2">
        <w:rPr>
          <w:rPrChange w:id="329" w:author="smaslan" w:date="2018-08-09T11:59:00Z">
            <w:rPr>
              <w:b/>
              <w:bCs/>
              <w:color w:val="4F81BD" w:themeColor="accent1"/>
              <w:sz w:val="18"/>
              <w:szCs w:val="18"/>
            </w:rPr>
          </w:rPrChange>
        </w:rPr>
        <w:fldChar w:fldCharType="separate"/>
      </w:r>
      <w:r w:rsidR="00F0103E">
        <w:t>[7]</w:t>
      </w:r>
      <w:ins w:id="330" w:author="smaslan" w:date="2018-08-09T11:14:00Z">
        <w:r w:rsidR="0054547C" w:rsidRPr="00891AE2">
          <w:rPr>
            <w:rPrChange w:id="331" w:author="smaslan" w:date="2018-08-09T11:59:00Z">
              <w:rPr>
                <w:b/>
                <w:bCs/>
                <w:color w:val="4F81BD" w:themeColor="accent1"/>
                <w:sz w:val="18"/>
                <w:szCs w:val="18"/>
              </w:rPr>
            </w:rPrChange>
          </w:rPr>
          <w:fldChar w:fldCharType="end"/>
        </w:r>
      </w:ins>
      <w:ins w:id="332" w:author="smaslan" w:date="2018-08-07T12:57:00Z">
        <w:r w:rsidR="005013DA" w:rsidRPr="00891AE2">
          <w:rPr>
            <w:rPrChange w:id="333" w:author="smaslan" w:date="2018-08-09T11:59:00Z">
              <w:rPr>
                <w:b/>
                <w:bCs/>
                <w:color w:val="4F81BD" w:themeColor="accent1"/>
                <w:sz w:val="18"/>
                <w:szCs w:val="18"/>
                <w:lang w:val="en-US"/>
              </w:rPr>
            </w:rPrChange>
          </w:rPr>
          <w:t>.</w:t>
        </w:r>
      </w:ins>
      <w:ins w:id="334" w:author="smaslan" w:date="2018-08-07T12:11:00Z">
        <w:r w:rsidRPr="00891AE2">
          <w:rPr>
            <w:rPrChange w:id="335" w:author="smaslan" w:date="2018-08-09T11:59:00Z">
              <w:rPr>
                <w:b/>
                <w:bCs/>
                <w:color w:val="4F81BD" w:themeColor="accent1"/>
                <w:sz w:val="18"/>
                <w:szCs w:val="18"/>
                <w:lang w:val="en-US"/>
              </w:rPr>
            </w:rPrChange>
          </w:rPr>
          <w:t xml:space="preserve"> </w:t>
        </w:r>
      </w:ins>
      <w:ins w:id="336" w:author="smaslan" w:date="2018-08-07T12:57:00Z">
        <w:r w:rsidR="005013DA" w:rsidRPr="00891AE2">
          <w:rPr>
            <w:rPrChange w:id="337" w:author="smaslan" w:date="2018-08-09T11:59:00Z">
              <w:rPr>
                <w:b/>
                <w:bCs/>
                <w:color w:val="4F81BD" w:themeColor="accent1"/>
                <w:sz w:val="18"/>
                <w:szCs w:val="18"/>
                <w:lang w:val="en-US"/>
              </w:rPr>
            </w:rPrChange>
          </w:rPr>
          <w:t>S</w:t>
        </w:r>
      </w:ins>
      <w:ins w:id="338" w:author="smaslan" w:date="2018-08-07T12:11:00Z">
        <w:r w:rsidRPr="00891AE2">
          <w:rPr>
            <w:rPrChange w:id="339" w:author="smaslan" w:date="2018-08-09T11:59:00Z">
              <w:rPr>
                <w:b/>
                <w:bCs/>
                <w:color w:val="4F81BD" w:themeColor="accent1"/>
                <w:sz w:val="18"/>
                <w:szCs w:val="18"/>
                <w:lang w:val="en-US"/>
              </w:rPr>
            </w:rPrChange>
          </w:rPr>
          <w:t xml:space="preserve">o </w:t>
        </w:r>
      </w:ins>
      <w:ins w:id="340" w:author="smaslan" w:date="2018-08-07T12:12:00Z">
        <w:r w:rsidRPr="00891AE2">
          <w:rPr>
            <w:rPrChange w:id="341" w:author="smaslan" w:date="2018-08-09T11:59:00Z">
              <w:rPr>
                <w:b/>
                <w:bCs/>
                <w:color w:val="4F81BD" w:themeColor="accent1"/>
                <w:sz w:val="18"/>
                <w:szCs w:val="18"/>
                <w:lang w:val="en-US"/>
              </w:rPr>
            </w:rPrChange>
          </w:rPr>
          <w:t>TWM</w:t>
        </w:r>
      </w:ins>
      <w:ins w:id="342" w:author="smaslan" w:date="2018-08-07T12:11:00Z">
        <w:r w:rsidRPr="00891AE2">
          <w:rPr>
            <w:rPrChange w:id="343" w:author="smaslan" w:date="2018-08-09T11:59:00Z">
              <w:rPr>
                <w:b/>
                <w:bCs/>
                <w:color w:val="4F81BD" w:themeColor="accent1"/>
                <w:sz w:val="18"/>
                <w:szCs w:val="18"/>
                <w:lang w:val="en-US"/>
              </w:rPr>
            </w:rPrChange>
          </w:rPr>
          <w:t xml:space="preserve"> appears as one interactive application.</w:t>
        </w:r>
      </w:ins>
      <w:ins w:id="344" w:author="smaslan" w:date="2018-08-07T12:12:00Z">
        <w:r w:rsidRPr="00891AE2">
          <w:rPr>
            <w:rPrChange w:id="345" w:author="smaslan" w:date="2018-08-09T11:59:00Z">
              <w:rPr>
                <w:b/>
                <w:bCs/>
                <w:color w:val="4F81BD" w:themeColor="accent1"/>
                <w:sz w:val="18"/>
                <w:szCs w:val="18"/>
                <w:lang w:val="en-US"/>
              </w:rPr>
            </w:rPrChange>
          </w:rPr>
          <w:t xml:space="preserve"> </w:t>
        </w:r>
      </w:ins>
      <w:ins w:id="346" w:author="smaslan" w:date="2018-08-07T12:57:00Z">
        <w:r w:rsidR="005013DA" w:rsidRPr="00891AE2">
          <w:rPr>
            <w:rPrChange w:id="347" w:author="smaslan" w:date="2018-08-09T11:59:00Z">
              <w:rPr>
                <w:b/>
                <w:bCs/>
                <w:color w:val="4F81BD" w:themeColor="accent1"/>
                <w:sz w:val="18"/>
                <w:szCs w:val="18"/>
                <w:lang w:val="en-US"/>
              </w:rPr>
            </w:rPrChange>
          </w:rPr>
          <w:t xml:space="preserve">This apparent complication has several benefits. </w:t>
        </w:r>
      </w:ins>
      <w:ins w:id="348" w:author="smaslan" w:date="2018-08-07T12:12:00Z">
        <w:r w:rsidRPr="00891AE2">
          <w:rPr>
            <w:rPrChange w:id="349" w:author="smaslan" w:date="2018-08-09T11:59:00Z">
              <w:rPr>
                <w:b/>
                <w:bCs/>
                <w:color w:val="4F81BD" w:themeColor="accent1"/>
                <w:sz w:val="18"/>
                <w:szCs w:val="18"/>
                <w:lang w:val="en-US"/>
              </w:rPr>
            </w:rPrChange>
          </w:rPr>
          <w:t>The separation of the acquisition and processing enables several features</w:t>
        </w:r>
      </w:ins>
      <w:ins w:id="350" w:author="smaslan" w:date="2018-08-07T12:56:00Z">
        <w:r w:rsidR="005013DA" w:rsidRPr="00891AE2">
          <w:rPr>
            <w:rPrChange w:id="351" w:author="smaslan" w:date="2018-08-09T11:59:00Z">
              <w:rPr>
                <w:b/>
                <w:bCs/>
                <w:color w:val="4F81BD" w:themeColor="accent1"/>
                <w:sz w:val="18"/>
                <w:szCs w:val="18"/>
                <w:lang w:val="en-US"/>
              </w:rPr>
            </w:rPrChange>
          </w:rPr>
          <w:t>:</w:t>
        </w:r>
      </w:ins>
    </w:p>
    <w:p w:rsidR="005013DA" w:rsidRPr="00891AE2" w:rsidRDefault="005013DA">
      <w:pPr>
        <w:pStyle w:val="Odstavecseseznamem"/>
        <w:numPr>
          <w:ilvl w:val="0"/>
          <w:numId w:val="3"/>
        </w:numPr>
        <w:rPr>
          <w:ins w:id="352" w:author="smaslan" w:date="2018-08-07T12:58:00Z"/>
          <w:rPrChange w:id="353" w:author="smaslan" w:date="2018-08-09T11:59:00Z">
            <w:rPr>
              <w:ins w:id="354" w:author="smaslan" w:date="2018-08-07T12:58:00Z"/>
              <w:lang w:val="en-US"/>
            </w:rPr>
          </w:rPrChange>
        </w:rPr>
        <w:pPrChange w:id="355" w:author="smaslan" w:date="2018-08-07T12:56:00Z">
          <w:pPr/>
        </w:pPrChange>
      </w:pPr>
      <w:ins w:id="356" w:author="smaslan" w:date="2018-08-07T12:56:00Z">
        <w:r w:rsidRPr="00891AE2">
          <w:rPr>
            <w:rPrChange w:id="357" w:author="smaslan" w:date="2018-08-09T11:59:00Z">
              <w:rPr>
                <w:lang w:val="en-US"/>
              </w:rPr>
            </w:rPrChange>
          </w:rPr>
          <w:lastRenderedPageBreak/>
          <w:t>T</w:t>
        </w:r>
      </w:ins>
      <w:ins w:id="358" w:author="smaslan" w:date="2018-08-07T12:12:00Z">
        <w:r w:rsidR="003A1E07" w:rsidRPr="00891AE2">
          <w:rPr>
            <w:rPrChange w:id="359" w:author="smaslan" w:date="2018-08-09T11:59:00Z">
              <w:rPr>
                <w:lang w:val="en-US"/>
              </w:rPr>
            </w:rPrChange>
          </w:rPr>
          <w:t xml:space="preserve">he acquired data may be processed at any time. It is possible to </w:t>
        </w:r>
      </w:ins>
      <w:ins w:id="360" w:author="smaslan" w:date="2018-08-07T12:58:00Z">
        <w:r w:rsidRPr="00891AE2">
          <w:rPr>
            <w:rPrChange w:id="361" w:author="smaslan" w:date="2018-08-09T11:59:00Z">
              <w:rPr>
                <w:lang w:val="en-US"/>
              </w:rPr>
            </w:rPrChange>
          </w:rPr>
          <w:t xml:space="preserve">just record batch of measurements without processing which may be helpful for time consuming calculations. The processing </w:t>
        </w:r>
      </w:ins>
      <w:ins w:id="362" w:author="smaslan" w:date="2018-08-07T12:59:00Z">
        <w:r w:rsidRPr="00891AE2">
          <w:rPr>
            <w:rPrChange w:id="363" w:author="smaslan" w:date="2018-08-09T11:59:00Z">
              <w:rPr>
                <w:lang w:val="en-US"/>
              </w:rPr>
            </w:rPrChange>
          </w:rPr>
          <w:t xml:space="preserve">of the whole batch </w:t>
        </w:r>
      </w:ins>
      <w:ins w:id="364" w:author="smaslan" w:date="2018-08-07T13:00:00Z">
        <w:r w:rsidRPr="00891AE2">
          <w:rPr>
            <w:rPrChange w:id="365" w:author="smaslan" w:date="2018-08-09T11:59:00Z">
              <w:rPr>
                <w:lang w:val="en-US"/>
              </w:rPr>
            </w:rPrChange>
          </w:rPr>
          <w:t xml:space="preserve">of measurements </w:t>
        </w:r>
      </w:ins>
      <w:ins w:id="366" w:author="smaslan" w:date="2018-08-07T12:58:00Z">
        <w:r w:rsidRPr="00891AE2">
          <w:rPr>
            <w:rPrChange w:id="367" w:author="smaslan" w:date="2018-08-09T11:59:00Z">
              <w:rPr>
                <w:lang w:val="en-US"/>
              </w:rPr>
            </w:rPrChange>
          </w:rPr>
          <w:t>can be initiated later</w:t>
        </w:r>
      </w:ins>
      <w:ins w:id="368" w:author="smaslan" w:date="2018-08-07T12:59:00Z">
        <w:r w:rsidRPr="00891AE2">
          <w:rPr>
            <w:rPrChange w:id="369" w:author="smaslan" w:date="2018-08-09T11:59:00Z">
              <w:rPr>
                <w:lang w:val="en-US"/>
              </w:rPr>
            </w:rPrChange>
          </w:rPr>
          <w:t xml:space="preserve"> either via TWM or on a supercomputer</w:t>
        </w:r>
      </w:ins>
      <w:ins w:id="370" w:author="smaslan" w:date="2018-08-07T12:58:00Z">
        <w:r w:rsidRPr="00891AE2">
          <w:rPr>
            <w:rPrChange w:id="371" w:author="smaslan" w:date="2018-08-09T11:59:00Z">
              <w:rPr>
                <w:lang w:val="en-US"/>
              </w:rPr>
            </w:rPrChange>
          </w:rPr>
          <w:t>.</w:t>
        </w:r>
      </w:ins>
      <w:ins w:id="372" w:author="smaslan" w:date="2018-08-07T12:59:00Z">
        <w:r w:rsidRPr="00891AE2">
          <w:rPr>
            <w:rPrChange w:id="373" w:author="smaslan" w:date="2018-08-09T11:59:00Z">
              <w:rPr>
                <w:lang w:val="en-US"/>
              </w:rPr>
            </w:rPrChange>
          </w:rPr>
          <w:t xml:space="preserve"> </w:t>
        </w:r>
      </w:ins>
    </w:p>
    <w:p w:rsidR="005013DA" w:rsidRPr="00891AE2" w:rsidRDefault="005013DA">
      <w:pPr>
        <w:pStyle w:val="Odstavecseseznamem"/>
        <w:numPr>
          <w:ilvl w:val="0"/>
          <w:numId w:val="3"/>
        </w:numPr>
        <w:rPr>
          <w:ins w:id="374" w:author="smaslan" w:date="2018-08-07T13:00:00Z"/>
          <w:rPrChange w:id="375" w:author="smaslan" w:date="2018-08-09T11:59:00Z">
            <w:rPr>
              <w:ins w:id="376" w:author="smaslan" w:date="2018-08-07T13:00:00Z"/>
              <w:lang w:val="en-US"/>
            </w:rPr>
          </w:rPrChange>
        </w:rPr>
        <w:pPrChange w:id="377" w:author="smaslan" w:date="2018-08-07T12:56:00Z">
          <w:pPr/>
        </w:pPrChange>
      </w:pPr>
      <w:ins w:id="378" w:author="smaslan" w:date="2018-08-07T12:59:00Z">
        <w:r w:rsidRPr="00891AE2">
          <w:rPr>
            <w:rPrChange w:id="379" w:author="smaslan" w:date="2018-08-09T11:59:00Z">
              <w:rPr>
                <w:lang w:val="en-US"/>
              </w:rPr>
            </w:rPrChange>
          </w:rPr>
          <w:t>The same acquired data can be used for calculation of multiple parameters using multiple algorithms.</w:t>
        </w:r>
      </w:ins>
      <w:ins w:id="380" w:author="smaslan" w:date="2018-08-07T13:00:00Z">
        <w:r w:rsidRPr="00891AE2">
          <w:rPr>
            <w:rPrChange w:id="381" w:author="smaslan" w:date="2018-08-09T11:59:00Z">
              <w:rPr>
                <w:lang w:val="en-US"/>
              </w:rPr>
            </w:rPrChange>
          </w:rPr>
          <w:t xml:space="preserve"> </w:t>
        </w:r>
      </w:ins>
    </w:p>
    <w:p w:rsidR="005013DA" w:rsidRPr="00891AE2" w:rsidRDefault="005013DA">
      <w:pPr>
        <w:pStyle w:val="Odstavecseseznamem"/>
        <w:numPr>
          <w:ilvl w:val="0"/>
          <w:numId w:val="3"/>
        </w:numPr>
        <w:rPr>
          <w:ins w:id="382" w:author="smaslan" w:date="2018-08-07T12:59:00Z"/>
          <w:rPrChange w:id="383" w:author="smaslan" w:date="2018-08-09T11:59:00Z">
            <w:rPr>
              <w:ins w:id="384" w:author="smaslan" w:date="2018-08-07T12:59:00Z"/>
              <w:lang w:val="en-US"/>
            </w:rPr>
          </w:rPrChange>
        </w:rPr>
        <w:pPrChange w:id="385" w:author="smaslan" w:date="2018-08-07T12:56:00Z">
          <w:pPr/>
        </w:pPrChange>
      </w:pPr>
      <w:ins w:id="386" w:author="smaslan" w:date="2018-08-07T13:00:00Z">
        <w:r w:rsidRPr="00891AE2">
          <w:rPr>
            <w:rPrChange w:id="387" w:author="smaslan" w:date="2018-08-09T11:59:00Z">
              <w:rPr>
                <w:lang w:val="en-US"/>
              </w:rPr>
            </w:rPrChange>
          </w:rPr>
          <w:t xml:space="preserve">The measurement data is (can be) archived so the data may be reprocessed later if new parameters </w:t>
        </w:r>
      </w:ins>
      <w:r w:rsidR="005163A5">
        <w:t xml:space="preserve">or correction </w:t>
      </w:r>
      <w:ins w:id="388" w:author="smaslan" w:date="2018-08-07T13:00:00Z">
        <w:r w:rsidRPr="00891AE2">
          <w:rPr>
            <w:rPrChange w:id="389" w:author="smaslan" w:date="2018-08-09T11:59:00Z">
              <w:rPr>
                <w:lang w:val="en-US"/>
              </w:rPr>
            </w:rPrChange>
          </w:rPr>
          <w:t>are needed.</w:t>
        </w:r>
      </w:ins>
    </w:p>
    <w:p w:rsidR="005013DA" w:rsidRPr="00891AE2" w:rsidRDefault="005013DA">
      <w:pPr>
        <w:pStyle w:val="Odstavecseseznamem"/>
        <w:numPr>
          <w:ilvl w:val="0"/>
          <w:numId w:val="3"/>
        </w:numPr>
        <w:rPr>
          <w:ins w:id="390" w:author="smaslan" w:date="2018-08-07T13:02:00Z"/>
          <w:rPrChange w:id="391" w:author="smaslan" w:date="2018-08-09T11:59:00Z">
            <w:rPr>
              <w:ins w:id="392" w:author="smaslan" w:date="2018-08-07T13:02:00Z"/>
              <w:lang w:val="en-US"/>
            </w:rPr>
          </w:rPrChange>
        </w:rPr>
        <w:pPrChange w:id="393" w:author="smaslan" w:date="2018-08-07T12:10:00Z">
          <w:pPr/>
        </w:pPrChange>
      </w:pPr>
      <w:ins w:id="394" w:author="smaslan" w:date="2018-08-07T13:01:00Z">
        <w:r w:rsidRPr="00891AE2">
          <w:rPr>
            <w:rPrChange w:id="395" w:author="smaslan" w:date="2018-08-09T11:59:00Z">
              <w:rPr>
                <w:lang w:val="en-US"/>
              </w:rPr>
            </w:rPrChange>
          </w:rPr>
          <w:t xml:space="preserve">The Processing module can run independently on the Control module so TWM can run even without installed </w:t>
        </w:r>
        <w:proofErr w:type="spellStart"/>
        <w:r w:rsidRPr="00891AE2">
          <w:rPr>
            <w:rPrChange w:id="396" w:author="smaslan" w:date="2018-08-09T11:59:00Z">
              <w:rPr>
                <w:lang w:val="en-US"/>
              </w:rPr>
            </w:rPrChange>
          </w:rPr>
          <w:t>Matlab</w:t>
        </w:r>
        <w:proofErr w:type="spellEnd"/>
        <w:r w:rsidRPr="00891AE2">
          <w:rPr>
            <w:rPrChange w:id="397" w:author="smaslan" w:date="2018-08-09T11:59:00Z">
              <w:rPr>
                <w:lang w:val="en-US"/>
              </w:rPr>
            </w:rPrChange>
          </w:rPr>
          <w:t>/GNU</w:t>
        </w:r>
      </w:ins>
      <w:ins w:id="398" w:author="smaslan" w:date="2018-08-07T13:02:00Z">
        <w:r w:rsidRPr="00891AE2">
          <w:rPr>
            <w:rPrChange w:id="399" w:author="smaslan" w:date="2018-08-09T11:59:00Z">
              <w:rPr>
                <w:lang w:val="en-US"/>
              </w:rPr>
            </w:rPrChange>
          </w:rPr>
          <w:t> Octave and the processing can run on any system without drivers required for the TWM (</w:t>
        </w:r>
      </w:ins>
      <w:r w:rsidR="005163A5">
        <w:t xml:space="preserve">e.g. </w:t>
      </w:r>
      <w:ins w:id="400" w:author="smaslan" w:date="2018-08-07T13:02:00Z">
        <w:r w:rsidRPr="00891AE2">
          <w:rPr>
            <w:rPrChange w:id="401" w:author="smaslan" w:date="2018-08-09T11:59:00Z">
              <w:rPr>
                <w:lang w:val="en-US"/>
              </w:rPr>
            </w:rPrChange>
          </w:rPr>
          <w:t>supercomputer).</w:t>
        </w:r>
      </w:ins>
    </w:p>
    <w:p w:rsidR="005013DA" w:rsidRDefault="005013DA">
      <w:pPr>
        <w:pStyle w:val="Odstavecseseznamem"/>
        <w:numPr>
          <w:ilvl w:val="0"/>
          <w:numId w:val="3"/>
        </w:numPr>
        <w:pPrChange w:id="402" w:author="smaslan" w:date="2018-08-07T12:10:00Z">
          <w:pPr/>
        </w:pPrChange>
      </w:pPr>
      <w:ins w:id="403" w:author="smaslan" w:date="2018-08-07T13:02:00Z">
        <w:r w:rsidRPr="00891AE2">
          <w:rPr>
            <w:rPrChange w:id="404" w:author="smaslan" w:date="2018-08-09T11:59:00Z">
              <w:rPr>
                <w:lang w:val="en-US"/>
              </w:rPr>
            </w:rPrChange>
          </w:rPr>
          <w:t xml:space="preserve">The Processing module is identical for </w:t>
        </w:r>
        <w:proofErr w:type="spellStart"/>
        <w:r w:rsidRPr="00891AE2">
          <w:rPr>
            <w:rPrChange w:id="405" w:author="smaslan" w:date="2018-08-09T11:59:00Z">
              <w:rPr>
                <w:lang w:val="en-US"/>
              </w:rPr>
            </w:rPrChange>
          </w:rPr>
          <w:t>LabVIEW</w:t>
        </w:r>
        <w:proofErr w:type="spellEnd"/>
        <w:r w:rsidRPr="00891AE2">
          <w:rPr>
            <w:rPrChange w:id="406" w:author="smaslan" w:date="2018-08-09T11:59:00Z">
              <w:rPr>
                <w:lang w:val="en-US"/>
              </w:rPr>
            </w:rPrChange>
          </w:rPr>
          <w:t xml:space="preserve"> and CVI version of the tool</w:t>
        </w:r>
      </w:ins>
      <w:ins w:id="407" w:author="smaslan" w:date="2018-08-07T13:03:00Z">
        <w:r w:rsidRPr="00891AE2">
          <w:rPr>
            <w:rPrChange w:id="408" w:author="smaslan" w:date="2018-08-09T11:59:00Z">
              <w:rPr>
                <w:lang w:val="en-US"/>
              </w:rPr>
            </w:rPrChange>
          </w:rPr>
          <w:t xml:space="preserve"> and the data are interchangeable</w:t>
        </w:r>
      </w:ins>
      <w:ins w:id="409" w:author="smaslan" w:date="2018-08-07T13:02:00Z">
        <w:r w:rsidRPr="00891AE2">
          <w:rPr>
            <w:rPrChange w:id="410" w:author="smaslan" w:date="2018-08-09T11:59:00Z">
              <w:rPr>
                <w:lang w:val="en-US"/>
              </w:rPr>
            </w:rPrChange>
          </w:rPr>
          <w:t>.</w:t>
        </w:r>
      </w:ins>
    </w:p>
    <w:p w:rsidR="005163A5" w:rsidRPr="00891AE2" w:rsidRDefault="005163A5" w:rsidP="005163A5">
      <w:pPr>
        <w:pStyle w:val="Odstavecseseznamem"/>
        <w:numPr>
          <w:ilvl w:val="0"/>
          <w:numId w:val="3"/>
        </w:numPr>
        <w:rPr>
          <w:ins w:id="411" w:author="smaslan" w:date="2018-08-07T13:02:00Z"/>
          <w:rPrChange w:id="412" w:author="smaslan" w:date="2018-08-09T11:59:00Z">
            <w:rPr>
              <w:ins w:id="413" w:author="smaslan" w:date="2018-08-07T13:02:00Z"/>
              <w:lang w:val="en-US"/>
            </w:rPr>
          </w:rPrChange>
        </w:rPr>
      </w:pPr>
      <w:r>
        <w:t>The processing module is FULLY transparent. The m-functions of the module do everything: loading the acquired data, loading correction, processing, saving results, loading and formatting results for display, generating report.</w:t>
      </w:r>
    </w:p>
    <w:p w:rsidR="00544BE2" w:rsidRPr="00891AE2" w:rsidRDefault="005013DA">
      <w:pPr>
        <w:rPr>
          <w:ins w:id="414" w:author="smaslan" w:date="2018-08-07T13:04:00Z"/>
          <w:rPrChange w:id="415" w:author="smaslan" w:date="2018-08-09T11:59:00Z">
            <w:rPr>
              <w:ins w:id="416" w:author="smaslan" w:date="2018-08-07T13:04:00Z"/>
              <w:lang w:val="en-US"/>
            </w:rPr>
          </w:rPrChange>
        </w:rPr>
      </w:pPr>
      <w:ins w:id="417" w:author="smaslan" w:date="2018-08-07T13:03:00Z">
        <w:r w:rsidRPr="00891AE2">
          <w:rPr>
            <w:rPrChange w:id="418" w:author="smaslan" w:date="2018-08-09T11:59:00Z">
              <w:rPr>
                <w:lang w:val="en-US"/>
              </w:rPr>
            </w:rPrChange>
          </w:rPr>
          <w:t xml:space="preserve">The control module </w:t>
        </w:r>
      </w:ins>
      <w:ins w:id="419" w:author="smaslan" w:date="2018-08-07T11:59:00Z">
        <w:r w:rsidRPr="00891AE2">
          <w:rPr>
            <w:rPrChange w:id="420" w:author="smaslan" w:date="2018-08-09T11:59:00Z">
              <w:rPr>
                <w:lang w:val="en-US"/>
              </w:rPr>
            </w:rPrChange>
          </w:rPr>
          <w:t xml:space="preserve">is split into </w:t>
        </w:r>
      </w:ins>
      <w:r w:rsidR="009821DA">
        <w:t>four</w:t>
      </w:r>
      <w:ins w:id="421" w:author="smaslan" w:date="2018-08-07T13:03:00Z">
        <w:r w:rsidRPr="00891AE2">
          <w:rPr>
            <w:rPrChange w:id="422" w:author="smaslan" w:date="2018-08-09T11:59:00Z">
              <w:rPr>
                <w:lang w:val="en-US"/>
              </w:rPr>
            </w:rPrChange>
          </w:rPr>
          <w:t xml:space="preserve"> </w:t>
        </w:r>
      </w:ins>
      <w:ins w:id="423" w:author="smaslan" w:date="2018-08-07T11:59:00Z">
        <w:r w:rsidR="00544BE2" w:rsidRPr="00891AE2">
          <w:rPr>
            <w:rPrChange w:id="424" w:author="smaslan" w:date="2018-08-09T11:59:00Z">
              <w:rPr>
                <w:lang w:val="en-US"/>
              </w:rPr>
            </w:rPrChange>
          </w:rPr>
          <w:t xml:space="preserve">separate processes that run in parallel. Main process is </w:t>
        </w:r>
      </w:ins>
      <w:ins w:id="425" w:author="smaslan" w:date="2018-08-07T14:39:00Z">
        <w:r w:rsidR="0026068C" w:rsidRPr="00891AE2">
          <w:t>“</w:t>
        </w:r>
      </w:ins>
      <w:ins w:id="426" w:author="smaslan" w:date="2018-08-07T11:59:00Z">
        <w:r w:rsidR="00544BE2" w:rsidRPr="00891AE2">
          <w:rPr>
            <w:rFonts w:ascii="Calibri" w:hAnsi="Calibri"/>
            <w:b/>
            <w:rPrChange w:id="427" w:author="smaslan" w:date="2018-08-09T11:59:00Z">
              <w:rPr>
                <w:b/>
                <w:lang w:val="en-US"/>
              </w:rPr>
            </w:rPrChange>
          </w:rPr>
          <w:t>GUI Process</w:t>
        </w:r>
      </w:ins>
      <w:ins w:id="428" w:author="smaslan" w:date="2018-08-07T14:39:00Z">
        <w:r w:rsidR="0026068C" w:rsidRPr="00891AE2">
          <w:rPr>
            <w:rFonts w:ascii="Calibri" w:hAnsi="Calibri"/>
            <w:rPrChange w:id="429" w:author="smaslan" w:date="2018-08-09T11:59:00Z">
              <w:rPr>
                <w:rFonts w:ascii="Calibri" w:hAnsi="Calibri"/>
                <w:b/>
              </w:rPr>
            </w:rPrChange>
          </w:rPr>
          <w:t>”</w:t>
        </w:r>
      </w:ins>
      <w:ins w:id="430" w:author="smaslan" w:date="2018-08-07T11:59:00Z">
        <w:r w:rsidR="00544BE2" w:rsidRPr="00891AE2">
          <w:rPr>
            <w:rPrChange w:id="431" w:author="smaslan" w:date="2018-08-09T11:59:00Z">
              <w:rPr>
                <w:lang w:val="en-US"/>
              </w:rPr>
            </w:rPrChange>
          </w:rPr>
          <w:t>. It contains configuration panels of the HW, configuration panels of the measurement, configurations of the result display and selector of the correction files</w:t>
        </w:r>
      </w:ins>
      <w:ins w:id="432" w:author="smaslan" w:date="2018-08-07T13:04:00Z">
        <w:r w:rsidRPr="00891AE2">
          <w:rPr>
            <w:rPrChange w:id="433" w:author="smaslan" w:date="2018-08-09T11:59:00Z">
              <w:rPr>
                <w:lang w:val="en-US"/>
              </w:rPr>
            </w:rPrChange>
          </w:rPr>
          <w:t xml:space="preserve"> for the HW components</w:t>
        </w:r>
      </w:ins>
      <w:ins w:id="434" w:author="smaslan" w:date="2018-08-07T11:59:00Z">
        <w:r w:rsidR="00544BE2" w:rsidRPr="00891AE2">
          <w:rPr>
            <w:rPrChange w:id="435" w:author="smaslan" w:date="2018-08-09T11:59:00Z">
              <w:rPr>
                <w:lang w:val="en-US"/>
              </w:rPr>
            </w:rPrChange>
          </w:rPr>
          <w:t>.</w:t>
        </w:r>
      </w:ins>
    </w:p>
    <w:p w:rsidR="00544BE2" w:rsidRPr="00891AE2" w:rsidRDefault="00544BE2" w:rsidP="00544BE2">
      <w:pPr>
        <w:rPr>
          <w:ins w:id="436" w:author="smaslan" w:date="2018-08-07T11:59:00Z"/>
          <w:rPrChange w:id="437" w:author="smaslan" w:date="2018-08-09T11:59:00Z">
            <w:rPr>
              <w:ins w:id="438" w:author="smaslan" w:date="2018-08-07T11:59:00Z"/>
              <w:lang w:val="en-US"/>
            </w:rPr>
          </w:rPrChange>
        </w:rPr>
      </w:pPr>
      <w:ins w:id="439" w:author="smaslan" w:date="2018-08-07T11:59:00Z">
        <w:r w:rsidRPr="00891AE2">
          <w:rPr>
            <w:rPrChange w:id="440" w:author="smaslan" w:date="2018-08-09T11:59:00Z">
              <w:rPr>
                <w:lang w:val="en-US"/>
              </w:rPr>
            </w:rPrChange>
          </w:rPr>
          <w:t xml:space="preserve">When the user wants to initiate a new measurement the </w:t>
        </w:r>
      </w:ins>
      <w:ins w:id="441" w:author="smaslan" w:date="2018-08-07T14:39:00Z">
        <w:r w:rsidR="0026068C" w:rsidRPr="00891AE2">
          <w:t>“</w:t>
        </w:r>
      </w:ins>
      <w:ins w:id="442" w:author="smaslan" w:date="2018-08-07T11:59:00Z">
        <w:r w:rsidRPr="00891AE2">
          <w:rPr>
            <w:rFonts w:ascii="Calibri" w:hAnsi="Calibri"/>
            <w:b/>
            <w:rPrChange w:id="443" w:author="smaslan" w:date="2018-08-09T11:59:00Z">
              <w:rPr>
                <w:rFonts w:ascii="Calibri" w:hAnsi="Calibri"/>
                <w:b/>
                <w:lang w:val="en-US"/>
              </w:rPr>
            </w:rPrChange>
          </w:rPr>
          <w:t>GUI process</w:t>
        </w:r>
      </w:ins>
      <w:ins w:id="444" w:author="smaslan" w:date="2018-08-07T14:39:00Z">
        <w:r w:rsidR="0026068C" w:rsidRPr="00891AE2">
          <w:rPr>
            <w:rFonts w:ascii="Calibri" w:hAnsi="Calibri"/>
            <w:rPrChange w:id="445" w:author="smaslan" w:date="2018-08-09T11:59:00Z">
              <w:rPr>
                <w:rFonts w:ascii="Calibri" w:hAnsi="Calibri"/>
                <w:b/>
              </w:rPr>
            </w:rPrChange>
          </w:rPr>
          <w:t>”</w:t>
        </w:r>
      </w:ins>
      <w:ins w:id="446" w:author="smaslan" w:date="2018-08-07T11:59:00Z">
        <w:r w:rsidRPr="00891AE2">
          <w:rPr>
            <w:rPrChange w:id="447" w:author="smaslan" w:date="2018-08-09T11:59:00Z">
              <w:rPr>
                <w:lang w:val="en-US"/>
              </w:rPr>
            </w:rPrChange>
          </w:rPr>
          <w:t xml:space="preserve"> will create </w:t>
        </w:r>
      </w:ins>
      <w:ins w:id="448" w:author="smaslan" w:date="2018-08-07T14:39:00Z">
        <w:r w:rsidR="0026068C" w:rsidRPr="00891AE2">
          <w:t>“</w:t>
        </w:r>
      </w:ins>
      <w:ins w:id="449" w:author="smaslan" w:date="2018-08-07T11:59:00Z">
        <w:r w:rsidRPr="00891AE2">
          <w:rPr>
            <w:rFonts w:ascii="Calibri" w:hAnsi="Calibri"/>
            <w:b/>
            <w:rPrChange w:id="450" w:author="smaslan" w:date="2018-08-09T11:59:00Z">
              <w:rPr>
                <w:rFonts w:ascii="Calibri" w:hAnsi="Calibri"/>
                <w:b/>
                <w:lang w:val="en-US"/>
              </w:rPr>
            </w:rPrChange>
          </w:rPr>
          <w:t>Measurement Process</w:t>
        </w:r>
      </w:ins>
      <w:ins w:id="451" w:author="smaslan" w:date="2018-08-07T14:39:00Z">
        <w:r w:rsidR="0026068C" w:rsidRPr="00891AE2">
          <w:t>”</w:t>
        </w:r>
      </w:ins>
      <w:ins w:id="452" w:author="smaslan" w:date="2018-08-07T11:59:00Z">
        <w:r w:rsidR="005013DA" w:rsidRPr="00891AE2">
          <w:rPr>
            <w:rPrChange w:id="453" w:author="smaslan" w:date="2018-08-09T11:59:00Z">
              <w:rPr>
                <w:lang w:val="en-US"/>
              </w:rPr>
            </w:rPrChange>
          </w:rPr>
          <w:t xml:space="preserve"> which </w:t>
        </w:r>
      </w:ins>
      <w:ins w:id="454" w:author="smaslan" w:date="2018-08-07T13:04:00Z">
        <w:r w:rsidR="005013DA" w:rsidRPr="00891AE2">
          <w:rPr>
            <w:rPrChange w:id="455" w:author="smaslan" w:date="2018-08-09T11:59:00Z">
              <w:rPr>
                <w:lang w:val="en-US"/>
              </w:rPr>
            </w:rPrChange>
          </w:rPr>
          <w:t>does</w:t>
        </w:r>
      </w:ins>
      <w:ins w:id="456" w:author="smaslan" w:date="2018-08-07T11:59:00Z">
        <w:r w:rsidRPr="00891AE2">
          <w:rPr>
            <w:rPrChange w:id="457" w:author="smaslan" w:date="2018-08-09T11:59:00Z">
              <w:rPr>
                <w:lang w:val="en-US"/>
              </w:rPr>
            </w:rPrChange>
          </w:rPr>
          <w:t xml:space="preserve"> following:</w:t>
        </w:r>
      </w:ins>
    </w:p>
    <w:p w:rsidR="00544BE2" w:rsidRPr="00891AE2" w:rsidRDefault="00544BE2" w:rsidP="00544BE2">
      <w:pPr>
        <w:pStyle w:val="Odstavecseseznamem"/>
        <w:numPr>
          <w:ilvl w:val="0"/>
          <w:numId w:val="1"/>
        </w:numPr>
        <w:rPr>
          <w:ins w:id="458" w:author="smaslan" w:date="2018-08-07T11:59:00Z"/>
          <w:rPrChange w:id="459" w:author="smaslan" w:date="2018-08-09T11:59:00Z">
            <w:rPr>
              <w:ins w:id="460" w:author="smaslan" w:date="2018-08-07T11:59:00Z"/>
              <w:lang w:val="en-US"/>
            </w:rPr>
          </w:rPrChange>
        </w:rPr>
      </w:pPr>
      <w:ins w:id="461" w:author="smaslan" w:date="2018-08-07T11:59:00Z">
        <w:r w:rsidRPr="00891AE2">
          <w:rPr>
            <w:rPrChange w:id="462" w:author="smaslan" w:date="2018-08-09T11:59:00Z">
              <w:rPr>
                <w:rFonts w:asciiTheme="minorHAnsi" w:eastAsiaTheme="minorHAnsi" w:hAnsiTheme="minorHAnsi" w:cstheme="minorBidi"/>
                <w:lang w:val="en-US"/>
              </w:rPr>
            </w:rPrChange>
          </w:rPr>
          <w:t>Loads correction files</w:t>
        </w:r>
      </w:ins>
      <w:ins w:id="463" w:author="smaslan" w:date="2018-08-07T13:05:00Z">
        <w:r w:rsidR="005013DA" w:rsidRPr="00891AE2">
          <w:rPr>
            <w:rPrChange w:id="464"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65" w:author="smaslan" w:date="2018-08-07T11:59:00Z"/>
          <w:rPrChange w:id="466" w:author="smaslan" w:date="2018-08-09T11:59:00Z">
            <w:rPr>
              <w:ins w:id="467" w:author="smaslan" w:date="2018-08-07T11:59:00Z"/>
              <w:lang w:val="en-US"/>
            </w:rPr>
          </w:rPrChange>
        </w:rPr>
      </w:pPr>
      <w:ins w:id="468" w:author="smaslan" w:date="2018-08-07T11:59:00Z">
        <w:r w:rsidRPr="00891AE2">
          <w:rPr>
            <w:rPrChange w:id="469" w:author="smaslan" w:date="2018-08-09T11:59:00Z">
              <w:rPr>
                <w:rFonts w:asciiTheme="minorHAnsi" w:eastAsiaTheme="minorHAnsi" w:hAnsiTheme="minorHAnsi" w:cstheme="minorBidi"/>
                <w:lang w:val="en-US"/>
              </w:rPr>
            </w:rPrChange>
          </w:rPr>
          <w:t>Loads selected QWTB algorithm’s configuration from QWTB alg. database file</w:t>
        </w:r>
      </w:ins>
      <w:ins w:id="470" w:author="smaslan" w:date="2018-08-07T13:05:00Z">
        <w:r w:rsidR="005013DA" w:rsidRPr="00891AE2">
          <w:rPr>
            <w:rPrChange w:id="471"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72" w:author="smaslan" w:date="2018-08-07T11:59:00Z"/>
          <w:rPrChange w:id="473" w:author="smaslan" w:date="2018-08-09T11:59:00Z">
            <w:rPr>
              <w:ins w:id="474" w:author="smaslan" w:date="2018-08-07T11:59:00Z"/>
              <w:lang w:val="en-US"/>
            </w:rPr>
          </w:rPrChange>
        </w:rPr>
      </w:pPr>
      <w:ins w:id="475" w:author="smaslan" w:date="2018-08-07T11:59:00Z">
        <w:r w:rsidRPr="00891AE2">
          <w:rPr>
            <w:rPrChange w:id="476" w:author="smaslan" w:date="2018-08-09T11:59:00Z">
              <w:rPr>
                <w:rFonts w:asciiTheme="minorHAnsi" w:eastAsiaTheme="minorHAnsi" w:hAnsiTheme="minorHAnsi" w:cstheme="minorBidi"/>
                <w:lang w:val="en-US"/>
              </w:rPr>
            </w:rPrChange>
          </w:rPr>
          <w:t>Builds measurement sequence</w:t>
        </w:r>
      </w:ins>
      <w:ins w:id="477" w:author="smaslan" w:date="2018-08-07T13:05:00Z">
        <w:r w:rsidR="005013DA" w:rsidRPr="00891AE2">
          <w:rPr>
            <w:rPrChange w:id="478"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79" w:author="smaslan" w:date="2018-08-07T11:59:00Z"/>
          <w:rPrChange w:id="480" w:author="smaslan" w:date="2018-08-09T11:59:00Z">
            <w:rPr>
              <w:ins w:id="481" w:author="smaslan" w:date="2018-08-07T11:59:00Z"/>
              <w:lang w:val="en-US"/>
            </w:rPr>
          </w:rPrChange>
        </w:rPr>
      </w:pPr>
      <w:ins w:id="482" w:author="smaslan" w:date="2018-08-07T11:59:00Z">
        <w:r w:rsidRPr="00891AE2">
          <w:rPr>
            <w:rPrChange w:id="483" w:author="smaslan" w:date="2018-08-09T11:59:00Z">
              <w:rPr>
                <w:rFonts w:asciiTheme="minorHAnsi" w:eastAsiaTheme="minorHAnsi" w:hAnsiTheme="minorHAnsi" w:cstheme="minorBidi"/>
                <w:lang w:val="en-US"/>
              </w:rPr>
            </w:rPrChange>
          </w:rPr>
          <w:t>Initiates acquisition</w:t>
        </w:r>
      </w:ins>
      <w:ins w:id="484" w:author="smaslan" w:date="2018-08-07T13:05:00Z">
        <w:r w:rsidR="005013DA" w:rsidRPr="00891AE2">
          <w:rPr>
            <w:rPrChange w:id="485"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486" w:author="smaslan" w:date="2018-08-07T11:59:00Z"/>
          <w:rPrChange w:id="487" w:author="smaslan" w:date="2018-08-09T11:59:00Z">
            <w:rPr>
              <w:ins w:id="488" w:author="smaslan" w:date="2018-08-07T11:59:00Z"/>
              <w:lang w:val="en-US"/>
            </w:rPr>
          </w:rPrChange>
        </w:rPr>
      </w:pPr>
      <w:ins w:id="489" w:author="smaslan" w:date="2018-08-07T11:59:00Z">
        <w:r w:rsidRPr="00891AE2">
          <w:rPr>
            <w:rPrChange w:id="490" w:author="smaslan" w:date="2018-08-09T11:59:00Z">
              <w:rPr>
                <w:rFonts w:asciiTheme="minorHAnsi" w:eastAsiaTheme="minorHAnsi" w:hAnsiTheme="minorHAnsi" w:cstheme="minorBidi"/>
                <w:lang w:val="en-US"/>
              </w:rPr>
            </w:rPrChange>
          </w:rPr>
          <w:t>Stores acquired data and full copy of the Corrections and QWTB alg. setup</w:t>
        </w:r>
      </w:ins>
      <w:ins w:id="491" w:author="smaslan" w:date="2018-08-07T13:05:00Z">
        <w:r w:rsidR="005013DA" w:rsidRPr="00891AE2">
          <w:rPr>
            <w:rPrChange w:id="492" w:author="smaslan" w:date="2018-08-09T11:59:00Z">
              <w:rPr>
                <w:rFonts w:asciiTheme="minorHAnsi" w:eastAsiaTheme="minorHAnsi" w:hAnsiTheme="minorHAnsi" w:cstheme="minorBidi"/>
                <w:lang w:val="en-US"/>
              </w:rPr>
            </w:rPrChange>
          </w:rPr>
          <w:t xml:space="preserve"> to the measurement folder.</w:t>
        </w:r>
      </w:ins>
    </w:p>
    <w:p w:rsidR="00544BE2" w:rsidRPr="00891AE2" w:rsidRDefault="00544BE2" w:rsidP="00544BE2">
      <w:pPr>
        <w:pStyle w:val="Odstavecseseznamem"/>
        <w:numPr>
          <w:ilvl w:val="0"/>
          <w:numId w:val="1"/>
        </w:numPr>
        <w:rPr>
          <w:ins w:id="493" w:author="smaslan" w:date="2018-08-07T11:59:00Z"/>
          <w:rPrChange w:id="494" w:author="smaslan" w:date="2018-08-09T11:59:00Z">
            <w:rPr>
              <w:ins w:id="495" w:author="smaslan" w:date="2018-08-07T11:59:00Z"/>
              <w:lang w:val="en-US"/>
            </w:rPr>
          </w:rPrChange>
        </w:rPr>
      </w:pPr>
      <w:ins w:id="496" w:author="smaslan" w:date="2018-08-07T11:59:00Z">
        <w:r w:rsidRPr="00891AE2">
          <w:rPr>
            <w:rPrChange w:id="497" w:author="smaslan" w:date="2018-08-09T11:59:00Z">
              <w:rPr>
                <w:rFonts w:asciiTheme="minorHAnsi" w:eastAsiaTheme="minorHAnsi" w:hAnsiTheme="minorHAnsi" w:cstheme="minorBidi"/>
                <w:lang w:val="en-US"/>
              </w:rPr>
            </w:rPrChange>
          </w:rPr>
          <w:t xml:space="preserve">When requested by user, initiates </w:t>
        </w:r>
      </w:ins>
      <w:ins w:id="498" w:author="smaslan" w:date="2018-08-07T13:05:00Z">
        <w:r w:rsidR="005013DA" w:rsidRPr="00891AE2">
          <w:rPr>
            <w:rPrChange w:id="499" w:author="smaslan" w:date="2018-08-09T11:59:00Z">
              <w:rPr>
                <w:rFonts w:asciiTheme="minorHAnsi" w:eastAsiaTheme="minorHAnsi" w:hAnsiTheme="minorHAnsi" w:cstheme="minorBidi"/>
                <w:lang w:val="en-US"/>
              </w:rPr>
            </w:rPrChange>
          </w:rPr>
          <w:t>processing</w:t>
        </w:r>
      </w:ins>
      <w:ins w:id="500" w:author="smaslan" w:date="2018-08-07T11:59:00Z">
        <w:r w:rsidRPr="00891AE2">
          <w:rPr>
            <w:rPrChange w:id="501" w:author="smaslan" w:date="2018-08-09T11:59:00Z">
              <w:rPr>
                <w:rFonts w:asciiTheme="minorHAnsi" w:eastAsiaTheme="minorHAnsi" w:hAnsiTheme="minorHAnsi" w:cstheme="minorBidi"/>
                <w:lang w:val="en-US"/>
              </w:rPr>
            </w:rPrChange>
          </w:rPr>
          <w:t xml:space="preserve"> of the </w:t>
        </w:r>
      </w:ins>
      <w:ins w:id="502" w:author="smaslan" w:date="2018-08-07T13:05:00Z">
        <w:r w:rsidR="005013DA" w:rsidRPr="00891AE2">
          <w:rPr>
            <w:rPrChange w:id="503" w:author="smaslan" w:date="2018-08-09T11:59:00Z">
              <w:rPr>
                <w:rFonts w:asciiTheme="minorHAnsi" w:eastAsiaTheme="minorHAnsi" w:hAnsiTheme="minorHAnsi" w:cstheme="minorBidi"/>
                <w:lang w:val="en-US"/>
              </w:rPr>
            </w:rPrChange>
          </w:rPr>
          <w:t>acquired</w:t>
        </w:r>
      </w:ins>
      <w:ins w:id="504" w:author="smaslan" w:date="2018-08-07T11:59:00Z">
        <w:r w:rsidRPr="00891AE2">
          <w:rPr>
            <w:rPrChange w:id="505" w:author="smaslan" w:date="2018-08-09T11:59:00Z">
              <w:rPr>
                <w:rFonts w:asciiTheme="minorHAnsi" w:eastAsiaTheme="minorHAnsi" w:hAnsiTheme="minorHAnsi" w:cstheme="minorBidi"/>
                <w:lang w:val="en-US"/>
              </w:rPr>
            </w:rPrChange>
          </w:rPr>
          <w:t xml:space="preserve"> waveforms</w:t>
        </w:r>
      </w:ins>
      <w:ins w:id="506" w:author="smaslan" w:date="2018-08-07T13:05:00Z">
        <w:r w:rsidR="005013DA" w:rsidRPr="00891AE2">
          <w:rPr>
            <w:rPrChange w:id="507"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08" w:author="smaslan" w:date="2018-08-07T11:59:00Z"/>
          <w:rPrChange w:id="509" w:author="smaslan" w:date="2018-08-09T11:59:00Z">
            <w:rPr>
              <w:ins w:id="510" w:author="smaslan" w:date="2018-08-07T11:59:00Z"/>
              <w:lang w:val="en-US"/>
            </w:rPr>
          </w:rPrChange>
        </w:rPr>
      </w:pPr>
      <w:ins w:id="511" w:author="smaslan" w:date="2018-08-07T11:59:00Z">
        <w:r w:rsidRPr="00891AE2">
          <w:rPr>
            <w:rPrChange w:id="512" w:author="smaslan" w:date="2018-08-09T11:59:00Z">
              <w:rPr>
                <w:rFonts w:asciiTheme="minorHAnsi" w:eastAsiaTheme="minorHAnsi" w:hAnsiTheme="minorHAnsi" w:cstheme="minorBidi"/>
                <w:lang w:val="en-US"/>
              </w:rPr>
            </w:rPrChange>
          </w:rPr>
          <w:t xml:space="preserve">Signalizes </w:t>
        </w:r>
      </w:ins>
      <w:ins w:id="513" w:author="smaslan" w:date="2018-08-07T14:39:00Z">
        <w:r w:rsidR="0026068C" w:rsidRPr="00891AE2">
          <w:rPr>
            <w:rPrChange w:id="514" w:author="smaslan" w:date="2018-08-09T11:59:00Z">
              <w:rPr>
                <w:rFonts w:asciiTheme="minorHAnsi" w:eastAsiaTheme="minorHAnsi" w:hAnsiTheme="minorHAnsi" w:cstheme="minorBidi"/>
              </w:rPr>
            </w:rPrChange>
          </w:rPr>
          <w:t>“</w:t>
        </w:r>
      </w:ins>
      <w:ins w:id="515" w:author="smaslan" w:date="2018-08-07T11:59:00Z">
        <w:r w:rsidRPr="00891AE2">
          <w:rPr>
            <w:rPrChange w:id="516" w:author="smaslan" w:date="2018-08-09T11:59:00Z">
              <w:rPr>
                <w:rFonts w:asciiTheme="minorHAnsi" w:eastAsiaTheme="minorHAnsi" w:hAnsiTheme="minorHAnsi" w:cstheme="minorBidi"/>
                <w:lang w:val="en-US"/>
              </w:rPr>
            </w:rPrChange>
          </w:rPr>
          <w:t>new result available</w:t>
        </w:r>
      </w:ins>
      <w:ins w:id="517" w:author="smaslan" w:date="2018-08-07T14:39:00Z">
        <w:r w:rsidR="0026068C" w:rsidRPr="00891AE2">
          <w:rPr>
            <w:rPrChange w:id="518" w:author="smaslan" w:date="2018-08-09T11:59:00Z">
              <w:rPr>
                <w:rFonts w:asciiTheme="minorHAnsi" w:eastAsiaTheme="minorHAnsi" w:hAnsiTheme="minorHAnsi" w:cstheme="minorBidi"/>
              </w:rPr>
            </w:rPrChange>
          </w:rPr>
          <w:t>”</w:t>
        </w:r>
      </w:ins>
      <w:ins w:id="519" w:author="smaslan" w:date="2018-08-07T11:59:00Z">
        <w:r w:rsidRPr="00891AE2">
          <w:rPr>
            <w:rPrChange w:id="520" w:author="smaslan" w:date="2018-08-09T11:59:00Z">
              <w:rPr>
                <w:rFonts w:asciiTheme="minorHAnsi" w:eastAsiaTheme="minorHAnsi" w:hAnsiTheme="minorHAnsi" w:cstheme="minorBidi"/>
                <w:lang w:val="en-US"/>
              </w:rPr>
            </w:rPrChange>
          </w:rPr>
          <w:t xml:space="preserve"> to the GUI process</w:t>
        </w:r>
      </w:ins>
      <w:ins w:id="521" w:author="smaslan" w:date="2018-08-07T13:06:00Z">
        <w:r w:rsidR="009F3B2F" w:rsidRPr="00891AE2">
          <w:rPr>
            <w:rPrChange w:id="522" w:author="smaslan" w:date="2018-08-09T11:59:00Z">
              <w:rPr>
                <w:rFonts w:asciiTheme="minorHAnsi" w:eastAsiaTheme="minorHAnsi" w:hAnsiTheme="minorHAnsi" w:cstheme="minorBidi"/>
                <w:lang w:val="en-US"/>
              </w:rPr>
            </w:rPrChange>
          </w:rPr>
          <w:t>.</w:t>
        </w:r>
      </w:ins>
    </w:p>
    <w:p w:rsidR="00544BE2" w:rsidRPr="00891AE2" w:rsidRDefault="00544BE2" w:rsidP="00544BE2">
      <w:pPr>
        <w:pStyle w:val="Odstavecseseznamem"/>
        <w:numPr>
          <w:ilvl w:val="0"/>
          <w:numId w:val="1"/>
        </w:numPr>
        <w:rPr>
          <w:ins w:id="523" w:author="smaslan" w:date="2018-08-07T11:59:00Z"/>
          <w:rPrChange w:id="524" w:author="smaslan" w:date="2018-08-09T11:59:00Z">
            <w:rPr>
              <w:ins w:id="525" w:author="smaslan" w:date="2018-08-07T11:59:00Z"/>
              <w:lang w:val="en-US"/>
            </w:rPr>
          </w:rPrChange>
        </w:rPr>
      </w:pPr>
      <w:ins w:id="526" w:author="smaslan" w:date="2018-08-07T11:59:00Z">
        <w:r w:rsidRPr="00891AE2">
          <w:rPr>
            <w:rPrChange w:id="527" w:author="smaslan" w:date="2018-08-09T11:59:00Z">
              <w:rPr>
                <w:rFonts w:asciiTheme="minorHAnsi" w:eastAsiaTheme="minorHAnsi" w:hAnsiTheme="minorHAnsi" w:cstheme="minorBidi"/>
                <w:lang w:val="en-US"/>
              </w:rPr>
            </w:rPrChange>
          </w:rPr>
          <w:t>Repeats from (</w:t>
        </w:r>
        <w:proofErr w:type="gramStart"/>
        <w:r w:rsidRPr="00891AE2">
          <w:rPr>
            <w:rPrChange w:id="528" w:author="smaslan" w:date="2018-08-09T11:59:00Z">
              <w:rPr>
                <w:rFonts w:asciiTheme="minorHAnsi" w:eastAsiaTheme="minorHAnsi" w:hAnsiTheme="minorHAnsi" w:cstheme="minorBidi"/>
                <w:lang w:val="en-US"/>
              </w:rPr>
            </w:rPrChange>
          </w:rPr>
          <w:t>iv</w:t>
        </w:r>
        <w:proofErr w:type="gramEnd"/>
        <w:r w:rsidRPr="00891AE2">
          <w:rPr>
            <w:rPrChange w:id="529" w:author="smaslan" w:date="2018-08-09T11:59:00Z">
              <w:rPr>
                <w:rFonts w:asciiTheme="minorHAnsi" w:eastAsiaTheme="minorHAnsi" w:hAnsiTheme="minorHAnsi" w:cstheme="minorBidi"/>
                <w:lang w:val="en-US"/>
              </w:rPr>
            </w:rPrChange>
          </w:rPr>
          <w:t>) until all acquisitions are done</w:t>
        </w:r>
      </w:ins>
      <w:ins w:id="530" w:author="smaslan" w:date="2018-08-07T13:06:00Z">
        <w:r w:rsidR="009F3B2F" w:rsidRPr="00891AE2">
          <w:rPr>
            <w:rPrChange w:id="531" w:author="smaslan" w:date="2018-08-09T11:59:00Z">
              <w:rPr>
                <w:rFonts w:asciiTheme="minorHAnsi" w:eastAsiaTheme="minorHAnsi" w:hAnsiTheme="minorHAnsi" w:cstheme="minorBidi"/>
                <w:lang w:val="en-US"/>
              </w:rPr>
            </w:rPrChange>
          </w:rPr>
          <w:t xml:space="preserve"> or user terminates the process by </w:t>
        </w:r>
      </w:ins>
      <w:ins w:id="532" w:author="smaslan" w:date="2018-08-07T14:39:00Z">
        <w:r w:rsidR="0026068C" w:rsidRPr="00891AE2">
          <w:rPr>
            <w:rPrChange w:id="533" w:author="smaslan" w:date="2018-08-09T11:59:00Z">
              <w:rPr>
                <w:rFonts w:asciiTheme="minorHAnsi" w:eastAsiaTheme="minorHAnsi" w:hAnsiTheme="minorHAnsi" w:cstheme="minorBidi"/>
              </w:rPr>
            </w:rPrChange>
          </w:rPr>
          <w:t>“</w:t>
        </w:r>
      </w:ins>
      <w:ins w:id="534" w:author="smaslan" w:date="2018-08-07T13:06:00Z">
        <w:r w:rsidR="009F3B2F" w:rsidRPr="00891AE2">
          <w:rPr>
            <w:rPrChange w:id="535" w:author="smaslan" w:date="2018-08-09T11:59:00Z">
              <w:rPr>
                <w:rFonts w:asciiTheme="minorHAnsi" w:eastAsiaTheme="minorHAnsi" w:hAnsiTheme="minorHAnsi" w:cstheme="minorBidi"/>
                <w:lang w:val="en-US"/>
              </w:rPr>
            </w:rPrChange>
          </w:rPr>
          <w:t>STOP</w:t>
        </w:r>
      </w:ins>
      <w:ins w:id="536" w:author="smaslan" w:date="2018-08-07T14:39:00Z">
        <w:r w:rsidR="0026068C" w:rsidRPr="00891AE2">
          <w:rPr>
            <w:rPrChange w:id="537" w:author="smaslan" w:date="2018-08-09T11:59:00Z">
              <w:rPr>
                <w:rFonts w:asciiTheme="minorHAnsi" w:eastAsiaTheme="minorHAnsi" w:hAnsiTheme="minorHAnsi" w:cstheme="minorBidi"/>
              </w:rPr>
            </w:rPrChange>
          </w:rPr>
          <w:t>”</w:t>
        </w:r>
      </w:ins>
      <w:ins w:id="538" w:author="smaslan" w:date="2018-08-07T13:06:00Z">
        <w:r w:rsidR="009F3B2F" w:rsidRPr="00891AE2">
          <w:rPr>
            <w:rPrChange w:id="539" w:author="smaslan" w:date="2018-08-09T11:59:00Z">
              <w:rPr>
                <w:rFonts w:asciiTheme="minorHAnsi" w:eastAsiaTheme="minorHAnsi" w:hAnsiTheme="minorHAnsi" w:cstheme="minorBidi"/>
                <w:lang w:val="en-US"/>
              </w:rPr>
            </w:rPrChange>
          </w:rPr>
          <w:t xml:space="preserve"> button</w:t>
        </w:r>
      </w:ins>
      <w:ins w:id="540" w:author="smaslan" w:date="2018-08-07T11:59:00Z">
        <w:r w:rsidRPr="00891AE2">
          <w:rPr>
            <w:rPrChange w:id="541" w:author="smaslan" w:date="2018-08-09T11:59:00Z">
              <w:rPr>
                <w:rFonts w:asciiTheme="minorHAnsi" w:eastAsiaTheme="minorHAnsi" w:hAnsiTheme="minorHAnsi" w:cstheme="minorBidi"/>
                <w:lang w:val="en-US"/>
              </w:rPr>
            </w:rPrChange>
          </w:rPr>
          <w:t>.</w:t>
        </w:r>
      </w:ins>
    </w:p>
    <w:p w:rsidR="009821DA" w:rsidRDefault="00544BE2" w:rsidP="00544BE2">
      <w:ins w:id="542" w:author="smaslan" w:date="2018-08-07T11:59:00Z">
        <w:r w:rsidRPr="00891AE2">
          <w:rPr>
            <w:rPrChange w:id="543" w:author="smaslan" w:date="2018-08-09T11:59:00Z">
              <w:rPr>
                <w:lang w:val="en-US"/>
              </w:rPr>
            </w:rPrChange>
          </w:rPr>
          <w:t xml:space="preserve">When </w:t>
        </w:r>
      </w:ins>
      <w:ins w:id="544" w:author="smaslan" w:date="2018-08-07T14:39:00Z">
        <w:r w:rsidR="0026068C" w:rsidRPr="00891AE2">
          <w:t>“</w:t>
        </w:r>
      </w:ins>
      <w:ins w:id="545" w:author="smaslan" w:date="2018-08-07T11:59:00Z">
        <w:r w:rsidRPr="00891AE2">
          <w:rPr>
            <w:rFonts w:ascii="Calibri" w:hAnsi="Calibri"/>
            <w:b/>
            <w:rPrChange w:id="546" w:author="smaslan" w:date="2018-08-09T11:59:00Z">
              <w:rPr>
                <w:rFonts w:ascii="Calibri" w:hAnsi="Calibri"/>
                <w:b/>
                <w:lang w:val="en-US"/>
              </w:rPr>
            </w:rPrChange>
          </w:rPr>
          <w:t>GUI Process</w:t>
        </w:r>
      </w:ins>
      <w:ins w:id="547" w:author="smaslan" w:date="2018-08-07T14:39:00Z">
        <w:r w:rsidR="0026068C" w:rsidRPr="00891AE2">
          <w:rPr>
            <w:rFonts w:ascii="Calibri" w:hAnsi="Calibri"/>
            <w:rPrChange w:id="548" w:author="smaslan" w:date="2018-08-09T11:59:00Z">
              <w:rPr>
                <w:rFonts w:ascii="Calibri" w:hAnsi="Calibri"/>
                <w:b/>
              </w:rPr>
            </w:rPrChange>
          </w:rPr>
          <w:t>”</w:t>
        </w:r>
      </w:ins>
      <w:ins w:id="549" w:author="smaslan" w:date="2018-08-07T11:59:00Z">
        <w:r w:rsidRPr="00891AE2">
          <w:rPr>
            <w:rPrChange w:id="550" w:author="smaslan" w:date="2018-08-09T11:59:00Z">
              <w:rPr>
                <w:lang w:val="en-US"/>
              </w:rPr>
            </w:rPrChange>
          </w:rPr>
          <w:t xml:space="preserve"> receives notification of the new result or user requires refresh of the results view, it will </w:t>
        </w:r>
      </w:ins>
      <w:ins w:id="551" w:author="smaslan" w:date="2018-08-07T13:08:00Z">
        <w:r w:rsidR="009F3B2F" w:rsidRPr="00891AE2">
          <w:rPr>
            <w:rPrChange w:id="552" w:author="smaslan" w:date="2018-08-09T11:59:00Z">
              <w:rPr>
                <w:lang w:val="en-US"/>
              </w:rPr>
            </w:rPrChange>
          </w:rPr>
          <w:t>initiate refresh</w:t>
        </w:r>
      </w:ins>
      <w:ins w:id="553" w:author="smaslan" w:date="2018-08-07T13:09:00Z">
        <w:r w:rsidR="009F3B2F" w:rsidRPr="00891AE2">
          <w:rPr>
            <w:rPrChange w:id="554" w:author="smaslan" w:date="2018-08-09T11:59:00Z">
              <w:rPr>
                <w:lang w:val="en-US"/>
              </w:rPr>
            </w:rPrChange>
          </w:rPr>
          <w:t xml:space="preserve"> of the results view according to the current view setup by initiating another process </w:t>
        </w:r>
      </w:ins>
      <w:ins w:id="555" w:author="smaslan" w:date="2018-08-07T14:40:00Z">
        <w:r w:rsidR="0026068C" w:rsidRPr="00891AE2">
          <w:t>“</w:t>
        </w:r>
      </w:ins>
      <w:ins w:id="556" w:author="smaslan" w:date="2018-08-07T13:09:00Z">
        <w:r w:rsidR="009F3B2F" w:rsidRPr="00891AE2">
          <w:rPr>
            <w:b/>
            <w:rPrChange w:id="557" w:author="smaslan" w:date="2018-08-09T11:59:00Z">
              <w:rPr>
                <w:lang w:val="en-US"/>
              </w:rPr>
            </w:rPrChange>
          </w:rPr>
          <w:t>Results Viewer Process</w:t>
        </w:r>
      </w:ins>
      <w:ins w:id="558" w:author="smaslan" w:date="2018-08-07T14:40:00Z">
        <w:r w:rsidR="0026068C" w:rsidRPr="00891AE2">
          <w:t>”</w:t>
        </w:r>
      </w:ins>
      <w:ins w:id="559" w:author="smaslan" w:date="2018-08-07T13:09:00Z">
        <w:r w:rsidR="009F3B2F" w:rsidRPr="00891AE2">
          <w:rPr>
            <w:rPrChange w:id="560" w:author="smaslan" w:date="2018-08-09T11:59:00Z">
              <w:rPr>
                <w:lang w:val="en-US"/>
              </w:rPr>
            </w:rPrChange>
          </w:rPr>
          <w:t>. This process will search the measurement folder and will update</w:t>
        </w:r>
      </w:ins>
      <w:ins w:id="561" w:author="smaslan" w:date="2018-08-07T13:10:00Z">
        <w:r w:rsidR="009F3B2F" w:rsidRPr="00891AE2">
          <w:rPr>
            <w:rPrChange w:id="562" w:author="smaslan" w:date="2018-08-09T11:59:00Z">
              <w:rPr>
                <w:lang w:val="en-US"/>
              </w:rPr>
            </w:rPrChange>
          </w:rPr>
          <w:t xml:space="preserve"> the results view or initiates export of the measurement report. </w:t>
        </w:r>
      </w:ins>
      <w:ins w:id="563" w:author="smaslan" w:date="2018-08-07T13:11:00Z">
        <w:r w:rsidR="009F3B2F" w:rsidRPr="00891AE2">
          <w:rPr>
            <w:rPrChange w:id="564" w:author="smaslan" w:date="2018-08-09T11:59:00Z">
              <w:rPr>
                <w:lang w:val="en-US"/>
              </w:rPr>
            </w:rPrChange>
          </w:rPr>
          <w:t xml:space="preserve">Note this process requires </w:t>
        </w:r>
        <w:proofErr w:type="spellStart"/>
        <w:r w:rsidR="009F3B2F" w:rsidRPr="00891AE2">
          <w:rPr>
            <w:rPrChange w:id="565" w:author="smaslan" w:date="2018-08-09T11:59:00Z">
              <w:rPr>
                <w:lang w:val="en-US"/>
              </w:rPr>
            </w:rPrChange>
          </w:rPr>
          <w:t>Matlab</w:t>
        </w:r>
        <w:proofErr w:type="spellEnd"/>
        <w:r w:rsidR="009F3B2F" w:rsidRPr="00891AE2">
          <w:rPr>
            <w:rPrChange w:id="566" w:author="smaslan" w:date="2018-08-09T11:59:00Z">
              <w:rPr>
                <w:lang w:val="en-US"/>
              </w:rPr>
            </w:rPrChange>
          </w:rPr>
          <w:t xml:space="preserve">/GNU Octave, because the actual post-processing and formatting is done in </w:t>
        </w:r>
        <w:proofErr w:type="spellStart"/>
        <w:r w:rsidR="009F3B2F" w:rsidRPr="00891AE2">
          <w:rPr>
            <w:rPrChange w:id="567" w:author="smaslan" w:date="2018-08-09T11:59:00Z">
              <w:rPr>
                <w:lang w:val="en-US"/>
              </w:rPr>
            </w:rPrChange>
          </w:rPr>
          <w:t>Matlab</w:t>
        </w:r>
        <w:proofErr w:type="spellEnd"/>
        <w:r w:rsidR="009F3B2F" w:rsidRPr="00891AE2">
          <w:rPr>
            <w:rPrChange w:id="568" w:author="smaslan" w:date="2018-08-09T11:59:00Z">
              <w:rPr>
                <w:lang w:val="en-US"/>
              </w:rPr>
            </w:rPrChange>
          </w:rPr>
          <w:t xml:space="preserve">/GNU Octave. </w:t>
        </w:r>
      </w:ins>
      <w:ins w:id="569" w:author="smaslan" w:date="2018-08-07T13:46:00Z">
        <w:r w:rsidR="003817E2" w:rsidRPr="00891AE2">
          <w:rPr>
            <w:rPrChange w:id="570" w:author="smaslan" w:date="2018-08-09T11:59:00Z">
              <w:rPr>
                <w:lang w:val="en-US"/>
              </w:rPr>
            </w:rPrChange>
          </w:rPr>
          <w:t xml:space="preserve">The split into the processes means they can partially run in parallel, so when the digitizers are acquiring new waveforms, the </w:t>
        </w:r>
      </w:ins>
      <w:ins w:id="571" w:author="smaslan" w:date="2018-08-07T14:40:00Z">
        <w:r w:rsidR="0026068C" w:rsidRPr="00891AE2">
          <w:t>“</w:t>
        </w:r>
      </w:ins>
      <w:ins w:id="572" w:author="smaslan" w:date="2018-08-07T13:47:00Z">
        <w:r w:rsidR="003817E2" w:rsidRPr="00891AE2">
          <w:rPr>
            <w:b/>
            <w:rPrChange w:id="573" w:author="smaslan" w:date="2018-08-09T11:59:00Z">
              <w:rPr>
                <w:b/>
                <w:lang w:val="en-US"/>
              </w:rPr>
            </w:rPrChange>
          </w:rPr>
          <w:t>Results Viewer Process</w:t>
        </w:r>
      </w:ins>
      <w:ins w:id="574" w:author="smaslan" w:date="2018-08-07T14:40:00Z">
        <w:r w:rsidR="0026068C" w:rsidRPr="00891AE2">
          <w:t>”</w:t>
        </w:r>
      </w:ins>
      <w:ins w:id="575" w:author="smaslan" w:date="2018-08-07T13:47:00Z">
        <w:r w:rsidR="003817E2" w:rsidRPr="00891AE2">
          <w:rPr>
            <w:rPrChange w:id="576" w:author="smaslan" w:date="2018-08-09T11:59:00Z">
              <w:rPr>
                <w:lang w:val="en-US"/>
              </w:rPr>
            </w:rPrChange>
          </w:rPr>
          <w:t xml:space="preserve"> can simultaneously perform the post-processing and displaying. The</w:t>
        </w:r>
        <w:r w:rsidR="00DC5FBB" w:rsidRPr="00891AE2">
          <w:rPr>
            <w:rPrChange w:id="577" w:author="smaslan" w:date="2018-08-09T11:59:00Z">
              <w:rPr>
                <w:lang w:val="en-US"/>
              </w:rPr>
            </w:rPrChange>
          </w:rPr>
          <w:t xml:space="preserve"> user can even plot graphs of the so far measured results during the measurements.</w:t>
        </w:r>
      </w:ins>
    </w:p>
    <w:p w:rsidR="00544BE2" w:rsidRPr="00891AE2" w:rsidRDefault="009821DA" w:rsidP="00544BE2">
      <w:pPr>
        <w:rPr>
          <w:ins w:id="578" w:author="smaslan" w:date="2018-08-07T13:15:00Z"/>
          <w:rPrChange w:id="579" w:author="smaslan" w:date="2018-08-09T11:59:00Z">
            <w:rPr>
              <w:ins w:id="580" w:author="smaslan" w:date="2018-08-07T13:15:00Z"/>
              <w:lang w:val="en-US"/>
            </w:rPr>
          </w:rPrChange>
        </w:rPr>
      </w:pPr>
      <w:r>
        <w:t>Finally, TWM contains “</w:t>
      </w:r>
      <w:r w:rsidRPr="009821DA">
        <w:rPr>
          <w:b/>
        </w:rPr>
        <w:t>Server control process</w:t>
      </w:r>
      <w:r>
        <w:t xml:space="preserve">”, which allows </w:t>
      </w:r>
      <w:proofErr w:type="gramStart"/>
      <w:r>
        <w:t>to control</w:t>
      </w:r>
      <w:proofErr w:type="gramEnd"/>
      <w:r>
        <w:t xml:space="preserve"> some of the TWM functions and query status and data. The communication happens via Windows named pipe, so it can be controlled from any environment. </w:t>
      </w:r>
      <w:r w:rsidR="00986656">
        <w:t>T</w:t>
      </w:r>
      <w:r>
        <w:t>he key point of this feature is the TWM can be controlled by another application that e.g. performs sequence of measurements.</w:t>
      </w:r>
      <w:r w:rsidR="00986656">
        <w:t xml:space="preserve"> However, note the interface is in </w:t>
      </w:r>
      <w:r w:rsidR="00986656">
        <w:lastRenderedPageBreak/>
        <w:t xml:space="preserve">development stage and it is not part of the </w:t>
      </w:r>
      <w:proofErr w:type="spellStart"/>
      <w:r w:rsidR="00986656">
        <w:t>TracePQM</w:t>
      </w:r>
      <w:proofErr w:type="spellEnd"/>
      <w:r w:rsidR="00986656">
        <w:t xml:space="preserve"> project. Thus, it may not be fully developed before end of the project so it will be documented separately when it is ready to use.</w:t>
      </w:r>
    </w:p>
    <w:p w:rsidR="001C1CD1" w:rsidRPr="00891AE2" w:rsidRDefault="001C1CD1">
      <w:pPr>
        <w:pStyle w:val="Nadpis2"/>
        <w:rPr>
          <w:ins w:id="581" w:author="smaslan" w:date="2018-08-07T11:59:00Z"/>
          <w:rPrChange w:id="582" w:author="smaslan" w:date="2018-08-09T11:59:00Z">
            <w:rPr>
              <w:ins w:id="583" w:author="smaslan" w:date="2018-08-07T11:59:00Z"/>
              <w:lang w:val="en-US"/>
            </w:rPr>
          </w:rPrChange>
        </w:rPr>
        <w:pPrChange w:id="584" w:author="smaslan" w:date="2018-08-07T13:15:00Z">
          <w:pPr/>
        </w:pPrChange>
      </w:pPr>
      <w:ins w:id="585" w:author="smaslan" w:date="2018-08-07T13:15:00Z">
        <w:r w:rsidRPr="00891AE2">
          <w:rPr>
            <w:rPrChange w:id="586" w:author="smaslan" w:date="2018-08-09T11:59:00Z">
              <w:rPr>
                <w:lang w:val="en-US"/>
              </w:rPr>
            </w:rPrChange>
          </w:rPr>
          <w:t>GOLPI</w:t>
        </w:r>
      </w:ins>
    </w:p>
    <w:p w:rsidR="00544BE2" w:rsidRPr="00891AE2" w:rsidRDefault="00721A05">
      <w:pPr>
        <w:rPr>
          <w:ins w:id="587" w:author="smaslan" w:date="2018-08-07T13:29:00Z"/>
          <w:rPrChange w:id="588" w:author="smaslan" w:date="2018-08-09T11:59:00Z">
            <w:rPr>
              <w:ins w:id="589" w:author="smaslan" w:date="2018-08-07T13:29:00Z"/>
              <w:lang w:val="en-US"/>
            </w:rPr>
          </w:rPrChange>
        </w:rPr>
        <w:pPrChange w:id="590" w:author="smaslan" w:date="2018-08-07T11:58:00Z">
          <w:pPr>
            <w:pStyle w:val="Nadpis1"/>
          </w:pPr>
        </w:pPrChange>
      </w:pPr>
      <w:ins w:id="591" w:author="smaslan" w:date="2018-08-07T13:25:00Z">
        <w:r w:rsidRPr="00891AE2">
          <w:rPr>
            <w:rPrChange w:id="592" w:author="smaslan" w:date="2018-08-09T11:59:00Z">
              <w:rPr>
                <w:lang w:val="en-US"/>
              </w:rPr>
            </w:rPrChange>
          </w:rPr>
          <w:t xml:space="preserve">The communication between </w:t>
        </w:r>
      </w:ins>
      <w:proofErr w:type="spellStart"/>
      <w:ins w:id="593" w:author="smaslan" w:date="2018-08-07T13:20:00Z">
        <w:r w:rsidRPr="00891AE2">
          <w:rPr>
            <w:rPrChange w:id="594" w:author="smaslan" w:date="2018-08-09T11:59:00Z">
              <w:rPr>
                <w:lang w:val="en-US"/>
              </w:rPr>
            </w:rPrChange>
          </w:rPr>
          <w:t>LabVIEW</w:t>
        </w:r>
        <w:proofErr w:type="spellEnd"/>
        <w:r w:rsidRPr="00891AE2">
          <w:rPr>
            <w:rPrChange w:id="595" w:author="smaslan" w:date="2018-08-09T11:59:00Z">
              <w:rPr>
                <w:lang w:val="en-US"/>
              </w:rPr>
            </w:rPrChange>
          </w:rPr>
          <w:t xml:space="preserve"> and </w:t>
        </w:r>
      </w:ins>
      <w:proofErr w:type="spellStart"/>
      <w:ins w:id="596" w:author="smaslan" w:date="2018-08-07T13:18:00Z">
        <w:r w:rsidRPr="00891AE2">
          <w:rPr>
            <w:rPrChange w:id="597" w:author="smaslan" w:date="2018-08-09T11:59:00Z">
              <w:rPr>
                <w:lang w:val="en-US"/>
              </w:rPr>
            </w:rPrChange>
          </w:rPr>
          <w:t>Matlab</w:t>
        </w:r>
        <w:proofErr w:type="spellEnd"/>
        <w:r w:rsidRPr="00891AE2">
          <w:rPr>
            <w:rPrChange w:id="598" w:author="smaslan" w:date="2018-08-09T11:59:00Z">
              <w:rPr>
                <w:lang w:val="en-US"/>
              </w:rPr>
            </w:rPrChange>
          </w:rPr>
          <w:t>/GNU</w:t>
        </w:r>
      </w:ins>
      <w:ins w:id="599" w:author="smaslan" w:date="2018-08-07T13:20:00Z">
        <w:r w:rsidRPr="00891AE2">
          <w:rPr>
            <w:rPrChange w:id="600" w:author="smaslan" w:date="2018-08-09T11:59:00Z">
              <w:rPr>
                <w:lang w:val="en-US"/>
              </w:rPr>
            </w:rPrChange>
          </w:rPr>
          <w:t xml:space="preserve"> Octave </w:t>
        </w:r>
      </w:ins>
      <w:ins w:id="601" w:author="smaslan" w:date="2018-08-07T13:25:00Z">
        <w:r w:rsidRPr="00891AE2">
          <w:rPr>
            <w:rPrChange w:id="602" w:author="smaslan" w:date="2018-08-09T11:59:00Z">
              <w:rPr>
                <w:lang w:val="en-US"/>
              </w:rPr>
            </w:rPrChange>
          </w:rPr>
          <w:t xml:space="preserve">is ensured by the GOLPI interface </w:t>
        </w:r>
        <w:r w:rsidRPr="00891AE2">
          <w:rPr>
            <w:rPrChange w:id="603" w:author="smaslan" w:date="2018-08-09T11:59:00Z">
              <w:rPr>
                <w:lang w:val="en-US"/>
              </w:rPr>
            </w:rPrChange>
          </w:rPr>
          <w:fldChar w:fldCharType="begin"/>
        </w:r>
        <w:r w:rsidRPr="00891AE2">
          <w:rPr>
            <w:rPrChange w:id="604" w:author="smaslan" w:date="2018-08-09T11:59:00Z">
              <w:rPr>
                <w:lang w:val="en-US"/>
              </w:rPr>
            </w:rPrChange>
          </w:rPr>
          <w:instrText xml:space="preserve"> REF _Ref521411640 \r \h </w:instrText>
        </w:r>
      </w:ins>
      <w:r w:rsidRPr="00891AE2">
        <w:rPr>
          <w:rPrChange w:id="605" w:author="smaslan" w:date="2018-08-09T11:59:00Z">
            <w:rPr/>
          </w:rPrChange>
        </w:rPr>
      </w:r>
      <w:r w:rsidRPr="00891AE2">
        <w:rPr>
          <w:rPrChange w:id="606" w:author="smaslan" w:date="2018-08-09T11:59:00Z">
            <w:rPr>
              <w:lang w:val="en-US"/>
            </w:rPr>
          </w:rPrChange>
        </w:rPr>
        <w:fldChar w:fldCharType="separate"/>
      </w:r>
      <w:r w:rsidR="00F0103E">
        <w:t>[4]</w:t>
      </w:r>
      <w:ins w:id="607" w:author="smaslan" w:date="2018-08-07T13:25:00Z">
        <w:r w:rsidRPr="00891AE2">
          <w:rPr>
            <w:rPrChange w:id="608" w:author="smaslan" w:date="2018-08-09T11:59:00Z">
              <w:rPr>
                <w:lang w:val="en-US"/>
              </w:rPr>
            </w:rPrChange>
          </w:rPr>
          <w:fldChar w:fldCharType="end"/>
        </w:r>
      </w:ins>
      <w:ins w:id="609" w:author="smaslan" w:date="2018-08-07T13:20:00Z">
        <w:r w:rsidRPr="00891AE2">
          <w:rPr>
            <w:rPrChange w:id="610" w:author="smaslan" w:date="2018-08-09T11:59:00Z">
              <w:rPr>
                <w:lang w:val="en-US"/>
              </w:rPr>
            </w:rPrChange>
          </w:rPr>
          <w:t xml:space="preserve">. The interface </w:t>
        </w:r>
      </w:ins>
      <w:ins w:id="611" w:author="smaslan" w:date="2018-08-07T13:25:00Z">
        <w:r w:rsidRPr="00891AE2">
          <w:rPr>
            <w:rPrChange w:id="612" w:author="smaslan" w:date="2018-08-09T11:59:00Z">
              <w:rPr>
                <w:lang w:val="en-US"/>
              </w:rPr>
            </w:rPrChange>
          </w:rPr>
          <w:t xml:space="preserve">was designed </w:t>
        </w:r>
      </w:ins>
      <w:ins w:id="613" w:author="smaslan" w:date="2018-08-07T13:26:00Z">
        <w:r w:rsidRPr="00891AE2">
          <w:rPr>
            <w:rPrChange w:id="614" w:author="smaslan" w:date="2018-08-09T11:59:00Z">
              <w:rPr>
                <w:lang w:val="en-US"/>
              </w:rPr>
            </w:rPrChange>
          </w:rPr>
          <w:t xml:space="preserve">for bidirectional runtime communication between LV and </w:t>
        </w:r>
      </w:ins>
      <w:ins w:id="615" w:author="smaslan" w:date="2018-08-07T13:28:00Z">
        <w:r w:rsidR="00326896" w:rsidRPr="00891AE2">
          <w:rPr>
            <w:rPrChange w:id="616" w:author="smaslan" w:date="2018-08-09T11:59:00Z">
              <w:rPr>
                <w:lang w:val="en-US"/>
              </w:rPr>
            </w:rPrChange>
          </w:rPr>
          <w:t>GNU Octave. The communication happens via the pipes</w:t>
        </w:r>
      </w:ins>
      <w:ins w:id="617" w:author="smaslan" w:date="2018-08-07T13:29:00Z">
        <w:r w:rsidR="00326896" w:rsidRPr="00891AE2">
          <w:rPr>
            <w:rPrChange w:id="618" w:author="smaslan" w:date="2018-08-09T11:59:00Z">
              <w:rPr>
                <w:lang w:val="en-US"/>
              </w:rPr>
            </w:rPrChange>
          </w:rPr>
          <w:t xml:space="preserve"> which transfers commands and data between the two environments. User can also inspect the communication in console window.</w:t>
        </w:r>
      </w:ins>
      <w:ins w:id="619" w:author="smaslan" w:date="2018-08-07T13:30:00Z">
        <w:r w:rsidR="00326896" w:rsidRPr="00891AE2">
          <w:rPr>
            <w:rPrChange w:id="620" w:author="smaslan" w:date="2018-08-09T11:59:00Z">
              <w:rPr>
                <w:lang w:val="en-US"/>
              </w:rPr>
            </w:rPrChange>
          </w:rPr>
          <w:t xml:space="preserve"> The pipes are based on the DLL library </w:t>
        </w:r>
      </w:ins>
      <w:ins w:id="621" w:author="smaslan" w:date="2018-08-07T14:40:00Z">
        <w:r w:rsidR="0026068C" w:rsidRPr="00891AE2">
          <w:t>“</w:t>
        </w:r>
      </w:ins>
      <w:ins w:id="622" w:author="smaslan" w:date="2018-08-07T13:30:00Z">
        <w:r w:rsidR="00326896" w:rsidRPr="00891AE2">
          <w:rPr>
            <w:rPrChange w:id="623" w:author="smaslan" w:date="2018-08-09T11:59:00Z">
              <w:rPr>
                <w:lang w:val="en-US"/>
              </w:rPr>
            </w:rPrChange>
          </w:rPr>
          <w:t>lv_process.dll</w:t>
        </w:r>
      </w:ins>
      <w:ins w:id="624" w:author="smaslan" w:date="2018-08-07T14:40:00Z">
        <w:r w:rsidR="0026068C" w:rsidRPr="00891AE2">
          <w:t>”</w:t>
        </w:r>
      </w:ins>
      <w:ins w:id="625" w:author="smaslan" w:date="2018-08-07T13:30:00Z">
        <w:r w:rsidR="00326896" w:rsidRPr="00891AE2">
          <w:rPr>
            <w:rPrChange w:id="626" w:author="smaslan" w:date="2018-08-09T11:59:00Z">
              <w:rPr>
                <w:lang w:val="en-US"/>
              </w:rPr>
            </w:rPrChange>
          </w:rPr>
          <w:t xml:space="preserve"> which is part of the project </w:t>
        </w:r>
      </w:ins>
      <w:ins w:id="627" w:author="smaslan" w:date="2018-08-07T13:31:00Z">
        <w:r w:rsidR="00326896" w:rsidRPr="00891AE2">
          <w:rPr>
            <w:rPrChange w:id="628" w:author="smaslan" w:date="2018-08-09T11:59:00Z">
              <w:rPr>
                <w:lang w:val="en-US"/>
              </w:rPr>
            </w:rPrChange>
          </w:rPr>
          <w:fldChar w:fldCharType="begin"/>
        </w:r>
        <w:r w:rsidR="00326896" w:rsidRPr="00891AE2">
          <w:rPr>
            <w:rPrChange w:id="629" w:author="smaslan" w:date="2018-08-09T11:59:00Z">
              <w:rPr>
                <w:lang w:val="en-US"/>
              </w:rPr>
            </w:rPrChange>
          </w:rPr>
          <w:instrText xml:space="preserve"> REF _Ref521411640 \r \h </w:instrText>
        </w:r>
      </w:ins>
      <w:r w:rsidR="00326896" w:rsidRPr="00891AE2">
        <w:rPr>
          <w:rPrChange w:id="630" w:author="smaslan" w:date="2018-08-09T11:59:00Z">
            <w:rPr/>
          </w:rPrChange>
        </w:rPr>
      </w:r>
      <w:r w:rsidR="00326896" w:rsidRPr="00891AE2">
        <w:rPr>
          <w:rPrChange w:id="631" w:author="smaslan" w:date="2018-08-09T11:59:00Z">
            <w:rPr>
              <w:lang w:val="en-US"/>
            </w:rPr>
          </w:rPrChange>
        </w:rPr>
        <w:fldChar w:fldCharType="separate"/>
      </w:r>
      <w:r w:rsidR="00F0103E">
        <w:t>[4]</w:t>
      </w:r>
      <w:ins w:id="632" w:author="smaslan" w:date="2018-08-07T13:31:00Z">
        <w:r w:rsidR="00326896" w:rsidRPr="00891AE2">
          <w:rPr>
            <w:rPrChange w:id="633" w:author="smaslan" w:date="2018-08-09T11:59:00Z">
              <w:rPr>
                <w:lang w:val="en-US"/>
              </w:rPr>
            </w:rPrChange>
          </w:rPr>
          <w:fldChar w:fldCharType="end"/>
        </w:r>
      </w:ins>
      <w:ins w:id="634" w:author="smaslan" w:date="2018-08-07T13:30:00Z">
        <w:r w:rsidR="00326896" w:rsidRPr="00891AE2">
          <w:rPr>
            <w:rPrChange w:id="635" w:author="smaslan" w:date="2018-08-09T11:59:00Z">
              <w:rPr>
                <w:lang w:val="en-US"/>
              </w:rPr>
            </w:rPrChange>
          </w:rPr>
          <w:t>.</w:t>
        </w:r>
      </w:ins>
      <w:ins w:id="636" w:author="smaslan" w:date="2018-08-07T13:31:00Z">
        <w:r w:rsidR="00326896" w:rsidRPr="00891AE2">
          <w:rPr>
            <w:rPrChange w:id="637" w:author="smaslan" w:date="2018-08-09T11:59:00Z">
              <w:rPr>
                <w:lang w:val="en-US"/>
              </w:rPr>
            </w:rPrChange>
          </w:rPr>
          <w:t xml:space="preserve"> The </w:t>
        </w:r>
      </w:ins>
      <w:ins w:id="638" w:author="smaslan" w:date="2018-08-07T14:40:00Z">
        <w:r w:rsidR="0026068C" w:rsidRPr="00891AE2">
          <w:t>“</w:t>
        </w:r>
      </w:ins>
      <w:ins w:id="639" w:author="smaslan" w:date="2018-08-07T13:31:00Z">
        <w:r w:rsidR="00326896" w:rsidRPr="00891AE2">
          <w:rPr>
            <w:rPrChange w:id="640" w:author="smaslan" w:date="2018-08-09T11:59:00Z">
              <w:rPr>
                <w:lang w:val="en-US"/>
              </w:rPr>
            </w:rPrChange>
          </w:rPr>
          <w:t>lv_process.dll</w:t>
        </w:r>
      </w:ins>
      <w:ins w:id="641" w:author="smaslan" w:date="2018-08-07T14:40:00Z">
        <w:r w:rsidR="0026068C" w:rsidRPr="00891AE2">
          <w:t>”</w:t>
        </w:r>
      </w:ins>
      <w:ins w:id="642" w:author="smaslan" w:date="2018-08-07T13:31:00Z">
        <w:r w:rsidR="00326896" w:rsidRPr="00891AE2">
          <w:rPr>
            <w:rPrChange w:id="643" w:author="smaslan" w:date="2018-08-09T11:59:00Z">
              <w:rPr>
                <w:lang w:val="en-US"/>
              </w:rPr>
            </w:rPrChange>
          </w:rPr>
          <w:t xml:space="preserve"> can be used in any language such as CVI. However, it ensures just </w:t>
        </w:r>
      </w:ins>
      <w:ins w:id="644" w:author="smaslan" w:date="2018-08-07T13:37:00Z">
        <w:r w:rsidR="00517C14" w:rsidRPr="00891AE2">
          <w:rPr>
            <w:rPrChange w:id="645" w:author="smaslan" w:date="2018-08-09T11:59:00Z">
              <w:rPr>
                <w:lang w:val="en-US"/>
              </w:rPr>
            </w:rPrChange>
          </w:rPr>
          <w:t xml:space="preserve">a </w:t>
        </w:r>
      </w:ins>
      <w:ins w:id="646" w:author="smaslan" w:date="2018-08-07T13:31:00Z">
        <w:r w:rsidR="00326896" w:rsidRPr="00891AE2">
          <w:rPr>
            <w:rPrChange w:id="647" w:author="smaslan" w:date="2018-08-09T11:59:00Z">
              <w:rPr>
                <w:lang w:val="en-US"/>
              </w:rPr>
            </w:rPrChange>
          </w:rPr>
          <w:t xml:space="preserve">low level </w:t>
        </w:r>
      </w:ins>
      <w:ins w:id="648" w:author="smaslan" w:date="2018-08-07T13:37:00Z">
        <w:r w:rsidR="00517C14" w:rsidRPr="00891AE2">
          <w:rPr>
            <w:rPrChange w:id="649" w:author="smaslan" w:date="2018-08-09T11:59:00Z">
              <w:rPr>
                <w:lang w:val="en-US"/>
              </w:rPr>
            </w:rPrChange>
          </w:rPr>
          <w:t xml:space="preserve">text </w:t>
        </w:r>
      </w:ins>
      <w:ins w:id="650" w:author="smaslan" w:date="2018-08-07T13:31:00Z">
        <w:r w:rsidR="00326896" w:rsidRPr="00891AE2">
          <w:rPr>
            <w:rPrChange w:id="651" w:author="smaslan" w:date="2018-08-09T11:59:00Z">
              <w:rPr>
                <w:lang w:val="en-US"/>
              </w:rPr>
            </w:rPrChange>
          </w:rPr>
          <w:t>data exchange. Variable</w:t>
        </w:r>
      </w:ins>
      <w:ins w:id="652" w:author="smaslan" w:date="2018-08-07T13:37:00Z">
        <w:r w:rsidR="00517C14" w:rsidRPr="00891AE2">
          <w:rPr>
            <w:rPrChange w:id="653" w:author="smaslan" w:date="2018-08-09T11:59:00Z">
              <w:rPr>
                <w:lang w:val="en-US"/>
              </w:rPr>
            </w:rPrChange>
          </w:rPr>
          <w:t>s</w:t>
        </w:r>
      </w:ins>
      <w:ins w:id="654" w:author="smaslan" w:date="2018-08-07T13:31:00Z">
        <w:r w:rsidR="00326896" w:rsidRPr="00891AE2">
          <w:rPr>
            <w:rPrChange w:id="655" w:author="smaslan" w:date="2018-08-09T11:59:00Z">
              <w:rPr>
                <w:lang w:val="en-US"/>
              </w:rPr>
            </w:rPrChange>
          </w:rPr>
          <w:t xml:space="preserve"> transfer between the LV and GNU</w:t>
        </w:r>
      </w:ins>
      <w:ins w:id="656" w:author="smaslan" w:date="2018-08-07T13:32:00Z">
        <w:r w:rsidR="00326896" w:rsidRPr="00891AE2">
          <w:rPr>
            <w:rPrChange w:id="657" w:author="smaslan" w:date="2018-08-09T11:59:00Z">
              <w:rPr>
                <w:lang w:val="en-US"/>
              </w:rPr>
            </w:rPrChange>
          </w:rPr>
          <w:t> </w:t>
        </w:r>
      </w:ins>
      <w:ins w:id="658" w:author="smaslan" w:date="2018-08-07T13:31:00Z">
        <w:r w:rsidR="00326896" w:rsidRPr="00891AE2">
          <w:rPr>
            <w:rPrChange w:id="659" w:author="smaslan" w:date="2018-08-09T11:59:00Z">
              <w:rPr>
                <w:lang w:val="en-US"/>
              </w:rPr>
            </w:rPrChange>
          </w:rPr>
          <w:t>Octave</w:t>
        </w:r>
      </w:ins>
      <w:ins w:id="660" w:author="smaslan" w:date="2018-08-07T13:32:00Z">
        <w:r w:rsidR="00326896" w:rsidRPr="00891AE2">
          <w:rPr>
            <w:rPrChange w:id="661" w:author="smaslan" w:date="2018-08-09T11:59:00Z">
              <w:rPr>
                <w:lang w:val="en-US"/>
              </w:rPr>
            </w:rPrChange>
          </w:rPr>
          <w:t xml:space="preserve"> is done at LV level.</w:t>
        </w:r>
      </w:ins>
    </w:p>
    <w:p w:rsidR="00326896" w:rsidRDefault="00326896">
      <w:pPr>
        <w:pPrChange w:id="662" w:author="smaslan" w:date="2018-08-07T11:58:00Z">
          <w:pPr>
            <w:pStyle w:val="Nadpis1"/>
          </w:pPr>
        </w:pPrChange>
      </w:pPr>
      <w:ins w:id="663" w:author="smaslan" w:date="2018-08-07T13:30:00Z">
        <w:r w:rsidRPr="00891AE2">
          <w:rPr>
            <w:rPrChange w:id="664" w:author="smaslan" w:date="2018-08-09T11:59:00Z">
              <w:rPr>
                <w:lang w:val="en-US"/>
              </w:rPr>
            </w:rPrChange>
          </w:rPr>
          <w:t xml:space="preserve">The </w:t>
        </w:r>
      </w:ins>
      <w:ins w:id="665" w:author="smaslan" w:date="2018-08-07T13:33:00Z">
        <w:r w:rsidRPr="00891AE2">
          <w:rPr>
            <w:rPrChange w:id="666" w:author="smaslan" w:date="2018-08-09T11:59:00Z">
              <w:rPr>
                <w:lang w:val="en-US"/>
              </w:rPr>
            </w:rPrChange>
          </w:rPr>
          <w:t xml:space="preserve">project </w:t>
        </w:r>
        <w:proofErr w:type="spellStart"/>
        <w:r w:rsidRPr="00891AE2">
          <w:rPr>
            <w:rPrChange w:id="667" w:author="smaslan" w:date="2018-08-09T11:59:00Z">
              <w:rPr>
                <w:lang w:val="en-US"/>
              </w:rPr>
            </w:rPrChange>
          </w:rPr>
          <w:t>TracePQM</w:t>
        </w:r>
        <w:proofErr w:type="spellEnd"/>
        <w:r w:rsidRPr="00891AE2">
          <w:rPr>
            <w:rPrChange w:id="668" w:author="smaslan" w:date="2018-08-09T11:59:00Z">
              <w:rPr>
                <w:lang w:val="en-US"/>
              </w:rPr>
            </w:rPrChange>
          </w:rPr>
          <w:t xml:space="preserve"> also </w:t>
        </w:r>
      </w:ins>
      <w:ins w:id="669" w:author="smaslan" w:date="2018-08-07T13:38:00Z">
        <w:r w:rsidR="00517C14" w:rsidRPr="00891AE2">
          <w:rPr>
            <w:rPrChange w:id="670" w:author="smaslan" w:date="2018-08-09T11:59:00Z">
              <w:rPr>
                <w:lang w:val="en-US"/>
              </w:rPr>
            </w:rPrChange>
          </w:rPr>
          <w:t>calls for a</w:t>
        </w:r>
      </w:ins>
      <w:ins w:id="671" w:author="smaslan" w:date="2018-08-07T13:33:00Z">
        <w:r w:rsidRPr="00891AE2">
          <w:rPr>
            <w:rPrChange w:id="672" w:author="smaslan" w:date="2018-08-09T11:59:00Z">
              <w:rPr>
                <w:lang w:val="en-US"/>
              </w:rPr>
            </w:rPrChange>
          </w:rPr>
          <w:t xml:space="preserve"> communication with </w:t>
        </w:r>
        <w:proofErr w:type="spellStart"/>
        <w:r w:rsidRPr="00891AE2">
          <w:rPr>
            <w:rPrChange w:id="673" w:author="smaslan" w:date="2018-08-09T11:59:00Z">
              <w:rPr>
                <w:lang w:val="en-US"/>
              </w:rPr>
            </w:rPrChange>
          </w:rPr>
          <w:t>Matlab</w:t>
        </w:r>
        <w:proofErr w:type="spellEnd"/>
        <w:r w:rsidRPr="00891AE2">
          <w:rPr>
            <w:rPrChange w:id="674" w:author="smaslan" w:date="2018-08-09T11:59:00Z">
              <w:rPr>
                <w:lang w:val="en-US"/>
              </w:rPr>
            </w:rPrChange>
          </w:rPr>
          <w:t xml:space="preserve"> which is </w:t>
        </w:r>
      </w:ins>
      <w:ins w:id="675" w:author="smaslan" w:date="2018-08-07T13:38:00Z">
        <w:r w:rsidR="00517C14" w:rsidRPr="00891AE2">
          <w:rPr>
            <w:rPrChange w:id="676" w:author="smaslan" w:date="2018-08-09T11:59:00Z">
              <w:rPr>
                <w:lang w:val="en-US"/>
              </w:rPr>
            </w:rPrChange>
          </w:rPr>
          <w:t xml:space="preserve">far </w:t>
        </w:r>
      </w:ins>
      <w:ins w:id="677" w:author="smaslan" w:date="2018-08-07T13:33:00Z">
        <w:r w:rsidRPr="00891AE2">
          <w:rPr>
            <w:rPrChange w:id="678" w:author="smaslan" w:date="2018-08-09T11:59:00Z">
              <w:rPr>
                <w:lang w:val="en-US"/>
              </w:rPr>
            </w:rPrChange>
          </w:rPr>
          <w:t>more popular among the potential users. Therefore</w:t>
        </w:r>
      </w:ins>
      <w:ins w:id="679" w:author="smaslan" w:date="2018-08-07T13:38:00Z">
        <w:r w:rsidR="00517C14" w:rsidRPr="00891AE2">
          <w:rPr>
            <w:rPrChange w:id="680" w:author="smaslan" w:date="2018-08-09T11:59:00Z">
              <w:rPr>
                <w:lang w:val="en-US"/>
              </w:rPr>
            </w:rPrChange>
          </w:rPr>
          <w:t>,</w:t>
        </w:r>
      </w:ins>
      <w:ins w:id="681" w:author="smaslan" w:date="2018-08-07T13:33:00Z">
        <w:r w:rsidRPr="00891AE2">
          <w:rPr>
            <w:rPrChange w:id="682" w:author="smaslan" w:date="2018-08-09T11:59:00Z">
              <w:rPr>
                <w:lang w:val="en-US"/>
              </w:rPr>
            </w:rPrChange>
          </w:rPr>
          <w:t xml:space="preserve"> the GOLPI </w:t>
        </w:r>
      </w:ins>
      <w:ins w:id="683" w:author="smaslan" w:date="2018-08-07T13:34:00Z">
        <w:r w:rsidRPr="00891AE2">
          <w:rPr>
            <w:rPrChange w:id="684" w:author="smaslan" w:date="2018-08-09T11:59:00Z">
              <w:rPr>
                <w:lang w:val="en-US"/>
              </w:rPr>
            </w:rPrChange>
          </w:rPr>
          <w:t xml:space="preserve">library for LV </w:t>
        </w:r>
      </w:ins>
      <w:ins w:id="685" w:author="smaslan" w:date="2018-08-07T13:33:00Z">
        <w:r w:rsidRPr="00891AE2">
          <w:rPr>
            <w:rPrChange w:id="686" w:author="smaslan" w:date="2018-08-09T11:59:00Z">
              <w:rPr>
                <w:lang w:val="en-US"/>
              </w:rPr>
            </w:rPrChange>
          </w:rPr>
          <w:t xml:space="preserve">was modified so it also </w:t>
        </w:r>
      </w:ins>
      <w:ins w:id="687" w:author="smaslan" w:date="2018-08-07T13:34:00Z">
        <w:r w:rsidRPr="00891AE2">
          <w:rPr>
            <w:rPrChange w:id="688" w:author="smaslan" w:date="2018-08-09T11:59:00Z">
              <w:rPr>
                <w:lang w:val="en-US"/>
              </w:rPr>
            </w:rPrChange>
          </w:rPr>
          <w:t xml:space="preserve">enables </w:t>
        </w:r>
      </w:ins>
      <w:ins w:id="689" w:author="smaslan" w:date="2018-08-07T13:38:00Z">
        <w:r w:rsidR="00517C14" w:rsidRPr="00891AE2">
          <w:rPr>
            <w:rPrChange w:id="690" w:author="smaslan" w:date="2018-08-09T11:59:00Z">
              <w:rPr>
                <w:lang w:val="en-US"/>
              </w:rPr>
            </w:rPrChange>
          </w:rPr>
          <w:t xml:space="preserve">almost identic </w:t>
        </w:r>
      </w:ins>
      <w:ins w:id="691" w:author="smaslan" w:date="2018-08-07T13:34:00Z">
        <w:r w:rsidRPr="00891AE2">
          <w:rPr>
            <w:rPrChange w:id="692" w:author="smaslan" w:date="2018-08-09T11:59:00Z">
              <w:rPr>
                <w:lang w:val="en-US"/>
              </w:rPr>
            </w:rPrChange>
          </w:rPr>
          <w:t xml:space="preserve">communication with </w:t>
        </w:r>
        <w:proofErr w:type="spellStart"/>
        <w:r w:rsidRPr="00891AE2">
          <w:rPr>
            <w:rPrChange w:id="693" w:author="smaslan" w:date="2018-08-09T11:59:00Z">
              <w:rPr>
                <w:lang w:val="en-US"/>
              </w:rPr>
            </w:rPrChange>
          </w:rPr>
          <w:t>Matlab</w:t>
        </w:r>
        <w:proofErr w:type="spellEnd"/>
        <w:r w:rsidRPr="00891AE2">
          <w:rPr>
            <w:rPrChange w:id="694" w:author="smaslan" w:date="2018-08-09T11:59:00Z">
              <w:rPr>
                <w:lang w:val="en-US"/>
              </w:rPr>
            </w:rPrChange>
          </w:rPr>
          <w:t xml:space="preserve"> via </w:t>
        </w:r>
      </w:ins>
      <w:r w:rsidR="00C657D5">
        <w:t xml:space="preserve">the </w:t>
      </w:r>
      <w:proofErr w:type="spellStart"/>
      <w:ins w:id="695" w:author="smaslan" w:date="2018-08-07T13:34:00Z">
        <w:r w:rsidRPr="00891AE2">
          <w:rPr>
            <w:rPrChange w:id="696" w:author="smaslan" w:date="2018-08-09T11:59:00Z">
              <w:rPr>
                <w:lang w:val="en-US"/>
              </w:rPr>
            </w:rPrChange>
          </w:rPr>
          <w:t>Matlab</w:t>
        </w:r>
        <w:proofErr w:type="spellEnd"/>
        <w:r w:rsidRPr="00891AE2">
          <w:rPr>
            <w:rPrChange w:id="697" w:author="smaslan" w:date="2018-08-09T11:59:00Z">
              <w:rPr>
                <w:lang w:val="en-US"/>
              </w:rPr>
            </w:rPrChange>
          </w:rPr>
          <w:t xml:space="preserve"> Script nodes. </w:t>
        </w:r>
      </w:ins>
      <w:ins w:id="698" w:author="smaslan" w:date="2018-08-07T13:38:00Z">
        <w:r w:rsidR="00517C14" w:rsidRPr="00891AE2">
          <w:rPr>
            <w:rPrChange w:id="699" w:author="smaslan" w:date="2018-08-09T11:59:00Z">
              <w:rPr>
                <w:lang w:val="en-US"/>
              </w:rPr>
            </w:rPrChange>
          </w:rPr>
          <w:t>The nodes are hidden in the GOLPI so from outside there is no difference be</w:t>
        </w:r>
      </w:ins>
      <w:ins w:id="700" w:author="smaslan" w:date="2018-08-07T13:39:00Z">
        <w:r w:rsidR="00517C14" w:rsidRPr="00891AE2">
          <w:rPr>
            <w:rPrChange w:id="701" w:author="smaslan" w:date="2018-08-09T11:59:00Z">
              <w:rPr>
                <w:lang w:val="en-US"/>
              </w:rPr>
            </w:rPrChange>
          </w:rPr>
          <w:t>t</w:t>
        </w:r>
      </w:ins>
      <w:ins w:id="702" w:author="smaslan" w:date="2018-08-07T13:38:00Z">
        <w:r w:rsidR="00517C14" w:rsidRPr="00891AE2">
          <w:rPr>
            <w:rPrChange w:id="703" w:author="smaslan" w:date="2018-08-09T11:59:00Z">
              <w:rPr>
                <w:lang w:val="en-US"/>
              </w:rPr>
            </w:rPrChange>
          </w:rPr>
          <w:t xml:space="preserve">ween </w:t>
        </w:r>
      </w:ins>
      <w:ins w:id="704" w:author="smaslan" w:date="2018-08-07T13:39:00Z">
        <w:r w:rsidR="00517C14" w:rsidRPr="00891AE2">
          <w:rPr>
            <w:rPrChange w:id="705" w:author="smaslan" w:date="2018-08-09T11:59:00Z">
              <w:rPr>
                <w:lang w:val="en-US"/>
              </w:rPr>
            </w:rPrChange>
          </w:rPr>
          <w:t xml:space="preserve">use </w:t>
        </w:r>
      </w:ins>
      <w:r w:rsidR="00125605">
        <w:t xml:space="preserve">of GOLPI </w:t>
      </w:r>
      <w:ins w:id="706" w:author="smaslan" w:date="2018-08-07T13:39:00Z">
        <w:r w:rsidR="00517C14" w:rsidRPr="00891AE2">
          <w:rPr>
            <w:rPrChange w:id="707" w:author="smaslan" w:date="2018-08-09T11:59:00Z">
              <w:rPr>
                <w:lang w:val="en-US"/>
              </w:rPr>
            </w:rPrChange>
          </w:rPr>
          <w:t xml:space="preserve">for </w:t>
        </w:r>
      </w:ins>
      <w:proofErr w:type="spellStart"/>
      <w:ins w:id="708" w:author="smaslan" w:date="2018-08-07T13:34:00Z">
        <w:r w:rsidRPr="00891AE2">
          <w:rPr>
            <w:rPrChange w:id="709" w:author="smaslan" w:date="2018-08-09T11:59:00Z">
              <w:rPr>
                <w:lang w:val="en-US"/>
              </w:rPr>
            </w:rPrChange>
          </w:rPr>
          <w:t>Matlab</w:t>
        </w:r>
        <w:proofErr w:type="spellEnd"/>
        <w:r w:rsidRPr="00891AE2">
          <w:rPr>
            <w:rPrChange w:id="710" w:author="smaslan" w:date="2018-08-09T11:59:00Z">
              <w:rPr>
                <w:lang w:val="en-US"/>
              </w:rPr>
            </w:rPrChange>
          </w:rPr>
          <w:t xml:space="preserve"> and GNU</w:t>
        </w:r>
      </w:ins>
      <w:ins w:id="711" w:author="smaslan" w:date="2018-08-07T13:35:00Z">
        <w:r w:rsidRPr="00891AE2">
          <w:rPr>
            <w:rPrChange w:id="712" w:author="smaslan" w:date="2018-08-09T11:59:00Z">
              <w:rPr>
                <w:lang w:val="en-US"/>
              </w:rPr>
            </w:rPrChange>
          </w:rPr>
          <w:t> </w:t>
        </w:r>
      </w:ins>
      <w:ins w:id="713" w:author="smaslan" w:date="2018-08-07T13:34:00Z">
        <w:r w:rsidRPr="00891AE2">
          <w:rPr>
            <w:rPrChange w:id="714" w:author="smaslan" w:date="2018-08-09T11:59:00Z">
              <w:rPr>
                <w:lang w:val="en-US"/>
              </w:rPr>
            </w:rPrChange>
          </w:rPr>
          <w:t>O</w:t>
        </w:r>
      </w:ins>
      <w:ins w:id="715" w:author="smaslan" w:date="2018-08-07T13:35:00Z">
        <w:r w:rsidRPr="00891AE2">
          <w:rPr>
            <w:rPrChange w:id="716" w:author="smaslan" w:date="2018-08-09T11:59:00Z">
              <w:rPr>
                <w:lang w:val="en-US"/>
              </w:rPr>
            </w:rPrChange>
          </w:rPr>
          <w:t>c</w:t>
        </w:r>
      </w:ins>
      <w:ins w:id="717" w:author="smaslan" w:date="2018-08-07T13:34:00Z">
        <w:r w:rsidRPr="00891AE2">
          <w:rPr>
            <w:rPrChange w:id="718" w:author="smaslan" w:date="2018-08-09T11:59:00Z">
              <w:rPr>
                <w:lang w:val="en-US"/>
              </w:rPr>
            </w:rPrChange>
          </w:rPr>
          <w:t>tave</w:t>
        </w:r>
      </w:ins>
      <w:ins w:id="719" w:author="smaslan" w:date="2018-08-07T13:35:00Z">
        <w:r w:rsidRPr="00891AE2">
          <w:rPr>
            <w:rPrChange w:id="720" w:author="smaslan" w:date="2018-08-09T11:59:00Z">
              <w:rPr>
                <w:lang w:val="en-US"/>
              </w:rPr>
            </w:rPrChange>
          </w:rPr>
          <w:t xml:space="preserve"> and there should be no difference apart from </w:t>
        </w:r>
      </w:ins>
      <w:ins w:id="721" w:author="smaslan" w:date="2018-08-07T13:39:00Z">
        <w:r w:rsidR="00517C14" w:rsidRPr="00891AE2">
          <w:rPr>
            <w:rPrChange w:id="722" w:author="smaslan" w:date="2018-08-09T11:59:00Z">
              <w:rPr>
                <w:lang w:val="en-US"/>
              </w:rPr>
            </w:rPrChange>
          </w:rPr>
          <w:t xml:space="preserve">the </w:t>
        </w:r>
      </w:ins>
      <w:ins w:id="723" w:author="smaslan" w:date="2018-08-07T13:35:00Z">
        <w:r w:rsidRPr="00891AE2">
          <w:rPr>
            <w:rPrChange w:id="724" w:author="smaslan" w:date="2018-08-09T11:59:00Z">
              <w:rPr>
                <w:lang w:val="en-US"/>
              </w:rPr>
            </w:rPrChange>
          </w:rPr>
          <w:t>performance</w:t>
        </w:r>
      </w:ins>
      <w:r w:rsidR="00604E5F">
        <w:t>, which may differ significantly</w:t>
      </w:r>
      <w:ins w:id="725" w:author="smaslan" w:date="2018-08-07T13:35:00Z">
        <w:r w:rsidRPr="00891AE2">
          <w:rPr>
            <w:rPrChange w:id="726" w:author="smaslan" w:date="2018-08-09T11:59:00Z">
              <w:rPr>
                <w:lang w:val="en-US"/>
              </w:rPr>
            </w:rPrChange>
          </w:rPr>
          <w:t>.</w:t>
        </w:r>
      </w:ins>
      <w:ins w:id="727" w:author="smaslan" w:date="2018-08-07T13:36:00Z">
        <w:r w:rsidRPr="00891AE2">
          <w:rPr>
            <w:rPrChange w:id="728" w:author="smaslan" w:date="2018-08-09T11:59:00Z">
              <w:rPr>
                <w:lang w:val="en-US"/>
              </w:rPr>
            </w:rPrChange>
          </w:rPr>
          <w:t xml:space="preserve"> The only </w:t>
        </w:r>
      </w:ins>
      <w:r w:rsidR="00604E5F">
        <w:t xml:space="preserve">functional </w:t>
      </w:r>
      <w:ins w:id="729" w:author="smaslan" w:date="2018-08-07T13:36:00Z">
        <w:r w:rsidRPr="00891AE2">
          <w:rPr>
            <w:rPrChange w:id="730" w:author="smaslan" w:date="2018-08-09T11:59:00Z">
              <w:rPr>
                <w:lang w:val="en-US"/>
              </w:rPr>
            </w:rPrChange>
          </w:rPr>
          <w:t xml:space="preserve">difference may be in some algorithms, where </w:t>
        </w:r>
        <w:proofErr w:type="spellStart"/>
        <w:r w:rsidRPr="00891AE2">
          <w:rPr>
            <w:rPrChange w:id="731" w:author="smaslan" w:date="2018-08-09T11:59:00Z">
              <w:rPr>
                <w:lang w:val="en-US"/>
              </w:rPr>
            </w:rPrChange>
          </w:rPr>
          <w:t>Matlab</w:t>
        </w:r>
        <w:proofErr w:type="spellEnd"/>
        <w:r w:rsidRPr="00891AE2">
          <w:rPr>
            <w:rPrChange w:id="732" w:author="smaslan" w:date="2018-08-09T11:59:00Z">
              <w:rPr>
                <w:lang w:val="en-US"/>
              </w:rPr>
            </w:rPrChange>
          </w:rPr>
          <w:t xml:space="preserve"> and GNU Octave implementation differs (see algorithms documentation).</w:t>
        </w:r>
      </w:ins>
    </w:p>
    <w:p w:rsidR="00C657D5" w:rsidRDefault="00C657D5" w:rsidP="00C657D5">
      <w:pPr>
        <w:pStyle w:val="Nadpis3"/>
      </w:pPr>
      <w:r>
        <w:t>Multi-process GOLPI access</w:t>
      </w:r>
    </w:p>
    <w:p w:rsidR="000A1C85" w:rsidRDefault="00C657D5" w:rsidP="00C657D5">
      <w:r>
        <w:t xml:space="preserve">The TWM is a multi-process application. It was not principally possible to ensure the GOLPI is accessed from only one process at the time, so obvious problem arises – the resource sharing between the processes. </w:t>
      </w:r>
      <w:r w:rsidR="00465CB4">
        <w:t xml:space="preserve">Obviously only one process can work with </w:t>
      </w:r>
      <w:proofErr w:type="spellStart"/>
      <w:r w:rsidR="00465CB4">
        <w:t>Matlab</w:t>
      </w:r>
      <w:proofErr w:type="spellEnd"/>
      <w:r w:rsidR="00465CB4">
        <w:t xml:space="preserve"> at the time. </w:t>
      </w:r>
      <w:r w:rsidR="000A1C85">
        <w:t xml:space="preserve">This is ensured by additional LV library “GOLPI Multi </w:t>
      </w:r>
      <w:proofErr w:type="spellStart"/>
      <w:r w:rsidR="000A1C85">
        <w:t>Process.lvlib</w:t>
      </w:r>
      <w:proofErr w:type="spellEnd"/>
      <w:r w:rsidR="000A1C85">
        <w:t xml:space="preserve">”. This lib contains several functions. First, before the lib can be used, user must call the VI “golpi_mpc_init_session.vi”, which will initiate the GOLPI instance session. </w:t>
      </w:r>
    </w:p>
    <w:p w:rsidR="000A1C85" w:rsidRDefault="000A1C85" w:rsidP="000A1C85">
      <w:pPr>
        <w:keepNext/>
        <w:jc w:val="center"/>
      </w:pPr>
      <w:r>
        <w:rPr>
          <w:noProof/>
          <w:lang w:val="cs-CZ" w:eastAsia="cs-CZ"/>
        </w:rPr>
        <w:drawing>
          <wp:inline distT="0" distB="0" distL="0" distR="0" wp14:anchorId="476F3B5D" wp14:editId="114549A3">
            <wp:extent cx="2676525" cy="609600"/>
            <wp:effectExtent l="0" t="0" r="952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76525" cy="609600"/>
                    </a:xfrm>
                    <a:prstGeom prst="rect">
                      <a:avLst/>
                    </a:prstGeom>
                  </pic:spPr>
                </pic:pic>
              </a:graphicData>
            </a:graphic>
          </wp:inline>
        </w:drawing>
      </w:r>
    </w:p>
    <w:p w:rsidR="000A1C85" w:rsidRDefault="000A1C85" w:rsidP="000A1C85">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2</w:t>
      </w:r>
      <w:r w:rsidR="00A100D0">
        <w:fldChar w:fldCharType="end"/>
      </w:r>
      <w:r>
        <w:t xml:space="preserve">: Initializing VI of the </w:t>
      </w:r>
      <w:proofErr w:type="spellStart"/>
      <w:r>
        <w:t>multiprocess</w:t>
      </w:r>
      <w:proofErr w:type="spellEnd"/>
      <w:r>
        <w:t xml:space="preserve"> library. This must be called somewhere at the beginning of the TWM application before any other access to the GOLPI is made. </w:t>
      </w:r>
    </w:p>
    <w:p w:rsidR="000A1C85" w:rsidRDefault="000A1C85" w:rsidP="000A1C85">
      <w:r>
        <w:t xml:space="preserve">This VI initializes the GOLPI instance session, i.e. local variable “GOLPI”, which is part of the “main.vi”. This is only VI that can access this variable directly! All other VIs accesses the “GOLPI” variable via reference. </w:t>
      </w:r>
      <w:r w:rsidR="00461E90">
        <w:t xml:space="preserve">The initialization itself is part of the VI “GOLPI Initialize.vi” whose location </w:t>
      </w:r>
      <w:r w:rsidR="00033CD7">
        <w:t xml:space="preserve">in the “main.vi” </w:t>
      </w:r>
      <w:r w:rsidR="00461E90">
        <w:t xml:space="preserve">is shown in </w:t>
      </w:r>
      <w:r w:rsidR="00461E90">
        <w:fldChar w:fldCharType="begin"/>
      </w:r>
      <w:r w:rsidR="00461E90">
        <w:instrText xml:space="preserve"> REF _Ref523993262 \h </w:instrText>
      </w:r>
      <w:r w:rsidR="00461E90">
        <w:fldChar w:fldCharType="separate"/>
      </w:r>
      <w:r w:rsidR="00F0103E">
        <w:t xml:space="preserve">Figure </w:t>
      </w:r>
      <w:r w:rsidR="00F0103E">
        <w:rPr>
          <w:noProof/>
        </w:rPr>
        <w:t>0</w:t>
      </w:r>
      <w:r w:rsidR="00F0103E">
        <w:noBreakHyphen/>
      </w:r>
      <w:r w:rsidR="00F0103E">
        <w:rPr>
          <w:noProof/>
        </w:rPr>
        <w:t>3</w:t>
      </w:r>
      <w:r w:rsidR="00461E90">
        <w:fldChar w:fldCharType="end"/>
      </w:r>
      <w:r w:rsidR="00461E90">
        <w:t xml:space="preserve">. </w:t>
      </w:r>
    </w:p>
    <w:p w:rsidR="00461E90" w:rsidRDefault="00461E90" w:rsidP="00461E90">
      <w:pPr>
        <w:keepNext/>
      </w:pPr>
      <w:r>
        <w:rPr>
          <w:noProof/>
          <w:lang w:val="cs-CZ" w:eastAsia="cs-CZ"/>
        </w:rPr>
        <w:lastRenderedPageBreak/>
        <w:drawing>
          <wp:inline distT="0" distB="0" distL="0" distR="0" wp14:anchorId="099E1464" wp14:editId="1080FF45">
            <wp:extent cx="5760720" cy="1727114"/>
            <wp:effectExtent l="0" t="0" r="0" b="698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727114"/>
                    </a:xfrm>
                    <a:prstGeom prst="rect">
                      <a:avLst/>
                    </a:prstGeom>
                  </pic:spPr>
                </pic:pic>
              </a:graphicData>
            </a:graphic>
          </wp:inline>
        </w:drawing>
      </w:r>
    </w:p>
    <w:p w:rsidR="00461E90" w:rsidRDefault="00461E90" w:rsidP="00461E90">
      <w:pPr>
        <w:pStyle w:val="Titulek"/>
      </w:pPr>
      <w:bookmarkStart w:id="733" w:name="_Ref523993262"/>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3</w:t>
      </w:r>
      <w:r w:rsidR="00A100D0">
        <w:fldChar w:fldCharType="end"/>
      </w:r>
      <w:bookmarkEnd w:id="733"/>
      <w:r>
        <w:t xml:space="preserve">: The location of the </w:t>
      </w:r>
      <w:proofErr w:type="spellStart"/>
      <w:r>
        <w:t>multiprocess</w:t>
      </w:r>
      <w:proofErr w:type="spellEnd"/>
      <w:r>
        <w:t xml:space="preserve"> initialization VI.</w:t>
      </w:r>
    </w:p>
    <w:p w:rsidR="000A1C85" w:rsidRDefault="00461E90" w:rsidP="000A1C85">
      <w:r>
        <w:t>Before exiting the TWM, the multi</w:t>
      </w:r>
      <w:r w:rsidR="00033CD7">
        <w:t>-</w:t>
      </w:r>
      <w:r>
        <w:t>process GOLPI session should be closed by calling VI “golpi_mpc_close_session.vi”. This will also optionally force the GNU Octave process to close, so there is no zombie process left on exit.</w:t>
      </w:r>
    </w:p>
    <w:p w:rsidR="00461E90" w:rsidRDefault="00461E90" w:rsidP="00461E90">
      <w:pPr>
        <w:keepNext/>
        <w:jc w:val="center"/>
      </w:pPr>
      <w:r>
        <w:rPr>
          <w:noProof/>
          <w:lang w:val="cs-CZ" w:eastAsia="cs-CZ"/>
        </w:rPr>
        <w:drawing>
          <wp:inline distT="0" distB="0" distL="0" distR="0" wp14:anchorId="4A85F0B0" wp14:editId="0F6F680E">
            <wp:extent cx="3248025" cy="61912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48025" cy="619125"/>
                    </a:xfrm>
                    <a:prstGeom prst="rect">
                      <a:avLst/>
                    </a:prstGeom>
                  </pic:spPr>
                </pic:pic>
              </a:graphicData>
            </a:graphic>
          </wp:inline>
        </w:drawing>
      </w:r>
    </w:p>
    <w:p w:rsidR="00461E90" w:rsidRPr="000A1C85" w:rsidRDefault="00461E90" w:rsidP="00461E90">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4</w:t>
      </w:r>
      <w:r w:rsidR="00A100D0">
        <w:fldChar w:fldCharType="end"/>
      </w:r>
      <w:r>
        <w:t xml:space="preserve">: VI for closing the multi-process GOLPI session. The "exit octave" option will force the Octave or </w:t>
      </w:r>
      <w:proofErr w:type="spellStart"/>
      <w:r>
        <w:t>Matlab</w:t>
      </w:r>
      <w:proofErr w:type="spellEnd"/>
      <w:r>
        <w:t xml:space="preserve"> to close (terminate the process).</w:t>
      </w:r>
    </w:p>
    <w:p w:rsidR="00C657D5" w:rsidRDefault="00C657D5" w:rsidP="00C657D5">
      <w:r>
        <w:t>Whenever any part of TWM needs accessing the GOLPI instance, it must first obtain the GOLPI session</w:t>
      </w:r>
      <w:r w:rsidR="00461E90">
        <w:t xml:space="preserve"> by calling VI “</w:t>
      </w:r>
      <w:r w:rsidR="007B35EF">
        <w:t>golpi_mpc_get_access.vi</w:t>
      </w:r>
      <w:r w:rsidR="00461E90">
        <w:t>”</w:t>
      </w:r>
      <w:r w:rsidR="00603AF4">
        <w:t>.</w:t>
      </w:r>
      <w:r w:rsidR="000A1C85">
        <w:t xml:space="preserve"> </w:t>
      </w:r>
      <w:r w:rsidR="007B35EF">
        <w:t>The VI will wait indefinitely for the access to the GOLPI session. That is internally solved by semaphores. It won’t return until all other processes released the GOLPI by “golpi_mpc_release.vi” or until the semaphore is destroyed by “golpi_mpc_close_session.vi”. It retunes the local copy of the GOLPI session, which must be store back by the “golpi_mpc_release.vi” (see below).</w:t>
      </w:r>
    </w:p>
    <w:p w:rsidR="00461E90" w:rsidRDefault="00461E90" w:rsidP="00461E90">
      <w:pPr>
        <w:keepNext/>
        <w:jc w:val="center"/>
      </w:pPr>
      <w:r>
        <w:rPr>
          <w:noProof/>
          <w:lang w:val="cs-CZ" w:eastAsia="cs-CZ"/>
        </w:rPr>
        <w:drawing>
          <wp:inline distT="0" distB="0" distL="0" distR="0" wp14:anchorId="10A68B41" wp14:editId="60390717">
            <wp:extent cx="3686175" cy="1038225"/>
            <wp:effectExtent l="0" t="0" r="9525" b="9525"/>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86175" cy="1038225"/>
                    </a:xfrm>
                    <a:prstGeom prst="rect">
                      <a:avLst/>
                    </a:prstGeom>
                  </pic:spPr>
                </pic:pic>
              </a:graphicData>
            </a:graphic>
          </wp:inline>
        </w:drawing>
      </w:r>
    </w:p>
    <w:p w:rsidR="000A1C85" w:rsidRDefault="00461E90" w:rsidP="00461E90">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5</w:t>
      </w:r>
      <w:r w:rsidR="00A100D0">
        <w:fldChar w:fldCharType="end"/>
      </w:r>
      <w:r>
        <w:t>: VI for gaining exclusive access to the GOLPI. The "</w:t>
      </w:r>
      <w:proofErr w:type="spellStart"/>
      <w:r>
        <w:t>golpi</w:t>
      </w:r>
      <w:proofErr w:type="spellEnd"/>
      <w:r>
        <w:t xml:space="preserve"> session"</w:t>
      </w:r>
      <w:r>
        <w:rPr>
          <w:noProof/>
        </w:rPr>
        <w:t xml:space="preserve"> is reference to the TWM local variable “GOLPI”. The “allow octave start” option will allow autoamtic startup of GNU Octave/Matlab, when it is not running yet. “don’t querry version” will disable </w:t>
      </w:r>
      <w:r w:rsidR="007B35EF">
        <w:rPr>
          <w:noProof/>
        </w:rPr>
        <w:t>query of the version, which is quite time consuming. The main output is “GOLPI ref out”, which is the GOLPI reference to be used with the GOLPI library VIs. The VI also returns “golpi session out”, which is the multi-process GOLPI session that contains some more elements that may be useful.</w:t>
      </w:r>
    </w:p>
    <w:p w:rsidR="007B35EF" w:rsidRPr="007B35EF" w:rsidRDefault="007B35EF" w:rsidP="007B35EF">
      <w:r>
        <w:t>When the work with GOLPI is finished, the user must call VI “golpi_mpc_release.vi” to store the local copy of “GOLPI ref” (or “</w:t>
      </w:r>
      <w:proofErr w:type="spellStart"/>
      <w:r>
        <w:t>golpi</w:t>
      </w:r>
      <w:proofErr w:type="spellEnd"/>
      <w:r>
        <w:t xml:space="preserve"> session”) back to the TWM variable “GOLPI” and to release the exclusive access to the GOLPI. This will clear the semaphore and thus allow other processes to gain access by “golpi_mpc_get_access.vi”.</w:t>
      </w:r>
    </w:p>
    <w:p w:rsidR="007B35EF" w:rsidRDefault="007B35EF" w:rsidP="007B35EF">
      <w:pPr>
        <w:keepNext/>
        <w:jc w:val="center"/>
      </w:pPr>
      <w:r>
        <w:rPr>
          <w:noProof/>
          <w:lang w:val="cs-CZ" w:eastAsia="cs-CZ"/>
        </w:rPr>
        <w:lastRenderedPageBreak/>
        <w:drawing>
          <wp:inline distT="0" distB="0" distL="0" distR="0" wp14:anchorId="6406FEED" wp14:editId="7B6EC2E1">
            <wp:extent cx="3590925" cy="600075"/>
            <wp:effectExtent l="0" t="0" r="9525" b="9525"/>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90925" cy="600075"/>
                    </a:xfrm>
                    <a:prstGeom prst="rect">
                      <a:avLst/>
                    </a:prstGeom>
                  </pic:spPr>
                </pic:pic>
              </a:graphicData>
            </a:graphic>
          </wp:inline>
        </w:drawing>
      </w:r>
    </w:p>
    <w:p w:rsidR="000A1C85" w:rsidRDefault="007B35EF" w:rsidP="007B35EF">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6</w:t>
      </w:r>
      <w:r w:rsidR="00A100D0">
        <w:fldChar w:fldCharType="end"/>
      </w:r>
      <w:r>
        <w:t xml:space="preserve">: VI for releasing the exclusive access to the GOLPI. It accepts </w:t>
      </w:r>
    </w:p>
    <w:p w:rsidR="007B35EF" w:rsidRPr="007B35EF" w:rsidRDefault="007B35EF" w:rsidP="007B35EF">
      <w:r>
        <w:t xml:space="preserve">Example of usage of the multi-process GOLPI is shown in </w:t>
      </w:r>
      <w:r>
        <w:fldChar w:fldCharType="begin"/>
      </w:r>
      <w:r>
        <w:instrText xml:space="preserve"> REF _Ref523994241 \h </w:instrText>
      </w:r>
      <w:r>
        <w:fldChar w:fldCharType="separate"/>
      </w:r>
      <w:r w:rsidR="00F0103E">
        <w:t xml:space="preserve">Figure </w:t>
      </w:r>
      <w:r w:rsidR="00F0103E">
        <w:rPr>
          <w:noProof/>
        </w:rPr>
        <w:t>0</w:t>
      </w:r>
      <w:r w:rsidR="00F0103E">
        <w:noBreakHyphen/>
      </w:r>
      <w:r w:rsidR="00F0103E">
        <w:rPr>
          <w:noProof/>
        </w:rPr>
        <w:t>7</w:t>
      </w:r>
      <w:r>
        <w:fldChar w:fldCharType="end"/>
      </w:r>
      <w:r>
        <w:t>. The “GOLPI” variable reference is obtained from somewhere (typically from the TWM measurement session “session”). The exclusive access is gained, the GOLPI commands are executed and the exclusive access is released again.</w:t>
      </w:r>
    </w:p>
    <w:p w:rsidR="00603AF4" w:rsidRDefault="00603AF4" w:rsidP="00603AF4">
      <w:pPr>
        <w:keepNext/>
        <w:jc w:val="center"/>
      </w:pPr>
      <w:r>
        <w:rPr>
          <w:noProof/>
          <w:lang w:val="cs-CZ" w:eastAsia="cs-CZ"/>
        </w:rPr>
        <w:drawing>
          <wp:inline distT="0" distB="0" distL="0" distR="0" wp14:anchorId="58DD1D75" wp14:editId="35BFFDED">
            <wp:extent cx="5057775" cy="1524000"/>
            <wp:effectExtent l="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7775" cy="1524000"/>
                    </a:xfrm>
                    <a:prstGeom prst="rect">
                      <a:avLst/>
                    </a:prstGeom>
                  </pic:spPr>
                </pic:pic>
              </a:graphicData>
            </a:graphic>
          </wp:inline>
        </w:drawing>
      </w:r>
    </w:p>
    <w:p w:rsidR="00603AF4" w:rsidRPr="00891AE2" w:rsidRDefault="00603AF4" w:rsidP="00603AF4">
      <w:pPr>
        <w:pStyle w:val="Titulek"/>
        <w:rPr>
          <w:ins w:id="734" w:author="smaslan" w:date="2018-08-07T11:59:00Z"/>
          <w:rPrChange w:id="735" w:author="smaslan" w:date="2018-08-09T11:59:00Z">
            <w:rPr>
              <w:ins w:id="736" w:author="smaslan" w:date="2018-08-07T11:59:00Z"/>
              <w:lang w:val="en-US"/>
            </w:rPr>
          </w:rPrChange>
        </w:rPr>
      </w:pPr>
      <w:bookmarkStart w:id="737" w:name="_Ref523994241"/>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7</w:t>
      </w:r>
      <w:r w:rsidR="00A100D0">
        <w:fldChar w:fldCharType="end"/>
      </w:r>
      <w:bookmarkEnd w:id="737"/>
      <w:r>
        <w:t>: Accessing GOLPI in TWM tool. Before any operation with GOLPI instance, user must obtain the exclusive access. Follow the operations with GOLPI. When done, the GOLPI instance must be released.</w:t>
      </w:r>
    </w:p>
    <w:p w:rsidR="00544BE2" w:rsidRPr="00891AE2" w:rsidDel="005013DA" w:rsidRDefault="00544BE2">
      <w:pPr>
        <w:pStyle w:val="Titulek"/>
        <w:rPr>
          <w:del w:id="738" w:author="smaslan" w:date="2018-08-07T12:55:00Z"/>
          <w:rPrChange w:id="739" w:author="smaslan" w:date="2018-08-09T11:59:00Z">
            <w:rPr>
              <w:del w:id="740" w:author="smaslan" w:date="2018-08-07T12:55:00Z"/>
              <w:lang w:val="en-US"/>
            </w:rPr>
          </w:rPrChange>
        </w:rPr>
        <w:pPrChange w:id="741" w:author="smaslan" w:date="2018-08-07T12:06:00Z">
          <w:pPr/>
        </w:pPrChange>
      </w:pPr>
    </w:p>
    <w:p w:rsidR="00544BE2" w:rsidRPr="00891AE2" w:rsidRDefault="00544BE2">
      <w:pPr>
        <w:pStyle w:val="Nadpis2"/>
        <w:rPr>
          <w:rPrChange w:id="742" w:author="smaslan" w:date="2018-08-09T11:59:00Z">
            <w:rPr>
              <w:lang w:val="en-US"/>
            </w:rPr>
          </w:rPrChange>
        </w:rPr>
        <w:pPrChange w:id="743" w:author="smaslan" w:date="2018-08-07T14:01:00Z">
          <w:pPr>
            <w:pStyle w:val="Nadpis1"/>
          </w:pPr>
        </w:pPrChange>
      </w:pPr>
      <w:r w:rsidRPr="00891AE2">
        <w:rPr>
          <w:rPrChange w:id="744" w:author="smaslan" w:date="2018-08-09T11:59:00Z">
            <w:rPr>
              <w:lang w:val="en-US"/>
            </w:rPr>
          </w:rPrChange>
        </w:rPr>
        <w:t>Control and data acquisition module</w:t>
      </w:r>
    </w:p>
    <w:p w:rsidR="00073CD8" w:rsidRPr="00891AE2" w:rsidRDefault="00073CD8" w:rsidP="00544BE2">
      <w:pPr>
        <w:rPr>
          <w:ins w:id="745" w:author="smaslan" w:date="2018-08-07T14:04:00Z"/>
          <w:rPrChange w:id="746" w:author="smaslan" w:date="2018-08-09T11:59:00Z">
            <w:rPr>
              <w:ins w:id="747" w:author="smaslan" w:date="2018-08-07T14:04:00Z"/>
              <w:lang w:val="en-US"/>
            </w:rPr>
          </w:rPrChange>
        </w:rPr>
      </w:pPr>
      <w:ins w:id="748" w:author="smaslan" w:date="2018-08-07T14:04:00Z">
        <w:r w:rsidRPr="00891AE2">
          <w:rPr>
            <w:rPrChange w:id="749" w:author="smaslan" w:date="2018-08-09T11:59:00Z">
              <w:rPr>
                <w:rFonts w:asciiTheme="majorHAnsi" w:eastAsiaTheme="majorEastAsia" w:hAnsiTheme="majorHAnsi" w:cstheme="majorBidi"/>
                <w:b/>
                <w:bCs/>
                <w:color w:val="365F91" w:themeColor="accent1" w:themeShade="BF"/>
                <w:sz w:val="28"/>
                <w:szCs w:val="28"/>
                <w:lang w:val="en-US"/>
              </w:rPr>
            </w:rPrChange>
          </w:rPr>
          <w:t xml:space="preserve">This module consists of two </w:t>
        </w:r>
      </w:ins>
      <w:ins w:id="750" w:author="smaslan" w:date="2018-08-07T14:11:00Z">
        <w:r w:rsidR="00563892" w:rsidRPr="00891AE2">
          <w:rPr>
            <w:rPrChange w:id="751" w:author="smaslan" w:date="2018-08-09T11:59:00Z">
              <w:rPr>
                <w:rFonts w:asciiTheme="majorHAnsi" w:eastAsiaTheme="majorEastAsia" w:hAnsiTheme="majorHAnsi" w:cstheme="majorBidi"/>
                <w:b/>
                <w:bCs/>
                <w:color w:val="365F91" w:themeColor="accent1" w:themeShade="BF"/>
                <w:sz w:val="28"/>
                <w:szCs w:val="28"/>
                <w:lang w:val="en-US"/>
              </w:rPr>
            </w:rPrChange>
          </w:rPr>
          <w:t>sub-modules</w:t>
        </w:r>
      </w:ins>
      <w:ins w:id="752" w:author="smaslan" w:date="2018-08-07T14:04:00Z">
        <w:r w:rsidRPr="00891AE2">
          <w:rPr>
            <w:rPrChange w:id="753"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(i) </w:t>
        </w:r>
      </w:ins>
      <w:ins w:id="754" w:author="smaslan" w:date="2018-08-07T14:05:00Z">
        <w:r w:rsidRPr="00891AE2">
          <w:rPr>
            <w:rPrChange w:id="755" w:author="smaslan" w:date="2018-08-09T11:59:00Z">
              <w:rPr>
                <w:rFonts w:asciiTheme="majorHAnsi" w:eastAsiaTheme="majorEastAsia" w:hAnsiTheme="majorHAnsi" w:cstheme="majorBidi"/>
                <w:b/>
                <w:bCs/>
                <w:color w:val="365F91" w:themeColor="accent1" w:themeShade="BF"/>
                <w:sz w:val="28"/>
                <w:szCs w:val="28"/>
                <w:lang w:val="en-US"/>
              </w:rPr>
            </w:rPrChange>
          </w:rPr>
          <w:t>Control (u</w:t>
        </w:r>
      </w:ins>
      <w:ins w:id="756" w:author="smaslan" w:date="2018-08-07T14:04:00Z">
        <w:r w:rsidRPr="00891AE2">
          <w:rPr>
            <w:rPrChange w:id="757" w:author="smaslan" w:date="2018-08-09T11:59:00Z">
              <w:rPr>
                <w:rFonts w:asciiTheme="majorHAnsi" w:eastAsiaTheme="majorEastAsia" w:hAnsiTheme="majorHAnsi" w:cstheme="majorBidi"/>
                <w:b/>
                <w:bCs/>
                <w:color w:val="365F91" w:themeColor="accent1" w:themeShade="BF"/>
                <w:sz w:val="28"/>
                <w:szCs w:val="28"/>
                <w:lang w:val="en-US"/>
              </w:rPr>
            </w:rPrChange>
          </w:rPr>
          <w:t>ser interface GUI</w:t>
        </w:r>
      </w:ins>
      <w:ins w:id="758" w:author="smaslan" w:date="2018-08-07T14:05:00Z">
        <w:r w:rsidRPr="00891AE2">
          <w:rPr>
            <w:rPrChange w:id="759" w:author="smaslan" w:date="2018-08-09T11:59:00Z">
              <w:rPr>
                <w:rFonts w:asciiTheme="majorHAnsi" w:eastAsiaTheme="majorEastAsia" w:hAnsiTheme="majorHAnsi" w:cstheme="majorBidi"/>
                <w:b/>
                <w:bCs/>
                <w:color w:val="365F91" w:themeColor="accent1" w:themeShade="BF"/>
                <w:sz w:val="28"/>
                <w:szCs w:val="28"/>
                <w:lang w:val="en-US"/>
              </w:rPr>
            </w:rPrChange>
          </w:rPr>
          <w:t>)</w:t>
        </w:r>
      </w:ins>
      <w:ins w:id="760" w:author="smaslan" w:date="2018-08-07T14:04:00Z">
        <w:r w:rsidRPr="00891AE2">
          <w:rPr>
            <w:rPrChange w:id="761" w:author="smaslan" w:date="2018-08-09T11:59:00Z">
              <w:rPr>
                <w:rFonts w:asciiTheme="majorHAnsi" w:eastAsiaTheme="majorEastAsia" w:hAnsiTheme="majorHAnsi" w:cstheme="majorBidi"/>
                <w:b/>
                <w:bCs/>
                <w:color w:val="365F91" w:themeColor="accent1" w:themeShade="BF"/>
                <w:sz w:val="28"/>
                <w:szCs w:val="28"/>
                <w:lang w:val="en-US"/>
              </w:rPr>
            </w:rPrChange>
          </w:rPr>
          <w:t xml:space="preserve">, </w:t>
        </w:r>
      </w:ins>
      <w:ins w:id="762" w:author="smaslan" w:date="2018-08-07T14:05:00Z">
        <w:r w:rsidRPr="00891AE2">
          <w:rPr>
            <w:rPrChange w:id="763" w:author="smaslan" w:date="2018-08-09T11:59:00Z">
              <w:rPr>
                <w:rFonts w:asciiTheme="majorHAnsi" w:eastAsiaTheme="majorEastAsia" w:hAnsiTheme="majorHAnsi" w:cstheme="majorBidi"/>
                <w:b/>
                <w:bCs/>
                <w:color w:val="365F91" w:themeColor="accent1" w:themeShade="BF"/>
                <w:sz w:val="28"/>
                <w:szCs w:val="28"/>
                <w:lang w:val="en-US"/>
              </w:rPr>
            </w:rPrChange>
          </w:rPr>
          <w:t xml:space="preserve">(ii) Acquisition. </w:t>
        </w:r>
      </w:ins>
    </w:p>
    <w:p w:rsidR="00073CD8" w:rsidRPr="00891AE2" w:rsidRDefault="00073CD8">
      <w:pPr>
        <w:pStyle w:val="Nadpis3"/>
        <w:rPr>
          <w:ins w:id="764" w:author="smaslan" w:date="2018-08-07T14:07:00Z"/>
          <w:rPrChange w:id="765" w:author="smaslan" w:date="2018-08-09T11:59:00Z">
            <w:rPr>
              <w:ins w:id="766" w:author="smaslan" w:date="2018-08-07T14:07:00Z"/>
              <w:lang w:val="en-US"/>
            </w:rPr>
          </w:rPrChange>
        </w:rPr>
        <w:pPrChange w:id="767" w:author="smaslan" w:date="2018-08-07T14:06:00Z">
          <w:pPr/>
        </w:pPrChange>
      </w:pPr>
      <w:ins w:id="768" w:author="smaslan" w:date="2018-08-07T14:05:00Z">
        <w:r w:rsidRPr="00891AE2">
          <w:rPr>
            <w:rPrChange w:id="769" w:author="smaslan" w:date="2018-08-09T11:59:00Z">
              <w:rPr>
                <w:lang w:val="en-US"/>
              </w:rPr>
            </w:rPrChange>
          </w:rPr>
          <w:t>Control module</w:t>
        </w:r>
      </w:ins>
    </w:p>
    <w:p w:rsidR="00073CD8" w:rsidRPr="00891AE2" w:rsidRDefault="00073CD8">
      <w:pPr>
        <w:rPr>
          <w:ins w:id="770" w:author="smaslan" w:date="2018-08-07T14:05:00Z"/>
          <w:rPrChange w:id="771" w:author="smaslan" w:date="2018-08-09T11:59:00Z">
            <w:rPr>
              <w:ins w:id="772" w:author="smaslan" w:date="2018-08-07T14:05:00Z"/>
              <w:lang w:val="en-US"/>
            </w:rPr>
          </w:rPrChange>
        </w:rPr>
      </w:pPr>
      <w:ins w:id="773" w:author="smaslan" w:date="2018-08-07T14:07:00Z">
        <w:r w:rsidRPr="00891AE2">
          <w:rPr>
            <w:highlight w:val="yellow"/>
            <w:rPrChange w:id="774" w:author="smaslan" w:date="2018-08-09T11:59:00Z">
              <w:rPr>
                <w:lang w:val="en-US"/>
              </w:rPr>
            </w:rPrChange>
          </w:rPr>
          <w:t>Description to be done…</w:t>
        </w:r>
      </w:ins>
    </w:p>
    <w:p w:rsidR="00073CD8" w:rsidRPr="00891AE2" w:rsidRDefault="00073CD8">
      <w:pPr>
        <w:pStyle w:val="Nadpis3"/>
        <w:rPr>
          <w:ins w:id="775" w:author="smaslan" w:date="2018-08-07T14:06:00Z"/>
          <w:rPrChange w:id="776" w:author="smaslan" w:date="2018-08-09T11:59:00Z">
            <w:rPr>
              <w:ins w:id="777" w:author="smaslan" w:date="2018-08-07T14:06:00Z"/>
              <w:lang w:val="en-US"/>
            </w:rPr>
          </w:rPrChange>
        </w:rPr>
        <w:pPrChange w:id="778" w:author="smaslan" w:date="2018-08-07T14:06:00Z">
          <w:pPr/>
        </w:pPrChange>
      </w:pPr>
      <w:ins w:id="779" w:author="smaslan" w:date="2018-08-07T14:05:00Z">
        <w:r w:rsidRPr="00891AE2">
          <w:rPr>
            <w:rPrChange w:id="780" w:author="smaslan" w:date="2018-08-09T11:59:00Z">
              <w:rPr>
                <w:lang w:val="en-US"/>
              </w:rPr>
            </w:rPrChange>
          </w:rPr>
          <w:t>Acquisition</w:t>
        </w:r>
      </w:ins>
      <w:ins w:id="781" w:author="smaslan" w:date="2018-08-07T14:07:00Z">
        <w:r w:rsidR="00563892" w:rsidRPr="00891AE2">
          <w:rPr>
            <w:rPrChange w:id="782" w:author="smaslan" w:date="2018-08-09T11:59:00Z">
              <w:rPr>
                <w:lang w:val="en-US"/>
              </w:rPr>
            </w:rPrChange>
          </w:rPr>
          <w:t xml:space="preserve"> module</w:t>
        </w:r>
      </w:ins>
    </w:p>
    <w:p w:rsidR="00073CD8" w:rsidRPr="00891AE2" w:rsidRDefault="00073CD8" w:rsidP="00544BE2">
      <w:pPr>
        <w:rPr>
          <w:ins w:id="783" w:author="smaslan" w:date="2018-08-07T14:07:00Z"/>
          <w:rPrChange w:id="784" w:author="smaslan" w:date="2018-08-09T11:59:00Z">
            <w:rPr>
              <w:ins w:id="785" w:author="smaslan" w:date="2018-08-07T14:07:00Z"/>
              <w:lang w:val="en-US"/>
            </w:rPr>
          </w:rPrChange>
        </w:rPr>
      </w:pPr>
      <w:ins w:id="786" w:author="smaslan" w:date="2018-08-07T14:06:00Z">
        <w:r w:rsidRPr="00891AE2">
          <w:rPr>
            <w:rPrChange w:id="787" w:author="smaslan" w:date="2018-08-09T11:59:00Z">
              <w:rPr>
                <w:lang w:val="en-US"/>
              </w:rPr>
            </w:rPrChange>
          </w:rPr>
          <w:t xml:space="preserve">Acquisition module runs in a separate process (see </w:t>
        </w:r>
      </w:ins>
      <w:ins w:id="788" w:author="smaslan" w:date="2018-08-07T14:07:00Z">
        <w:r w:rsidRPr="00891AE2">
          <w:rPr>
            <w:rPrChange w:id="789" w:author="smaslan" w:date="2018-08-09T11:59:00Z">
              <w:rPr>
                <w:lang w:val="en-US"/>
              </w:rPr>
            </w:rPrChange>
          </w:rPr>
          <w:fldChar w:fldCharType="begin"/>
        </w:r>
        <w:r w:rsidRPr="00891AE2">
          <w:rPr>
            <w:rPrChange w:id="790" w:author="smaslan" w:date="2018-08-09T11:59:00Z">
              <w:rPr>
                <w:lang w:val="en-US"/>
              </w:rPr>
            </w:rPrChange>
          </w:rPr>
          <w:instrText xml:space="preserve"> REF _Ref521411770 \h </w:instrText>
        </w:r>
      </w:ins>
      <w:r w:rsidRPr="00891AE2">
        <w:rPr>
          <w:rPrChange w:id="791" w:author="smaslan" w:date="2018-08-09T11:59:00Z">
            <w:rPr/>
          </w:rPrChange>
        </w:rPr>
      </w:r>
      <w:r w:rsidRPr="00891AE2">
        <w:rPr>
          <w:rPrChange w:id="792" w:author="smaslan" w:date="2018-08-09T11:59:00Z">
            <w:rPr>
              <w:lang w:val="en-US"/>
            </w:rPr>
          </w:rPrChange>
        </w:rPr>
        <w:fldChar w:fldCharType="separate"/>
      </w:r>
      <w:ins w:id="793" w:author="smaslan" w:date="2018-08-07T12:56:00Z">
        <w:r w:rsidR="00F0103E" w:rsidRPr="00891AE2">
          <w:t xml:space="preserve">Figure </w:t>
        </w:r>
      </w:ins>
      <w:r w:rsidR="00F0103E">
        <w:rPr>
          <w:noProof/>
        </w:rPr>
        <w:t>0</w:t>
      </w:r>
      <w:r w:rsidR="00F0103E">
        <w:noBreakHyphen/>
      </w:r>
      <w:r w:rsidR="00F0103E">
        <w:rPr>
          <w:noProof/>
        </w:rPr>
        <w:t>1</w:t>
      </w:r>
      <w:ins w:id="794" w:author="smaslan" w:date="2018-08-07T14:07:00Z">
        <w:r w:rsidRPr="00891AE2">
          <w:rPr>
            <w:rPrChange w:id="795" w:author="smaslan" w:date="2018-08-09T11:59:00Z">
              <w:rPr>
                <w:lang w:val="en-US"/>
              </w:rPr>
            </w:rPrChange>
          </w:rPr>
          <w:fldChar w:fldCharType="end"/>
        </w:r>
      </w:ins>
      <w:ins w:id="796" w:author="smaslan" w:date="2018-08-07T14:06:00Z">
        <w:r w:rsidRPr="00891AE2">
          <w:rPr>
            <w:rPrChange w:id="797" w:author="smaslan" w:date="2018-08-09T11:59:00Z">
              <w:rPr>
                <w:lang w:val="en-US"/>
              </w:rPr>
            </w:rPrChange>
          </w:rPr>
          <w:t>)</w:t>
        </w:r>
      </w:ins>
      <w:ins w:id="798" w:author="smaslan" w:date="2018-08-07T14:07:00Z">
        <w:r w:rsidRPr="00891AE2">
          <w:rPr>
            <w:rPrChange w:id="799" w:author="smaslan" w:date="2018-08-09T11:59:00Z">
              <w:rPr>
                <w:lang w:val="en-US"/>
              </w:rPr>
            </w:rPrChange>
          </w:rPr>
          <w:t xml:space="preserve">. </w:t>
        </w:r>
      </w:ins>
    </w:p>
    <w:p w:rsidR="00073CD8" w:rsidRPr="00891AE2" w:rsidRDefault="00073CD8" w:rsidP="00073CD8">
      <w:pPr>
        <w:rPr>
          <w:ins w:id="800" w:author="smaslan" w:date="2018-08-07T14:07:00Z"/>
          <w:rPrChange w:id="801" w:author="smaslan" w:date="2018-08-09T11:59:00Z">
            <w:rPr>
              <w:ins w:id="802" w:author="smaslan" w:date="2018-08-07T14:07:00Z"/>
              <w:lang w:val="en-US"/>
            </w:rPr>
          </w:rPrChange>
        </w:rPr>
      </w:pPr>
      <w:ins w:id="803" w:author="smaslan" w:date="2018-08-07T14:07:00Z">
        <w:r w:rsidRPr="00891AE2">
          <w:rPr>
            <w:highlight w:val="yellow"/>
            <w:rPrChange w:id="804" w:author="smaslan" w:date="2018-08-09T11:59:00Z">
              <w:rPr>
                <w:highlight w:val="yellow"/>
                <w:lang w:val="en-US"/>
              </w:rPr>
            </w:rPrChange>
          </w:rPr>
          <w:t>Description to be done…</w:t>
        </w:r>
      </w:ins>
    </w:p>
    <w:p w:rsidR="00073CD8" w:rsidRPr="00891AE2" w:rsidRDefault="00563892">
      <w:pPr>
        <w:pStyle w:val="Nadpis4"/>
        <w:rPr>
          <w:ins w:id="805" w:author="smaslan" w:date="2018-08-07T14:07:00Z"/>
          <w:rPrChange w:id="806" w:author="smaslan" w:date="2018-08-09T11:59:00Z">
            <w:rPr>
              <w:ins w:id="807" w:author="smaslan" w:date="2018-08-07T14:07:00Z"/>
              <w:lang w:val="en-US"/>
            </w:rPr>
          </w:rPrChange>
        </w:rPr>
        <w:pPrChange w:id="808" w:author="smaslan" w:date="2018-08-07T14:08:00Z">
          <w:pPr/>
        </w:pPrChange>
      </w:pPr>
      <w:ins w:id="809" w:author="smaslan" w:date="2018-08-07T14:07:00Z">
        <w:r w:rsidRPr="00891AE2">
          <w:rPr>
            <w:rPrChange w:id="810" w:author="smaslan" w:date="2018-08-09T11:59:00Z">
              <w:rPr>
                <w:lang w:val="en-US"/>
              </w:rPr>
            </w:rPrChange>
          </w:rPr>
          <w:t>Modular driver design</w:t>
        </w:r>
      </w:ins>
    </w:p>
    <w:p w:rsidR="0054547C" w:rsidRPr="00604E5F" w:rsidRDefault="00563892" w:rsidP="00544BE2">
      <w:pPr>
        <w:rPr>
          <w:ins w:id="811" w:author="smaslan" w:date="2018-08-09T11:17:00Z"/>
        </w:rPr>
      </w:pPr>
      <w:ins w:id="812" w:author="smaslan" w:date="2018-08-07T14:08:00Z">
        <w:r w:rsidRPr="00891AE2">
          <w:rPr>
            <w:rPrChange w:id="813" w:author="smaslan" w:date="2018-08-09T11:59:00Z">
              <w:rPr>
                <w:lang w:val="en-US"/>
              </w:rPr>
            </w:rPrChange>
          </w:rPr>
          <w:t xml:space="preserve">The </w:t>
        </w:r>
      </w:ins>
      <w:r w:rsidR="00686D9A">
        <w:t xml:space="preserve">project objectives call for a </w:t>
      </w:r>
      <w:ins w:id="814" w:author="smaslan" w:date="2018-08-07T14:10:00Z">
        <w:r w:rsidRPr="00891AE2">
          <w:rPr>
            <w:rPrChange w:id="815" w:author="smaslan" w:date="2018-08-09T11:59:00Z">
              <w:rPr>
                <w:lang w:val="en-US"/>
              </w:rPr>
            </w:rPrChange>
          </w:rPr>
          <w:t xml:space="preserve">modular </w:t>
        </w:r>
      </w:ins>
      <w:ins w:id="816" w:author="smaslan" w:date="2018-08-07T14:08:00Z">
        <w:r w:rsidRPr="00891AE2">
          <w:rPr>
            <w:rPrChange w:id="817" w:author="smaslan" w:date="2018-08-09T11:59:00Z">
              <w:rPr>
                <w:lang w:val="en-US"/>
              </w:rPr>
            </w:rPrChange>
          </w:rPr>
          <w:t>driver concept</w:t>
        </w:r>
      </w:ins>
      <w:r w:rsidR="00686D9A">
        <w:t xml:space="preserve">. </w:t>
      </w:r>
      <w:ins w:id="818" w:author="smaslan" w:date="2018-08-07T14:31:00Z">
        <w:r w:rsidR="00826BC1" w:rsidRPr="00891AE2">
          <w:t xml:space="preserve">The key idea is the </w:t>
        </w:r>
      </w:ins>
      <w:ins w:id="819" w:author="smaslan" w:date="2018-08-07T14:29:00Z">
        <w:r w:rsidR="00826BC1" w:rsidRPr="00891AE2">
          <w:t>A</w:t>
        </w:r>
      </w:ins>
      <w:ins w:id="820" w:author="smaslan" w:date="2018-08-07T14:10:00Z">
        <w:r w:rsidRPr="00891AE2">
          <w:rPr>
            <w:rPrChange w:id="821" w:author="smaslan" w:date="2018-08-09T11:59:00Z">
              <w:rPr>
                <w:lang w:val="en-US"/>
              </w:rPr>
            </w:rPrChange>
          </w:rPr>
          <w:t>cquisition module</w:t>
        </w:r>
      </w:ins>
      <w:ins w:id="822" w:author="smaslan" w:date="2018-08-07T14:11:00Z">
        <w:r w:rsidRPr="00891AE2">
          <w:rPr>
            <w:rPrChange w:id="823" w:author="smaslan" w:date="2018-08-09T11:59:00Z">
              <w:rPr>
                <w:lang w:val="en-US"/>
              </w:rPr>
            </w:rPrChange>
          </w:rPr>
          <w:t xml:space="preserve"> does not access the drivers of the particular instruments directly</w:t>
        </w:r>
      </w:ins>
      <w:ins w:id="824" w:author="smaslan" w:date="2018-08-07T15:36:00Z">
        <w:r w:rsidR="001063DB" w:rsidRPr="00891AE2">
          <w:t>,</w:t>
        </w:r>
      </w:ins>
      <w:ins w:id="825" w:author="smaslan" w:date="2018-08-07T14:31:00Z">
        <w:r w:rsidR="00826BC1" w:rsidRPr="00891AE2">
          <w:t xml:space="preserve"> because each digitizer requires completely different </w:t>
        </w:r>
        <w:r w:rsidR="0026068C" w:rsidRPr="00891AE2">
          <w:t>approach</w:t>
        </w:r>
      </w:ins>
      <w:ins w:id="826" w:author="smaslan" w:date="2018-08-07T14:11:00Z">
        <w:r w:rsidRPr="00891AE2">
          <w:rPr>
            <w:rPrChange w:id="827" w:author="smaslan" w:date="2018-08-09T11:59:00Z">
              <w:rPr>
                <w:lang w:val="en-US"/>
              </w:rPr>
            </w:rPrChange>
          </w:rPr>
          <w:t>.</w:t>
        </w:r>
      </w:ins>
      <w:r w:rsidR="00686D9A">
        <w:t xml:space="preserve"> Therefore the TWM tool would have to use different structure to work with different digitizers. So it was decided</w:t>
      </w:r>
      <w:ins w:id="828" w:author="smaslan" w:date="2018-08-07T14:11:00Z">
        <w:r w:rsidRPr="00891AE2">
          <w:rPr>
            <w:rPrChange w:id="829" w:author="smaslan" w:date="2018-08-09T11:59:00Z">
              <w:rPr>
                <w:lang w:val="en-US"/>
              </w:rPr>
            </w:rPrChange>
          </w:rPr>
          <w:t xml:space="preserve"> </w:t>
        </w:r>
      </w:ins>
      <w:r w:rsidR="00686D9A">
        <w:t>to insert</w:t>
      </w:r>
      <w:ins w:id="830" w:author="smaslan" w:date="2018-08-07T14:11:00Z">
        <w:r w:rsidRPr="00891AE2">
          <w:rPr>
            <w:rPrChange w:id="831" w:author="smaslan" w:date="2018-08-09T11:59:00Z">
              <w:rPr>
                <w:lang w:val="en-US"/>
              </w:rPr>
            </w:rPrChange>
          </w:rPr>
          <w:t xml:space="preserve"> a </w:t>
        </w:r>
      </w:ins>
      <w:ins w:id="832" w:author="smaslan" w:date="2018-08-07T14:12:00Z">
        <w:r w:rsidRPr="00891AE2">
          <w:rPr>
            <w:rPrChange w:id="833" w:author="smaslan" w:date="2018-08-09T11:59:00Z">
              <w:rPr>
                <w:lang w:val="en-US"/>
              </w:rPr>
            </w:rPrChange>
          </w:rPr>
          <w:t>command translation layer in between</w:t>
        </w:r>
      </w:ins>
      <w:r w:rsidR="00686D9A">
        <w:t xml:space="preserve"> the acquisition module and the drivers of physical instruments.</w:t>
      </w:r>
      <w:ins w:id="834" w:author="smaslan" w:date="2018-08-07T14:12:00Z">
        <w:r w:rsidRPr="00891AE2">
          <w:rPr>
            <w:rPrChange w:id="835" w:author="smaslan" w:date="2018-08-09T11:59:00Z">
              <w:rPr>
                <w:lang w:val="en-US"/>
              </w:rPr>
            </w:rPrChange>
          </w:rPr>
          <w:t xml:space="preserve"> This layer </w:t>
        </w:r>
      </w:ins>
      <w:r w:rsidR="00686D9A">
        <w:t>was</w:t>
      </w:r>
      <w:ins w:id="836" w:author="smaslan" w:date="2018-08-07T14:12:00Z">
        <w:r w:rsidRPr="00891AE2">
          <w:rPr>
            <w:rPrChange w:id="837" w:author="smaslan" w:date="2018-08-09T11:59:00Z">
              <w:rPr>
                <w:lang w:val="en-US"/>
              </w:rPr>
            </w:rPrChange>
          </w:rPr>
          <w:t xml:space="preserve"> called virtual digitizer. </w:t>
        </w:r>
      </w:ins>
      <w:ins w:id="838" w:author="smaslan" w:date="2018-08-07T14:21:00Z">
        <w:r w:rsidR="00826BC1" w:rsidRPr="00891AE2">
          <w:rPr>
            <w:rPrChange w:id="839" w:author="smaslan" w:date="2018-08-09T11:59:00Z">
              <w:rPr>
                <w:lang w:val="en-US"/>
              </w:rPr>
            </w:rPrChange>
          </w:rPr>
          <w:t>All HW specific function calls of each digitizer a</w:t>
        </w:r>
      </w:ins>
      <w:ins w:id="840" w:author="smaslan" w:date="2018-08-07T14:22:00Z">
        <w:r w:rsidR="00826BC1" w:rsidRPr="00891AE2">
          <w:rPr>
            <w:rPrChange w:id="841" w:author="smaslan" w:date="2018-08-09T11:59:00Z">
              <w:rPr>
                <w:lang w:val="en-US"/>
              </w:rPr>
            </w:rPrChange>
          </w:rPr>
          <w:t xml:space="preserve">re translated to </w:t>
        </w:r>
      </w:ins>
      <w:ins w:id="842" w:author="smaslan" w:date="2018-08-09T11:16:00Z">
        <w:r w:rsidR="0054547C" w:rsidRPr="00891AE2">
          <w:t xml:space="preserve">a </w:t>
        </w:r>
      </w:ins>
      <w:ins w:id="843" w:author="smaslan" w:date="2018-08-07T14:22:00Z">
        <w:r w:rsidR="00826BC1" w:rsidRPr="00891AE2">
          <w:rPr>
            <w:rPrChange w:id="844" w:author="smaslan" w:date="2018-08-09T11:59:00Z">
              <w:rPr>
                <w:lang w:val="en-US"/>
              </w:rPr>
            </w:rPrChange>
          </w:rPr>
          <w:t xml:space="preserve">universal format and merged into </w:t>
        </w:r>
      </w:ins>
      <w:ins w:id="845" w:author="smaslan" w:date="2018-08-09T11:17:00Z">
        <w:r w:rsidR="0054547C" w:rsidRPr="00891AE2">
          <w:t>a</w:t>
        </w:r>
      </w:ins>
      <w:ins w:id="846" w:author="smaslan" w:date="2018-08-07T15:36:00Z">
        <w:r w:rsidR="001063DB" w:rsidRPr="00891AE2">
          <w:t xml:space="preserve"> </w:t>
        </w:r>
      </w:ins>
      <w:ins w:id="847" w:author="smaslan" w:date="2018-08-07T14:22:00Z">
        <w:r w:rsidR="00826BC1" w:rsidRPr="00891AE2">
          <w:rPr>
            <w:rPrChange w:id="848" w:author="smaslan" w:date="2018-08-09T11:59:00Z">
              <w:rPr>
                <w:lang w:val="en-US"/>
              </w:rPr>
            </w:rPrChange>
          </w:rPr>
          <w:t xml:space="preserve">few </w:t>
        </w:r>
      </w:ins>
      <w:ins w:id="849" w:author="smaslan" w:date="2018-08-07T14:23:00Z">
        <w:r w:rsidR="00826BC1" w:rsidRPr="00891AE2">
          <w:rPr>
            <w:rPrChange w:id="850" w:author="smaslan" w:date="2018-08-09T11:59:00Z">
              <w:rPr>
                <w:lang w:val="en-US"/>
              </w:rPr>
            </w:rPrChange>
          </w:rPr>
          <w:t xml:space="preserve">basic </w:t>
        </w:r>
      </w:ins>
      <w:ins w:id="851" w:author="smaslan" w:date="2018-08-07T14:22:00Z">
        <w:r w:rsidR="00826BC1" w:rsidRPr="00891AE2">
          <w:rPr>
            <w:rPrChange w:id="852" w:author="smaslan" w:date="2018-08-09T11:59:00Z">
              <w:rPr>
                <w:lang w:val="en-US"/>
              </w:rPr>
            </w:rPrChange>
          </w:rPr>
          <w:t>VI functions</w:t>
        </w:r>
      </w:ins>
      <w:ins w:id="853" w:author="smaslan" w:date="2018-08-07T14:32:00Z">
        <w:r w:rsidR="0026068C" w:rsidRPr="00891AE2">
          <w:t xml:space="preserve"> which are, for</w:t>
        </w:r>
      </w:ins>
      <w:r w:rsidR="00686D9A">
        <w:t xml:space="preserve"> the acquisition module</w:t>
      </w:r>
      <w:ins w:id="854" w:author="smaslan" w:date="2018-08-07T14:32:00Z">
        <w:r w:rsidR="0026068C" w:rsidRPr="00891AE2">
          <w:t xml:space="preserve">, identic for </w:t>
        </w:r>
        <w:r w:rsidR="0026068C" w:rsidRPr="00604E5F">
          <w:t xml:space="preserve">any digitizer no matter how different </w:t>
        </w:r>
      </w:ins>
      <w:r w:rsidR="00686D9A">
        <w:t xml:space="preserve">is </w:t>
      </w:r>
      <w:ins w:id="855" w:author="smaslan" w:date="2018-08-07T14:32:00Z">
        <w:r w:rsidR="0026068C" w:rsidRPr="00604E5F">
          <w:t>the HW control</w:t>
        </w:r>
      </w:ins>
      <w:r w:rsidR="00686D9A">
        <w:t xml:space="preserve"> implementation inside</w:t>
      </w:r>
      <w:ins w:id="856" w:author="smaslan" w:date="2018-08-07T14:22:00Z">
        <w:r w:rsidR="00826BC1" w:rsidRPr="00604E5F">
          <w:rPr>
            <w:rPrChange w:id="857" w:author="smaslan" w:date="2018-08-09T11:59:00Z">
              <w:rPr>
                <w:lang w:val="en-US"/>
              </w:rPr>
            </w:rPrChange>
          </w:rPr>
          <w:t xml:space="preserve">. </w:t>
        </w:r>
      </w:ins>
      <w:ins w:id="858" w:author="smaslan" w:date="2018-08-09T11:17:00Z">
        <w:r w:rsidR="0054547C" w:rsidRPr="00604E5F">
          <w:t xml:space="preserve">The basic block diagram of the TWM </w:t>
        </w:r>
      </w:ins>
      <w:r w:rsidR="00686D9A">
        <w:t xml:space="preserve">in current version </w:t>
      </w:r>
      <w:ins w:id="859" w:author="smaslan" w:date="2018-08-09T11:17:00Z">
        <w:r w:rsidR="0054547C" w:rsidRPr="00604E5F">
          <w:t>is shown in</w:t>
        </w:r>
      </w:ins>
      <w:ins w:id="860" w:author="smaslan" w:date="2018-08-09T11:22:00Z">
        <w:r w:rsidR="0007050C" w:rsidRPr="00604E5F">
          <w:t xml:space="preserve"> </w:t>
        </w:r>
        <w:r w:rsidR="0007050C" w:rsidRPr="00D3663A">
          <w:fldChar w:fldCharType="begin"/>
        </w:r>
        <w:r w:rsidR="0007050C" w:rsidRPr="00604E5F">
          <w:instrText xml:space="preserve"> REF _Ref521577088 \h </w:instrText>
        </w:r>
      </w:ins>
      <w:r w:rsidR="00604E5F">
        <w:instrText xml:space="preserve"> \* MERGEFORMAT </w:instrText>
      </w:r>
      <w:r w:rsidR="0007050C" w:rsidRPr="00D3663A">
        <w:rPr>
          <w:rPrChange w:id="861" w:author="smaslan" w:date="2018-08-09T11:59:00Z">
            <w:rPr/>
          </w:rPrChange>
        </w:rPr>
        <w:fldChar w:fldCharType="separate"/>
      </w:r>
      <w:ins w:id="862" w:author="smaslan" w:date="2018-08-09T11:19:00Z">
        <w:r w:rsidR="00F0103E" w:rsidRPr="00891AE2">
          <w:t xml:space="preserve">Figure </w:t>
        </w:r>
      </w:ins>
      <w:r w:rsidR="00F0103E">
        <w:t>0</w:t>
      </w:r>
      <w:r w:rsidR="00F0103E">
        <w:noBreakHyphen/>
        <w:t>8</w:t>
      </w:r>
      <w:ins w:id="863" w:author="smaslan" w:date="2018-08-09T11:22:00Z">
        <w:r w:rsidR="0007050C" w:rsidRPr="00D3663A">
          <w:fldChar w:fldCharType="end"/>
        </w:r>
      </w:ins>
      <w:ins w:id="864" w:author="smaslan" w:date="2018-08-09T11:17:00Z">
        <w:r w:rsidR="0054547C" w:rsidRPr="00604E5F">
          <w:t>.</w:t>
        </w:r>
      </w:ins>
    </w:p>
    <w:p w:rsidR="0054547C" w:rsidRPr="00891AE2" w:rsidRDefault="0054547C">
      <w:pPr>
        <w:keepNext/>
        <w:jc w:val="center"/>
        <w:rPr>
          <w:ins w:id="865" w:author="smaslan" w:date="2018-08-09T11:19:00Z"/>
        </w:rPr>
        <w:pPrChange w:id="866" w:author="smaslan" w:date="2018-08-09T11:21:00Z">
          <w:pPr/>
        </w:pPrChange>
      </w:pPr>
      <w:ins w:id="867" w:author="smaslan" w:date="2018-08-09T11:18:00Z">
        <w:r w:rsidRPr="00D3663A">
          <w:rPr>
            <w:noProof/>
            <w:lang w:val="cs-CZ" w:eastAsia="cs-CZ"/>
          </w:rPr>
          <w:lastRenderedPageBreak/>
          <w:drawing>
            <wp:inline distT="0" distB="0" distL="0" distR="0" wp14:anchorId="00D46B71" wp14:editId="702A73F6">
              <wp:extent cx="5004000" cy="2397600"/>
              <wp:effectExtent l="0" t="0" r="6350" b="317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_virtual_driver_simple.png"/>
                      <pic:cNvPicPr/>
                    </pic:nvPicPr>
                    <pic:blipFill>
                      <a:blip r:embed="rId14">
                        <a:extLst>
                          <a:ext uri="{28A0092B-C50C-407E-A947-70E740481C1C}">
                            <a14:useLocalDpi xmlns:a14="http://schemas.microsoft.com/office/drawing/2010/main" val="0"/>
                          </a:ext>
                        </a:extLst>
                      </a:blip>
                      <a:stretch>
                        <a:fillRect/>
                      </a:stretch>
                    </pic:blipFill>
                    <pic:spPr>
                      <a:xfrm>
                        <a:off x="0" y="0"/>
                        <a:ext cx="5004000" cy="2397600"/>
                      </a:xfrm>
                      <a:prstGeom prst="rect">
                        <a:avLst/>
                      </a:prstGeom>
                    </pic:spPr>
                  </pic:pic>
                </a:graphicData>
              </a:graphic>
            </wp:inline>
          </w:drawing>
        </w:r>
      </w:ins>
    </w:p>
    <w:p w:rsidR="0054547C" w:rsidRPr="00D3663A" w:rsidRDefault="0054547C">
      <w:pPr>
        <w:pStyle w:val="Titulek"/>
        <w:rPr>
          <w:ins w:id="868" w:author="smaslan" w:date="2018-08-09T11:17:00Z"/>
        </w:rPr>
        <w:pPrChange w:id="869" w:author="smaslan" w:date="2018-08-09T11:19:00Z">
          <w:pPr/>
        </w:pPrChange>
      </w:pPr>
      <w:bookmarkStart w:id="870" w:name="_Ref521577088"/>
      <w:ins w:id="871" w:author="smaslan" w:date="2018-08-09T11:19:00Z">
        <w:r w:rsidRPr="00891AE2">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8</w:t>
      </w:r>
      <w:r w:rsidR="00A100D0">
        <w:fldChar w:fldCharType="end"/>
      </w:r>
      <w:bookmarkEnd w:id="870"/>
      <w:ins w:id="872" w:author="smaslan" w:date="2018-08-09T11:19:00Z">
        <w:r w:rsidRPr="00891AE2">
          <w:rPr>
            <w:rPrChange w:id="873" w:author="smaslan" w:date="2018-08-09T11:59:00Z">
              <w:rPr>
                <w:b/>
                <w:bCs/>
                <w:lang w:val="cs-CZ"/>
              </w:rPr>
            </w:rPrChange>
          </w:rPr>
          <w:t xml:space="preserve">: Block diagram of TWM Virtual </w:t>
        </w:r>
        <w:r w:rsidRPr="00891AE2">
          <w:rPr>
            <w:noProof/>
            <w:rPrChange w:id="874" w:author="smaslan" w:date="2018-08-09T11:59:00Z">
              <w:rPr>
                <w:b/>
                <w:bCs/>
                <w:noProof/>
                <w:lang w:val="cs-CZ"/>
              </w:rPr>
            </w:rPrChange>
          </w:rPr>
          <w:t>drivers.</w:t>
        </w:r>
      </w:ins>
    </w:p>
    <w:p w:rsidR="001530B5" w:rsidRPr="00891AE2" w:rsidRDefault="001530B5" w:rsidP="00544BE2">
      <w:pPr>
        <w:rPr>
          <w:ins w:id="875" w:author="smaslan" w:date="2018-08-09T11:33:00Z"/>
        </w:rPr>
      </w:pPr>
    </w:p>
    <w:p w:rsidR="00073CD8" w:rsidRPr="00891AE2" w:rsidDel="00826BC1" w:rsidRDefault="00073CD8" w:rsidP="00544BE2">
      <w:pPr>
        <w:rPr>
          <w:del w:id="876" w:author="smaslan" w:date="2018-08-07T14:26:00Z"/>
          <w:rPrChange w:id="877" w:author="smaslan" w:date="2018-08-09T11:59:00Z">
            <w:rPr>
              <w:del w:id="878" w:author="smaslan" w:date="2018-08-07T14:26:00Z"/>
              <w:lang w:val="en-US"/>
            </w:rPr>
          </w:rPrChange>
        </w:rPr>
      </w:pPr>
    </w:p>
    <w:p w:rsidR="00544BE2" w:rsidRPr="00891AE2" w:rsidDel="00826BC1" w:rsidRDefault="00544BE2" w:rsidP="00544BE2">
      <w:pPr>
        <w:rPr>
          <w:del w:id="879" w:author="smaslan" w:date="2018-08-07T14:26:00Z"/>
          <w:rPrChange w:id="880" w:author="smaslan" w:date="2018-08-09T11:59:00Z">
            <w:rPr>
              <w:del w:id="881" w:author="smaslan" w:date="2018-08-07T14:26:00Z"/>
              <w:lang w:val="en-US"/>
            </w:rPr>
          </w:rPrChange>
        </w:rPr>
      </w:pPr>
    </w:p>
    <w:p w:rsidR="00826BC1" w:rsidRPr="00891AE2" w:rsidRDefault="00544BE2">
      <w:pPr>
        <w:keepNext/>
        <w:jc w:val="center"/>
        <w:rPr>
          <w:ins w:id="882" w:author="smaslan" w:date="2018-08-07T14:24:00Z"/>
        </w:rPr>
        <w:pPrChange w:id="883" w:author="smaslan" w:date="2018-08-07T14:24:00Z">
          <w:pPr>
            <w:jc w:val="center"/>
          </w:pPr>
        </w:pPrChange>
      </w:pPr>
      <w:r w:rsidRPr="00D3663A">
        <w:rPr>
          <w:noProof/>
          <w:lang w:val="cs-CZ" w:eastAsia="cs-CZ"/>
        </w:rPr>
        <w:drawing>
          <wp:inline distT="0" distB="0" distL="0" distR="0" wp14:anchorId="27AFA120" wp14:editId="17C51820">
            <wp:extent cx="4640400" cy="4827600"/>
            <wp:effectExtent l="0" t="0" r="8255" b="0"/>
            <wp:docPr id="11"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0"/>
                    <pic:cNvPicPr/>
                  </pic:nvPicPr>
                  <pic:blipFill>
                    <a:blip r:embed="rId15">
                      <a:extLst>
                        <a:ext uri="{28A0092B-C50C-407E-A947-70E740481C1C}">
                          <a14:useLocalDpi xmlns:a14="http://schemas.microsoft.com/office/drawing/2010/main" val="0"/>
                        </a:ext>
                      </a:extLst>
                    </a:blip>
                    <a:stretch>
                      <a:fillRect/>
                    </a:stretch>
                  </pic:blipFill>
                  <pic:spPr>
                    <a:xfrm>
                      <a:off x="0" y="0"/>
                      <a:ext cx="4640400" cy="4827600"/>
                    </a:xfrm>
                    <a:prstGeom prst="rect">
                      <a:avLst/>
                    </a:prstGeom>
                  </pic:spPr>
                </pic:pic>
              </a:graphicData>
            </a:graphic>
          </wp:inline>
        </w:drawing>
      </w:r>
    </w:p>
    <w:p w:rsidR="00826BC1" w:rsidRPr="00891AE2" w:rsidRDefault="00826BC1">
      <w:pPr>
        <w:pStyle w:val="Titulek"/>
        <w:rPr>
          <w:ins w:id="884" w:author="smaslan" w:date="2018-08-07T14:34:00Z"/>
          <w:noProof/>
        </w:rPr>
      </w:pPr>
      <w:bookmarkStart w:id="885" w:name="_Ref521415241"/>
      <w:ins w:id="886" w:author="smaslan" w:date="2018-08-07T14:24:00Z">
        <w:r w:rsidRPr="00891AE2">
          <w:rPr>
            <w:rPrChange w:id="887" w:author="smaslan" w:date="2018-08-09T11:59:00Z">
              <w:rPr>
                <w:b w:val="0"/>
                <w:bCs w:val="0"/>
                <w:color w:val="auto"/>
                <w:sz w:val="22"/>
                <w:szCs w:val="22"/>
                <w:lang w:val="cs-CZ"/>
              </w:rPr>
            </w:rPrChange>
          </w:rPr>
          <w:t xml:space="preserve">Figure </w:t>
        </w:r>
      </w:ins>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9</w:t>
      </w:r>
      <w:r w:rsidR="00A100D0">
        <w:fldChar w:fldCharType="end"/>
      </w:r>
      <w:bookmarkEnd w:id="885"/>
      <w:ins w:id="888" w:author="smaslan" w:date="2018-08-07T14:24:00Z">
        <w:r w:rsidRPr="00891AE2">
          <w:rPr>
            <w:rPrChange w:id="889" w:author="smaslan" w:date="2018-08-09T11:59:00Z">
              <w:rPr>
                <w:b w:val="0"/>
                <w:bCs w:val="0"/>
                <w:color w:val="auto"/>
                <w:sz w:val="22"/>
                <w:szCs w:val="22"/>
                <w:lang w:val="cs-CZ"/>
              </w:rPr>
            </w:rPrChange>
          </w:rPr>
          <w:t>: Virtual digitizer driver</w:t>
        </w:r>
        <w:r w:rsidRPr="00891AE2">
          <w:rPr>
            <w:noProof/>
            <w:rPrChange w:id="890" w:author="smaslan" w:date="2018-08-09T11:59:00Z">
              <w:rPr>
                <w:b w:val="0"/>
                <w:bCs w:val="0"/>
                <w:noProof/>
                <w:color w:val="auto"/>
                <w:sz w:val="22"/>
                <w:szCs w:val="22"/>
                <w:lang w:val="cs-CZ"/>
              </w:rPr>
            </w:rPrChange>
          </w:rPr>
          <w:t xml:space="preserve"> structure and </w:t>
        </w:r>
      </w:ins>
      <w:ins w:id="891" w:author="smaslan" w:date="2018-08-09T11:34:00Z">
        <w:r w:rsidR="001530B5" w:rsidRPr="00891AE2">
          <w:rPr>
            <w:noProof/>
            <w:rPrChange w:id="892" w:author="smaslan" w:date="2018-08-09T11:59:00Z">
              <w:rPr>
                <w:b w:val="0"/>
                <w:bCs w:val="0"/>
                <w:noProof/>
                <w:color w:val="auto"/>
                <w:sz w:val="22"/>
                <w:szCs w:val="22"/>
              </w:rPr>
            </w:rPrChange>
          </w:rPr>
          <w:t>data flow</w:t>
        </w:r>
      </w:ins>
      <w:ins w:id="893" w:author="smaslan" w:date="2018-08-07T14:24:00Z">
        <w:r w:rsidRPr="00891AE2">
          <w:rPr>
            <w:noProof/>
            <w:rPrChange w:id="894" w:author="smaslan" w:date="2018-08-09T11:59:00Z">
              <w:rPr>
                <w:b w:val="0"/>
                <w:bCs w:val="0"/>
                <w:noProof/>
                <w:color w:val="auto"/>
                <w:sz w:val="22"/>
                <w:szCs w:val="22"/>
                <w:lang w:val="cs-CZ"/>
              </w:rPr>
            </w:rPrChange>
          </w:rPr>
          <w:t>.</w:t>
        </w:r>
      </w:ins>
      <w:ins w:id="895" w:author="smaslan" w:date="2018-08-09T11:49:00Z">
        <w:r w:rsidR="008306C9" w:rsidRPr="00891AE2">
          <w:rPr>
            <w:noProof/>
            <w:rPrChange w:id="896" w:author="smaslan" w:date="2018-08-09T11:59:00Z">
              <w:rPr>
                <w:b w:val="0"/>
                <w:bCs w:val="0"/>
                <w:noProof/>
                <w:color w:val="auto"/>
                <w:sz w:val="22"/>
                <w:szCs w:val="22"/>
              </w:rPr>
            </w:rPrChange>
          </w:rPr>
          <w:t xml:space="preserve"> Green: </w:t>
        </w:r>
      </w:ins>
      <w:ins w:id="897" w:author="smaslan" w:date="2018-08-09T11:50:00Z">
        <w:r w:rsidR="00D442AB" w:rsidRPr="00891AE2">
          <w:rPr>
            <w:noProof/>
            <w:rPrChange w:id="898" w:author="smaslan" w:date="2018-08-09T11:59:00Z">
              <w:rPr>
                <w:b w:val="0"/>
                <w:bCs w:val="0"/>
                <w:noProof/>
                <w:color w:val="auto"/>
                <w:sz w:val="22"/>
                <w:szCs w:val="22"/>
              </w:rPr>
            </w:rPrChange>
          </w:rPr>
          <w:t xml:space="preserve">virtual </w:t>
        </w:r>
      </w:ins>
      <w:ins w:id="899" w:author="smaslan" w:date="2018-08-09T11:49:00Z">
        <w:r w:rsidR="008306C9" w:rsidRPr="00891AE2">
          <w:rPr>
            <w:noProof/>
            <w:rPrChange w:id="900" w:author="smaslan" w:date="2018-08-09T11:59:00Z">
              <w:rPr>
                <w:b w:val="0"/>
                <w:bCs w:val="0"/>
                <w:noProof/>
                <w:color w:val="auto"/>
                <w:sz w:val="22"/>
                <w:szCs w:val="22"/>
              </w:rPr>
            </w:rPrChange>
          </w:rPr>
          <w:t>driver functions</w:t>
        </w:r>
      </w:ins>
      <w:ins w:id="901" w:author="smaslan" w:date="2018-08-09T11:50:00Z">
        <w:r w:rsidR="00D442AB" w:rsidRPr="00891AE2">
          <w:rPr>
            <w:noProof/>
            <w:rPrChange w:id="902" w:author="smaslan" w:date="2018-08-09T11:59:00Z">
              <w:rPr>
                <w:b w:val="0"/>
                <w:bCs w:val="0"/>
                <w:noProof/>
                <w:color w:val="auto"/>
                <w:sz w:val="22"/>
                <w:szCs w:val="22"/>
              </w:rPr>
            </w:rPrChange>
          </w:rPr>
          <w:t>;</w:t>
        </w:r>
      </w:ins>
      <w:ins w:id="903" w:author="smaslan" w:date="2018-08-09T11:49:00Z">
        <w:r w:rsidR="008306C9" w:rsidRPr="00891AE2">
          <w:rPr>
            <w:noProof/>
            <w:rPrChange w:id="904" w:author="smaslan" w:date="2018-08-09T11:59:00Z">
              <w:rPr>
                <w:b w:val="0"/>
                <w:bCs w:val="0"/>
                <w:noProof/>
                <w:color w:val="auto"/>
                <w:sz w:val="22"/>
                <w:szCs w:val="22"/>
              </w:rPr>
            </w:rPrChange>
          </w:rPr>
          <w:t xml:space="preserve"> </w:t>
        </w:r>
      </w:ins>
      <w:ins w:id="905" w:author="smaslan" w:date="2018-08-09T11:50:00Z">
        <w:r w:rsidR="00D442AB" w:rsidRPr="00891AE2">
          <w:rPr>
            <w:noProof/>
            <w:rPrChange w:id="906" w:author="smaslan" w:date="2018-08-09T11:59:00Z">
              <w:rPr>
                <w:b w:val="0"/>
                <w:bCs w:val="0"/>
                <w:noProof/>
                <w:color w:val="auto"/>
                <w:sz w:val="22"/>
                <w:szCs w:val="22"/>
              </w:rPr>
            </w:rPrChange>
          </w:rPr>
          <w:t xml:space="preserve">Red: TWM acquisition module; White: </w:t>
        </w:r>
      </w:ins>
      <w:ins w:id="907" w:author="smaslan" w:date="2018-08-09T11:51:00Z">
        <w:r w:rsidR="00D442AB" w:rsidRPr="00891AE2">
          <w:rPr>
            <w:noProof/>
            <w:rPrChange w:id="908" w:author="smaslan" w:date="2018-08-09T11:59:00Z">
              <w:rPr>
                <w:b w:val="0"/>
                <w:bCs w:val="0"/>
                <w:noProof/>
                <w:color w:val="auto"/>
                <w:sz w:val="22"/>
                <w:szCs w:val="22"/>
              </w:rPr>
            </w:rPrChange>
          </w:rPr>
          <w:t>Instrument specific part</w:t>
        </w:r>
      </w:ins>
      <w:ins w:id="909" w:author="smaslan" w:date="2018-08-09T11:50:00Z">
        <w:r w:rsidR="00D442AB" w:rsidRPr="00891AE2">
          <w:rPr>
            <w:noProof/>
            <w:rPrChange w:id="910" w:author="smaslan" w:date="2018-08-09T11:59:00Z">
              <w:rPr>
                <w:b w:val="0"/>
                <w:bCs w:val="0"/>
                <w:noProof/>
                <w:color w:val="auto"/>
                <w:sz w:val="22"/>
                <w:szCs w:val="22"/>
              </w:rPr>
            </w:rPrChange>
          </w:rPr>
          <w:t>.</w:t>
        </w:r>
      </w:ins>
    </w:p>
    <w:p w:rsidR="001530B5" w:rsidRPr="00891AE2" w:rsidRDefault="001530B5" w:rsidP="001530B5">
      <w:pPr>
        <w:rPr>
          <w:ins w:id="911" w:author="smaslan" w:date="2018-08-09T11:35:00Z"/>
        </w:rPr>
      </w:pPr>
    </w:p>
    <w:p w:rsidR="008306C9" w:rsidRDefault="001530B5">
      <w:pPr>
        <w:rPr>
          <w:ins w:id="912" w:author="smaslan" w:date="2018-08-09T15:43:00Z"/>
        </w:rPr>
        <w:pPrChange w:id="913" w:author="smaslan" w:date="2018-08-07T14:34:00Z">
          <w:pPr>
            <w:pStyle w:val="Titulek"/>
          </w:pPr>
        </w:pPrChange>
      </w:pPr>
      <w:ins w:id="914" w:author="smaslan" w:date="2018-08-09T11:37:00Z">
        <w:r w:rsidRPr="00D3663A">
          <w:lastRenderedPageBreak/>
          <w:t xml:space="preserve">Detailed view on the driver structure and its usage </w:t>
        </w:r>
      </w:ins>
      <w:r w:rsidR="00686D9A">
        <w:t>in the</w:t>
      </w:r>
      <w:ins w:id="915" w:author="smaslan" w:date="2018-08-09T11:38:00Z">
        <w:r w:rsidRPr="00D3663A">
          <w:t xml:space="preserve"> TWM acquisition</w:t>
        </w:r>
      </w:ins>
      <w:ins w:id="916" w:author="smaslan" w:date="2018-08-09T11:37:00Z">
        <w:r w:rsidRPr="00D3663A">
          <w:t xml:space="preserve"> </w:t>
        </w:r>
      </w:ins>
      <w:r w:rsidR="00686D9A">
        <w:t xml:space="preserve">module </w:t>
      </w:r>
      <w:ins w:id="917" w:author="smaslan" w:date="2018-08-09T11:37:00Z">
        <w:r w:rsidRPr="00D3663A">
          <w:t xml:space="preserve">is shown in </w:t>
        </w:r>
      </w:ins>
      <w:ins w:id="918" w:author="smaslan" w:date="2018-08-09T11:35:00Z">
        <w:r w:rsidRPr="00891AE2">
          <w:fldChar w:fldCharType="begin"/>
        </w:r>
        <w:r w:rsidRPr="00891AE2">
          <w:rPr>
            <w:rPrChange w:id="919" w:author="smaslan" w:date="2018-08-09T11:59:00Z">
              <w:rPr/>
            </w:rPrChange>
          </w:rPr>
          <w:instrText xml:space="preserve"> REF _Ref521415241 \h  \* MERGEFORMAT </w:instrText>
        </w:r>
      </w:ins>
      <w:ins w:id="920" w:author="smaslan" w:date="2018-08-09T11:35:00Z">
        <w:r w:rsidRPr="00891AE2">
          <w:rPr>
            <w:rPrChange w:id="921" w:author="smaslan" w:date="2018-08-09T11:59:00Z">
              <w:rPr/>
            </w:rPrChange>
          </w:rPr>
          <w:fldChar w:fldCharType="separate"/>
        </w:r>
      </w:ins>
      <w:ins w:id="922" w:author="smaslan" w:date="2018-08-07T14:24:00Z">
        <w:r w:rsidR="00F0103E" w:rsidRPr="00F0103E">
          <w:rPr>
            <w:rPrChange w:id="923" w:author="smaslan" w:date="2018-08-09T11:59:00Z">
              <w:rPr>
                <w:b w:val="0"/>
                <w:bCs w:val="0"/>
                <w:color w:val="auto"/>
                <w:sz w:val="22"/>
                <w:szCs w:val="22"/>
                <w:lang w:val="cs-CZ"/>
              </w:rPr>
            </w:rPrChange>
          </w:rPr>
          <w:t xml:space="preserve">Figure </w:t>
        </w:r>
      </w:ins>
      <w:r w:rsidR="00F0103E">
        <w:rPr>
          <w:noProof/>
        </w:rPr>
        <w:t>0</w:t>
      </w:r>
      <w:r w:rsidR="00F0103E">
        <w:rPr>
          <w:noProof/>
        </w:rPr>
        <w:noBreakHyphen/>
        <w:t>9</w:t>
      </w:r>
      <w:ins w:id="924" w:author="smaslan" w:date="2018-08-09T11:35:00Z">
        <w:r w:rsidRPr="00237EF4">
          <w:fldChar w:fldCharType="end"/>
        </w:r>
      </w:ins>
      <w:ins w:id="925" w:author="smaslan" w:date="2018-08-09T11:37:00Z">
        <w:r w:rsidRPr="00891AE2">
          <w:rPr>
            <w:rPrChange w:id="926" w:author="smaslan" w:date="2018-08-09T11:59:00Z">
              <w:rPr/>
            </w:rPrChange>
          </w:rPr>
          <w:t>.</w:t>
        </w:r>
      </w:ins>
      <w:ins w:id="927" w:author="smaslan" w:date="2018-08-09T11:35:00Z">
        <w:r w:rsidRPr="00891AE2">
          <w:rPr>
            <w:rPrChange w:id="928" w:author="smaslan" w:date="2018-08-09T11:59:00Z">
              <w:rPr/>
            </w:rPrChange>
          </w:rPr>
          <w:t xml:space="preserve"> </w:t>
        </w:r>
      </w:ins>
      <w:ins w:id="929" w:author="smaslan" w:date="2018-08-09T11:49:00Z">
        <w:r w:rsidR="008306C9" w:rsidRPr="00891AE2">
          <w:rPr>
            <w:rPrChange w:id="930" w:author="smaslan" w:date="2018-08-09T11:59:00Z">
              <w:rPr/>
            </w:rPrChange>
          </w:rPr>
          <w:t xml:space="preserve">The </w:t>
        </w:r>
      </w:ins>
      <w:ins w:id="931" w:author="smaslan" w:date="2018-08-09T11:51:00Z">
        <w:r w:rsidR="00D442AB" w:rsidRPr="00891AE2">
          <w:rPr>
            <w:rPrChange w:id="932" w:author="smaslan" w:date="2018-08-09T11:59:00Z">
              <w:rPr/>
            </w:rPrChange>
          </w:rPr>
          <w:t xml:space="preserve">virtual </w:t>
        </w:r>
      </w:ins>
      <w:ins w:id="933" w:author="smaslan" w:date="2018-08-09T11:49:00Z">
        <w:r w:rsidR="008306C9" w:rsidRPr="00891AE2">
          <w:rPr>
            <w:rPrChange w:id="934" w:author="smaslan" w:date="2018-08-09T11:59:00Z">
              <w:rPr/>
            </w:rPrChange>
          </w:rPr>
          <w:t>driver functions are shown</w:t>
        </w:r>
      </w:ins>
      <w:ins w:id="935" w:author="smaslan" w:date="2018-08-09T11:51:00Z">
        <w:r w:rsidR="00D442AB" w:rsidRPr="00891AE2">
          <w:rPr>
            <w:rPrChange w:id="936" w:author="smaslan" w:date="2018-08-09T11:59:00Z">
              <w:rPr/>
            </w:rPrChange>
          </w:rPr>
          <w:t xml:space="preserve"> in green colour. It was decided the driver </w:t>
        </w:r>
      </w:ins>
      <w:ins w:id="937" w:author="smaslan" w:date="2018-08-09T11:52:00Z">
        <w:r w:rsidR="00D442AB" w:rsidRPr="00891AE2">
          <w:rPr>
            <w:rPrChange w:id="938" w:author="smaslan" w:date="2018-08-09T11:59:00Z">
              <w:rPr/>
            </w:rPrChange>
          </w:rPr>
          <w:t xml:space="preserve">should not directly write the </w:t>
        </w:r>
      </w:ins>
      <w:r w:rsidR="00686D9A">
        <w:t xml:space="preserve">sample </w:t>
      </w:r>
      <w:ins w:id="939" w:author="smaslan" w:date="2018-08-09T11:52:00Z">
        <w:r w:rsidR="00D442AB" w:rsidRPr="00D3663A">
          <w:t>data file</w:t>
        </w:r>
      </w:ins>
      <w:ins w:id="940" w:author="smaslan" w:date="2018-08-09T11:53:00Z">
        <w:r w:rsidR="00D442AB" w:rsidRPr="00D3663A">
          <w:t xml:space="preserve">, because whenever format of the data changes, each driver would have </w:t>
        </w:r>
      </w:ins>
      <w:r w:rsidR="00686D9A">
        <w:t xml:space="preserve">a </w:t>
      </w:r>
      <w:ins w:id="941" w:author="smaslan" w:date="2018-08-09T11:53:00Z">
        <w:r w:rsidR="00D442AB" w:rsidRPr="00D3663A">
          <w:t>different implementation</w:t>
        </w:r>
      </w:ins>
      <w:ins w:id="942" w:author="smaslan" w:date="2018-08-09T11:52:00Z">
        <w:r w:rsidR="00D442AB" w:rsidRPr="00D3663A">
          <w:t xml:space="preserve">. </w:t>
        </w:r>
      </w:ins>
      <w:r w:rsidR="00686D9A">
        <w:t>That is not effective and clean solution. The amount of data i</w:t>
      </w:r>
      <w:ins w:id="943" w:author="smaslan" w:date="2018-08-09T11:52:00Z">
        <w:r w:rsidR="00D442AB" w:rsidRPr="00D3663A">
          <w:t xml:space="preserve">n the streaming mode </w:t>
        </w:r>
      </w:ins>
      <w:r w:rsidR="00686D9A">
        <w:t>can</w:t>
      </w:r>
      <w:ins w:id="944" w:author="smaslan" w:date="2018-08-09T11:52:00Z">
        <w:r w:rsidR="00D442AB" w:rsidRPr="00D3663A">
          <w:t xml:space="preserve"> easily exceeds memory limit, which is </w:t>
        </w:r>
      </w:ins>
      <w:r w:rsidR="00686D9A">
        <w:t xml:space="preserve">just around 1 GB </w:t>
      </w:r>
      <w:ins w:id="945" w:author="smaslan" w:date="2018-08-09T11:52:00Z">
        <w:r w:rsidR="00D442AB" w:rsidRPr="00D3663A">
          <w:t xml:space="preserve">for </w:t>
        </w:r>
      </w:ins>
      <w:r w:rsidR="00686D9A">
        <w:t xml:space="preserve">the </w:t>
      </w:r>
      <w:ins w:id="946" w:author="smaslan" w:date="2018-08-09T11:52:00Z">
        <w:r w:rsidR="00D442AB" w:rsidRPr="00D3663A">
          <w:t xml:space="preserve">32bit </w:t>
        </w:r>
      </w:ins>
      <w:proofErr w:type="spellStart"/>
      <w:r w:rsidR="00686D9A">
        <w:t>LabVIEW</w:t>
      </w:r>
      <w:proofErr w:type="spellEnd"/>
      <w:ins w:id="947" w:author="smaslan" w:date="2018-08-09T11:54:00Z">
        <w:r w:rsidR="00D442AB" w:rsidRPr="00D3663A">
          <w:t xml:space="preserve">, so the driver cannot </w:t>
        </w:r>
      </w:ins>
      <w:r w:rsidR="00686D9A">
        <w:t>simply collect</w:t>
      </w:r>
      <w:ins w:id="948" w:author="smaslan" w:date="2018-08-09T11:54:00Z">
        <w:r w:rsidR="00D442AB" w:rsidRPr="00D3663A">
          <w:t xml:space="preserve"> the sample data and then send them to TWM acquisition module </w:t>
        </w:r>
      </w:ins>
      <w:r w:rsidR="00686D9A">
        <w:t xml:space="preserve">at once </w:t>
      </w:r>
      <w:ins w:id="949" w:author="smaslan" w:date="2018-08-09T11:54:00Z">
        <w:r w:rsidR="00D442AB" w:rsidRPr="00D3663A">
          <w:t>for saving</w:t>
        </w:r>
      </w:ins>
      <w:ins w:id="950" w:author="smaslan" w:date="2018-08-09T11:52:00Z">
        <w:r w:rsidR="00D442AB" w:rsidRPr="00D3663A">
          <w:t>. Therefore, a rather complex solution</w:t>
        </w:r>
      </w:ins>
      <w:r w:rsidR="00686D9A">
        <w:t xml:space="preserve"> capable of runtime storage of sample data based on the </w:t>
      </w:r>
      <w:ins w:id="951" w:author="smaslan" w:date="2018-08-09T11:53:00Z">
        <w:r w:rsidR="00D442AB" w:rsidRPr="00D3663A">
          <w:t>background</w:t>
        </w:r>
      </w:ins>
      <w:ins w:id="952" w:author="smaslan" w:date="2018-08-09T11:52:00Z">
        <w:r w:rsidR="00D442AB" w:rsidRPr="00D3663A">
          <w:t xml:space="preserve"> </w:t>
        </w:r>
      </w:ins>
      <w:ins w:id="953" w:author="smaslan" w:date="2018-08-09T11:53:00Z">
        <w:r w:rsidR="00D442AB" w:rsidRPr="00237EF4">
          <w:t xml:space="preserve">digitizing </w:t>
        </w:r>
        <w:proofErr w:type="gramStart"/>
        <w:r w:rsidR="00D442AB" w:rsidRPr="00237EF4">
          <w:t>process(</w:t>
        </w:r>
        <w:proofErr w:type="spellStart"/>
        <w:proofErr w:type="gramEnd"/>
        <w:r w:rsidR="00D442AB" w:rsidRPr="00237EF4">
          <w:t>es</w:t>
        </w:r>
        <w:proofErr w:type="spellEnd"/>
        <w:r w:rsidR="00D442AB" w:rsidRPr="00237EF4">
          <w:t>)</w:t>
        </w:r>
      </w:ins>
      <w:ins w:id="954" w:author="smaslan" w:date="2018-08-09T11:54:00Z">
        <w:r w:rsidR="00D442AB" w:rsidRPr="00891AE2">
          <w:rPr>
            <w:rPrChange w:id="955" w:author="smaslan" w:date="2018-08-09T11:59:00Z">
              <w:rPr/>
            </w:rPrChange>
          </w:rPr>
          <w:t xml:space="preserve"> was developed. </w:t>
        </w:r>
      </w:ins>
      <w:ins w:id="956" w:author="smaslan" w:date="2018-08-09T11:39:00Z">
        <w:r w:rsidRPr="00891AE2">
          <w:rPr>
            <w:rPrChange w:id="957" w:author="smaslan" w:date="2018-08-09T11:59:00Z">
              <w:rPr/>
            </w:rPrChange>
          </w:rPr>
          <w:t xml:space="preserve">Thanks to the acquisition in the separate </w:t>
        </w:r>
        <w:proofErr w:type="gramStart"/>
        <w:r w:rsidRPr="00891AE2">
          <w:rPr>
            <w:rPrChange w:id="958" w:author="smaslan" w:date="2018-08-09T11:59:00Z">
              <w:rPr/>
            </w:rPrChange>
          </w:rPr>
          <w:t>process(</w:t>
        </w:r>
        <w:proofErr w:type="spellStart"/>
        <w:proofErr w:type="gramEnd"/>
        <w:r w:rsidRPr="00891AE2">
          <w:rPr>
            <w:rPrChange w:id="959" w:author="smaslan" w:date="2018-08-09T11:59:00Z">
              <w:rPr/>
            </w:rPrChange>
          </w:rPr>
          <w:t>es</w:t>
        </w:r>
        <w:proofErr w:type="spellEnd"/>
        <w:r w:rsidRPr="00891AE2">
          <w:rPr>
            <w:rPrChange w:id="960" w:author="smaslan" w:date="2018-08-09T11:59:00Z">
              <w:rPr/>
            </w:rPrChange>
          </w:rPr>
          <w:t xml:space="preserve">) the main </w:t>
        </w:r>
      </w:ins>
      <w:r w:rsidR="00686D9A">
        <w:t>fetch</w:t>
      </w:r>
      <w:ins w:id="961" w:author="smaslan" w:date="2018-08-09T11:39:00Z">
        <w:r w:rsidRPr="00D3663A">
          <w:t xml:space="preserve"> loop </w:t>
        </w:r>
        <w:r w:rsidR="008306C9" w:rsidRPr="00D3663A">
          <w:t>is non-blocking</w:t>
        </w:r>
      </w:ins>
      <w:ins w:id="962" w:author="smaslan" w:date="2018-08-09T11:40:00Z">
        <w:r w:rsidR="008306C9" w:rsidRPr="00237EF4">
          <w:t>.</w:t>
        </w:r>
      </w:ins>
      <w:ins w:id="963" w:author="smaslan" w:date="2018-08-09T11:55:00Z">
        <w:r w:rsidR="00D442AB" w:rsidRPr="00891AE2">
          <w:rPr>
            <w:rPrChange w:id="964" w:author="smaslan" w:date="2018-08-09T11:59:00Z">
              <w:rPr/>
            </w:rPrChange>
          </w:rPr>
          <w:t xml:space="preserve"> Fetching and storing of the sample data runs continuously, so </w:t>
        </w:r>
      </w:ins>
      <w:ins w:id="965" w:author="smaslan" w:date="2018-08-09T11:56:00Z">
        <w:r w:rsidR="00D442AB" w:rsidRPr="00891AE2">
          <w:rPr>
            <w:rPrChange w:id="966" w:author="smaslan" w:date="2018-08-09T11:59:00Z">
              <w:rPr/>
            </w:rPrChange>
          </w:rPr>
          <w:t xml:space="preserve">just a limited </w:t>
        </w:r>
      </w:ins>
      <w:r w:rsidR="00686D9A">
        <w:t xml:space="preserve">memory </w:t>
      </w:r>
      <w:ins w:id="967" w:author="smaslan" w:date="2018-08-09T11:56:00Z">
        <w:r w:rsidR="00D442AB" w:rsidRPr="00D3663A">
          <w:t>buffers are needed.</w:t>
        </w:r>
      </w:ins>
      <w:ins w:id="968" w:author="smaslan" w:date="2018-08-09T11:40:00Z">
        <w:r w:rsidR="008306C9" w:rsidRPr="00D3663A">
          <w:t xml:space="preserve"> </w:t>
        </w:r>
      </w:ins>
      <w:ins w:id="969" w:author="smaslan" w:date="2018-08-09T11:56:00Z">
        <w:r w:rsidR="00D442AB" w:rsidRPr="00237EF4">
          <w:t xml:space="preserve">The </w:t>
        </w:r>
      </w:ins>
      <w:ins w:id="970" w:author="smaslan" w:date="2018-08-09T11:55:00Z">
        <w:r w:rsidR="00D442AB" w:rsidRPr="00891AE2">
          <w:rPr>
            <w:rPrChange w:id="971" w:author="smaslan" w:date="2018-08-09T11:59:00Z">
              <w:rPr/>
            </w:rPrChange>
          </w:rPr>
          <w:t>acquisition module</w:t>
        </w:r>
      </w:ins>
      <w:ins w:id="972" w:author="smaslan" w:date="2018-08-09T11:40:00Z">
        <w:r w:rsidR="008306C9" w:rsidRPr="00891AE2">
          <w:rPr>
            <w:rPrChange w:id="973" w:author="smaslan" w:date="2018-08-09T11:59:00Z">
              <w:rPr/>
            </w:rPrChange>
          </w:rPr>
          <w:t xml:space="preserve"> can </w:t>
        </w:r>
      </w:ins>
      <w:ins w:id="974" w:author="smaslan" w:date="2018-08-09T11:56:00Z">
        <w:r w:rsidR="00D442AB" w:rsidRPr="00891AE2">
          <w:rPr>
            <w:rPrChange w:id="975" w:author="smaslan" w:date="2018-08-09T11:59:00Z">
              <w:rPr/>
            </w:rPrChange>
          </w:rPr>
          <w:t xml:space="preserve">easily </w:t>
        </w:r>
      </w:ins>
      <w:ins w:id="976" w:author="smaslan" w:date="2018-08-09T11:40:00Z">
        <w:r w:rsidR="008306C9" w:rsidRPr="00891AE2">
          <w:rPr>
            <w:rPrChange w:id="977" w:author="smaslan" w:date="2018-08-09T11:59:00Z">
              <w:rPr/>
            </w:rPrChange>
          </w:rPr>
          <w:t>refresh sampling status</w:t>
        </w:r>
      </w:ins>
      <w:ins w:id="978" w:author="smaslan" w:date="2018-08-09T11:41:00Z">
        <w:r w:rsidR="008306C9" w:rsidRPr="00891AE2">
          <w:rPr>
            <w:rPrChange w:id="979" w:author="smaslan" w:date="2018-08-09T11:59:00Z">
              <w:rPr/>
            </w:rPrChange>
          </w:rPr>
          <w:t xml:space="preserve"> and</w:t>
        </w:r>
      </w:ins>
      <w:ins w:id="980" w:author="smaslan" w:date="2018-08-09T11:40:00Z">
        <w:r w:rsidR="008306C9" w:rsidRPr="00891AE2">
          <w:rPr>
            <w:rPrChange w:id="981" w:author="smaslan" w:date="2018-08-09T11:59:00Z">
              <w:rPr/>
            </w:rPrChange>
          </w:rPr>
          <w:t xml:space="preserve"> </w:t>
        </w:r>
      </w:ins>
      <w:ins w:id="982" w:author="smaslan" w:date="2018-08-09T11:41:00Z">
        <w:r w:rsidR="008306C9" w:rsidRPr="00891AE2">
          <w:rPr>
            <w:rPrChange w:id="983" w:author="smaslan" w:date="2018-08-09T11:59:00Z">
              <w:rPr/>
            </w:rPrChange>
          </w:rPr>
          <w:t>terminate it at any point even if the HW drivers do not allow that directly (</w:t>
        </w:r>
      </w:ins>
      <w:ins w:id="984" w:author="smaslan" w:date="2018-08-09T11:56:00Z">
        <w:r w:rsidR="00D442AB" w:rsidRPr="00891AE2">
          <w:rPr>
            <w:rPrChange w:id="985" w:author="smaslan" w:date="2018-08-09T11:59:00Z">
              <w:rPr/>
            </w:rPrChange>
          </w:rPr>
          <w:t xml:space="preserve">e.g. </w:t>
        </w:r>
      </w:ins>
      <w:ins w:id="986" w:author="smaslan" w:date="2018-08-09T11:41:00Z">
        <w:r w:rsidR="008306C9" w:rsidRPr="00891AE2">
          <w:rPr>
            <w:rPrChange w:id="987" w:author="smaslan" w:date="2018-08-09T11:59:00Z">
              <w:rPr/>
            </w:rPrChange>
          </w:rPr>
          <w:t xml:space="preserve">by killing the </w:t>
        </w:r>
        <w:proofErr w:type="gramStart"/>
        <w:r w:rsidR="008306C9" w:rsidRPr="00891AE2">
          <w:rPr>
            <w:rPrChange w:id="988" w:author="smaslan" w:date="2018-08-09T11:59:00Z">
              <w:rPr/>
            </w:rPrChange>
          </w:rPr>
          <w:t>process(</w:t>
        </w:r>
        <w:proofErr w:type="spellStart"/>
        <w:proofErr w:type="gramEnd"/>
        <w:r w:rsidR="008306C9" w:rsidRPr="00891AE2">
          <w:rPr>
            <w:rPrChange w:id="989" w:author="smaslan" w:date="2018-08-09T11:59:00Z">
              <w:rPr/>
            </w:rPrChange>
          </w:rPr>
          <w:t>es</w:t>
        </w:r>
        <w:proofErr w:type="spellEnd"/>
        <w:r w:rsidR="008306C9" w:rsidRPr="00891AE2">
          <w:rPr>
            <w:rPrChange w:id="990" w:author="smaslan" w:date="2018-08-09T11:59:00Z">
              <w:rPr/>
            </w:rPrChange>
          </w:rPr>
          <w:t>)). Furthermore</w:t>
        </w:r>
      </w:ins>
      <w:ins w:id="991" w:author="smaslan" w:date="2018-08-09T11:44:00Z">
        <w:r w:rsidR="008306C9" w:rsidRPr="00891AE2">
          <w:rPr>
            <w:rPrChange w:id="992" w:author="smaslan" w:date="2018-08-09T11:59:00Z">
              <w:rPr/>
            </w:rPrChange>
          </w:rPr>
          <w:t>,</w:t>
        </w:r>
      </w:ins>
      <w:ins w:id="993" w:author="smaslan" w:date="2018-08-09T11:41:00Z">
        <w:r w:rsidR="008306C9" w:rsidRPr="00891AE2">
          <w:rPr>
            <w:rPrChange w:id="994" w:author="smaslan" w:date="2018-08-09T11:59:00Z">
              <w:rPr/>
            </w:rPrChange>
          </w:rPr>
          <w:t xml:space="preserve"> the execution priority of the digitizing </w:t>
        </w:r>
        <w:proofErr w:type="gramStart"/>
        <w:r w:rsidR="008306C9" w:rsidRPr="00891AE2">
          <w:rPr>
            <w:rPrChange w:id="995" w:author="smaslan" w:date="2018-08-09T11:59:00Z">
              <w:rPr/>
            </w:rPrChange>
          </w:rPr>
          <w:t>process(</w:t>
        </w:r>
      </w:ins>
      <w:proofErr w:type="spellStart"/>
      <w:proofErr w:type="gramEnd"/>
      <w:ins w:id="996" w:author="smaslan" w:date="2018-08-09T11:42:00Z">
        <w:r w:rsidR="008306C9" w:rsidRPr="00891AE2">
          <w:rPr>
            <w:rPrChange w:id="997" w:author="smaslan" w:date="2018-08-09T11:59:00Z">
              <w:rPr/>
            </w:rPrChange>
          </w:rPr>
          <w:t>es</w:t>
        </w:r>
      </w:ins>
      <w:proofErr w:type="spellEnd"/>
      <w:ins w:id="998" w:author="smaslan" w:date="2018-08-09T11:41:00Z">
        <w:r w:rsidR="008306C9" w:rsidRPr="00891AE2">
          <w:rPr>
            <w:rPrChange w:id="999" w:author="smaslan" w:date="2018-08-09T11:59:00Z">
              <w:rPr/>
            </w:rPrChange>
          </w:rPr>
          <w:t>)</w:t>
        </w:r>
      </w:ins>
      <w:ins w:id="1000" w:author="smaslan" w:date="2018-08-09T11:42:00Z">
        <w:r w:rsidR="008306C9" w:rsidRPr="00891AE2">
          <w:rPr>
            <w:rPrChange w:id="1001" w:author="smaslan" w:date="2018-08-09T11:59:00Z">
              <w:rPr/>
            </w:rPrChange>
          </w:rPr>
          <w:t xml:space="preserve"> </w:t>
        </w:r>
      </w:ins>
      <w:ins w:id="1002" w:author="smaslan" w:date="2018-08-09T11:56:00Z">
        <w:r w:rsidR="00D442AB" w:rsidRPr="00891AE2">
          <w:rPr>
            <w:rPrChange w:id="1003" w:author="smaslan" w:date="2018-08-09T11:59:00Z">
              <w:rPr/>
            </w:rPrChange>
          </w:rPr>
          <w:t>was</w:t>
        </w:r>
      </w:ins>
      <w:ins w:id="1004" w:author="smaslan" w:date="2018-08-09T11:42:00Z">
        <w:r w:rsidR="008306C9" w:rsidRPr="00891AE2">
          <w:rPr>
            <w:rPrChange w:id="1005" w:author="smaslan" w:date="2018-08-09T11:59:00Z">
              <w:rPr/>
            </w:rPrChange>
          </w:rPr>
          <w:t xml:space="preserve"> increased</w:t>
        </w:r>
      </w:ins>
      <w:ins w:id="1006" w:author="smaslan" w:date="2018-08-09T11:44:00Z">
        <w:r w:rsidR="008306C9" w:rsidRPr="00891AE2">
          <w:rPr>
            <w:rPrChange w:id="1007" w:author="smaslan" w:date="2018-08-09T11:59:00Z">
              <w:rPr/>
            </w:rPrChange>
          </w:rPr>
          <w:t xml:space="preserve">. This way the digitizing runs unaffected by </w:t>
        </w:r>
      </w:ins>
      <w:ins w:id="1008" w:author="smaslan" w:date="2018-08-09T11:57:00Z">
        <w:r w:rsidR="00D442AB" w:rsidRPr="00891AE2">
          <w:rPr>
            <w:rPrChange w:id="1009" w:author="smaslan" w:date="2018-08-09T11:59:00Z">
              <w:rPr/>
            </w:rPrChange>
          </w:rPr>
          <w:t xml:space="preserve">the workload of </w:t>
        </w:r>
      </w:ins>
      <w:ins w:id="1010" w:author="smaslan" w:date="2018-08-09T11:44:00Z">
        <w:r w:rsidR="008306C9" w:rsidRPr="00891AE2">
          <w:rPr>
            <w:rPrChange w:id="1011" w:author="smaslan" w:date="2018-08-09T11:59:00Z">
              <w:rPr/>
            </w:rPrChange>
          </w:rPr>
          <w:t>rest of the application.</w:t>
        </w:r>
      </w:ins>
      <w:ins w:id="1012" w:author="smaslan" w:date="2018-08-09T11:42:00Z">
        <w:r w:rsidR="008306C9" w:rsidRPr="00891AE2">
          <w:rPr>
            <w:rPrChange w:id="1013" w:author="smaslan" w:date="2018-08-09T11:59:00Z">
              <w:rPr/>
            </w:rPrChange>
          </w:rPr>
          <w:t xml:space="preserve"> </w:t>
        </w:r>
      </w:ins>
      <w:ins w:id="1014" w:author="smaslan" w:date="2018-08-09T11:45:00Z">
        <w:r w:rsidR="008306C9" w:rsidRPr="00891AE2">
          <w:rPr>
            <w:rPrChange w:id="1015" w:author="smaslan" w:date="2018-08-09T11:59:00Z">
              <w:rPr/>
            </w:rPrChange>
          </w:rPr>
          <w:t xml:space="preserve">That </w:t>
        </w:r>
      </w:ins>
      <w:ins w:id="1016" w:author="smaslan" w:date="2018-08-09T11:42:00Z">
        <w:r w:rsidR="008306C9" w:rsidRPr="00891AE2">
          <w:rPr>
            <w:rPrChange w:id="1017" w:author="smaslan" w:date="2018-08-09T11:59:00Z">
              <w:rPr/>
            </w:rPrChange>
          </w:rPr>
          <w:t xml:space="preserve">may be crucial for </w:t>
        </w:r>
      </w:ins>
      <w:r w:rsidR="00E645B2">
        <w:t xml:space="preserve">the </w:t>
      </w:r>
      <w:ins w:id="1018" w:author="smaslan" w:date="2018-08-09T11:45:00Z">
        <w:r w:rsidR="008306C9" w:rsidRPr="00D3663A">
          <w:t xml:space="preserve">time critical </w:t>
        </w:r>
      </w:ins>
      <w:ins w:id="1019" w:author="smaslan" w:date="2018-08-09T11:42:00Z">
        <w:r w:rsidR="008306C9" w:rsidRPr="00D3663A">
          <w:t xml:space="preserve">3458A streaming mode and for high speed streaming from the </w:t>
        </w:r>
      </w:ins>
      <w:ins w:id="1020" w:author="smaslan" w:date="2018-08-09T11:44:00Z">
        <w:r w:rsidR="008306C9" w:rsidRPr="00237EF4">
          <w:t>NI </w:t>
        </w:r>
      </w:ins>
      <w:ins w:id="1021" w:author="smaslan" w:date="2018-08-09T11:42:00Z">
        <w:r w:rsidR="008306C9" w:rsidRPr="00891AE2">
          <w:rPr>
            <w:rPrChange w:id="1022" w:author="smaslan" w:date="2018-08-09T11:59:00Z">
              <w:rPr/>
            </w:rPrChange>
          </w:rPr>
          <w:t>5922</w:t>
        </w:r>
      </w:ins>
      <w:ins w:id="1023" w:author="smaslan" w:date="2018-08-09T11:45:00Z">
        <w:r w:rsidR="008306C9" w:rsidRPr="00891AE2">
          <w:rPr>
            <w:rPrChange w:id="1024" w:author="smaslan" w:date="2018-08-09T11:59:00Z">
              <w:rPr/>
            </w:rPrChange>
          </w:rPr>
          <w:t xml:space="preserve"> cards</w:t>
        </w:r>
      </w:ins>
      <w:ins w:id="1025" w:author="smaslan" w:date="2018-08-09T11:42:00Z">
        <w:r w:rsidR="008306C9" w:rsidRPr="00891AE2">
          <w:rPr>
            <w:rPrChange w:id="1026" w:author="smaslan" w:date="2018-08-09T11:59:00Z">
              <w:rPr/>
            </w:rPrChange>
          </w:rPr>
          <w:t xml:space="preserve">. The </w:t>
        </w:r>
      </w:ins>
      <w:ins w:id="1027" w:author="smaslan" w:date="2018-08-09T11:43:00Z">
        <w:r w:rsidR="008306C9" w:rsidRPr="00891AE2">
          <w:rPr>
            <w:rPrChange w:id="1028" w:author="smaslan" w:date="2018-08-09T11:59:00Z">
              <w:rPr/>
            </w:rPrChange>
          </w:rPr>
          <w:t>throughput</w:t>
        </w:r>
      </w:ins>
      <w:ins w:id="1029" w:author="smaslan" w:date="2018-08-09T11:42:00Z">
        <w:r w:rsidR="008306C9" w:rsidRPr="00891AE2">
          <w:rPr>
            <w:rPrChange w:id="1030" w:author="smaslan" w:date="2018-08-09T11:59:00Z">
              <w:rPr/>
            </w:rPrChange>
          </w:rPr>
          <w:t xml:space="preserve"> </w:t>
        </w:r>
      </w:ins>
      <w:ins w:id="1031" w:author="smaslan" w:date="2018-08-09T11:43:00Z">
        <w:r w:rsidR="008306C9" w:rsidRPr="00891AE2">
          <w:rPr>
            <w:rPrChange w:id="1032" w:author="smaslan" w:date="2018-08-09T11:59:00Z">
              <w:rPr/>
            </w:rPrChange>
          </w:rPr>
          <w:t xml:space="preserve">was tested and the limiting factor was </w:t>
        </w:r>
      </w:ins>
      <w:ins w:id="1033" w:author="smaslan" w:date="2018-08-09T11:45:00Z">
        <w:r w:rsidR="008306C9" w:rsidRPr="00891AE2">
          <w:rPr>
            <w:rPrChange w:id="1034" w:author="smaslan" w:date="2018-08-09T11:59:00Z">
              <w:rPr/>
            </w:rPrChange>
          </w:rPr>
          <w:t>HDD</w:t>
        </w:r>
      </w:ins>
      <w:ins w:id="1035" w:author="smaslan" w:date="2018-08-09T11:43:00Z">
        <w:r w:rsidR="008306C9" w:rsidRPr="00891AE2">
          <w:rPr>
            <w:rPrChange w:id="1036" w:author="smaslan" w:date="2018-08-09T11:59:00Z">
              <w:rPr/>
            </w:rPrChange>
          </w:rPr>
          <w:t xml:space="preserve">, </w:t>
        </w:r>
      </w:ins>
      <w:ins w:id="1037" w:author="smaslan" w:date="2018-08-09T11:45:00Z">
        <w:r w:rsidR="008306C9" w:rsidRPr="00891AE2">
          <w:rPr>
            <w:rPrChange w:id="1038" w:author="smaslan" w:date="2018-08-09T11:59:00Z">
              <w:rPr/>
            </w:rPrChange>
          </w:rPr>
          <w:t xml:space="preserve">which limited the write speed to </w:t>
        </w:r>
      </w:ins>
      <w:ins w:id="1039" w:author="smaslan" w:date="2018-08-09T11:46:00Z">
        <w:r w:rsidR="008306C9" w:rsidRPr="00891AE2">
          <w:rPr>
            <w:rPrChange w:id="1040" w:author="smaslan" w:date="2018-08-09T11:59:00Z">
              <w:rPr/>
            </w:rPrChange>
          </w:rPr>
          <w:t>some</w:t>
        </w:r>
      </w:ins>
      <w:ins w:id="1041" w:author="smaslan" w:date="2018-08-09T11:45:00Z">
        <w:r w:rsidR="008306C9" w:rsidRPr="00891AE2">
          <w:rPr>
            <w:rPrChange w:id="1042" w:author="smaslan" w:date="2018-08-09T11:59:00Z">
              <w:rPr/>
            </w:rPrChange>
          </w:rPr>
          <w:t xml:space="preserve"> </w:t>
        </w:r>
      </w:ins>
      <w:ins w:id="1043" w:author="smaslan" w:date="2018-08-09T11:46:00Z">
        <w:r w:rsidR="008306C9" w:rsidRPr="00891AE2">
          <w:rPr>
            <w:rPrChange w:id="1044" w:author="smaslan" w:date="2018-08-09T11:59:00Z">
              <w:rPr/>
            </w:rPrChange>
          </w:rPr>
          <w:t>120 Mbytes/s.</w:t>
        </w:r>
      </w:ins>
      <w:ins w:id="1045" w:author="smaslan" w:date="2018-08-09T11:44:00Z">
        <w:r w:rsidR="008306C9" w:rsidRPr="00891AE2">
          <w:rPr>
            <w:rPrChange w:id="1046" w:author="smaslan" w:date="2018-08-09T11:59:00Z">
              <w:rPr/>
            </w:rPrChange>
          </w:rPr>
          <w:t xml:space="preserve"> </w:t>
        </w:r>
      </w:ins>
      <w:ins w:id="1047" w:author="smaslan" w:date="2018-08-09T11:46:00Z">
        <w:r w:rsidR="008306C9" w:rsidRPr="00891AE2">
          <w:rPr>
            <w:rPrChange w:id="1048" w:author="smaslan" w:date="2018-08-09T11:59:00Z">
              <w:rPr/>
            </w:rPrChange>
          </w:rPr>
          <w:t xml:space="preserve">However, as will be shown in </w:t>
        </w:r>
      </w:ins>
      <w:ins w:id="1049" w:author="smaslan" w:date="2018-08-09T11:57:00Z">
        <w:r w:rsidR="00D442AB" w:rsidRPr="00891AE2">
          <w:rPr>
            <w:rPrChange w:id="1050" w:author="smaslan" w:date="2018-08-09T11:59:00Z">
              <w:rPr/>
            </w:rPrChange>
          </w:rPr>
          <w:t xml:space="preserve">the </w:t>
        </w:r>
      </w:ins>
      <w:ins w:id="1051" w:author="smaslan" w:date="2018-08-09T11:46:00Z">
        <w:r w:rsidR="008306C9" w:rsidRPr="00891AE2">
          <w:rPr>
            <w:rPrChange w:id="1052" w:author="smaslan" w:date="2018-08-09T11:59:00Z">
              <w:rPr/>
            </w:rPrChange>
          </w:rPr>
          <w:t xml:space="preserve">following chapters, the </w:t>
        </w:r>
      </w:ins>
      <w:ins w:id="1053" w:author="smaslan" w:date="2018-08-09T11:48:00Z">
        <w:r w:rsidR="008306C9" w:rsidRPr="00891AE2">
          <w:rPr>
            <w:rPrChange w:id="1054" w:author="smaslan" w:date="2018-08-09T11:59:00Z">
              <w:rPr/>
            </w:rPrChange>
          </w:rPr>
          <w:t>drivers for other</w:t>
        </w:r>
      </w:ins>
      <w:ins w:id="1055" w:author="smaslan" w:date="2018-08-09T11:57:00Z">
        <w:r w:rsidR="00D442AB" w:rsidRPr="00891AE2">
          <w:rPr>
            <w:rPrChange w:id="1056" w:author="smaslan" w:date="2018-08-09T11:59:00Z">
              <w:rPr/>
            </w:rPrChange>
          </w:rPr>
          <w:t>, simpler</w:t>
        </w:r>
      </w:ins>
      <w:ins w:id="1057" w:author="smaslan" w:date="2018-08-09T11:48:00Z">
        <w:r w:rsidR="008306C9" w:rsidRPr="00891AE2">
          <w:rPr>
            <w:rPrChange w:id="1058" w:author="smaslan" w:date="2018-08-09T11:59:00Z">
              <w:rPr/>
            </w:rPrChange>
          </w:rPr>
          <w:t xml:space="preserve"> digitizers do not need to use such a complex structure. </w:t>
        </w:r>
      </w:ins>
    </w:p>
    <w:p w:rsidR="00A327D7" w:rsidRDefault="00A327D7">
      <w:pPr>
        <w:pStyle w:val="Nadpis4"/>
        <w:rPr>
          <w:ins w:id="1059" w:author="smaslan" w:date="2018-08-09T15:45:00Z"/>
        </w:rPr>
        <w:pPrChange w:id="1060" w:author="smaslan" w:date="2018-08-09T15:43:00Z">
          <w:pPr>
            <w:pStyle w:val="Titulek"/>
          </w:pPr>
        </w:pPrChange>
      </w:pPr>
      <w:ins w:id="1061" w:author="smaslan" w:date="2018-08-09T15:43:00Z">
        <w:r>
          <w:t>Virtual driver function</w:t>
        </w:r>
      </w:ins>
      <w:r w:rsidR="00085A58">
        <w:t>s structure</w:t>
      </w:r>
    </w:p>
    <w:p w:rsidR="00A327D7" w:rsidRDefault="00A327D7">
      <w:pPr>
        <w:rPr>
          <w:ins w:id="1062" w:author="smaslan" w:date="2018-08-09T15:46:00Z"/>
        </w:rPr>
        <w:pPrChange w:id="1063" w:author="smaslan" w:date="2018-08-09T15:45:00Z">
          <w:pPr>
            <w:pStyle w:val="Titulek"/>
          </w:pPr>
        </w:pPrChange>
      </w:pPr>
      <w:ins w:id="1064" w:author="smaslan" w:date="2018-08-09T15:45:00Z">
        <w:r>
          <w:t xml:space="preserve">Following </w:t>
        </w:r>
      </w:ins>
      <w:r w:rsidR="00E645B2">
        <w:t>chapters</w:t>
      </w:r>
      <w:ins w:id="1065" w:author="smaslan" w:date="2018-08-09T15:45:00Z">
        <w:r>
          <w:t xml:space="preserve"> describes particular functions of the virtual digitizer, describes their inputs and outpu</w:t>
        </w:r>
      </w:ins>
      <w:ins w:id="1066" w:author="smaslan" w:date="2018-08-09T15:46:00Z">
        <w:r>
          <w:t>t</w:t>
        </w:r>
      </w:ins>
      <w:ins w:id="1067" w:author="smaslan" w:date="2018-08-09T15:45:00Z">
        <w:r>
          <w:t xml:space="preserve">s, behaviour </w:t>
        </w:r>
      </w:ins>
      <w:ins w:id="1068" w:author="smaslan" w:date="2018-08-09T15:46:00Z">
        <w:r>
          <w:t xml:space="preserve">and also explains where and when are they called by </w:t>
        </w:r>
      </w:ins>
      <w:r w:rsidR="00A75E22">
        <w:t xml:space="preserve">the </w:t>
      </w:r>
      <w:ins w:id="1069" w:author="smaslan" w:date="2018-08-09T15:46:00Z">
        <w:r>
          <w:t>TWM acquisition module.</w:t>
        </w:r>
      </w:ins>
    </w:p>
    <w:p w:rsidR="00A75E22" w:rsidRDefault="00A327D7">
      <w:pPr>
        <w:pPrChange w:id="1070" w:author="smaslan" w:date="2018-08-09T15:45:00Z">
          <w:pPr>
            <w:pStyle w:val="Titulek"/>
          </w:pPr>
        </w:pPrChange>
      </w:pPr>
      <w:ins w:id="1071" w:author="smaslan" w:date="2018-08-09T15:46:00Z">
        <w:r>
          <w:t xml:space="preserve">To implement </w:t>
        </w:r>
      </w:ins>
      <w:r w:rsidR="00E645B2">
        <w:t xml:space="preserve">a </w:t>
      </w:r>
      <w:ins w:id="1072" w:author="smaslan" w:date="2018-08-09T15:46:00Z">
        <w:r>
          <w:t xml:space="preserve">new driver one must adapt </w:t>
        </w:r>
      </w:ins>
      <w:ins w:id="1073" w:author="smaslan" w:date="2018-08-09T15:47:00Z">
        <w:r>
          <w:t xml:space="preserve">and merge </w:t>
        </w:r>
      </w:ins>
      <w:ins w:id="1074" w:author="smaslan" w:date="2018-08-09T15:46:00Z">
        <w:r>
          <w:t xml:space="preserve">the low level </w:t>
        </w:r>
      </w:ins>
      <w:ins w:id="1075" w:author="smaslan" w:date="2018-08-09T15:47:00Z">
        <w:r>
          <w:t xml:space="preserve">instrument </w:t>
        </w:r>
      </w:ins>
      <w:ins w:id="1076" w:author="smaslan" w:date="2018-08-09T15:46:00Z">
        <w:r>
          <w:t>driver</w:t>
        </w:r>
      </w:ins>
      <w:ins w:id="1077" w:author="smaslan" w:date="2018-08-09T15:47:00Z">
        <w:r>
          <w:t xml:space="preserve"> functions so they </w:t>
        </w:r>
      </w:ins>
      <w:ins w:id="1078" w:author="smaslan" w:date="2018-08-09T15:45:00Z">
        <w:r w:rsidRPr="00F43BCE">
          <w:t xml:space="preserve">principally fit into the </w:t>
        </w:r>
      </w:ins>
      <w:ins w:id="1079" w:author="smaslan" w:date="2018-08-09T15:47:00Z">
        <w:r>
          <w:t>functions below (</w:t>
        </w:r>
      </w:ins>
      <w:ins w:id="1080" w:author="smaslan" w:date="2018-08-09T15:48:00Z">
        <w:r>
          <w:t xml:space="preserve">resp. the </w:t>
        </w:r>
      </w:ins>
      <w:ins w:id="1081" w:author="smaslan" w:date="2018-08-09T15:45:00Z">
        <w:r w:rsidRPr="00F43BCE">
          <w:t>green coloured blocks</w:t>
        </w:r>
      </w:ins>
      <w:ins w:id="1082" w:author="smaslan" w:date="2018-08-09T15:48:00Z">
        <w:r>
          <w:t xml:space="preserve"> in </w:t>
        </w:r>
        <w:r w:rsidRPr="00F43BCE">
          <w:fldChar w:fldCharType="begin"/>
        </w:r>
        <w:r w:rsidRPr="00F43BCE">
          <w:instrText xml:space="preserve"> REF _Ref521415241 \h  \* MERGEFORMAT </w:instrText>
        </w:r>
      </w:ins>
      <w:ins w:id="1083" w:author="smaslan" w:date="2018-08-09T15:48:00Z">
        <w:r w:rsidRPr="00F43BCE">
          <w:fldChar w:fldCharType="separate"/>
        </w:r>
      </w:ins>
      <w:ins w:id="1084" w:author="smaslan" w:date="2018-08-07T14:24:00Z">
        <w:r w:rsidR="00F0103E" w:rsidRPr="00F0103E">
          <w:rPr>
            <w:rPrChange w:id="1085" w:author="smaslan" w:date="2018-08-09T11:59:00Z">
              <w:rPr>
                <w:b w:val="0"/>
                <w:bCs w:val="0"/>
                <w:color w:val="auto"/>
                <w:sz w:val="22"/>
                <w:szCs w:val="22"/>
                <w:lang w:val="cs-CZ"/>
              </w:rPr>
            </w:rPrChange>
          </w:rPr>
          <w:t xml:space="preserve">Figure </w:t>
        </w:r>
      </w:ins>
      <w:r w:rsidR="00F0103E">
        <w:t>0</w:t>
      </w:r>
      <w:r w:rsidR="00F0103E">
        <w:noBreakHyphen/>
        <w:t>9</w:t>
      </w:r>
      <w:ins w:id="1086" w:author="smaslan" w:date="2018-08-09T15:48:00Z">
        <w:r w:rsidRPr="00F43BCE">
          <w:fldChar w:fldCharType="end"/>
        </w:r>
      </w:ins>
      <w:ins w:id="1087" w:author="smaslan" w:date="2018-08-09T15:47:00Z">
        <w:r>
          <w:t>)</w:t>
        </w:r>
      </w:ins>
      <w:ins w:id="1088" w:author="smaslan" w:date="2018-08-09T15:45:00Z">
        <w:r w:rsidRPr="00F43BCE">
          <w:t xml:space="preserve">. </w:t>
        </w:r>
        <w:r>
          <w:t xml:space="preserve">Note there </w:t>
        </w:r>
      </w:ins>
      <w:r w:rsidR="00A75E22">
        <w:t xml:space="preserve">are </w:t>
      </w:r>
      <w:ins w:id="1089" w:author="smaslan" w:date="2018-08-09T15:45:00Z">
        <w:r>
          <w:t xml:space="preserve">also </w:t>
        </w:r>
      </w:ins>
      <w:bookmarkStart w:id="1090" w:name="_GoBack"/>
      <w:bookmarkEnd w:id="1090"/>
      <w:r w:rsidR="00A75E22">
        <w:t xml:space="preserve">a </w:t>
      </w:r>
      <w:ins w:id="1091" w:author="smaslan" w:date="2018-08-09T15:45:00Z">
        <w:r>
          <w:t>few more function</w:t>
        </w:r>
      </w:ins>
      <w:r w:rsidR="00A75E22">
        <w:t>s</w:t>
      </w:r>
      <w:ins w:id="1092" w:author="smaslan" w:date="2018-08-09T15:45:00Z">
        <w:r>
          <w:t xml:space="preserve"> that need to be implemented a</w:t>
        </w:r>
        <w:r w:rsidRPr="00F43BCE">
          <w:t xml:space="preserve">part from the functions shown in the </w:t>
        </w:r>
        <w:r w:rsidRPr="00F43BCE">
          <w:fldChar w:fldCharType="begin"/>
        </w:r>
        <w:r w:rsidRPr="00F43BCE">
          <w:instrText xml:space="preserve"> REF _Ref521415241 \h  \* MERGEFORMAT </w:instrText>
        </w:r>
      </w:ins>
      <w:ins w:id="1093" w:author="smaslan" w:date="2018-08-09T15:45:00Z">
        <w:r w:rsidRPr="00F43BCE">
          <w:fldChar w:fldCharType="separate"/>
        </w:r>
      </w:ins>
      <w:ins w:id="1094" w:author="smaslan" w:date="2018-08-07T14:24:00Z">
        <w:r w:rsidR="00F0103E" w:rsidRPr="00F0103E">
          <w:rPr>
            <w:rPrChange w:id="1095" w:author="smaslan" w:date="2018-08-09T11:59:00Z">
              <w:rPr>
                <w:b w:val="0"/>
                <w:bCs w:val="0"/>
                <w:color w:val="auto"/>
                <w:sz w:val="22"/>
                <w:szCs w:val="22"/>
                <w:lang w:val="cs-CZ"/>
              </w:rPr>
            </w:rPrChange>
          </w:rPr>
          <w:t xml:space="preserve">Figure </w:t>
        </w:r>
      </w:ins>
      <w:r w:rsidR="00F0103E">
        <w:t>0</w:t>
      </w:r>
      <w:r w:rsidR="00F0103E">
        <w:noBreakHyphen/>
        <w:t>9</w:t>
      </w:r>
      <w:ins w:id="1096" w:author="smaslan" w:date="2018-08-09T15:45:00Z">
        <w:r w:rsidRPr="00F43BCE">
          <w:fldChar w:fldCharType="end"/>
        </w:r>
        <w:r w:rsidRPr="00F43BCE">
          <w:t>.</w:t>
        </w:r>
      </w:ins>
      <w:ins w:id="1097" w:author="smaslan" w:date="2018-08-09T15:48:00Z">
        <w:r>
          <w:t xml:space="preserve"> </w:t>
        </w:r>
      </w:ins>
    </w:p>
    <w:p w:rsidR="00A327D7" w:rsidRDefault="00A327D7" w:rsidP="00A75E22">
      <w:pPr>
        <w:rPr>
          <w:ins w:id="1098" w:author="smaslan" w:date="2018-08-09T15:49:00Z"/>
        </w:rPr>
      </w:pPr>
      <w:ins w:id="1099" w:author="smaslan" w:date="2018-08-09T15:48:00Z">
        <w:r>
          <w:t xml:space="preserve">The virtual driver is a just a wrapper layer that translates the standardized inputs and outputs to the particular instrument drivers. See example for </w:t>
        </w:r>
      </w:ins>
      <w:ins w:id="1100" w:author="smaslan" w:date="2018-08-09T15:49:00Z">
        <w:r>
          <w:t>“Setup channels”</w:t>
        </w:r>
      </w:ins>
      <w:r w:rsidR="00A75E22">
        <w:t xml:space="preserve"> for DMM 3458A driver</w:t>
      </w:r>
      <w:ins w:id="1101" w:author="smaslan" w:date="2018-08-09T15:49:00Z">
        <w:r>
          <w:t>:</w:t>
        </w:r>
      </w:ins>
    </w:p>
    <w:p w:rsidR="00A327D7" w:rsidRDefault="00A327D7">
      <w:pPr>
        <w:rPr>
          <w:ins w:id="1102" w:author="smaslan" w:date="2018-08-09T15:49:00Z"/>
        </w:rPr>
        <w:pPrChange w:id="1103" w:author="smaslan" w:date="2018-08-09T15:45:00Z">
          <w:pPr>
            <w:pStyle w:val="Titulek"/>
          </w:pPr>
        </w:pPrChange>
      </w:pPr>
      <w:ins w:id="1104" w:author="smaslan" w:date="2018-08-09T15:49:00Z">
        <w:r w:rsidRPr="00237EF4">
          <w:rPr>
            <w:noProof/>
            <w:lang w:val="cs-CZ" w:eastAsia="cs-CZ"/>
          </w:rPr>
          <w:lastRenderedPageBreak/>
          <w:drawing>
            <wp:inline distT="0" distB="0" distL="0" distR="0" wp14:anchorId="7F3B52BF" wp14:editId="21E26266">
              <wp:extent cx="5760720" cy="3292540"/>
              <wp:effectExtent l="0" t="0" r="0" b="317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292540"/>
                      </a:xfrm>
                      <a:prstGeom prst="rect">
                        <a:avLst/>
                      </a:prstGeom>
                    </pic:spPr>
                  </pic:pic>
                </a:graphicData>
              </a:graphic>
            </wp:inline>
          </w:drawing>
        </w:r>
      </w:ins>
    </w:p>
    <w:p w:rsidR="004D6465" w:rsidRPr="00A327D7" w:rsidRDefault="00A327D7" w:rsidP="004D6465">
      <w:pPr>
        <w:rPr>
          <w:ins w:id="1105" w:author="smaslan" w:date="2018-08-09T11:46:00Z"/>
        </w:rPr>
      </w:pPr>
      <w:r>
        <w:t xml:space="preserve">Each of the following functions contains the case selectors with one item per digitizer “type”. </w:t>
      </w:r>
      <w:r w:rsidR="00A75E22">
        <w:t xml:space="preserve">Each function </w:t>
      </w:r>
      <w:r>
        <w:t>extract</w:t>
      </w:r>
      <w:r w:rsidR="00A75E22">
        <w:t>s</w:t>
      </w:r>
      <w:r>
        <w:t xml:space="preserve"> </w:t>
      </w:r>
      <w:r w:rsidR="00A75E22">
        <w:t xml:space="preserve">the </w:t>
      </w:r>
      <w:r>
        <w:t xml:space="preserve">session related to the particular digitizer </w:t>
      </w:r>
      <w:r w:rsidR="00A75E22">
        <w:t>(</w:t>
      </w:r>
      <w:r w:rsidR="00E645B2">
        <w:t xml:space="preserve">“3458A” </w:t>
      </w:r>
      <w:r w:rsidR="00A75E22">
        <w:t xml:space="preserve">in the example) </w:t>
      </w:r>
      <w:r>
        <w:t xml:space="preserve">from the </w:t>
      </w:r>
      <w:r w:rsidR="00A75E22">
        <w:t>virtual digitizer</w:t>
      </w:r>
      <w:r>
        <w:t xml:space="preserve"> “</w:t>
      </w:r>
      <w:proofErr w:type="spellStart"/>
      <w:r>
        <w:t>adc</w:t>
      </w:r>
      <w:proofErr w:type="spellEnd"/>
      <w:r>
        <w:t xml:space="preserve"> session”, </w:t>
      </w:r>
      <w:r w:rsidR="00A75E22">
        <w:t xml:space="preserve">it </w:t>
      </w:r>
      <w:r>
        <w:t>executes the function</w:t>
      </w:r>
      <w:r w:rsidR="00A75E22">
        <w:t>(s)</w:t>
      </w:r>
      <w:r>
        <w:t xml:space="preserve"> of the </w:t>
      </w:r>
      <w:r w:rsidR="00A75E22">
        <w:t xml:space="preserve">instrument </w:t>
      </w:r>
      <w:r>
        <w:t>driver</w:t>
      </w:r>
      <w:r w:rsidR="00A75E22">
        <w:t>(s)</w:t>
      </w:r>
      <w:r>
        <w:t xml:space="preserve"> and </w:t>
      </w:r>
      <w:r w:rsidR="00A75E22">
        <w:t xml:space="preserve">it </w:t>
      </w:r>
      <w:r>
        <w:t>stores the modified session</w:t>
      </w:r>
      <w:r w:rsidR="00A75E22">
        <w:t xml:space="preserve"> “3458A”</w:t>
      </w:r>
      <w:r>
        <w:t xml:space="preserve"> back to the </w:t>
      </w:r>
      <w:r w:rsidR="00A75E22">
        <w:t>virtual digitizer</w:t>
      </w:r>
      <w:r>
        <w:t xml:space="preserve"> “</w:t>
      </w:r>
      <w:proofErr w:type="spellStart"/>
      <w:r>
        <w:t>adc</w:t>
      </w:r>
      <w:proofErr w:type="spellEnd"/>
      <w:r>
        <w:t xml:space="preserve"> session”.</w:t>
      </w:r>
      <w:r w:rsidR="004D6465" w:rsidRPr="004D6465">
        <w:t xml:space="preserve"> </w:t>
      </w:r>
      <w:r w:rsidR="004D6465">
        <w:t>Other functions are made the same way.</w:t>
      </w:r>
      <w:r w:rsidR="004D6465" w:rsidRPr="004D6465">
        <w:t xml:space="preserve"> </w:t>
      </w:r>
      <w:r w:rsidR="004D6465">
        <w:t xml:space="preserve">The only exception is </w:t>
      </w:r>
      <w:r w:rsidR="00E645B2">
        <w:t xml:space="preserve">the </w:t>
      </w:r>
      <w:r w:rsidR="004D6465">
        <w:t xml:space="preserve">configuration panel for the digitizers which will be described separately. </w:t>
      </w:r>
    </w:p>
    <w:p w:rsidR="00A75E22" w:rsidRDefault="00A75E22" w:rsidP="00A75E22">
      <w:r>
        <w:t>There are just a few steps to be done to integrate new drivers. First, change the type definition of “type” in the “</w:t>
      </w:r>
      <w:proofErr w:type="spellStart"/>
      <w:r>
        <w:t>adc</w:t>
      </w:r>
      <w:proofErr w:type="spellEnd"/>
      <w:r>
        <w:t xml:space="preserve"> session”, i.e. add a new item to “type” </w:t>
      </w:r>
      <w:proofErr w:type="spellStart"/>
      <w:r>
        <w:t>Enum</w:t>
      </w:r>
      <w:proofErr w:type="spellEnd"/>
      <w:r>
        <w:t xml:space="preserve">. The item names should be </w:t>
      </w:r>
      <w:r w:rsidR="00E645B2">
        <w:t>chosen</w:t>
      </w:r>
      <w:r>
        <w:t xml:space="preserve"> clearly, such as “NI 9234”. Next, a session cluster (or class) of the new driver must added to the “</w:t>
      </w:r>
      <w:proofErr w:type="spellStart"/>
      <w:r>
        <w:t>adc</w:t>
      </w:r>
      <w:proofErr w:type="spellEnd"/>
      <w:r>
        <w:t xml:space="preserve"> session”. This object can contain absolutely anything. </w:t>
      </w:r>
      <w:r w:rsidR="004D6465">
        <w:t xml:space="preserve">It depends on the driver. Finally, each of the case selectors in each of the virtual driver functions must be extended by the new page, e.g. “NI 9234” and the driver functions must be inserted. TWM will then automatically allow </w:t>
      </w:r>
      <w:proofErr w:type="gramStart"/>
      <w:r w:rsidR="004D6465">
        <w:t>to use</w:t>
      </w:r>
      <w:proofErr w:type="gramEnd"/>
      <w:r w:rsidR="004D6465">
        <w:t xml:space="preserve"> the </w:t>
      </w:r>
      <w:r w:rsidR="00E645B2">
        <w:t xml:space="preserve">new </w:t>
      </w:r>
      <w:r w:rsidR="004D6465">
        <w:t xml:space="preserve">digitizer without any changes in the rest of the application. </w:t>
      </w:r>
    </w:p>
    <w:p w:rsidR="00085A58" w:rsidRDefault="00085A58" w:rsidP="00085A58">
      <w:pPr>
        <w:pStyle w:val="Nadpis5"/>
      </w:pPr>
      <w:r>
        <w:t>ADC session</w:t>
      </w:r>
    </w:p>
    <w:p w:rsidR="00085A58" w:rsidRDefault="00085A58">
      <w:pPr>
        <w:rPr>
          <w:ins w:id="1106" w:author="smaslan" w:date="2018-08-09T13:27:00Z"/>
        </w:rPr>
      </w:pPr>
      <w:ins w:id="1107" w:author="smaslan" w:date="2018-08-09T13:29:00Z">
        <w:r>
          <w:t>“ADC s</w:t>
        </w:r>
      </w:ins>
      <w:ins w:id="1108" w:author="smaslan" w:date="2018-08-09T13:25:00Z">
        <w:r>
          <w:t>ession</w:t>
        </w:r>
      </w:ins>
      <w:ins w:id="1109" w:author="smaslan" w:date="2018-08-09T13:29:00Z">
        <w:r>
          <w:t>”</w:t>
        </w:r>
      </w:ins>
      <w:ins w:id="1110" w:author="smaslan" w:date="2018-08-09T13:25:00Z">
        <w:r>
          <w:t xml:space="preserve"> </w:t>
        </w:r>
      </w:ins>
      <w:ins w:id="1111" w:author="smaslan" w:date="2018-08-09T13:26:00Z">
        <w:r>
          <w:t xml:space="preserve">is a </w:t>
        </w:r>
      </w:ins>
      <w:r>
        <w:t xml:space="preserve">virtual digitizer </w:t>
      </w:r>
      <w:ins w:id="1112" w:author="smaslan" w:date="2018-08-09T13:26:00Z">
        <w:r>
          <w:t xml:space="preserve">cluster that has to contain all </w:t>
        </w:r>
      </w:ins>
      <w:r>
        <w:t>sub-</w:t>
      </w:r>
      <w:ins w:id="1113" w:author="smaslan" w:date="2018-08-09T13:27:00Z">
        <w:r>
          <w:t>session</w:t>
        </w:r>
      </w:ins>
      <w:r w:rsidR="00E645B2">
        <w:t>s</w:t>
      </w:r>
      <w:ins w:id="1114" w:author="smaslan" w:date="2018-08-09T13:27:00Z">
        <w:r>
          <w:t xml:space="preserve"> of the </w:t>
        </w:r>
      </w:ins>
      <w:r>
        <w:t xml:space="preserve">particular </w:t>
      </w:r>
      <w:ins w:id="1115" w:author="smaslan" w:date="2018-08-09T13:26:00Z">
        <w:r>
          <w:t>digitizers</w:t>
        </w:r>
      </w:ins>
      <w:ins w:id="1116" w:author="smaslan" w:date="2018-08-09T13:27:00Z">
        <w:r>
          <w:t>. It also contains several common items</w:t>
        </w:r>
      </w:ins>
      <w:ins w:id="1117" w:author="smaslan" w:date="2018-08-09T13:26:00Z">
        <w:r>
          <w:t>.</w:t>
        </w:r>
      </w:ins>
      <w:ins w:id="1118" w:author="smaslan" w:date="2018-08-09T13:27:00Z">
        <w:r>
          <w:t xml:space="preserve"> Details</w:t>
        </w:r>
      </w:ins>
      <w:ins w:id="1119" w:author="smaslan" w:date="2018-08-09T13:28:00Z">
        <w:r>
          <w:t xml:space="preserve"> on content </w:t>
        </w:r>
      </w:ins>
      <w:ins w:id="1120" w:author="smaslan" w:date="2018-08-09T13:29:00Z">
        <w:r>
          <w:t>of th</w:t>
        </w:r>
      </w:ins>
      <w:r>
        <w:t>is</w:t>
      </w:r>
      <w:ins w:id="1121" w:author="smaslan" w:date="2018-08-09T13:29:00Z">
        <w:r>
          <w:t xml:space="preserve"> cluster </w:t>
        </w:r>
      </w:ins>
      <w:ins w:id="1122" w:author="smaslan" w:date="2018-08-09T13:28:00Z">
        <w:r>
          <w:t>at the time of writing this document</w:t>
        </w:r>
      </w:ins>
      <w:ins w:id="1123" w:author="smaslan" w:date="2018-08-09T13:29:00Z">
        <w:r>
          <w:t xml:space="preserve"> (may extend </w:t>
        </w:r>
      </w:ins>
      <w:r>
        <w:t>in future</w:t>
      </w:r>
      <w:ins w:id="1124" w:author="smaslan" w:date="2018-08-09T13:29:00Z">
        <w:r>
          <w:t>)</w:t>
        </w:r>
      </w:ins>
      <w:ins w:id="1125" w:author="smaslan" w:date="2018-08-09T13:27:00Z">
        <w:r>
          <w:t>:</w:t>
        </w:r>
      </w:ins>
    </w:p>
    <w:tbl>
      <w:tblPr>
        <w:tblStyle w:val="Mkatabulky"/>
        <w:tblW w:w="0" w:type="auto"/>
        <w:tblLook w:val="04A0" w:firstRow="1" w:lastRow="0" w:firstColumn="1" w:lastColumn="0" w:noHBand="0" w:noVBand="1"/>
        <w:tblPrChange w:id="1126" w:author="smaslan" w:date="2018-08-09T13:35:00Z">
          <w:tblPr>
            <w:tblStyle w:val="Mkatabulky"/>
            <w:tblW w:w="0" w:type="auto"/>
            <w:tblLook w:val="04A0" w:firstRow="1" w:lastRow="0" w:firstColumn="1" w:lastColumn="0" w:noHBand="0" w:noVBand="1"/>
          </w:tblPr>
        </w:tblPrChange>
      </w:tblPr>
      <w:tblGrid>
        <w:gridCol w:w="1809"/>
        <w:gridCol w:w="1875"/>
        <w:gridCol w:w="5604"/>
        <w:tblGridChange w:id="1127">
          <w:tblGrid>
            <w:gridCol w:w="1809"/>
            <w:gridCol w:w="851"/>
            <w:gridCol w:w="1024"/>
            <w:gridCol w:w="4328"/>
            <w:gridCol w:w="1276"/>
          </w:tblGrid>
        </w:tblGridChange>
      </w:tblGrid>
      <w:tr w:rsidR="00085A58" w:rsidTr="00686D9A">
        <w:trPr>
          <w:ins w:id="1128" w:author="smaslan" w:date="2018-08-09T13:28:00Z"/>
          <w:trPrChange w:id="1129" w:author="smaslan" w:date="2018-08-09T13:35:00Z">
            <w:trPr>
              <w:gridAfter w:val="0"/>
            </w:trPr>
          </w:trPrChange>
        </w:trPr>
        <w:tc>
          <w:tcPr>
            <w:tcW w:w="1809" w:type="dxa"/>
            <w:tcPrChange w:id="1130" w:author="smaslan" w:date="2018-08-09T13:35:00Z">
              <w:tcPr>
                <w:tcW w:w="1809" w:type="dxa"/>
              </w:tcPr>
            </w:tcPrChange>
          </w:tcPr>
          <w:p w:rsidR="00085A58" w:rsidRPr="00F43BCE" w:rsidRDefault="00085A58" w:rsidP="00686D9A">
            <w:pPr>
              <w:rPr>
                <w:ins w:id="1131" w:author="smaslan" w:date="2018-08-09T13:28:00Z"/>
                <w:b/>
              </w:rPr>
            </w:pPr>
            <w:ins w:id="1132" w:author="smaslan" w:date="2018-08-09T13:28:00Z">
              <w:r w:rsidRPr="00F43BCE">
                <w:rPr>
                  <w:b/>
                </w:rPr>
                <w:t>Name</w:t>
              </w:r>
            </w:ins>
          </w:p>
        </w:tc>
        <w:tc>
          <w:tcPr>
            <w:tcW w:w="1875" w:type="dxa"/>
            <w:tcPrChange w:id="1133" w:author="smaslan" w:date="2018-08-09T13:35:00Z">
              <w:tcPr>
                <w:tcW w:w="851" w:type="dxa"/>
              </w:tcPr>
            </w:tcPrChange>
          </w:tcPr>
          <w:p w:rsidR="00085A58" w:rsidRPr="00F43BCE" w:rsidRDefault="00085A58" w:rsidP="00686D9A">
            <w:pPr>
              <w:jc w:val="center"/>
              <w:rPr>
                <w:ins w:id="1134" w:author="smaslan" w:date="2018-08-09T13:28:00Z"/>
                <w:b/>
              </w:rPr>
            </w:pPr>
            <w:ins w:id="1135" w:author="smaslan" w:date="2018-08-09T13:28:00Z">
              <w:r w:rsidRPr="00F43BCE">
                <w:rPr>
                  <w:b/>
                </w:rPr>
                <w:t>Type</w:t>
              </w:r>
            </w:ins>
          </w:p>
        </w:tc>
        <w:tc>
          <w:tcPr>
            <w:tcW w:w="5604" w:type="dxa"/>
            <w:tcPrChange w:id="1136" w:author="smaslan" w:date="2018-08-09T13:35:00Z">
              <w:tcPr>
                <w:tcW w:w="5352" w:type="dxa"/>
                <w:gridSpan w:val="2"/>
              </w:tcPr>
            </w:tcPrChange>
          </w:tcPr>
          <w:p w:rsidR="00085A58" w:rsidRPr="00F43BCE" w:rsidRDefault="00085A58" w:rsidP="00686D9A">
            <w:pPr>
              <w:jc w:val="center"/>
              <w:rPr>
                <w:ins w:id="1137" w:author="smaslan" w:date="2018-08-09T13:28:00Z"/>
                <w:b/>
              </w:rPr>
            </w:pPr>
            <w:ins w:id="1138" w:author="smaslan" w:date="2018-08-09T13:28:00Z">
              <w:r w:rsidRPr="00F43BCE">
                <w:rPr>
                  <w:b/>
                </w:rPr>
                <w:t>Meaning</w:t>
              </w:r>
            </w:ins>
          </w:p>
        </w:tc>
      </w:tr>
      <w:tr w:rsidR="00085A58" w:rsidTr="00686D9A">
        <w:trPr>
          <w:ins w:id="1139" w:author="smaslan" w:date="2018-08-09T13:28:00Z"/>
          <w:trPrChange w:id="1140" w:author="smaslan" w:date="2018-08-09T13:35:00Z">
            <w:trPr>
              <w:gridAfter w:val="0"/>
            </w:trPr>
          </w:trPrChange>
        </w:trPr>
        <w:tc>
          <w:tcPr>
            <w:tcW w:w="1809" w:type="dxa"/>
            <w:vAlign w:val="center"/>
            <w:tcPrChange w:id="1141" w:author="smaslan" w:date="2018-08-09T13:35:00Z">
              <w:tcPr>
                <w:tcW w:w="1809" w:type="dxa"/>
                <w:vAlign w:val="center"/>
              </w:tcPr>
            </w:tcPrChange>
          </w:tcPr>
          <w:p w:rsidR="00085A58" w:rsidRDefault="00085A58" w:rsidP="00686D9A">
            <w:pPr>
              <w:rPr>
                <w:ins w:id="1142" w:author="smaslan" w:date="2018-08-09T13:28:00Z"/>
              </w:rPr>
            </w:pPr>
            <w:proofErr w:type="spellStart"/>
            <w:ins w:id="1143" w:author="smaslan" w:date="2018-08-09T13:30:00Z">
              <w:r>
                <w:t>niScope</w:t>
              </w:r>
            </w:ins>
            <w:proofErr w:type="spellEnd"/>
          </w:p>
        </w:tc>
        <w:tc>
          <w:tcPr>
            <w:tcW w:w="1875" w:type="dxa"/>
            <w:vAlign w:val="center"/>
            <w:tcPrChange w:id="1144" w:author="smaslan" w:date="2018-08-09T13:35:00Z">
              <w:tcPr>
                <w:tcW w:w="851" w:type="dxa"/>
                <w:vAlign w:val="center"/>
              </w:tcPr>
            </w:tcPrChange>
          </w:tcPr>
          <w:p w:rsidR="00085A58" w:rsidRDefault="00085A58" w:rsidP="00686D9A">
            <w:pPr>
              <w:jc w:val="center"/>
              <w:rPr>
                <w:ins w:id="1145" w:author="smaslan" w:date="2018-08-09T13:28:00Z"/>
              </w:rPr>
            </w:pPr>
            <w:ins w:id="1146" w:author="smaslan" w:date="2018-08-09T13:28:00Z">
              <w:r>
                <w:t>cluster</w:t>
              </w:r>
            </w:ins>
          </w:p>
        </w:tc>
        <w:tc>
          <w:tcPr>
            <w:tcW w:w="5604" w:type="dxa"/>
            <w:vAlign w:val="center"/>
            <w:tcPrChange w:id="1147" w:author="smaslan" w:date="2018-08-09T13:35:00Z">
              <w:tcPr>
                <w:tcW w:w="5352" w:type="dxa"/>
                <w:gridSpan w:val="2"/>
                <w:vAlign w:val="center"/>
              </w:tcPr>
            </w:tcPrChange>
          </w:tcPr>
          <w:p w:rsidR="00085A58" w:rsidRDefault="00085A58" w:rsidP="00686D9A">
            <w:pPr>
              <w:rPr>
                <w:ins w:id="1148" w:author="smaslan" w:date="2018-08-09T13:28:00Z"/>
              </w:rPr>
            </w:pPr>
            <w:ins w:id="1149" w:author="smaslan" w:date="2018-08-09T13:30:00Z">
              <w:r>
                <w:t>5922 (</w:t>
              </w:r>
              <w:proofErr w:type="spellStart"/>
              <w:r>
                <w:t>niScope</w:t>
              </w:r>
              <w:proofErr w:type="spellEnd"/>
              <w:r>
                <w:t>) driver session.</w:t>
              </w:r>
            </w:ins>
          </w:p>
        </w:tc>
      </w:tr>
      <w:tr w:rsidR="00085A58" w:rsidTr="00686D9A">
        <w:trPr>
          <w:ins w:id="1150" w:author="smaslan" w:date="2018-08-09T13:28:00Z"/>
          <w:trPrChange w:id="1151" w:author="smaslan" w:date="2018-08-09T13:35:00Z">
            <w:trPr>
              <w:gridAfter w:val="0"/>
            </w:trPr>
          </w:trPrChange>
        </w:trPr>
        <w:tc>
          <w:tcPr>
            <w:tcW w:w="1809" w:type="dxa"/>
            <w:vAlign w:val="center"/>
            <w:tcPrChange w:id="1152" w:author="smaslan" w:date="2018-08-09T13:35:00Z">
              <w:tcPr>
                <w:tcW w:w="1809" w:type="dxa"/>
                <w:vAlign w:val="center"/>
              </w:tcPr>
            </w:tcPrChange>
          </w:tcPr>
          <w:p w:rsidR="00085A58" w:rsidRDefault="00085A58" w:rsidP="00686D9A">
            <w:pPr>
              <w:rPr>
                <w:ins w:id="1153" w:author="smaslan" w:date="2018-08-09T13:28:00Z"/>
              </w:rPr>
            </w:pPr>
            <w:ins w:id="1154" w:author="smaslan" w:date="2018-08-09T13:30:00Z">
              <w:r>
                <w:t>3458A</w:t>
              </w:r>
            </w:ins>
          </w:p>
        </w:tc>
        <w:tc>
          <w:tcPr>
            <w:tcW w:w="1875" w:type="dxa"/>
            <w:vAlign w:val="center"/>
            <w:tcPrChange w:id="1155" w:author="smaslan" w:date="2018-08-09T13:35:00Z">
              <w:tcPr>
                <w:tcW w:w="851" w:type="dxa"/>
                <w:vAlign w:val="center"/>
              </w:tcPr>
            </w:tcPrChange>
          </w:tcPr>
          <w:p w:rsidR="00085A58" w:rsidRDefault="00085A58" w:rsidP="00686D9A">
            <w:pPr>
              <w:jc w:val="center"/>
              <w:rPr>
                <w:ins w:id="1156" w:author="smaslan" w:date="2018-08-09T13:28:00Z"/>
              </w:rPr>
            </w:pPr>
            <w:ins w:id="1157" w:author="smaslan" w:date="2018-08-09T13:28:00Z">
              <w:r>
                <w:t>cluster</w:t>
              </w:r>
            </w:ins>
          </w:p>
        </w:tc>
        <w:tc>
          <w:tcPr>
            <w:tcW w:w="5604" w:type="dxa"/>
            <w:vAlign w:val="center"/>
            <w:tcPrChange w:id="1158" w:author="smaslan" w:date="2018-08-09T13:35:00Z">
              <w:tcPr>
                <w:tcW w:w="5352" w:type="dxa"/>
                <w:gridSpan w:val="2"/>
                <w:vAlign w:val="center"/>
              </w:tcPr>
            </w:tcPrChange>
          </w:tcPr>
          <w:p w:rsidR="00085A58" w:rsidRDefault="00085A58">
            <w:pPr>
              <w:rPr>
                <w:ins w:id="1159" w:author="smaslan" w:date="2018-08-09T13:28:00Z"/>
              </w:rPr>
              <w:pPrChange w:id="1160" w:author="smaslan" w:date="2018-08-09T13:31:00Z">
                <w:pPr>
                  <w:spacing w:after="200" w:line="276" w:lineRule="auto"/>
                </w:pPr>
              </w:pPrChange>
            </w:pPr>
            <w:ins w:id="1161" w:author="smaslan" w:date="2018-08-09T13:31:00Z">
              <w:r>
                <w:t>Virtual DMM 3458A driver session.</w:t>
              </w:r>
            </w:ins>
          </w:p>
        </w:tc>
      </w:tr>
      <w:tr w:rsidR="00085A58" w:rsidTr="00686D9A">
        <w:trPr>
          <w:ins w:id="1162" w:author="smaslan" w:date="2018-08-09T13:28:00Z"/>
          <w:trPrChange w:id="1163" w:author="smaslan" w:date="2018-08-09T13:35:00Z">
            <w:trPr>
              <w:gridAfter w:val="0"/>
            </w:trPr>
          </w:trPrChange>
        </w:trPr>
        <w:tc>
          <w:tcPr>
            <w:tcW w:w="1809" w:type="dxa"/>
            <w:vAlign w:val="center"/>
            <w:tcPrChange w:id="1164" w:author="smaslan" w:date="2018-08-09T13:35:00Z">
              <w:tcPr>
                <w:tcW w:w="1809" w:type="dxa"/>
                <w:vAlign w:val="center"/>
              </w:tcPr>
            </w:tcPrChange>
          </w:tcPr>
          <w:p w:rsidR="00085A58" w:rsidRDefault="00E645B2" w:rsidP="00686D9A">
            <w:pPr>
              <w:rPr>
                <w:ins w:id="1165" w:author="smaslan" w:date="2018-08-09T13:28:00Z"/>
              </w:rPr>
            </w:pPr>
            <w:proofErr w:type="spellStart"/>
            <w:ins w:id="1166" w:author="smaslan" w:date="2018-08-09T13:31:00Z">
              <w:r>
                <w:t>D</w:t>
              </w:r>
              <w:r w:rsidR="00085A58">
                <w:t>sdll</w:t>
              </w:r>
            </w:ins>
            <w:proofErr w:type="spellEnd"/>
          </w:p>
        </w:tc>
        <w:tc>
          <w:tcPr>
            <w:tcW w:w="1875" w:type="dxa"/>
            <w:vAlign w:val="center"/>
            <w:tcPrChange w:id="1167" w:author="smaslan" w:date="2018-08-09T13:35:00Z">
              <w:tcPr>
                <w:tcW w:w="851" w:type="dxa"/>
                <w:vAlign w:val="center"/>
              </w:tcPr>
            </w:tcPrChange>
          </w:tcPr>
          <w:p w:rsidR="00085A58" w:rsidRDefault="00085A58" w:rsidP="00686D9A">
            <w:pPr>
              <w:jc w:val="center"/>
              <w:rPr>
                <w:ins w:id="1168" w:author="smaslan" w:date="2018-08-09T13:28:00Z"/>
              </w:rPr>
            </w:pPr>
            <w:ins w:id="1169" w:author="smaslan" w:date="2018-08-09T13:28:00Z">
              <w:r>
                <w:t>cluster</w:t>
              </w:r>
            </w:ins>
          </w:p>
        </w:tc>
        <w:tc>
          <w:tcPr>
            <w:tcW w:w="5604" w:type="dxa"/>
            <w:vAlign w:val="center"/>
            <w:tcPrChange w:id="1170" w:author="smaslan" w:date="2018-08-09T13:35:00Z">
              <w:tcPr>
                <w:tcW w:w="5352" w:type="dxa"/>
                <w:gridSpan w:val="2"/>
                <w:vAlign w:val="center"/>
              </w:tcPr>
            </w:tcPrChange>
          </w:tcPr>
          <w:p w:rsidR="00085A58" w:rsidRDefault="00085A58" w:rsidP="00686D9A">
            <w:pPr>
              <w:rPr>
                <w:ins w:id="1171" w:author="smaslan" w:date="2018-08-09T13:28:00Z"/>
              </w:rPr>
            </w:pPr>
            <w:ins w:id="1172" w:author="smaslan" w:date="2018-08-09T13:31:00Z">
              <w:r>
                <w:t>DirectSound driver session</w:t>
              </w:r>
            </w:ins>
            <w:ins w:id="1173" w:author="smaslan" w:date="2018-08-09T13:28:00Z">
              <w:r>
                <w:t>.</w:t>
              </w:r>
            </w:ins>
          </w:p>
        </w:tc>
      </w:tr>
      <w:tr w:rsidR="00085A58" w:rsidTr="00686D9A">
        <w:trPr>
          <w:ins w:id="1174" w:author="smaslan" w:date="2018-08-09T13:28:00Z"/>
          <w:trPrChange w:id="1175" w:author="smaslan" w:date="2018-08-09T13:35:00Z">
            <w:trPr>
              <w:gridAfter w:val="0"/>
            </w:trPr>
          </w:trPrChange>
        </w:trPr>
        <w:tc>
          <w:tcPr>
            <w:tcW w:w="1809" w:type="dxa"/>
            <w:vAlign w:val="center"/>
            <w:tcPrChange w:id="1176" w:author="smaslan" w:date="2018-08-09T13:35:00Z">
              <w:tcPr>
                <w:tcW w:w="1809" w:type="dxa"/>
                <w:vAlign w:val="center"/>
              </w:tcPr>
            </w:tcPrChange>
          </w:tcPr>
          <w:p w:rsidR="00085A58" w:rsidRDefault="00085A58" w:rsidP="00686D9A">
            <w:pPr>
              <w:rPr>
                <w:ins w:id="1177" w:author="smaslan" w:date="2018-08-09T13:28:00Z"/>
              </w:rPr>
            </w:pPr>
            <w:proofErr w:type="spellStart"/>
            <w:ins w:id="1178" w:author="smaslan" w:date="2018-08-09T13:31:00Z">
              <w:r>
                <w:t>simadc</w:t>
              </w:r>
            </w:ins>
            <w:proofErr w:type="spellEnd"/>
          </w:p>
        </w:tc>
        <w:tc>
          <w:tcPr>
            <w:tcW w:w="1875" w:type="dxa"/>
            <w:vAlign w:val="center"/>
            <w:tcPrChange w:id="1179" w:author="smaslan" w:date="2018-08-09T13:35:00Z">
              <w:tcPr>
                <w:tcW w:w="851" w:type="dxa"/>
                <w:vAlign w:val="center"/>
              </w:tcPr>
            </w:tcPrChange>
          </w:tcPr>
          <w:p w:rsidR="00085A58" w:rsidRDefault="00085A58" w:rsidP="00686D9A">
            <w:pPr>
              <w:jc w:val="center"/>
              <w:rPr>
                <w:ins w:id="1180" w:author="smaslan" w:date="2018-08-09T13:28:00Z"/>
              </w:rPr>
            </w:pPr>
            <w:ins w:id="1181" w:author="smaslan" w:date="2018-08-09T13:28:00Z">
              <w:r>
                <w:t>cluster</w:t>
              </w:r>
            </w:ins>
          </w:p>
        </w:tc>
        <w:tc>
          <w:tcPr>
            <w:tcW w:w="5604" w:type="dxa"/>
            <w:vAlign w:val="center"/>
            <w:tcPrChange w:id="1182" w:author="smaslan" w:date="2018-08-09T13:35:00Z">
              <w:tcPr>
                <w:tcW w:w="5352" w:type="dxa"/>
                <w:gridSpan w:val="2"/>
                <w:vAlign w:val="center"/>
              </w:tcPr>
            </w:tcPrChange>
          </w:tcPr>
          <w:p w:rsidR="00085A58" w:rsidRDefault="00085A58" w:rsidP="00686D9A">
            <w:pPr>
              <w:rPr>
                <w:ins w:id="1183" w:author="smaslan" w:date="2018-08-09T13:28:00Z"/>
              </w:rPr>
            </w:pPr>
            <w:ins w:id="1184" w:author="smaslan" w:date="2018-08-09T13:31:00Z">
              <w:r>
                <w:t>Simulated ADC session.</w:t>
              </w:r>
            </w:ins>
          </w:p>
        </w:tc>
      </w:tr>
      <w:tr w:rsidR="00E645B2" w:rsidTr="00686D9A">
        <w:tc>
          <w:tcPr>
            <w:tcW w:w="1809" w:type="dxa"/>
            <w:vAlign w:val="center"/>
          </w:tcPr>
          <w:p w:rsidR="00E645B2" w:rsidRDefault="00E645B2" w:rsidP="00686D9A">
            <w:r>
              <w:t>*</w:t>
            </w:r>
          </w:p>
        </w:tc>
        <w:tc>
          <w:tcPr>
            <w:tcW w:w="1875" w:type="dxa"/>
            <w:vAlign w:val="center"/>
          </w:tcPr>
          <w:p w:rsidR="00E645B2" w:rsidRDefault="00E645B2" w:rsidP="00686D9A">
            <w:pPr>
              <w:jc w:val="center"/>
            </w:pPr>
            <w:r>
              <w:t>*</w:t>
            </w:r>
          </w:p>
        </w:tc>
        <w:tc>
          <w:tcPr>
            <w:tcW w:w="5604" w:type="dxa"/>
            <w:vAlign w:val="center"/>
          </w:tcPr>
          <w:p w:rsidR="00E645B2" w:rsidRDefault="00E645B2" w:rsidP="00686D9A">
            <w:r>
              <w:t>New driver sessions…</w:t>
            </w:r>
          </w:p>
        </w:tc>
      </w:tr>
      <w:tr w:rsidR="00085A58" w:rsidTr="00686D9A">
        <w:trPr>
          <w:ins w:id="1185" w:author="smaslan" w:date="2018-08-09T13:33:00Z"/>
          <w:trPrChange w:id="1186" w:author="smaslan" w:date="2018-08-09T13:35:00Z">
            <w:trPr>
              <w:gridAfter w:val="0"/>
            </w:trPr>
          </w:trPrChange>
        </w:trPr>
        <w:tc>
          <w:tcPr>
            <w:tcW w:w="1809" w:type="dxa"/>
            <w:vAlign w:val="center"/>
            <w:tcPrChange w:id="1187" w:author="smaslan" w:date="2018-08-09T13:35:00Z">
              <w:tcPr>
                <w:tcW w:w="1809" w:type="dxa"/>
                <w:vAlign w:val="center"/>
              </w:tcPr>
            </w:tcPrChange>
          </w:tcPr>
          <w:p w:rsidR="00085A58" w:rsidRDefault="00E645B2" w:rsidP="00686D9A">
            <w:pPr>
              <w:rPr>
                <w:ins w:id="1188" w:author="smaslan" w:date="2018-08-09T13:33:00Z"/>
              </w:rPr>
            </w:pPr>
            <w:ins w:id="1189" w:author="smaslan" w:date="2018-08-09T13:33:00Z">
              <w:r>
                <w:t>T</w:t>
              </w:r>
              <w:r w:rsidR="00085A58">
                <w:t>ype</w:t>
              </w:r>
            </w:ins>
          </w:p>
        </w:tc>
        <w:tc>
          <w:tcPr>
            <w:tcW w:w="1875" w:type="dxa"/>
            <w:vAlign w:val="center"/>
            <w:tcPrChange w:id="1190" w:author="smaslan" w:date="2018-08-09T13:35:00Z">
              <w:tcPr>
                <w:tcW w:w="851" w:type="dxa"/>
                <w:vAlign w:val="center"/>
              </w:tcPr>
            </w:tcPrChange>
          </w:tcPr>
          <w:p w:rsidR="00085A58" w:rsidRDefault="00085A58" w:rsidP="00686D9A">
            <w:pPr>
              <w:jc w:val="center"/>
              <w:rPr>
                <w:ins w:id="1191" w:author="smaslan" w:date="2018-08-09T13:33:00Z"/>
              </w:rPr>
            </w:pPr>
            <w:proofErr w:type="spellStart"/>
            <w:ins w:id="1192" w:author="smaslan" w:date="2018-08-09T13:33:00Z">
              <w:r>
                <w:t>enum</w:t>
              </w:r>
              <w:proofErr w:type="spellEnd"/>
            </w:ins>
          </w:p>
        </w:tc>
        <w:tc>
          <w:tcPr>
            <w:tcW w:w="5604" w:type="dxa"/>
            <w:vAlign w:val="center"/>
            <w:tcPrChange w:id="1193" w:author="smaslan" w:date="2018-08-09T13:35:00Z">
              <w:tcPr>
                <w:tcW w:w="5352" w:type="dxa"/>
                <w:gridSpan w:val="2"/>
                <w:vAlign w:val="center"/>
              </w:tcPr>
            </w:tcPrChange>
          </w:tcPr>
          <w:p w:rsidR="00085A58" w:rsidRDefault="00085A58" w:rsidP="00686D9A">
            <w:pPr>
              <w:rPr>
                <w:ins w:id="1194" w:author="smaslan" w:date="2018-08-09T13:33:00Z"/>
              </w:rPr>
            </w:pPr>
            <w:ins w:id="1195" w:author="smaslan" w:date="2018-08-09T13:33:00Z">
              <w:r>
                <w:t>Selected digitizer type {‘niScope’,’</w:t>
              </w:r>
            </w:ins>
            <w:ins w:id="1196" w:author="smaslan" w:date="2018-08-09T13:34:00Z">
              <w:r>
                <w:t>3548A</w:t>
              </w:r>
            </w:ins>
            <w:ins w:id="1197" w:author="smaslan" w:date="2018-08-09T13:33:00Z">
              <w:r>
                <w:t>’</w:t>
              </w:r>
            </w:ins>
            <w:ins w:id="1198" w:author="smaslan" w:date="2018-08-09T13:34:00Z">
              <w:r>
                <w:t>,’DirectSound’,’dummy’</w:t>
              </w:r>
            </w:ins>
            <w:ins w:id="1199" w:author="smaslan" w:date="2018-08-09T13:33:00Z">
              <w:r>
                <w:t>}</w:t>
              </w:r>
            </w:ins>
            <w:ins w:id="1200" w:author="smaslan" w:date="2018-08-09T13:34:00Z">
              <w:r>
                <w:t>.</w:t>
              </w:r>
            </w:ins>
          </w:p>
        </w:tc>
      </w:tr>
      <w:tr w:rsidR="00085A58" w:rsidTr="00686D9A">
        <w:trPr>
          <w:ins w:id="1201" w:author="smaslan" w:date="2018-08-09T13:31:00Z"/>
          <w:trPrChange w:id="1202" w:author="smaslan" w:date="2018-08-09T13:35:00Z">
            <w:trPr>
              <w:gridAfter w:val="0"/>
            </w:trPr>
          </w:trPrChange>
        </w:trPr>
        <w:tc>
          <w:tcPr>
            <w:tcW w:w="1809" w:type="dxa"/>
            <w:vAlign w:val="center"/>
            <w:tcPrChange w:id="1203" w:author="smaslan" w:date="2018-08-09T13:35:00Z">
              <w:tcPr>
                <w:tcW w:w="1809" w:type="dxa"/>
                <w:vAlign w:val="center"/>
              </w:tcPr>
            </w:tcPrChange>
          </w:tcPr>
          <w:p w:rsidR="00085A58" w:rsidRDefault="00085A58" w:rsidP="00686D9A">
            <w:pPr>
              <w:rPr>
                <w:ins w:id="1204" w:author="smaslan" w:date="2018-08-09T13:31:00Z"/>
              </w:rPr>
            </w:pPr>
            <w:proofErr w:type="gramStart"/>
            <w:ins w:id="1205" w:author="smaslan" w:date="2018-08-09T13:31:00Z">
              <w:r>
                <w:t>modified</w:t>
              </w:r>
              <w:proofErr w:type="gramEnd"/>
              <w:r>
                <w:t>?</w:t>
              </w:r>
            </w:ins>
          </w:p>
        </w:tc>
        <w:tc>
          <w:tcPr>
            <w:tcW w:w="1875" w:type="dxa"/>
            <w:vAlign w:val="center"/>
            <w:tcPrChange w:id="1206" w:author="smaslan" w:date="2018-08-09T13:35:00Z">
              <w:tcPr>
                <w:tcW w:w="851" w:type="dxa"/>
                <w:vAlign w:val="center"/>
              </w:tcPr>
            </w:tcPrChange>
          </w:tcPr>
          <w:p w:rsidR="00085A58" w:rsidRDefault="00085A58" w:rsidP="00686D9A">
            <w:pPr>
              <w:jc w:val="center"/>
              <w:rPr>
                <w:ins w:id="1207" w:author="smaslan" w:date="2018-08-09T13:31:00Z"/>
              </w:rPr>
            </w:pPr>
            <w:ins w:id="1208" w:author="smaslan" w:date="2018-08-09T13:32:00Z">
              <w:r>
                <w:t>bool</w:t>
              </w:r>
            </w:ins>
          </w:p>
        </w:tc>
        <w:tc>
          <w:tcPr>
            <w:tcW w:w="5604" w:type="dxa"/>
            <w:vAlign w:val="center"/>
            <w:tcPrChange w:id="1209" w:author="smaslan" w:date="2018-08-09T13:35:00Z">
              <w:tcPr>
                <w:tcW w:w="5352" w:type="dxa"/>
                <w:gridSpan w:val="2"/>
                <w:vAlign w:val="center"/>
              </w:tcPr>
            </w:tcPrChange>
          </w:tcPr>
          <w:p w:rsidR="00085A58" w:rsidRDefault="00085A58" w:rsidP="00686D9A">
            <w:pPr>
              <w:rPr>
                <w:ins w:id="1210" w:author="smaslan" w:date="2018-08-09T13:31:00Z"/>
              </w:rPr>
            </w:pPr>
            <w:ins w:id="1211" w:author="smaslan" w:date="2018-08-09T13:32:00Z">
              <w:r>
                <w:t xml:space="preserve">Flag set </w:t>
              </w:r>
            </w:ins>
            <w:ins w:id="1212" w:author="smaslan" w:date="2018-08-09T13:39:00Z">
              <w:r>
                <w:t xml:space="preserve">by TWM </w:t>
              </w:r>
            </w:ins>
            <w:ins w:id="1213" w:author="smaslan" w:date="2018-08-09T13:32:00Z">
              <w:r>
                <w:t xml:space="preserve">to </w:t>
              </w:r>
            </w:ins>
            <w:ins w:id="1214" w:author="smaslan" w:date="2018-08-09T13:39:00Z">
              <w:r>
                <w:t>“</w:t>
              </w:r>
            </w:ins>
            <w:ins w:id="1215" w:author="smaslan" w:date="2018-08-09T13:32:00Z">
              <w:r>
                <w:t>True</w:t>
              </w:r>
            </w:ins>
            <w:ins w:id="1216" w:author="smaslan" w:date="2018-08-09T13:39:00Z">
              <w:r>
                <w:t>”</w:t>
              </w:r>
            </w:ins>
            <w:ins w:id="1217" w:author="smaslan" w:date="2018-08-09T13:32:00Z">
              <w:r>
                <w:t xml:space="preserve"> when HW setup was modified.</w:t>
              </w:r>
            </w:ins>
          </w:p>
        </w:tc>
      </w:tr>
      <w:tr w:rsidR="00085A58" w:rsidTr="00686D9A">
        <w:trPr>
          <w:ins w:id="1218" w:author="smaslan" w:date="2018-08-09T13:32:00Z"/>
          <w:trPrChange w:id="1219" w:author="smaslan" w:date="2018-08-09T13:35:00Z">
            <w:trPr>
              <w:gridAfter w:val="0"/>
            </w:trPr>
          </w:trPrChange>
        </w:trPr>
        <w:tc>
          <w:tcPr>
            <w:tcW w:w="1809" w:type="dxa"/>
            <w:vAlign w:val="center"/>
            <w:tcPrChange w:id="1220" w:author="smaslan" w:date="2018-08-09T13:35:00Z">
              <w:tcPr>
                <w:tcW w:w="1809" w:type="dxa"/>
                <w:vAlign w:val="center"/>
              </w:tcPr>
            </w:tcPrChange>
          </w:tcPr>
          <w:p w:rsidR="00085A58" w:rsidRDefault="00085A58" w:rsidP="00686D9A">
            <w:pPr>
              <w:rPr>
                <w:ins w:id="1221" w:author="smaslan" w:date="2018-08-09T13:32:00Z"/>
              </w:rPr>
            </w:pPr>
            <w:ins w:id="1222" w:author="smaslan" w:date="2018-08-09T13:34:00Z">
              <w:r>
                <w:lastRenderedPageBreak/>
                <w:t xml:space="preserve">channel </w:t>
              </w:r>
              <w:proofErr w:type="spellStart"/>
              <w:r>
                <w:t>idn</w:t>
              </w:r>
              <w:proofErr w:type="spellEnd"/>
              <w:r>
                <w:t xml:space="preserve"> </w:t>
              </w:r>
              <w:proofErr w:type="spellStart"/>
              <w:r>
                <w:t>str</w:t>
              </w:r>
            </w:ins>
            <w:proofErr w:type="spellEnd"/>
          </w:p>
        </w:tc>
        <w:tc>
          <w:tcPr>
            <w:tcW w:w="1875" w:type="dxa"/>
            <w:vAlign w:val="center"/>
            <w:tcPrChange w:id="1223" w:author="smaslan" w:date="2018-08-09T13:35:00Z">
              <w:tcPr>
                <w:tcW w:w="851" w:type="dxa"/>
                <w:vAlign w:val="center"/>
              </w:tcPr>
            </w:tcPrChange>
          </w:tcPr>
          <w:p w:rsidR="00085A58" w:rsidRDefault="00085A58">
            <w:pPr>
              <w:jc w:val="center"/>
              <w:rPr>
                <w:ins w:id="1224" w:author="smaslan" w:date="2018-08-09T13:32:00Z"/>
              </w:rPr>
              <w:pPrChange w:id="1225" w:author="smaslan" w:date="2018-08-09T13:35:00Z">
                <w:pPr>
                  <w:spacing w:after="200" w:line="276" w:lineRule="auto"/>
                  <w:jc w:val="center"/>
                </w:pPr>
              </w:pPrChange>
            </w:pPr>
            <w:ins w:id="1226" w:author="smaslan" w:date="2018-08-09T13:35:00Z">
              <w:r>
                <w:t>1D array of string</w:t>
              </w:r>
            </w:ins>
          </w:p>
        </w:tc>
        <w:tc>
          <w:tcPr>
            <w:tcW w:w="5604" w:type="dxa"/>
            <w:vAlign w:val="center"/>
            <w:tcPrChange w:id="1227" w:author="smaslan" w:date="2018-08-09T13:35:00Z">
              <w:tcPr>
                <w:tcW w:w="5352" w:type="dxa"/>
                <w:gridSpan w:val="2"/>
                <w:vAlign w:val="center"/>
              </w:tcPr>
            </w:tcPrChange>
          </w:tcPr>
          <w:p w:rsidR="00085A58" w:rsidRDefault="00085A58" w:rsidP="00686D9A">
            <w:pPr>
              <w:rPr>
                <w:ins w:id="1228" w:author="smaslan" w:date="2018-08-09T13:32:00Z"/>
              </w:rPr>
            </w:pPr>
            <w:ins w:id="1229" w:author="smaslan" w:date="2018-08-09T13:35:00Z">
              <w:r>
                <w:t>Array of last queried identifier strings of particular channels of selected digitizer. One item per channel.</w:t>
              </w:r>
            </w:ins>
          </w:p>
        </w:tc>
      </w:tr>
      <w:tr w:rsidR="00085A58" w:rsidTr="00686D9A">
        <w:trPr>
          <w:ins w:id="1230" w:author="smaslan" w:date="2018-08-09T13:35:00Z"/>
        </w:trPr>
        <w:tc>
          <w:tcPr>
            <w:tcW w:w="1809" w:type="dxa"/>
            <w:vAlign w:val="center"/>
          </w:tcPr>
          <w:p w:rsidR="00085A58" w:rsidRDefault="00085A58" w:rsidP="00686D9A">
            <w:pPr>
              <w:rPr>
                <w:ins w:id="1231" w:author="smaslan" w:date="2018-08-09T13:35:00Z"/>
              </w:rPr>
            </w:pPr>
            <w:ins w:id="1232" w:author="smaslan" w:date="2018-08-09T13:36:00Z">
              <w:r>
                <w:t>a</w:t>
              </w:r>
            </w:ins>
            <w:ins w:id="1233" w:author="smaslan" w:date="2018-08-09T13:35:00Z">
              <w:r>
                <w:t xml:space="preserve">ux </w:t>
              </w:r>
            </w:ins>
            <w:proofErr w:type="spellStart"/>
            <w:ins w:id="1234" w:author="smaslan" w:date="2018-08-09T13:36:00Z">
              <w:r>
                <w:t>instr</w:t>
              </w:r>
              <w:proofErr w:type="spellEnd"/>
              <w:r>
                <w:t xml:space="preserve"> </w:t>
              </w:r>
              <w:proofErr w:type="spellStart"/>
              <w:r>
                <w:t>idn</w:t>
              </w:r>
              <w:proofErr w:type="spellEnd"/>
              <w:r>
                <w:t xml:space="preserve"> </w:t>
              </w:r>
              <w:proofErr w:type="spellStart"/>
              <w:r>
                <w:t>str</w:t>
              </w:r>
            </w:ins>
            <w:proofErr w:type="spellEnd"/>
          </w:p>
        </w:tc>
        <w:tc>
          <w:tcPr>
            <w:tcW w:w="1875" w:type="dxa"/>
            <w:vAlign w:val="center"/>
          </w:tcPr>
          <w:p w:rsidR="00085A58" w:rsidRDefault="00085A58" w:rsidP="00686D9A">
            <w:pPr>
              <w:jc w:val="center"/>
              <w:rPr>
                <w:ins w:id="1235" w:author="smaslan" w:date="2018-08-09T13:35:00Z"/>
              </w:rPr>
            </w:pPr>
            <w:ins w:id="1236" w:author="smaslan" w:date="2018-08-09T13:36:00Z">
              <w:r>
                <w:t>1D array of string</w:t>
              </w:r>
            </w:ins>
          </w:p>
        </w:tc>
        <w:tc>
          <w:tcPr>
            <w:tcW w:w="5604" w:type="dxa"/>
            <w:vAlign w:val="center"/>
          </w:tcPr>
          <w:p w:rsidR="00085A58" w:rsidRDefault="00085A58" w:rsidP="00686D9A">
            <w:pPr>
              <w:rPr>
                <w:ins w:id="1237" w:author="smaslan" w:date="2018-08-09T13:35:00Z"/>
              </w:rPr>
            </w:pPr>
            <w:ins w:id="1238" w:author="smaslan" w:date="2018-08-09T13:36:00Z">
              <w:r>
                <w:t>Array of last queried identifiers of auxiliary HW related to the selected digitizer (e.g.: AWG, Counter, etc.)</w:t>
              </w:r>
            </w:ins>
            <w:ins w:id="1239" w:author="smaslan" w:date="2018-08-09T13:37:00Z">
              <w:r>
                <w:t>.</w:t>
              </w:r>
            </w:ins>
          </w:p>
        </w:tc>
      </w:tr>
    </w:tbl>
    <w:p w:rsidR="00085A58" w:rsidRDefault="00085A58">
      <w:pPr>
        <w:rPr>
          <w:ins w:id="1240" w:author="smaslan" w:date="2018-08-09T13:37:00Z"/>
        </w:rPr>
      </w:pPr>
    </w:p>
    <w:p w:rsidR="00085A58" w:rsidRDefault="00085A58" w:rsidP="00E645B2">
      <w:ins w:id="1241" w:author="smaslan" w:date="2018-08-09T13:37:00Z">
        <w:r>
          <w:t xml:space="preserve">Adding a new digitizer means the session of the digitizer driver will be added and </w:t>
        </w:r>
      </w:ins>
      <w:ins w:id="1242" w:author="smaslan" w:date="2018-08-09T13:38:00Z">
        <w:r>
          <w:t xml:space="preserve">“type” </w:t>
        </w:r>
        <w:proofErr w:type="spellStart"/>
        <w:r>
          <w:t>enum</w:t>
        </w:r>
        <w:proofErr w:type="spellEnd"/>
        <w:r>
          <w:t xml:space="preserve"> will be redefined to contain unique identification name of a new digitizer. </w:t>
        </w:r>
      </w:ins>
      <w:ins w:id="1243" w:author="smaslan" w:date="2018-08-09T13:39:00Z">
        <w:r>
          <w:t>The r</w:t>
        </w:r>
      </w:ins>
      <w:ins w:id="1244" w:author="smaslan" w:date="2018-08-09T13:38:00Z">
        <w:r>
          <w:t>est must not be changed.</w:t>
        </w:r>
      </w:ins>
    </w:p>
    <w:p w:rsidR="00E645B2" w:rsidRDefault="00E645B2" w:rsidP="00E645B2">
      <w:pPr>
        <w:rPr>
          <w:ins w:id="1245" w:author="smaslan" w:date="2018-08-09T15:22:00Z"/>
        </w:rPr>
      </w:pPr>
    </w:p>
    <w:p w:rsidR="00085A58" w:rsidRPr="00085A58" w:rsidRDefault="00085A58" w:rsidP="00085A58">
      <w:pPr>
        <w:pStyle w:val="Nadpis4"/>
      </w:pPr>
      <w:r>
        <w:t>Virtual driver function reference manual</w:t>
      </w:r>
    </w:p>
    <w:p w:rsidR="0075624C" w:rsidRDefault="0075624C">
      <w:pPr>
        <w:pStyle w:val="Nadpis5"/>
        <w:rPr>
          <w:ins w:id="1246" w:author="smaslan" w:date="2018-08-09T15:23:00Z"/>
        </w:rPr>
        <w:pPrChange w:id="1247" w:author="smaslan" w:date="2018-08-09T15:43:00Z">
          <w:pPr/>
        </w:pPrChange>
      </w:pPr>
      <w:ins w:id="1248" w:author="smaslan" w:date="2018-08-07T15:43:00Z">
        <w:r w:rsidRPr="00891AE2">
          <w:rPr>
            <w:rPrChange w:id="1249" w:author="smaslan" w:date="2018-08-09T11:59:00Z">
              <w:rPr>
                <w:b/>
                <w:bCs/>
                <w:i/>
                <w:iCs/>
                <w:color w:val="4F81BD" w:themeColor="accent1"/>
              </w:rPr>
            </w:rPrChange>
          </w:rPr>
          <w:t>Initialize driver (optional)</w:t>
        </w:r>
      </w:ins>
    </w:p>
    <w:p w:rsidR="003E4E53" w:rsidRDefault="0075624C" w:rsidP="0075624C">
      <w:pPr>
        <w:rPr>
          <w:ins w:id="1250" w:author="smaslan" w:date="2018-08-09T15:24:00Z"/>
        </w:rPr>
      </w:pPr>
      <w:ins w:id="1251" w:author="smaslan" w:date="2018-08-07T15:43:00Z">
        <w:r w:rsidRPr="00891AE2">
          <w:t xml:space="preserve">Some digitizer drivers may need to perform some step to make them usable. This optional function is called </w:t>
        </w:r>
      </w:ins>
      <w:ins w:id="1252" w:author="smaslan" w:date="2018-08-09T11:58:00Z">
        <w:r w:rsidR="00891AE2" w:rsidRPr="00891AE2">
          <w:t xml:space="preserve">once </w:t>
        </w:r>
      </w:ins>
      <w:ins w:id="1253" w:author="smaslan" w:date="2018-08-07T15:43:00Z">
        <w:r w:rsidRPr="00891AE2">
          <w:t xml:space="preserve">automatically on the TWM </w:t>
        </w:r>
        <w:proofErr w:type="spellStart"/>
        <w:r w:rsidRPr="00891AE2">
          <w:t>startup</w:t>
        </w:r>
        <w:proofErr w:type="spellEnd"/>
        <w:r w:rsidRPr="00891AE2">
          <w:t>.</w:t>
        </w:r>
      </w:ins>
      <w:ins w:id="1254" w:author="smaslan" w:date="2018-08-09T13:25:00Z">
        <w:r w:rsidR="006C724C">
          <w:t xml:space="preserve"> </w:t>
        </w:r>
      </w:ins>
    </w:p>
    <w:p w:rsidR="003E4E53" w:rsidRDefault="003E4E53">
      <w:pPr>
        <w:jc w:val="center"/>
        <w:rPr>
          <w:ins w:id="1255" w:author="smaslan" w:date="2018-08-09T15:24:00Z"/>
        </w:rPr>
        <w:pPrChange w:id="1256" w:author="smaslan" w:date="2018-08-09T15:32:00Z">
          <w:pPr/>
        </w:pPrChange>
      </w:pPr>
      <w:ins w:id="1257" w:author="smaslan" w:date="2018-08-09T15:24:00Z">
        <w:r>
          <w:rPr>
            <w:noProof/>
            <w:lang w:val="cs-CZ" w:eastAsia="cs-CZ"/>
          </w:rPr>
          <w:drawing>
            <wp:inline distT="0" distB="0" distL="0" distR="0" wp14:anchorId="04E5A405" wp14:editId="78D219CC">
              <wp:extent cx="2714625" cy="409575"/>
              <wp:effectExtent l="0" t="0" r="9525"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4625" cy="409575"/>
                      </a:xfrm>
                      <a:prstGeom prst="rect">
                        <a:avLst/>
                      </a:prstGeom>
                    </pic:spPr>
                  </pic:pic>
                </a:graphicData>
              </a:graphic>
            </wp:inline>
          </w:drawing>
        </w:r>
      </w:ins>
    </w:p>
    <w:p w:rsidR="0075624C" w:rsidRDefault="006C724C" w:rsidP="0075624C">
      <w:pPr>
        <w:rPr>
          <w:ins w:id="1258" w:author="smaslan" w:date="2018-08-09T13:09:00Z"/>
        </w:rPr>
      </w:pPr>
      <w:ins w:id="1259" w:author="smaslan" w:date="2018-08-09T13:25:00Z">
        <w:r>
          <w:t>Function inputs and outputs:</w:t>
        </w:r>
      </w:ins>
    </w:p>
    <w:tbl>
      <w:tblPr>
        <w:tblStyle w:val="Mkatabulky"/>
        <w:tblW w:w="0" w:type="auto"/>
        <w:tblLook w:val="04A0" w:firstRow="1" w:lastRow="0" w:firstColumn="1" w:lastColumn="0" w:noHBand="0" w:noVBand="1"/>
        <w:tblPrChange w:id="1260" w:author="smaslan" w:date="2018-08-09T13:25:00Z">
          <w:tblPr>
            <w:tblStyle w:val="Mkatabulky"/>
            <w:tblW w:w="0" w:type="auto"/>
            <w:tblLook w:val="04A0" w:firstRow="1" w:lastRow="0" w:firstColumn="1" w:lastColumn="0" w:noHBand="0" w:noVBand="1"/>
          </w:tblPr>
        </w:tblPrChange>
      </w:tblPr>
      <w:tblGrid>
        <w:gridCol w:w="1809"/>
        <w:gridCol w:w="1276"/>
        <w:gridCol w:w="851"/>
        <w:gridCol w:w="5352"/>
        <w:tblGridChange w:id="1261">
          <w:tblGrid>
            <w:gridCol w:w="1809"/>
            <w:gridCol w:w="541"/>
            <w:gridCol w:w="593"/>
            <w:gridCol w:w="142"/>
            <w:gridCol w:w="851"/>
            <w:gridCol w:w="602"/>
            <w:gridCol w:w="2320"/>
            <w:gridCol w:w="1755"/>
            <w:gridCol w:w="675"/>
          </w:tblGrid>
        </w:tblGridChange>
      </w:tblGrid>
      <w:tr w:rsidR="006C724C" w:rsidTr="006C724C">
        <w:trPr>
          <w:ins w:id="1262" w:author="smaslan" w:date="2018-08-09T13:09:00Z"/>
          <w:trPrChange w:id="1263" w:author="smaslan" w:date="2018-08-09T13:25:00Z">
            <w:trPr>
              <w:gridAfter w:val="0"/>
            </w:trPr>
          </w:trPrChange>
        </w:trPr>
        <w:tc>
          <w:tcPr>
            <w:tcW w:w="1809" w:type="dxa"/>
            <w:tcPrChange w:id="1264" w:author="smaslan" w:date="2018-08-09T13:25:00Z">
              <w:tcPr>
                <w:tcW w:w="1809" w:type="dxa"/>
              </w:tcPr>
            </w:tcPrChange>
          </w:tcPr>
          <w:p w:rsidR="00EB5D53" w:rsidRPr="006C724C" w:rsidRDefault="00EB5D53">
            <w:pPr>
              <w:rPr>
                <w:ins w:id="1265" w:author="smaslan" w:date="2018-08-09T13:09:00Z"/>
                <w:b/>
                <w:rPrChange w:id="1266" w:author="smaslan" w:date="2018-08-09T13:24:00Z">
                  <w:rPr>
                    <w:ins w:id="1267" w:author="smaslan" w:date="2018-08-09T13:09:00Z"/>
                  </w:rPr>
                </w:rPrChange>
              </w:rPr>
              <w:pPrChange w:id="1268" w:author="smaslan" w:date="2018-08-09T13:25:00Z">
                <w:pPr>
                  <w:spacing w:after="200" w:line="276" w:lineRule="auto"/>
                </w:pPr>
              </w:pPrChange>
            </w:pPr>
            <w:ins w:id="1269" w:author="smaslan" w:date="2018-08-09T13:09:00Z">
              <w:r w:rsidRPr="006C724C">
                <w:rPr>
                  <w:b/>
                  <w:rPrChange w:id="1270" w:author="smaslan" w:date="2018-08-09T13:24:00Z">
                    <w:rPr/>
                  </w:rPrChange>
                </w:rPr>
                <w:t>Name</w:t>
              </w:r>
            </w:ins>
          </w:p>
        </w:tc>
        <w:tc>
          <w:tcPr>
            <w:tcW w:w="1276" w:type="dxa"/>
            <w:tcPrChange w:id="1271" w:author="smaslan" w:date="2018-08-09T13:25:00Z">
              <w:tcPr>
                <w:tcW w:w="1276" w:type="dxa"/>
                <w:gridSpan w:val="3"/>
              </w:tcPr>
            </w:tcPrChange>
          </w:tcPr>
          <w:p w:rsidR="00EB5D53" w:rsidRPr="006C724C" w:rsidRDefault="00EB5D53">
            <w:pPr>
              <w:jc w:val="center"/>
              <w:rPr>
                <w:ins w:id="1272" w:author="smaslan" w:date="2018-08-09T13:10:00Z"/>
                <w:b/>
                <w:rPrChange w:id="1273" w:author="smaslan" w:date="2018-08-09T13:24:00Z">
                  <w:rPr>
                    <w:ins w:id="1274" w:author="smaslan" w:date="2018-08-09T13:10:00Z"/>
                  </w:rPr>
                </w:rPrChange>
              </w:rPr>
              <w:pPrChange w:id="1275" w:author="smaslan" w:date="2018-08-09T13:25:00Z">
                <w:pPr>
                  <w:spacing w:after="200" w:line="276" w:lineRule="auto"/>
                </w:pPr>
              </w:pPrChange>
            </w:pPr>
            <w:ins w:id="1276" w:author="smaslan" w:date="2018-08-09T13:10:00Z">
              <w:r w:rsidRPr="006C724C">
                <w:rPr>
                  <w:b/>
                  <w:rPrChange w:id="1277" w:author="smaslan" w:date="2018-08-09T13:24:00Z">
                    <w:rPr/>
                  </w:rPrChange>
                </w:rPr>
                <w:t>Direction</w:t>
              </w:r>
            </w:ins>
          </w:p>
        </w:tc>
        <w:tc>
          <w:tcPr>
            <w:tcW w:w="851" w:type="dxa"/>
            <w:tcPrChange w:id="1278" w:author="smaslan" w:date="2018-08-09T13:25:00Z">
              <w:tcPr>
                <w:tcW w:w="851" w:type="dxa"/>
              </w:tcPr>
            </w:tcPrChange>
          </w:tcPr>
          <w:p w:rsidR="00EB5D53" w:rsidRPr="006C724C" w:rsidRDefault="00EB5D53">
            <w:pPr>
              <w:jc w:val="center"/>
              <w:rPr>
                <w:ins w:id="1279" w:author="smaslan" w:date="2018-08-09T13:09:00Z"/>
                <w:b/>
                <w:rPrChange w:id="1280" w:author="smaslan" w:date="2018-08-09T13:24:00Z">
                  <w:rPr>
                    <w:ins w:id="1281" w:author="smaslan" w:date="2018-08-09T13:09:00Z"/>
                  </w:rPr>
                </w:rPrChange>
              </w:rPr>
              <w:pPrChange w:id="1282" w:author="smaslan" w:date="2018-08-09T13:25:00Z">
                <w:pPr>
                  <w:spacing w:after="200" w:line="276" w:lineRule="auto"/>
                </w:pPr>
              </w:pPrChange>
            </w:pPr>
            <w:ins w:id="1283" w:author="smaslan" w:date="2018-08-09T13:09:00Z">
              <w:r w:rsidRPr="006C724C">
                <w:rPr>
                  <w:b/>
                  <w:rPrChange w:id="1284" w:author="smaslan" w:date="2018-08-09T13:24:00Z">
                    <w:rPr/>
                  </w:rPrChange>
                </w:rPr>
                <w:t>Type</w:t>
              </w:r>
            </w:ins>
          </w:p>
        </w:tc>
        <w:tc>
          <w:tcPr>
            <w:tcW w:w="5352" w:type="dxa"/>
            <w:tcPrChange w:id="1285" w:author="smaslan" w:date="2018-08-09T13:25:00Z">
              <w:tcPr>
                <w:tcW w:w="4677" w:type="dxa"/>
                <w:gridSpan w:val="3"/>
              </w:tcPr>
            </w:tcPrChange>
          </w:tcPr>
          <w:p w:rsidR="00EB5D53" w:rsidRPr="006C724C" w:rsidRDefault="00EB5D53">
            <w:pPr>
              <w:jc w:val="center"/>
              <w:rPr>
                <w:ins w:id="1286" w:author="smaslan" w:date="2018-08-09T13:09:00Z"/>
                <w:b/>
                <w:rPrChange w:id="1287" w:author="smaslan" w:date="2018-08-09T13:24:00Z">
                  <w:rPr>
                    <w:ins w:id="1288" w:author="smaslan" w:date="2018-08-09T13:09:00Z"/>
                  </w:rPr>
                </w:rPrChange>
              </w:rPr>
              <w:pPrChange w:id="1289" w:author="smaslan" w:date="2018-08-09T13:25:00Z">
                <w:pPr>
                  <w:spacing w:after="200" w:line="276" w:lineRule="auto"/>
                </w:pPr>
              </w:pPrChange>
            </w:pPr>
            <w:ins w:id="1290" w:author="smaslan" w:date="2018-08-09T13:09:00Z">
              <w:r w:rsidRPr="006C724C">
                <w:rPr>
                  <w:b/>
                  <w:rPrChange w:id="1291" w:author="smaslan" w:date="2018-08-09T13:24:00Z">
                    <w:rPr/>
                  </w:rPrChange>
                </w:rPr>
                <w:t>Meaning</w:t>
              </w:r>
            </w:ins>
          </w:p>
        </w:tc>
      </w:tr>
      <w:tr w:rsidR="006C724C" w:rsidTr="006C724C">
        <w:trPr>
          <w:ins w:id="1292" w:author="smaslan" w:date="2018-08-09T13:09:00Z"/>
          <w:trPrChange w:id="1293" w:author="smaslan" w:date="2018-08-09T13:25:00Z">
            <w:trPr>
              <w:gridAfter w:val="0"/>
            </w:trPr>
          </w:trPrChange>
        </w:trPr>
        <w:tc>
          <w:tcPr>
            <w:tcW w:w="1809" w:type="dxa"/>
            <w:vAlign w:val="center"/>
            <w:tcPrChange w:id="1294" w:author="smaslan" w:date="2018-08-09T13:25:00Z">
              <w:tcPr>
                <w:tcW w:w="1809" w:type="dxa"/>
                <w:vAlign w:val="center"/>
              </w:tcPr>
            </w:tcPrChange>
          </w:tcPr>
          <w:p w:rsidR="00EB5D53" w:rsidRDefault="006C724C">
            <w:pPr>
              <w:rPr>
                <w:ins w:id="1295" w:author="smaslan" w:date="2018-08-09T13:09:00Z"/>
              </w:rPr>
              <w:pPrChange w:id="1296" w:author="smaslan" w:date="2018-08-09T13:24:00Z">
                <w:pPr>
                  <w:spacing w:after="200" w:line="276" w:lineRule="auto"/>
                </w:pPr>
              </w:pPrChange>
            </w:pPr>
            <w:proofErr w:type="spellStart"/>
            <w:ins w:id="1297" w:author="smaslan" w:date="2018-08-09T13:29:00Z">
              <w:r>
                <w:t>adc</w:t>
              </w:r>
              <w:proofErr w:type="spellEnd"/>
              <w:r>
                <w:t xml:space="preserve"> </w:t>
              </w:r>
            </w:ins>
            <w:ins w:id="1298" w:author="smaslan" w:date="2018-08-09T13:10:00Z">
              <w:r w:rsidR="00EB5D53">
                <w:t>session in</w:t>
              </w:r>
            </w:ins>
          </w:p>
        </w:tc>
        <w:tc>
          <w:tcPr>
            <w:tcW w:w="1276" w:type="dxa"/>
            <w:vAlign w:val="center"/>
            <w:tcPrChange w:id="1299" w:author="smaslan" w:date="2018-08-09T13:25:00Z">
              <w:tcPr>
                <w:tcW w:w="1134" w:type="dxa"/>
                <w:gridSpan w:val="2"/>
                <w:vAlign w:val="center"/>
              </w:tcPr>
            </w:tcPrChange>
          </w:tcPr>
          <w:p w:rsidR="00EB5D53" w:rsidRDefault="00EB5D53">
            <w:pPr>
              <w:jc w:val="center"/>
              <w:rPr>
                <w:ins w:id="1300" w:author="smaslan" w:date="2018-08-09T13:10:00Z"/>
              </w:rPr>
              <w:pPrChange w:id="1301" w:author="smaslan" w:date="2018-08-09T13:24:00Z">
                <w:pPr>
                  <w:spacing w:after="200" w:line="276" w:lineRule="auto"/>
                </w:pPr>
              </w:pPrChange>
            </w:pPr>
            <w:ins w:id="1302" w:author="smaslan" w:date="2018-08-09T13:10:00Z">
              <w:r>
                <w:t>in</w:t>
              </w:r>
            </w:ins>
          </w:p>
        </w:tc>
        <w:tc>
          <w:tcPr>
            <w:tcW w:w="851" w:type="dxa"/>
            <w:vAlign w:val="center"/>
            <w:tcPrChange w:id="1303" w:author="smaslan" w:date="2018-08-09T13:25:00Z">
              <w:tcPr>
                <w:tcW w:w="993" w:type="dxa"/>
                <w:gridSpan w:val="2"/>
                <w:vAlign w:val="center"/>
              </w:tcPr>
            </w:tcPrChange>
          </w:tcPr>
          <w:p w:rsidR="00EB5D53" w:rsidRDefault="00EB5D53">
            <w:pPr>
              <w:jc w:val="center"/>
              <w:rPr>
                <w:ins w:id="1304" w:author="smaslan" w:date="2018-08-09T13:09:00Z"/>
              </w:rPr>
              <w:pPrChange w:id="1305" w:author="smaslan" w:date="2018-08-09T13:24:00Z">
                <w:pPr>
                  <w:spacing w:after="200" w:line="276" w:lineRule="auto"/>
                </w:pPr>
              </w:pPrChange>
            </w:pPr>
            <w:ins w:id="1306" w:author="smaslan" w:date="2018-08-09T13:10:00Z">
              <w:r>
                <w:t>cluster</w:t>
              </w:r>
            </w:ins>
          </w:p>
        </w:tc>
        <w:tc>
          <w:tcPr>
            <w:tcW w:w="5352" w:type="dxa"/>
            <w:vAlign w:val="center"/>
            <w:tcPrChange w:id="1307" w:author="smaslan" w:date="2018-08-09T13:25:00Z">
              <w:tcPr>
                <w:tcW w:w="4677" w:type="dxa"/>
                <w:gridSpan w:val="3"/>
                <w:vAlign w:val="center"/>
              </w:tcPr>
            </w:tcPrChange>
          </w:tcPr>
          <w:p w:rsidR="00EB5D53" w:rsidRDefault="00EB5D53">
            <w:pPr>
              <w:rPr>
                <w:ins w:id="1308" w:author="smaslan" w:date="2018-08-09T13:09:00Z"/>
              </w:rPr>
              <w:pPrChange w:id="1309" w:author="smaslan" w:date="2018-08-09T13:26:00Z">
                <w:pPr>
                  <w:spacing w:after="200" w:line="276" w:lineRule="auto"/>
                </w:pPr>
              </w:pPrChange>
            </w:pPr>
            <w:ins w:id="1310" w:author="smaslan" w:date="2018-08-09T13:11:00Z">
              <w:r>
                <w:t>Virtual digitizer session</w:t>
              </w:r>
            </w:ins>
            <w:ins w:id="1311" w:author="smaslan" w:date="2018-08-09T13:12:00Z">
              <w:r>
                <w:t>.</w:t>
              </w:r>
            </w:ins>
          </w:p>
        </w:tc>
      </w:tr>
      <w:tr w:rsidR="006C724C" w:rsidTr="006C724C">
        <w:trPr>
          <w:ins w:id="1312" w:author="smaslan" w:date="2018-08-09T13:23:00Z"/>
        </w:trPr>
        <w:tc>
          <w:tcPr>
            <w:tcW w:w="1809" w:type="dxa"/>
            <w:vAlign w:val="center"/>
            <w:tcPrChange w:id="1313" w:author="smaslan" w:date="2018-08-09T13:25:00Z">
              <w:tcPr>
                <w:tcW w:w="2350" w:type="dxa"/>
                <w:gridSpan w:val="2"/>
              </w:tcPr>
            </w:tcPrChange>
          </w:tcPr>
          <w:p w:rsidR="006C724C" w:rsidRDefault="006C724C">
            <w:pPr>
              <w:rPr>
                <w:ins w:id="1314" w:author="smaslan" w:date="2018-08-09T13:23:00Z"/>
              </w:rPr>
              <w:pPrChange w:id="1315" w:author="smaslan" w:date="2018-08-09T13:24:00Z">
                <w:pPr>
                  <w:spacing w:after="200" w:line="276" w:lineRule="auto"/>
                </w:pPr>
              </w:pPrChange>
            </w:pPr>
            <w:proofErr w:type="spellStart"/>
            <w:ins w:id="1316" w:author="smaslan" w:date="2018-08-09T13:29:00Z">
              <w:r>
                <w:t>adc</w:t>
              </w:r>
              <w:proofErr w:type="spellEnd"/>
              <w:r>
                <w:t xml:space="preserve"> </w:t>
              </w:r>
            </w:ins>
            <w:ins w:id="1317" w:author="smaslan" w:date="2018-08-09T13:23:00Z">
              <w:r>
                <w:t>session out</w:t>
              </w:r>
            </w:ins>
          </w:p>
        </w:tc>
        <w:tc>
          <w:tcPr>
            <w:tcW w:w="1276" w:type="dxa"/>
            <w:vAlign w:val="center"/>
            <w:tcPrChange w:id="1318" w:author="smaslan" w:date="2018-08-09T13:25:00Z">
              <w:tcPr>
                <w:tcW w:w="2188" w:type="dxa"/>
                <w:gridSpan w:val="4"/>
              </w:tcPr>
            </w:tcPrChange>
          </w:tcPr>
          <w:p w:rsidR="006C724C" w:rsidRDefault="006C724C">
            <w:pPr>
              <w:jc w:val="center"/>
              <w:rPr>
                <w:ins w:id="1319" w:author="smaslan" w:date="2018-08-09T13:23:00Z"/>
              </w:rPr>
              <w:pPrChange w:id="1320" w:author="smaslan" w:date="2018-08-09T13:24:00Z">
                <w:pPr>
                  <w:spacing w:after="200" w:line="276" w:lineRule="auto"/>
                </w:pPr>
              </w:pPrChange>
            </w:pPr>
            <w:ins w:id="1321" w:author="smaslan" w:date="2018-08-09T13:23:00Z">
              <w:r>
                <w:t>out</w:t>
              </w:r>
            </w:ins>
          </w:p>
        </w:tc>
        <w:tc>
          <w:tcPr>
            <w:tcW w:w="851" w:type="dxa"/>
            <w:vAlign w:val="center"/>
            <w:tcPrChange w:id="1322" w:author="smaslan" w:date="2018-08-09T13:25:00Z">
              <w:tcPr>
                <w:tcW w:w="2320" w:type="dxa"/>
              </w:tcPr>
            </w:tcPrChange>
          </w:tcPr>
          <w:p w:rsidR="006C724C" w:rsidRDefault="006C724C">
            <w:pPr>
              <w:jc w:val="center"/>
              <w:rPr>
                <w:ins w:id="1323" w:author="smaslan" w:date="2018-08-09T13:23:00Z"/>
              </w:rPr>
              <w:pPrChange w:id="1324" w:author="smaslan" w:date="2018-08-09T13:24:00Z">
                <w:pPr>
                  <w:spacing w:after="200" w:line="276" w:lineRule="auto"/>
                </w:pPr>
              </w:pPrChange>
            </w:pPr>
            <w:ins w:id="1325" w:author="smaslan" w:date="2018-08-09T13:23:00Z">
              <w:r>
                <w:t>cluster</w:t>
              </w:r>
            </w:ins>
          </w:p>
        </w:tc>
        <w:tc>
          <w:tcPr>
            <w:tcW w:w="5352" w:type="dxa"/>
            <w:vAlign w:val="center"/>
            <w:tcPrChange w:id="1326" w:author="smaslan" w:date="2018-08-09T13:25:00Z">
              <w:tcPr>
                <w:tcW w:w="2430" w:type="dxa"/>
                <w:gridSpan w:val="2"/>
              </w:tcPr>
            </w:tcPrChange>
          </w:tcPr>
          <w:p w:rsidR="006C724C" w:rsidRDefault="006C724C">
            <w:pPr>
              <w:rPr>
                <w:ins w:id="1327" w:author="smaslan" w:date="2018-08-09T13:23:00Z"/>
              </w:rPr>
              <w:pPrChange w:id="1328" w:author="smaslan" w:date="2018-08-09T13:24:00Z">
                <w:pPr>
                  <w:spacing w:after="200" w:line="276" w:lineRule="auto"/>
                </w:pPr>
              </w:pPrChange>
            </w:pPr>
            <w:ins w:id="1329" w:author="smaslan" w:date="2018-08-09T13:23:00Z">
              <w:r>
                <w:t>“</w:t>
              </w:r>
            </w:ins>
            <w:proofErr w:type="spellStart"/>
            <w:proofErr w:type="gramStart"/>
            <w:ins w:id="1330" w:author="smaslan" w:date="2018-08-09T13:29:00Z">
              <w:r>
                <w:t>adc</w:t>
              </w:r>
              <w:proofErr w:type="spellEnd"/>
              <w:proofErr w:type="gramEnd"/>
              <w:r>
                <w:t xml:space="preserve"> </w:t>
              </w:r>
            </w:ins>
            <w:ins w:id="1331" w:author="smaslan" w:date="2018-08-09T13:23:00Z">
              <w:r>
                <w:t>session in” copy with eventual changes.</w:t>
              </w:r>
            </w:ins>
          </w:p>
        </w:tc>
      </w:tr>
      <w:tr w:rsidR="006C724C" w:rsidTr="006C724C">
        <w:trPr>
          <w:ins w:id="1332" w:author="smaslan" w:date="2018-08-09T13:09:00Z"/>
          <w:trPrChange w:id="1333" w:author="smaslan" w:date="2018-08-09T13:25:00Z">
            <w:trPr>
              <w:gridAfter w:val="0"/>
            </w:trPr>
          </w:trPrChange>
        </w:trPr>
        <w:tc>
          <w:tcPr>
            <w:tcW w:w="1809" w:type="dxa"/>
            <w:vAlign w:val="center"/>
            <w:tcPrChange w:id="1334" w:author="smaslan" w:date="2018-08-09T13:25:00Z">
              <w:tcPr>
                <w:tcW w:w="1809" w:type="dxa"/>
                <w:vAlign w:val="center"/>
              </w:tcPr>
            </w:tcPrChange>
          </w:tcPr>
          <w:p w:rsidR="00EB5D53" w:rsidRDefault="00EB5D53">
            <w:pPr>
              <w:rPr>
                <w:ins w:id="1335" w:author="smaslan" w:date="2018-08-09T13:09:00Z"/>
              </w:rPr>
              <w:pPrChange w:id="1336" w:author="smaslan" w:date="2018-08-09T13:24:00Z">
                <w:pPr>
                  <w:spacing w:after="200" w:line="276" w:lineRule="auto"/>
                </w:pPr>
              </w:pPrChange>
            </w:pPr>
            <w:ins w:id="1337" w:author="smaslan" w:date="2018-08-09T13:12:00Z">
              <w:r>
                <w:t>error in</w:t>
              </w:r>
            </w:ins>
          </w:p>
        </w:tc>
        <w:tc>
          <w:tcPr>
            <w:tcW w:w="1276" w:type="dxa"/>
            <w:vAlign w:val="center"/>
            <w:tcPrChange w:id="1338" w:author="smaslan" w:date="2018-08-09T13:25:00Z">
              <w:tcPr>
                <w:tcW w:w="1134" w:type="dxa"/>
                <w:gridSpan w:val="2"/>
                <w:vAlign w:val="center"/>
              </w:tcPr>
            </w:tcPrChange>
          </w:tcPr>
          <w:p w:rsidR="00EB5D53" w:rsidRDefault="00EB5D53">
            <w:pPr>
              <w:jc w:val="center"/>
              <w:rPr>
                <w:ins w:id="1339" w:author="smaslan" w:date="2018-08-09T13:10:00Z"/>
              </w:rPr>
              <w:pPrChange w:id="1340" w:author="smaslan" w:date="2018-08-09T13:24:00Z">
                <w:pPr>
                  <w:spacing w:after="200" w:line="276" w:lineRule="auto"/>
                </w:pPr>
              </w:pPrChange>
            </w:pPr>
            <w:ins w:id="1341" w:author="smaslan" w:date="2018-08-09T13:12:00Z">
              <w:r>
                <w:t>in</w:t>
              </w:r>
            </w:ins>
          </w:p>
        </w:tc>
        <w:tc>
          <w:tcPr>
            <w:tcW w:w="851" w:type="dxa"/>
            <w:vAlign w:val="center"/>
            <w:tcPrChange w:id="1342" w:author="smaslan" w:date="2018-08-09T13:25:00Z">
              <w:tcPr>
                <w:tcW w:w="993" w:type="dxa"/>
                <w:gridSpan w:val="2"/>
                <w:vAlign w:val="center"/>
              </w:tcPr>
            </w:tcPrChange>
          </w:tcPr>
          <w:p w:rsidR="00EB5D53" w:rsidRDefault="00EB5D53">
            <w:pPr>
              <w:jc w:val="center"/>
              <w:rPr>
                <w:ins w:id="1343" w:author="smaslan" w:date="2018-08-09T13:09:00Z"/>
              </w:rPr>
              <w:pPrChange w:id="1344" w:author="smaslan" w:date="2018-08-09T13:24:00Z">
                <w:pPr>
                  <w:spacing w:after="200" w:line="276" w:lineRule="auto"/>
                </w:pPr>
              </w:pPrChange>
            </w:pPr>
            <w:ins w:id="1345" w:author="smaslan" w:date="2018-08-09T13:12:00Z">
              <w:r>
                <w:t>cluster</w:t>
              </w:r>
            </w:ins>
          </w:p>
        </w:tc>
        <w:tc>
          <w:tcPr>
            <w:tcW w:w="5352" w:type="dxa"/>
            <w:vAlign w:val="center"/>
            <w:tcPrChange w:id="1346" w:author="smaslan" w:date="2018-08-09T13:25:00Z">
              <w:tcPr>
                <w:tcW w:w="4677" w:type="dxa"/>
                <w:gridSpan w:val="3"/>
                <w:vAlign w:val="center"/>
              </w:tcPr>
            </w:tcPrChange>
          </w:tcPr>
          <w:p w:rsidR="00EB5D53" w:rsidRDefault="00EB5D53">
            <w:pPr>
              <w:rPr>
                <w:ins w:id="1347" w:author="smaslan" w:date="2018-08-09T13:09:00Z"/>
              </w:rPr>
              <w:pPrChange w:id="1348" w:author="smaslan" w:date="2018-08-09T13:24:00Z">
                <w:pPr>
                  <w:spacing w:after="200" w:line="276" w:lineRule="auto"/>
                </w:pPr>
              </w:pPrChange>
            </w:pPr>
            <w:ins w:id="1349" w:author="smaslan" w:date="2018-08-09T13:12:00Z">
              <w:r>
                <w:t>Error signal.</w:t>
              </w:r>
            </w:ins>
          </w:p>
        </w:tc>
      </w:tr>
      <w:tr w:rsidR="006C724C" w:rsidTr="006C724C">
        <w:trPr>
          <w:ins w:id="1350" w:author="smaslan" w:date="2018-08-09T13:09:00Z"/>
          <w:trPrChange w:id="1351" w:author="smaslan" w:date="2018-08-09T13:25:00Z">
            <w:trPr>
              <w:gridAfter w:val="0"/>
            </w:trPr>
          </w:trPrChange>
        </w:trPr>
        <w:tc>
          <w:tcPr>
            <w:tcW w:w="1809" w:type="dxa"/>
            <w:vAlign w:val="center"/>
            <w:tcPrChange w:id="1352" w:author="smaslan" w:date="2018-08-09T13:25:00Z">
              <w:tcPr>
                <w:tcW w:w="1809" w:type="dxa"/>
                <w:vAlign w:val="center"/>
              </w:tcPr>
            </w:tcPrChange>
          </w:tcPr>
          <w:p w:rsidR="00EB5D53" w:rsidRDefault="00EB5D53">
            <w:pPr>
              <w:rPr>
                <w:ins w:id="1353" w:author="smaslan" w:date="2018-08-09T13:09:00Z"/>
              </w:rPr>
              <w:pPrChange w:id="1354" w:author="smaslan" w:date="2018-08-09T13:24:00Z">
                <w:pPr>
                  <w:spacing w:after="200" w:line="276" w:lineRule="auto"/>
                </w:pPr>
              </w:pPrChange>
            </w:pPr>
            <w:ins w:id="1355" w:author="smaslan" w:date="2018-08-09T13:12:00Z">
              <w:r>
                <w:t>error out</w:t>
              </w:r>
            </w:ins>
          </w:p>
        </w:tc>
        <w:tc>
          <w:tcPr>
            <w:tcW w:w="1276" w:type="dxa"/>
            <w:vAlign w:val="center"/>
            <w:tcPrChange w:id="1356" w:author="smaslan" w:date="2018-08-09T13:25:00Z">
              <w:tcPr>
                <w:tcW w:w="1134" w:type="dxa"/>
                <w:gridSpan w:val="2"/>
                <w:vAlign w:val="center"/>
              </w:tcPr>
            </w:tcPrChange>
          </w:tcPr>
          <w:p w:rsidR="00EB5D53" w:rsidRDefault="00EB5D53">
            <w:pPr>
              <w:jc w:val="center"/>
              <w:rPr>
                <w:ins w:id="1357" w:author="smaslan" w:date="2018-08-09T13:10:00Z"/>
              </w:rPr>
              <w:pPrChange w:id="1358" w:author="smaslan" w:date="2018-08-09T13:24:00Z">
                <w:pPr>
                  <w:spacing w:after="200" w:line="276" w:lineRule="auto"/>
                </w:pPr>
              </w:pPrChange>
            </w:pPr>
            <w:ins w:id="1359" w:author="smaslan" w:date="2018-08-09T13:12:00Z">
              <w:r>
                <w:t>out</w:t>
              </w:r>
            </w:ins>
          </w:p>
        </w:tc>
        <w:tc>
          <w:tcPr>
            <w:tcW w:w="851" w:type="dxa"/>
            <w:vAlign w:val="center"/>
            <w:tcPrChange w:id="1360" w:author="smaslan" w:date="2018-08-09T13:25:00Z">
              <w:tcPr>
                <w:tcW w:w="993" w:type="dxa"/>
                <w:gridSpan w:val="2"/>
                <w:vAlign w:val="center"/>
              </w:tcPr>
            </w:tcPrChange>
          </w:tcPr>
          <w:p w:rsidR="00EB5D53" w:rsidRDefault="00EB5D53">
            <w:pPr>
              <w:jc w:val="center"/>
              <w:rPr>
                <w:ins w:id="1361" w:author="smaslan" w:date="2018-08-09T13:09:00Z"/>
              </w:rPr>
              <w:pPrChange w:id="1362" w:author="smaslan" w:date="2018-08-09T13:24:00Z">
                <w:pPr>
                  <w:spacing w:after="200" w:line="276" w:lineRule="auto"/>
                </w:pPr>
              </w:pPrChange>
            </w:pPr>
            <w:ins w:id="1363" w:author="smaslan" w:date="2018-08-09T13:12:00Z">
              <w:r>
                <w:t>cluster</w:t>
              </w:r>
            </w:ins>
          </w:p>
        </w:tc>
        <w:tc>
          <w:tcPr>
            <w:tcW w:w="5352" w:type="dxa"/>
            <w:vAlign w:val="center"/>
            <w:tcPrChange w:id="1364" w:author="smaslan" w:date="2018-08-09T13:25:00Z">
              <w:tcPr>
                <w:tcW w:w="4677" w:type="dxa"/>
                <w:gridSpan w:val="3"/>
                <w:vAlign w:val="center"/>
              </w:tcPr>
            </w:tcPrChange>
          </w:tcPr>
          <w:p w:rsidR="00EB5D53" w:rsidRDefault="00EB5D53">
            <w:pPr>
              <w:rPr>
                <w:ins w:id="1365" w:author="smaslan" w:date="2018-08-09T13:09:00Z"/>
              </w:rPr>
              <w:pPrChange w:id="1366" w:author="smaslan" w:date="2018-08-09T13:24:00Z">
                <w:pPr>
                  <w:spacing w:after="200" w:line="276" w:lineRule="auto"/>
                </w:pPr>
              </w:pPrChange>
            </w:pPr>
            <w:ins w:id="1367" w:author="smaslan" w:date="2018-08-09T13:13:00Z">
              <w:r>
                <w:t>Error signal.</w:t>
              </w:r>
            </w:ins>
          </w:p>
        </w:tc>
      </w:tr>
    </w:tbl>
    <w:p w:rsidR="006C724C" w:rsidRDefault="006C724C">
      <w:pPr>
        <w:rPr>
          <w:ins w:id="1368" w:author="smaslan" w:date="2018-08-09T13:25:00Z"/>
        </w:rPr>
      </w:pPr>
    </w:p>
    <w:p w:rsidR="0075624C" w:rsidRPr="00891AE2" w:rsidRDefault="0075624C">
      <w:pPr>
        <w:pStyle w:val="Nadpis5"/>
        <w:rPr>
          <w:ins w:id="1369" w:author="smaslan" w:date="2018-08-07T15:43:00Z"/>
          <w:rPrChange w:id="1370" w:author="smaslan" w:date="2018-08-09T11:59:00Z">
            <w:rPr>
              <w:ins w:id="1371" w:author="smaslan" w:date="2018-08-07T15:43:00Z"/>
              <w:rFonts w:asciiTheme="majorHAnsi" w:eastAsiaTheme="majorEastAsia" w:hAnsiTheme="majorHAnsi" w:cstheme="majorBidi"/>
              <w:b/>
              <w:bCs/>
              <w:i/>
              <w:iCs/>
              <w:color w:val="4F81BD" w:themeColor="accent1"/>
            </w:rPr>
          </w:rPrChange>
        </w:rPr>
        <w:pPrChange w:id="1372" w:author="smaslan" w:date="2018-08-09T15:44:00Z">
          <w:pPr/>
        </w:pPrChange>
      </w:pPr>
      <w:ins w:id="1373" w:author="smaslan" w:date="2018-08-07T15:43:00Z">
        <w:r w:rsidRPr="00891AE2">
          <w:rPr>
            <w:rPrChange w:id="1374" w:author="smaslan" w:date="2018-08-09T11:59:00Z">
              <w:rPr>
                <w:b/>
                <w:bCs/>
                <w:i/>
                <w:iCs/>
                <w:color w:val="4F81BD" w:themeColor="accent1"/>
              </w:rPr>
            </w:rPrChange>
          </w:rPr>
          <w:t>Enumerate devices (optional)</w:t>
        </w:r>
      </w:ins>
    </w:p>
    <w:p w:rsidR="0075624C" w:rsidRDefault="0075624C">
      <w:pPr>
        <w:rPr>
          <w:ins w:id="1375" w:author="smaslan" w:date="2018-08-09T15:24:00Z"/>
        </w:rPr>
      </w:pPr>
      <w:ins w:id="1376" w:author="smaslan" w:date="2018-08-07T15:43:00Z">
        <w:r w:rsidRPr="00891AE2">
          <w:t>This optional function is called manually in the digitizer selection panel. It was added</w:t>
        </w:r>
      </w:ins>
      <w:ins w:id="1377" w:author="smaslan" w:date="2018-08-09T12:00:00Z">
        <w:r w:rsidR="002D4EBA">
          <w:t xml:space="preserve">, </w:t>
        </w:r>
      </w:ins>
      <w:ins w:id="1378" w:author="smaslan" w:date="2018-08-07T15:43:00Z">
        <w:r w:rsidRPr="00891AE2">
          <w:t xml:space="preserve">because some of the drivers may require additional manual refresh of the installed HW configuration. It was used for the DirectSound drivers where it enumerates available input capture devices. </w:t>
        </w:r>
      </w:ins>
    </w:p>
    <w:p w:rsidR="003E4E53" w:rsidRDefault="003E4E53">
      <w:pPr>
        <w:jc w:val="center"/>
        <w:rPr>
          <w:ins w:id="1379" w:author="smaslan" w:date="2018-08-09T15:24:00Z"/>
        </w:rPr>
        <w:pPrChange w:id="1380" w:author="smaslan" w:date="2018-08-09T15:32:00Z">
          <w:pPr/>
        </w:pPrChange>
      </w:pPr>
      <w:ins w:id="1381" w:author="smaslan" w:date="2018-08-09T15:24:00Z">
        <w:r>
          <w:rPr>
            <w:noProof/>
            <w:lang w:val="cs-CZ" w:eastAsia="cs-CZ"/>
          </w:rPr>
          <w:drawing>
            <wp:inline distT="0" distB="0" distL="0" distR="0" wp14:anchorId="2F3499FA" wp14:editId="1003D0D5">
              <wp:extent cx="3028950" cy="581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28950" cy="581025"/>
                      </a:xfrm>
                      <a:prstGeom prst="rect">
                        <a:avLst/>
                      </a:prstGeom>
                    </pic:spPr>
                  </pic:pic>
                </a:graphicData>
              </a:graphic>
            </wp:inline>
          </w:drawing>
        </w:r>
      </w:ins>
    </w:p>
    <w:p w:rsidR="003E4E53" w:rsidRDefault="003E4E53">
      <w:pPr>
        <w:rPr>
          <w:ins w:id="1382" w:author="smaslan" w:date="2018-08-09T13:25:00Z"/>
        </w:rPr>
      </w:pPr>
      <w:ins w:id="1383" w:author="smaslan" w:date="2018-08-09T15:24:00Z">
        <w:r>
          <w:t>Input and outputs:</w:t>
        </w:r>
      </w:ins>
    </w:p>
    <w:tbl>
      <w:tblPr>
        <w:tblStyle w:val="Mkatabulky"/>
        <w:tblW w:w="0" w:type="auto"/>
        <w:tblLook w:val="04A0" w:firstRow="1" w:lastRow="0" w:firstColumn="1" w:lastColumn="0" w:noHBand="0" w:noVBand="1"/>
      </w:tblPr>
      <w:tblGrid>
        <w:gridCol w:w="1768"/>
        <w:gridCol w:w="1266"/>
        <w:gridCol w:w="1084"/>
        <w:gridCol w:w="5170"/>
      </w:tblGrid>
      <w:tr w:rsidR="00651E2E" w:rsidTr="00651E2E">
        <w:trPr>
          <w:ins w:id="1384" w:author="smaslan" w:date="2018-08-09T13:40:00Z"/>
        </w:trPr>
        <w:tc>
          <w:tcPr>
            <w:tcW w:w="1809" w:type="dxa"/>
          </w:tcPr>
          <w:p w:rsidR="00651E2E" w:rsidRPr="00F43BCE" w:rsidRDefault="00651E2E" w:rsidP="00651E2E">
            <w:pPr>
              <w:rPr>
                <w:ins w:id="1385" w:author="smaslan" w:date="2018-08-09T13:40:00Z"/>
                <w:b/>
              </w:rPr>
            </w:pPr>
            <w:ins w:id="1386" w:author="smaslan" w:date="2018-08-09T13:40:00Z">
              <w:r w:rsidRPr="00F43BCE">
                <w:rPr>
                  <w:b/>
                </w:rPr>
                <w:t>Name</w:t>
              </w:r>
            </w:ins>
          </w:p>
        </w:tc>
        <w:tc>
          <w:tcPr>
            <w:tcW w:w="1276" w:type="dxa"/>
          </w:tcPr>
          <w:p w:rsidR="00651E2E" w:rsidRPr="00F43BCE" w:rsidRDefault="00651E2E" w:rsidP="00651E2E">
            <w:pPr>
              <w:jc w:val="center"/>
              <w:rPr>
                <w:ins w:id="1387" w:author="smaslan" w:date="2018-08-09T13:40:00Z"/>
                <w:b/>
              </w:rPr>
            </w:pPr>
            <w:ins w:id="1388" w:author="smaslan" w:date="2018-08-09T13:40:00Z">
              <w:r w:rsidRPr="00F43BCE">
                <w:rPr>
                  <w:b/>
                </w:rPr>
                <w:t>Direction</w:t>
              </w:r>
            </w:ins>
          </w:p>
        </w:tc>
        <w:tc>
          <w:tcPr>
            <w:tcW w:w="851" w:type="dxa"/>
          </w:tcPr>
          <w:p w:rsidR="00651E2E" w:rsidRPr="00F43BCE" w:rsidRDefault="00651E2E" w:rsidP="00651E2E">
            <w:pPr>
              <w:jc w:val="center"/>
              <w:rPr>
                <w:ins w:id="1389" w:author="smaslan" w:date="2018-08-09T13:40:00Z"/>
                <w:b/>
              </w:rPr>
            </w:pPr>
            <w:ins w:id="1390" w:author="smaslan" w:date="2018-08-09T13:40:00Z">
              <w:r w:rsidRPr="00F43BCE">
                <w:rPr>
                  <w:b/>
                </w:rPr>
                <w:t>Type</w:t>
              </w:r>
            </w:ins>
          </w:p>
        </w:tc>
        <w:tc>
          <w:tcPr>
            <w:tcW w:w="5352" w:type="dxa"/>
          </w:tcPr>
          <w:p w:rsidR="00651E2E" w:rsidRPr="00F43BCE" w:rsidRDefault="00651E2E" w:rsidP="00651E2E">
            <w:pPr>
              <w:jc w:val="center"/>
              <w:rPr>
                <w:ins w:id="1391" w:author="smaslan" w:date="2018-08-09T13:40:00Z"/>
                <w:b/>
              </w:rPr>
            </w:pPr>
            <w:ins w:id="1392" w:author="smaslan" w:date="2018-08-09T13:40:00Z">
              <w:r w:rsidRPr="00F43BCE">
                <w:rPr>
                  <w:b/>
                </w:rPr>
                <w:t>Meaning</w:t>
              </w:r>
            </w:ins>
          </w:p>
        </w:tc>
      </w:tr>
      <w:tr w:rsidR="00651E2E" w:rsidTr="00651E2E">
        <w:trPr>
          <w:ins w:id="1393" w:author="smaslan" w:date="2018-08-09T13:40:00Z"/>
        </w:trPr>
        <w:tc>
          <w:tcPr>
            <w:tcW w:w="1809" w:type="dxa"/>
            <w:vAlign w:val="center"/>
          </w:tcPr>
          <w:p w:rsidR="00651E2E" w:rsidRDefault="00651E2E" w:rsidP="00651E2E">
            <w:pPr>
              <w:rPr>
                <w:ins w:id="1394" w:author="smaslan" w:date="2018-08-09T13:40:00Z"/>
              </w:rPr>
            </w:pPr>
            <w:proofErr w:type="spellStart"/>
            <w:ins w:id="1395" w:author="smaslan" w:date="2018-08-09T13:40:00Z">
              <w:r>
                <w:t>adc</w:t>
              </w:r>
              <w:proofErr w:type="spellEnd"/>
              <w:r>
                <w:t xml:space="preserve"> session in</w:t>
              </w:r>
            </w:ins>
          </w:p>
        </w:tc>
        <w:tc>
          <w:tcPr>
            <w:tcW w:w="1276" w:type="dxa"/>
            <w:vAlign w:val="center"/>
          </w:tcPr>
          <w:p w:rsidR="00651E2E" w:rsidRDefault="00651E2E" w:rsidP="00651E2E">
            <w:pPr>
              <w:jc w:val="center"/>
              <w:rPr>
                <w:ins w:id="1396" w:author="smaslan" w:date="2018-08-09T13:40:00Z"/>
              </w:rPr>
            </w:pPr>
            <w:ins w:id="1397" w:author="smaslan" w:date="2018-08-09T13:40:00Z">
              <w:r>
                <w:t>in</w:t>
              </w:r>
            </w:ins>
          </w:p>
        </w:tc>
        <w:tc>
          <w:tcPr>
            <w:tcW w:w="851" w:type="dxa"/>
            <w:vAlign w:val="center"/>
          </w:tcPr>
          <w:p w:rsidR="00651E2E" w:rsidRDefault="00651E2E" w:rsidP="00651E2E">
            <w:pPr>
              <w:jc w:val="center"/>
              <w:rPr>
                <w:ins w:id="1398" w:author="smaslan" w:date="2018-08-09T13:40:00Z"/>
              </w:rPr>
            </w:pPr>
            <w:ins w:id="1399" w:author="smaslan" w:date="2018-08-09T13:40:00Z">
              <w:r>
                <w:t>cluster</w:t>
              </w:r>
            </w:ins>
          </w:p>
        </w:tc>
        <w:tc>
          <w:tcPr>
            <w:tcW w:w="5352" w:type="dxa"/>
            <w:vAlign w:val="center"/>
          </w:tcPr>
          <w:p w:rsidR="00651E2E" w:rsidRDefault="008B114F">
            <w:pPr>
              <w:rPr>
                <w:ins w:id="1400" w:author="smaslan" w:date="2018-08-09T13:40:00Z"/>
              </w:rPr>
              <w:pPrChange w:id="1401" w:author="smaslan" w:date="2018-08-09T13:50:00Z">
                <w:pPr>
                  <w:spacing w:after="200" w:line="276" w:lineRule="auto"/>
                </w:pPr>
              </w:pPrChange>
            </w:pPr>
            <w:ins w:id="1402" w:author="smaslan" w:date="2018-08-09T13:40:00Z">
              <w:r>
                <w:t>Virtual digitizer session</w:t>
              </w:r>
            </w:ins>
            <w:ins w:id="1403" w:author="smaslan" w:date="2018-08-09T13:50:00Z">
              <w:r>
                <w:t>.</w:t>
              </w:r>
            </w:ins>
          </w:p>
        </w:tc>
      </w:tr>
      <w:tr w:rsidR="00651E2E" w:rsidTr="00651E2E">
        <w:trPr>
          <w:ins w:id="1404" w:author="smaslan" w:date="2018-08-09T13:40:00Z"/>
        </w:trPr>
        <w:tc>
          <w:tcPr>
            <w:tcW w:w="1809" w:type="dxa"/>
            <w:vAlign w:val="center"/>
          </w:tcPr>
          <w:p w:rsidR="00651E2E" w:rsidRDefault="00651E2E" w:rsidP="00651E2E">
            <w:pPr>
              <w:rPr>
                <w:ins w:id="1405" w:author="smaslan" w:date="2018-08-09T13:40:00Z"/>
              </w:rPr>
            </w:pPr>
            <w:proofErr w:type="spellStart"/>
            <w:ins w:id="1406" w:author="smaslan" w:date="2018-08-09T13:40:00Z">
              <w:r>
                <w:t>adc</w:t>
              </w:r>
              <w:proofErr w:type="spellEnd"/>
              <w:r>
                <w:t xml:space="preserve"> session out</w:t>
              </w:r>
            </w:ins>
          </w:p>
        </w:tc>
        <w:tc>
          <w:tcPr>
            <w:tcW w:w="1276" w:type="dxa"/>
            <w:vAlign w:val="center"/>
          </w:tcPr>
          <w:p w:rsidR="00651E2E" w:rsidRDefault="00651E2E" w:rsidP="00651E2E">
            <w:pPr>
              <w:jc w:val="center"/>
              <w:rPr>
                <w:ins w:id="1407" w:author="smaslan" w:date="2018-08-09T13:40:00Z"/>
              </w:rPr>
            </w:pPr>
            <w:ins w:id="1408" w:author="smaslan" w:date="2018-08-09T13:40:00Z">
              <w:r>
                <w:t>out</w:t>
              </w:r>
            </w:ins>
          </w:p>
        </w:tc>
        <w:tc>
          <w:tcPr>
            <w:tcW w:w="851" w:type="dxa"/>
            <w:vAlign w:val="center"/>
          </w:tcPr>
          <w:p w:rsidR="00651E2E" w:rsidRDefault="00651E2E" w:rsidP="00651E2E">
            <w:pPr>
              <w:jc w:val="center"/>
              <w:rPr>
                <w:ins w:id="1409" w:author="smaslan" w:date="2018-08-09T13:40:00Z"/>
              </w:rPr>
            </w:pPr>
            <w:ins w:id="1410" w:author="smaslan" w:date="2018-08-09T13:40:00Z">
              <w:r>
                <w:t>cluster</w:t>
              </w:r>
            </w:ins>
          </w:p>
        </w:tc>
        <w:tc>
          <w:tcPr>
            <w:tcW w:w="5352" w:type="dxa"/>
            <w:vAlign w:val="center"/>
          </w:tcPr>
          <w:p w:rsidR="00651E2E" w:rsidRDefault="00651E2E" w:rsidP="00651E2E">
            <w:pPr>
              <w:rPr>
                <w:ins w:id="1411" w:author="smaslan" w:date="2018-08-09T13:40:00Z"/>
              </w:rPr>
            </w:pPr>
            <w:ins w:id="1412" w:author="smaslan" w:date="2018-08-09T13:40:00Z">
              <w:r>
                <w:t>“</w:t>
              </w:r>
              <w:proofErr w:type="spellStart"/>
              <w:proofErr w:type="gramStart"/>
              <w:r>
                <w:t>adc</w:t>
              </w:r>
              <w:proofErr w:type="spellEnd"/>
              <w:proofErr w:type="gramEnd"/>
              <w:r>
                <w:t xml:space="preserve"> session in” copy with eventual changes.</w:t>
              </w:r>
            </w:ins>
          </w:p>
        </w:tc>
      </w:tr>
      <w:tr w:rsidR="00651E2E" w:rsidTr="00651E2E">
        <w:trPr>
          <w:ins w:id="1413" w:author="smaslan" w:date="2018-08-09T13:40:00Z"/>
        </w:trPr>
        <w:tc>
          <w:tcPr>
            <w:tcW w:w="1809" w:type="dxa"/>
            <w:vAlign w:val="center"/>
          </w:tcPr>
          <w:p w:rsidR="00651E2E" w:rsidRDefault="00651E2E" w:rsidP="00651E2E">
            <w:pPr>
              <w:rPr>
                <w:ins w:id="1414" w:author="smaslan" w:date="2018-08-09T13:40:00Z"/>
              </w:rPr>
            </w:pPr>
            <w:ins w:id="1415" w:author="smaslan" w:date="2018-08-09T13:40:00Z">
              <w:r>
                <w:t>error in</w:t>
              </w:r>
            </w:ins>
          </w:p>
        </w:tc>
        <w:tc>
          <w:tcPr>
            <w:tcW w:w="1276" w:type="dxa"/>
            <w:vAlign w:val="center"/>
          </w:tcPr>
          <w:p w:rsidR="00651E2E" w:rsidRDefault="00651E2E" w:rsidP="00651E2E">
            <w:pPr>
              <w:jc w:val="center"/>
              <w:rPr>
                <w:ins w:id="1416" w:author="smaslan" w:date="2018-08-09T13:40:00Z"/>
              </w:rPr>
            </w:pPr>
            <w:ins w:id="1417" w:author="smaslan" w:date="2018-08-09T13:40:00Z">
              <w:r>
                <w:t>in</w:t>
              </w:r>
            </w:ins>
          </w:p>
        </w:tc>
        <w:tc>
          <w:tcPr>
            <w:tcW w:w="851" w:type="dxa"/>
            <w:vAlign w:val="center"/>
          </w:tcPr>
          <w:p w:rsidR="00651E2E" w:rsidRDefault="00651E2E" w:rsidP="00651E2E">
            <w:pPr>
              <w:jc w:val="center"/>
              <w:rPr>
                <w:ins w:id="1418" w:author="smaslan" w:date="2018-08-09T13:40:00Z"/>
              </w:rPr>
            </w:pPr>
            <w:ins w:id="1419" w:author="smaslan" w:date="2018-08-09T13:40:00Z">
              <w:r>
                <w:t>cluster</w:t>
              </w:r>
            </w:ins>
          </w:p>
        </w:tc>
        <w:tc>
          <w:tcPr>
            <w:tcW w:w="5352" w:type="dxa"/>
            <w:vAlign w:val="center"/>
          </w:tcPr>
          <w:p w:rsidR="00651E2E" w:rsidRDefault="00651E2E" w:rsidP="00651E2E">
            <w:pPr>
              <w:rPr>
                <w:ins w:id="1420" w:author="smaslan" w:date="2018-08-09T13:40:00Z"/>
              </w:rPr>
            </w:pPr>
            <w:ins w:id="1421" w:author="smaslan" w:date="2018-08-09T13:40:00Z">
              <w:r>
                <w:t>Error signal.</w:t>
              </w:r>
            </w:ins>
          </w:p>
        </w:tc>
      </w:tr>
      <w:tr w:rsidR="00651E2E" w:rsidTr="00651E2E">
        <w:trPr>
          <w:ins w:id="1422" w:author="smaslan" w:date="2018-08-09T13:40:00Z"/>
        </w:trPr>
        <w:tc>
          <w:tcPr>
            <w:tcW w:w="1809" w:type="dxa"/>
            <w:vAlign w:val="center"/>
          </w:tcPr>
          <w:p w:rsidR="00651E2E" w:rsidRDefault="00651E2E" w:rsidP="00651E2E">
            <w:pPr>
              <w:rPr>
                <w:ins w:id="1423" w:author="smaslan" w:date="2018-08-09T13:40:00Z"/>
              </w:rPr>
            </w:pPr>
            <w:ins w:id="1424" w:author="smaslan" w:date="2018-08-09T13:40:00Z">
              <w:r>
                <w:t>error out</w:t>
              </w:r>
            </w:ins>
          </w:p>
        </w:tc>
        <w:tc>
          <w:tcPr>
            <w:tcW w:w="1276" w:type="dxa"/>
            <w:vAlign w:val="center"/>
          </w:tcPr>
          <w:p w:rsidR="00651E2E" w:rsidRDefault="00651E2E" w:rsidP="00651E2E">
            <w:pPr>
              <w:jc w:val="center"/>
              <w:rPr>
                <w:ins w:id="1425" w:author="smaslan" w:date="2018-08-09T13:40:00Z"/>
              </w:rPr>
            </w:pPr>
            <w:ins w:id="1426" w:author="smaslan" w:date="2018-08-09T13:40:00Z">
              <w:r>
                <w:t>out</w:t>
              </w:r>
            </w:ins>
          </w:p>
        </w:tc>
        <w:tc>
          <w:tcPr>
            <w:tcW w:w="851" w:type="dxa"/>
            <w:vAlign w:val="center"/>
          </w:tcPr>
          <w:p w:rsidR="00651E2E" w:rsidRDefault="00651E2E" w:rsidP="00651E2E">
            <w:pPr>
              <w:jc w:val="center"/>
              <w:rPr>
                <w:ins w:id="1427" w:author="smaslan" w:date="2018-08-09T13:40:00Z"/>
              </w:rPr>
            </w:pPr>
            <w:ins w:id="1428" w:author="smaslan" w:date="2018-08-09T13:40:00Z">
              <w:r>
                <w:t>cluster</w:t>
              </w:r>
            </w:ins>
          </w:p>
        </w:tc>
        <w:tc>
          <w:tcPr>
            <w:tcW w:w="5352" w:type="dxa"/>
            <w:vAlign w:val="center"/>
          </w:tcPr>
          <w:p w:rsidR="00651E2E" w:rsidRDefault="00651E2E" w:rsidP="00651E2E">
            <w:pPr>
              <w:rPr>
                <w:ins w:id="1429" w:author="smaslan" w:date="2018-08-09T13:40:00Z"/>
              </w:rPr>
            </w:pPr>
            <w:ins w:id="1430" w:author="smaslan" w:date="2018-08-09T13:40:00Z">
              <w:r>
                <w:t>Error signal.</w:t>
              </w:r>
            </w:ins>
          </w:p>
        </w:tc>
      </w:tr>
      <w:tr w:rsidR="00651E2E" w:rsidTr="00651E2E">
        <w:trPr>
          <w:ins w:id="1431" w:author="smaslan" w:date="2018-08-09T13:40:00Z"/>
        </w:trPr>
        <w:tc>
          <w:tcPr>
            <w:tcW w:w="1809" w:type="dxa"/>
            <w:vAlign w:val="center"/>
          </w:tcPr>
          <w:p w:rsidR="00651E2E" w:rsidRDefault="00651E2E" w:rsidP="00651E2E">
            <w:pPr>
              <w:rPr>
                <w:ins w:id="1432" w:author="smaslan" w:date="2018-08-09T13:40:00Z"/>
              </w:rPr>
            </w:pPr>
            <w:ins w:id="1433" w:author="smaslan" w:date="2018-08-09T13:41:00Z">
              <w:r>
                <w:t>c</w:t>
              </w:r>
            </w:ins>
            <w:ins w:id="1434" w:author="smaslan" w:date="2018-08-09T13:40:00Z">
              <w:r>
                <w:t>apture devices ring ref</w:t>
              </w:r>
            </w:ins>
          </w:p>
        </w:tc>
        <w:tc>
          <w:tcPr>
            <w:tcW w:w="1276" w:type="dxa"/>
            <w:vAlign w:val="center"/>
          </w:tcPr>
          <w:p w:rsidR="00651E2E" w:rsidRDefault="00651E2E" w:rsidP="00651E2E">
            <w:pPr>
              <w:jc w:val="center"/>
              <w:rPr>
                <w:ins w:id="1435" w:author="smaslan" w:date="2018-08-09T13:40:00Z"/>
              </w:rPr>
            </w:pPr>
            <w:ins w:id="1436" w:author="smaslan" w:date="2018-08-09T13:40:00Z">
              <w:r>
                <w:t>in</w:t>
              </w:r>
            </w:ins>
          </w:p>
        </w:tc>
        <w:tc>
          <w:tcPr>
            <w:tcW w:w="851" w:type="dxa"/>
            <w:vAlign w:val="center"/>
          </w:tcPr>
          <w:p w:rsidR="00651E2E" w:rsidRDefault="00651E2E" w:rsidP="00651E2E">
            <w:pPr>
              <w:jc w:val="center"/>
              <w:rPr>
                <w:ins w:id="1437" w:author="smaslan" w:date="2018-08-09T13:40:00Z"/>
              </w:rPr>
            </w:pPr>
            <w:ins w:id="1438" w:author="smaslan" w:date="2018-08-09T13:41:00Z">
              <w:r>
                <w:t>r</w:t>
              </w:r>
            </w:ins>
            <w:ins w:id="1439" w:author="smaslan" w:date="2018-08-09T13:40:00Z">
              <w:r>
                <w:t>eference to ring</w:t>
              </w:r>
            </w:ins>
          </w:p>
        </w:tc>
        <w:tc>
          <w:tcPr>
            <w:tcW w:w="5352" w:type="dxa"/>
            <w:vAlign w:val="center"/>
          </w:tcPr>
          <w:p w:rsidR="00651E2E" w:rsidRDefault="00651E2E" w:rsidP="00651E2E">
            <w:pPr>
              <w:rPr>
                <w:ins w:id="1440" w:author="smaslan" w:date="2018-08-09T13:40:00Z"/>
              </w:rPr>
            </w:pPr>
            <w:ins w:id="1441" w:author="smaslan" w:date="2018-08-09T13:41:00Z">
              <w:r>
                <w:t>Reference to a ring control to be filled with enumerated devices.</w:t>
              </w:r>
            </w:ins>
          </w:p>
        </w:tc>
      </w:tr>
    </w:tbl>
    <w:p w:rsidR="006C724C" w:rsidRPr="00891AE2" w:rsidRDefault="006C724C">
      <w:pPr>
        <w:rPr>
          <w:ins w:id="1442" w:author="smaslan" w:date="2018-08-07T15:42:00Z"/>
        </w:rPr>
      </w:pPr>
    </w:p>
    <w:p w:rsidR="00826BC1" w:rsidRPr="00891AE2" w:rsidRDefault="00826BC1">
      <w:pPr>
        <w:pStyle w:val="Nadpis5"/>
        <w:rPr>
          <w:ins w:id="1443" w:author="smaslan" w:date="2018-08-07T14:27:00Z"/>
          <w:rPrChange w:id="1444" w:author="smaslan" w:date="2018-08-09T11:59:00Z">
            <w:rPr>
              <w:ins w:id="1445" w:author="smaslan" w:date="2018-08-07T14:27:00Z"/>
              <w:rFonts w:asciiTheme="majorHAnsi" w:eastAsiaTheme="majorEastAsia" w:hAnsiTheme="majorHAnsi" w:cstheme="majorBidi"/>
              <w:b/>
              <w:bCs/>
              <w:i/>
              <w:iCs/>
              <w:color w:val="4F81BD" w:themeColor="accent1"/>
            </w:rPr>
          </w:rPrChange>
        </w:rPr>
        <w:pPrChange w:id="1446" w:author="smaslan" w:date="2018-08-09T15:44:00Z">
          <w:pPr/>
        </w:pPrChange>
      </w:pPr>
      <w:ins w:id="1447" w:author="smaslan" w:date="2018-08-07T14:27:00Z">
        <w:r w:rsidRPr="00891AE2">
          <w:rPr>
            <w:rPrChange w:id="1448" w:author="smaslan" w:date="2018-08-09T11:59:00Z">
              <w:rPr>
                <w:b/>
                <w:bCs/>
                <w:i/>
                <w:iCs/>
                <w:color w:val="4F81BD" w:themeColor="accent1"/>
              </w:rPr>
            </w:rPrChange>
          </w:rPr>
          <w:lastRenderedPageBreak/>
          <w:t>Initialize digitizer</w:t>
        </w:r>
      </w:ins>
      <w:ins w:id="1449" w:author="smaslan" w:date="2018-08-07T15:28:00Z">
        <w:r w:rsidR="001063DB" w:rsidRPr="00891AE2">
          <w:rPr>
            <w:rPrChange w:id="1450" w:author="smaslan" w:date="2018-08-09T11:59:00Z">
              <w:rPr>
                <w:b/>
                <w:bCs/>
                <w:i/>
                <w:iCs/>
                <w:color w:val="4F81BD" w:themeColor="accent1"/>
              </w:rPr>
            </w:rPrChange>
          </w:rPr>
          <w:t xml:space="preserve"> (required)</w:t>
        </w:r>
      </w:ins>
    </w:p>
    <w:p w:rsidR="008E30F8" w:rsidRDefault="00826BC1">
      <w:pPr>
        <w:rPr>
          <w:ins w:id="1451" w:author="smaslan" w:date="2018-08-09T15:24:00Z"/>
        </w:rPr>
      </w:pPr>
      <w:ins w:id="1452" w:author="smaslan" w:date="2018-08-07T14:27:00Z">
        <w:r w:rsidRPr="00891AE2">
          <w:t>It is first function called</w:t>
        </w:r>
      </w:ins>
      <w:ins w:id="1453" w:author="smaslan" w:date="2018-08-07T15:44:00Z">
        <w:r w:rsidR="0075624C" w:rsidRPr="00891AE2">
          <w:t xml:space="preserve"> </w:t>
        </w:r>
      </w:ins>
      <w:ins w:id="1454" w:author="smaslan" w:date="2018-08-09T12:09:00Z">
        <w:r w:rsidR="002D4EBA">
          <w:t xml:space="preserve">by TWM </w:t>
        </w:r>
      </w:ins>
      <w:ins w:id="1455" w:author="smaslan" w:date="2018-08-07T15:44:00Z">
        <w:r w:rsidR="0075624C" w:rsidRPr="00891AE2">
          <w:t>before new measurement</w:t>
        </w:r>
      </w:ins>
      <w:ins w:id="1456" w:author="smaslan" w:date="2018-08-07T14:27:00Z">
        <w:r w:rsidRPr="00891AE2">
          <w:t xml:space="preserve">. Its purpose is to initialize and identify all HW components related to the digitizer. E.g.: for </w:t>
        </w:r>
      </w:ins>
      <w:ins w:id="1457" w:author="smaslan" w:date="2018-08-07T14:28:00Z">
        <w:r w:rsidRPr="00891AE2">
          <w:t xml:space="preserve">virtual </w:t>
        </w:r>
      </w:ins>
      <w:ins w:id="1458" w:author="smaslan" w:date="2018-08-07T14:27:00Z">
        <w:r w:rsidRPr="00891AE2">
          <w:t>digitizer based</w:t>
        </w:r>
      </w:ins>
      <w:ins w:id="1459" w:author="smaslan" w:date="2018-08-07T14:28:00Z">
        <w:r w:rsidRPr="00891AE2">
          <w:t xml:space="preserve"> on the 3458A </w:t>
        </w:r>
        <w:proofErr w:type="spellStart"/>
        <w:r w:rsidRPr="00891AE2">
          <w:t>multimeters</w:t>
        </w:r>
        <w:proofErr w:type="spellEnd"/>
        <w:r w:rsidRPr="00891AE2">
          <w:t xml:space="preserve"> it is one or more 3548A units and optionally a pulse generator AWG or a counter.</w:t>
        </w:r>
      </w:ins>
      <w:ins w:id="1460" w:author="smaslan" w:date="2018-08-07T14:50:00Z">
        <w:r w:rsidR="008E30F8" w:rsidRPr="00891AE2">
          <w:t xml:space="preserve"> The function also sets the parameters which are not expected to change during the whole measurement session, such as mode of sampling (</w:t>
        </w:r>
      </w:ins>
      <w:ins w:id="1461" w:author="smaslan" w:date="2018-08-07T14:51:00Z">
        <w:r w:rsidR="008E30F8" w:rsidRPr="00891AE2">
          <w:t>“DC V”, “DSDC</w:t>
        </w:r>
        <w:proofErr w:type="gramStart"/>
        <w:r w:rsidR="008E30F8" w:rsidRPr="00891AE2">
          <w:t>”, …</w:t>
        </w:r>
      </w:ins>
      <w:ins w:id="1462" w:author="smaslan" w:date="2018-08-07T14:50:00Z">
        <w:r w:rsidR="008E30F8" w:rsidRPr="00891AE2">
          <w:t>)</w:t>
        </w:r>
      </w:ins>
      <w:proofErr w:type="gramEnd"/>
      <w:ins w:id="1463" w:author="smaslan" w:date="2018-08-07T14:51:00Z">
        <w:r w:rsidR="008E30F8" w:rsidRPr="00891AE2">
          <w:t>, coupling, etc. It always returns unique and clear identifiers of the channels and auxiliary HW</w:t>
        </w:r>
      </w:ins>
      <w:ins w:id="1464" w:author="smaslan" w:date="2018-08-07T14:52:00Z">
        <w:r w:rsidR="008E30F8" w:rsidRPr="00891AE2">
          <w:t>.</w:t>
        </w:r>
      </w:ins>
    </w:p>
    <w:p w:rsidR="003E4E53" w:rsidRDefault="003E4E53">
      <w:pPr>
        <w:jc w:val="center"/>
        <w:rPr>
          <w:ins w:id="1465" w:author="smaslan" w:date="2018-08-09T15:25:00Z"/>
        </w:rPr>
        <w:pPrChange w:id="1466" w:author="smaslan" w:date="2018-08-09T15:32:00Z">
          <w:pPr/>
        </w:pPrChange>
      </w:pPr>
      <w:ins w:id="1467" w:author="smaslan" w:date="2018-08-09T15:25:00Z">
        <w:r>
          <w:rPr>
            <w:noProof/>
            <w:lang w:val="cs-CZ" w:eastAsia="cs-CZ"/>
          </w:rPr>
          <w:drawing>
            <wp:inline distT="0" distB="0" distL="0" distR="0" wp14:anchorId="7D6F3A04" wp14:editId="2F11A5F6">
              <wp:extent cx="3190875" cy="72390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90875" cy="723900"/>
                      </a:xfrm>
                      <a:prstGeom prst="rect">
                        <a:avLst/>
                      </a:prstGeom>
                    </pic:spPr>
                  </pic:pic>
                </a:graphicData>
              </a:graphic>
            </wp:inline>
          </w:drawing>
        </w:r>
      </w:ins>
    </w:p>
    <w:p w:rsidR="003E4E53" w:rsidRDefault="003E4E53">
      <w:pPr>
        <w:rPr>
          <w:ins w:id="1468" w:author="smaslan" w:date="2018-08-09T13:42:00Z"/>
        </w:rPr>
      </w:pPr>
      <w:ins w:id="1469" w:author="smaslan" w:date="2018-08-09T15:25:00Z">
        <w:r>
          <w:t>Inputs and outputs:</w:t>
        </w:r>
      </w:ins>
    </w:p>
    <w:tbl>
      <w:tblPr>
        <w:tblStyle w:val="Mkatabulky"/>
        <w:tblW w:w="9524" w:type="dxa"/>
        <w:tblLook w:val="04A0" w:firstRow="1" w:lastRow="0" w:firstColumn="1" w:lastColumn="0" w:noHBand="0" w:noVBand="1"/>
        <w:tblPrChange w:id="1470" w:author="smaslan" w:date="2018-08-09T13:47:00Z">
          <w:tblPr>
            <w:tblStyle w:val="Mkatabulky"/>
            <w:tblW w:w="0" w:type="auto"/>
            <w:tblLook w:val="04A0" w:firstRow="1" w:lastRow="0" w:firstColumn="1" w:lastColumn="0" w:noHBand="0" w:noVBand="1"/>
          </w:tblPr>
        </w:tblPrChange>
      </w:tblPr>
      <w:tblGrid>
        <w:gridCol w:w="1809"/>
        <w:gridCol w:w="1276"/>
        <w:gridCol w:w="1087"/>
        <w:gridCol w:w="5352"/>
        <w:tblGridChange w:id="1471">
          <w:tblGrid>
            <w:gridCol w:w="1809"/>
            <w:gridCol w:w="1276"/>
            <w:gridCol w:w="851"/>
            <w:gridCol w:w="5352"/>
          </w:tblGrid>
        </w:tblGridChange>
      </w:tblGrid>
      <w:tr w:rsidR="00651E2E" w:rsidTr="008B114F">
        <w:trPr>
          <w:ins w:id="1472" w:author="smaslan" w:date="2018-08-09T13:42:00Z"/>
        </w:trPr>
        <w:tc>
          <w:tcPr>
            <w:tcW w:w="1809" w:type="dxa"/>
            <w:tcPrChange w:id="1473" w:author="smaslan" w:date="2018-08-09T13:47:00Z">
              <w:tcPr>
                <w:tcW w:w="1809" w:type="dxa"/>
              </w:tcPr>
            </w:tcPrChange>
          </w:tcPr>
          <w:p w:rsidR="00651E2E" w:rsidRPr="00F43BCE" w:rsidRDefault="00651E2E" w:rsidP="00651E2E">
            <w:pPr>
              <w:rPr>
                <w:ins w:id="1474" w:author="smaslan" w:date="2018-08-09T13:42:00Z"/>
                <w:b/>
              </w:rPr>
            </w:pPr>
            <w:ins w:id="1475" w:author="smaslan" w:date="2018-08-09T13:42:00Z">
              <w:r w:rsidRPr="00F43BCE">
                <w:rPr>
                  <w:b/>
                </w:rPr>
                <w:t>Name</w:t>
              </w:r>
            </w:ins>
          </w:p>
        </w:tc>
        <w:tc>
          <w:tcPr>
            <w:tcW w:w="1276" w:type="dxa"/>
            <w:tcPrChange w:id="1476" w:author="smaslan" w:date="2018-08-09T13:47:00Z">
              <w:tcPr>
                <w:tcW w:w="1276" w:type="dxa"/>
              </w:tcPr>
            </w:tcPrChange>
          </w:tcPr>
          <w:p w:rsidR="00651E2E" w:rsidRPr="00F43BCE" w:rsidRDefault="00651E2E" w:rsidP="00651E2E">
            <w:pPr>
              <w:jc w:val="center"/>
              <w:rPr>
                <w:ins w:id="1477" w:author="smaslan" w:date="2018-08-09T13:42:00Z"/>
                <w:b/>
              </w:rPr>
            </w:pPr>
            <w:ins w:id="1478" w:author="smaslan" w:date="2018-08-09T13:42:00Z">
              <w:r w:rsidRPr="00F43BCE">
                <w:rPr>
                  <w:b/>
                </w:rPr>
                <w:t>Direction</w:t>
              </w:r>
            </w:ins>
          </w:p>
        </w:tc>
        <w:tc>
          <w:tcPr>
            <w:tcW w:w="1087" w:type="dxa"/>
            <w:tcPrChange w:id="1479" w:author="smaslan" w:date="2018-08-09T13:47:00Z">
              <w:tcPr>
                <w:tcW w:w="851" w:type="dxa"/>
              </w:tcPr>
            </w:tcPrChange>
          </w:tcPr>
          <w:p w:rsidR="00651E2E" w:rsidRPr="00F43BCE" w:rsidRDefault="00651E2E" w:rsidP="00651E2E">
            <w:pPr>
              <w:jc w:val="center"/>
              <w:rPr>
                <w:ins w:id="1480" w:author="smaslan" w:date="2018-08-09T13:42:00Z"/>
                <w:b/>
              </w:rPr>
            </w:pPr>
            <w:ins w:id="1481" w:author="smaslan" w:date="2018-08-09T13:42:00Z">
              <w:r w:rsidRPr="00F43BCE">
                <w:rPr>
                  <w:b/>
                </w:rPr>
                <w:t>Type</w:t>
              </w:r>
            </w:ins>
          </w:p>
        </w:tc>
        <w:tc>
          <w:tcPr>
            <w:tcW w:w="5352" w:type="dxa"/>
            <w:tcPrChange w:id="1482" w:author="smaslan" w:date="2018-08-09T13:47:00Z">
              <w:tcPr>
                <w:tcW w:w="5352" w:type="dxa"/>
              </w:tcPr>
            </w:tcPrChange>
          </w:tcPr>
          <w:p w:rsidR="00651E2E" w:rsidRPr="00F43BCE" w:rsidRDefault="00651E2E" w:rsidP="00651E2E">
            <w:pPr>
              <w:jc w:val="center"/>
              <w:rPr>
                <w:ins w:id="1483" w:author="smaslan" w:date="2018-08-09T13:42:00Z"/>
                <w:b/>
              </w:rPr>
            </w:pPr>
            <w:ins w:id="1484" w:author="smaslan" w:date="2018-08-09T13:42:00Z">
              <w:r w:rsidRPr="00F43BCE">
                <w:rPr>
                  <w:b/>
                </w:rPr>
                <w:t>Meaning</w:t>
              </w:r>
            </w:ins>
          </w:p>
        </w:tc>
      </w:tr>
      <w:tr w:rsidR="00651E2E" w:rsidTr="008B114F">
        <w:trPr>
          <w:ins w:id="1485" w:author="smaslan" w:date="2018-08-09T13:42:00Z"/>
        </w:trPr>
        <w:tc>
          <w:tcPr>
            <w:tcW w:w="1809" w:type="dxa"/>
            <w:vAlign w:val="center"/>
            <w:tcPrChange w:id="1486" w:author="smaslan" w:date="2018-08-09T13:47:00Z">
              <w:tcPr>
                <w:tcW w:w="1809" w:type="dxa"/>
                <w:vAlign w:val="center"/>
              </w:tcPr>
            </w:tcPrChange>
          </w:tcPr>
          <w:p w:rsidR="00651E2E" w:rsidRDefault="00651E2E" w:rsidP="00651E2E">
            <w:pPr>
              <w:rPr>
                <w:ins w:id="1487" w:author="smaslan" w:date="2018-08-09T13:42:00Z"/>
              </w:rPr>
            </w:pPr>
            <w:proofErr w:type="spellStart"/>
            <w:ins w:id="1488" w:author="smaslan" w:date="2018-08-09T13:42:00Z">
              <w:r>
                <w:t>adc</w:t>
              </w:r>
              <w:proofErr w:type="spellEnd"/>
              <w:r>
                <w:t xml:space="preserve"> session in</w:t>
              </w:r>
            </w:ins>
          </w:p>
        </w:tc>
        <w:tc>
          <w:tcPr>
            <w:tcW w:w="1276" w:type="dxa"/>
            <w:vAlign w:val="center"/>
            <w:tcPrChange w:id="1489" w:author="smaslan" w:date="2018-08-09T13:47:00Z">
              <w:tcPr>
                <w:tcW w:w="1276" w:type="dxa"/>
                <w:vAlign w:val="center"/>
              </w:tcPr>
            </w:tcPrChange>
          </w:tcPr>
          <w:p w:rsidR="00651E2E" w:rsidRDefault="00651E2E" w:rsidP="00651E2E">
            <w:pPr>
              <w:jc w:val="center"/>
              <w:rPr>
                <w:ins w:id="1490" w:author="smaslan" w:date="2018-08-09T13:42:00Z"/>
              </w:rPr>
            </w:pPr>
            <w:ins w:id="1491" w:author="smaslan" w:date="2018-08-09T13:42:00Z">
              <w:r>
                <w:t>in</w:t>
              </w:r>
            </w:ins>
          </w:p>
        </w:tc>
        <w:tc>
          <w:tcPr>
            <w:tcW w:w="1087" w:type="dxa"/>
            <w:vAlign w:val="center"/>
            <w:tcPrChange w:id="1492" w:author="smaslan" w:date="2018-08-09T13:47:00Z">
              <w:tcPr>
                <w:tcW w:w="851" w:type="dxa"/>
                <w:vAlign w:val="center"/>
              </w:tcPr>
            </w:tcPrChange>
          </w:tcPr>
          <w:p w:rsidR="00651E2E" w:rsidRDefault="00651E2E" w:rsidP="00651E2E">
            <w:pPr>
              <w:jc w:val="center"/>
              <w:rPr>
                <w:ins w:id="1493" w:author="smaslan" w:date="2018-08-09T13:42:00Z"/>
              </w:rPr>
            </w:pPr>
            <w:ins w:id="1494" w:author="smaslan" w:date="2018-08-09T13:42:00Z">
              <w:r>
                <w:t>cluster</w:t>
              </w:r>
            </w:ins>
          </w:p>
        </w:tc>
        <w:tc>
          <w:tcPr>
            <w:tcW w:w="5352" w:type="dxa"/>
            <w:vAlign w:val="center"/>
            <w:tcPrChange w:id="1495" w:author="smaslan" w:date="2018-08-09T13:47:00Z">
              <w:tcPr>
                <w:tcW w:w="5352" w:type="dxa"/>
                <w:vAlign w:val="center"/>
              </w:tcPr>
            </w:tcPrChange>
          </w:tcPr>
          <w:p w:rsidR="00651E2E" w:rsidRDefault="008B114F">
            <w:pPr>
              <w:rPr>
                <w:ins w:id="1496" w:author="smaslan" w:date="2018-08-09T13:42:00Z"/>
              </w:rPr>
              <w:pPrChange w:id="1497" w:author="smaslan" w:date="2018-08-09T13:50:00Z">
                <w:pPr>
                  <w:spacing w:after="200" w:line="276" w:lineRule="auto"/>
                </w:pPr>
              </w:pPrChange>
            </w:pPr>
            <w:ins w:id="1498" w:author="smaslan" w:date="2018-08-09T13:42:00Z">
              <w:r>
                <w:t>Virtual digitizer session</w:t>
              </w:r>
            </w:ins>
            <w:ins w:id="1499" w:author="smaslan" w:date="2018-08-09T13:50:00Z">
              <w:r>
                <w:t>.</w:t>
              </w:r>
            </w:ins>
          </w:p>
        </w:tc>
      </w:tr>
      <w:tr w:rsidR="00651E2E" w:rsidTr="008B114F">
        <w:trPr>
          <w:ins w:id="1500" w:author="smaslan" w:date="2018-08-09T13:42:00Z"/>
        </w:trPr>
        <w:tc>
          <w:tcPr>
            <w:tcW w:w="1809" w:type="dxa"/>
            <w:vAlign w:val="center"/>
            <w:tcPrChange w:id="1501" w:author="smaslan" w:date="2018-08-09T13:47:00Z">
              <w:tcPr>
                <w:tcW w:w="1809" w:type="dxa"/>
                <w:vAlign w:val="center"/>
              </w:tcPr>
            </w:tcPrChange>
          </w:tcPr>
          <w:p w:rsidR="00651E2E" w:rsidRDefault="00651E2E" w:rsidP="00651E2E">
            <w:pPr>
              <w:rPr>
                <w:ins w:id="1502" w:author="smaslan" w:date="2018-08-09T13:42:00Z"/>
              </w:rPr>
            </w:pPr>
            <w:proofErr w:type="spellStart"/>
            <w:ins w:id="1503" w:author="smaslan" w:date="2018-08-09T13:42:00Z">
              <w:r>
                <w:t>adc</w:t>
              </w:r>
              <w:proofErr w:type="spellEnd"/>
              <w:r>
                <w:t xml:space="preserve"> session out</w:t>
              </w:r>
            </w:ins>
          </w:p>
        </w:tc>
        <w:tc>
          <w:tcPr>
            <w:tcW w:w="1276" w:type="dxa"/>
            <w:vAlign w:val="center"/>
            <w:tcPrChange w:id="1504" w:author="smaslan" w:date="2018-08-09T13:47:00Z">
              <w:tcPr>
                <w:tcW w:w="1276" w:type="dxa"/>
                <w:vAlign w:val="center"/>
              </w:tcPr>
            </w:tcPrChange>
          </w:tcPr>
          <w:p w:rsidR="00651E2E" w:rsidRDefault="00651E2E" w:rsidP="00651E2E">
            <w:pPr>
              <w:jc w:val="center"/>
              <w:rPr>
                <w:ins w:id="1505" w:author="smaslan" w:date="2018-08-09T13:42:00Z"/>
              </w:rPr>
            </w:pPr>
            <w:ins w:id="1506" w:author="smaslan" w:date="2018-08-09T13:42:00Z">
              <w:r>
                <w:t>out</w:t>
              </w:r>
            </w:ins>
          </w:p>
        </w:tc>
        <w:tc>
          <w:tcPr>
            <w:tcW w:w="1087" w:type="dxa"/>
            <w:vAlign w:val="center"/>
            <w:tcPrChange w:id="1507" w:author="smaslan" w:date="2018-08-09T13:47:00Z">
              <w:tcPr>
                <w:tcW w:w="851" w:type="dxa"/>
                <w:vAlign w:val="center"/>
              </w:tcPr>
            </w:tcPrChange>
          </w:tcPr>
          <w:p w:rsidR="00651E2E" w:rsidRDefault="00651E2E" w:rsidP="00651E2E">
            <w:pPr>
              <w:jc w:val="center"/>
              <w:rPr>
                <w:ins w:id="1508" w:author="smaslan" w:date="2018-08-09T13:42:00Z"/>
              </w:rPr>
            </w:pPr>
            <w:ins w:id="1509" w:author="smaslan" w:date="2018-08-09T13:42:00Z">
              <w:r>
                <w:t>cluster</w:t>
              </w:r>
            </w:ins>
          </w:p>
        </w:tc>
        <w:tc>
          <w:tcPr>
            <w:tcW w:w="5352" w:type="dxa"/>
            <w:vAlign w:val="center"/>
            <w:tcPrChange w:id="1510" w:author="smaslan" w:date="2018-08-09T13:47:00Z">
              <w:tcPr>
                <w:tcW w:w="5352" w:type="dxa"/>
                <w:vAlign w:val="center"/>
              </w:tcPr>
            </w:tcPrChange>
          </w:tcPr>
          <w:p w:rsidR="00651E2E" w:rsidRDefault="00651E2E" w:rsidP="00651E2E">
            <w:pPr>
              <w:rPr>
                <w:ins w:id="1511" w:author="smaslan" w:date="2018-08-09T13:42:00Z"/>
              </w:rPr>
            </w:pPr>
            <w:ins w:id="1512" w:author="smaslan" w:date="2018-08-09T13:42:00Z">
              <w:r>
                <w:t>“</w:t>
              </w:r>
              <w:proofErr w:type="spellStart"/>
              <w:proofErr w:type="gramStart"/>
              <w:r>
                <w:t>adc</w:t>
              </w:r>
              <w:proofErr w:type="spellEnd"/>
              <w:proofErr w:type="gramEnd"/>
              <w:r>
                <w:t xml:space="preserve"> session in” copy with eventual changes.</w:t>
              </w:r>
            </w:ins>
          </w:p>
        </w:tc>
      </w:tr>
      <w:tr w:rsidR="00651E2E" w:rsidTr="008B114F">
        <w:trPr>
          <w:ins w:id="1513" w:author="smaslan" w:date="2018-08-09T13:42:00Z"/>
        </w:trPr>
        <w:tc>
          <w:tcPr>
            <w:tcW w:w="1809" w:type="dxa"/>
            <w:vAlign w:val="center"/>
            <w:tcPrChange w:id="1514" w:author="smaslan" w:date="2018-08-09T13:47:00Z">
              <w:tcPr>
                <w:tcW w:w="1809" w:type="dxa"/>
                <w:vAlign w:val="center"/>
              </w:tcPr>
            </w:tcPrChange>
          </w:tcPr>
          <w:p w:rsidR="00651E2E" w:rsidRDefault="00651E2E" w:rsidP="00651E2E">
            <w:pPr>
              <w:rPr>
                <w:ins w:id="1515" w:author="smaslan" w:date="2018-08-09T13:42:00Z"/>
              </w:rPr>
            </w:pPr>
            <w:ins w:id="1516" w:author="smaslan" w:date="2018-08-09T13:42:00Z">
              <w:r>
                <w:t>error in</w:t>
              </w:r>
            </w:ins>
          </w:p>
        </w:tc>
        <w:tc>
          <w:tcPr>
            <w:tcW w:w="1276" w:type="dxa"/>
            <w:vAlign w:val="center"/>
            <w:tcPrChange w:id="1517" w:author="smaslan" w:date="2018-08-09T13:47:00Z">
              <w:tcPr>
                <w:tcW w:w="1276" w:type="dxa"/>
                <w:vAlign w:val="center"/>
              </w:tcPr>
            </w:tcPrChange>
          </w:tcPr>
          <w:p w:rsidR="00651E2E" w:rsidRDefault="00651E2E" w:rsidP="00651E2E">
            <w:pPr>
              <w:jc w:val="center"/>
              <w:rPr>
                <w:ins w:id="1518" w:author="smaslan" w:date="2018-08-09T13:42:00Z"/>
              </w:rPr>
            </w:pPr>
            <w:ins w:id="1519" w:author="smaslan" w:date="2018-08-09T13:42:00Z">
              <w:r>
                <w:t>in</w:t>
              </w:r>
            </w:ins>
          </w:p>
        </w:tc>
        <w:tc>
          <w:tcPr>
            <w:tcW w:w="1087" w:type="dxa"/>
            <w:vAlign w:val="center"/>
            <w:tcPrChange w:id="1520" w:author="smaslan" w:date="2018-08-09T13:47:00Z">
              <w:tcPr>
                <w:tcW w:w="851" w:type="dxa"/>
                <w:vAlign w:val="center"/>
              </w:tcPr>
            </w:tcPrChange>
          </w:tcPr>
          <w:p w:rsidR="00651E2E" w:rsidRDefault="00651E2E" w:rsidP="00651E2E">
            <w:pPr>
              <w:jc w:val="center"/>
              <w:rPr>
                <w:ins w:id="1521" w:author="smaslan" w:date="2018-08-09T13:42:00Z"/>
              </w:rPr>
            </w:pPr>
            <w:ins w:id="1522" w:author="smaslan" w:date="2018-08-09T13:42:00Z">
              <w:r>
                <w:t>cluster</w:t>
              </w:r>
            </w:ins>
          </w:p>
        </w:tc>
        <w:tc>
          <w:tcPr>
            <w:tcW w:w="5352" w:type="dxa"/>
            <w:vAlign w:val="center"/>
            <w:tcPrChange w:id="1523" w:author="smaslan" w:date="2018-08-09T13:47:00Z">
              <w:tcPr>
                <w:tcW w:w="5352" w:type="dxa"/>
                <w:vAlign w:val="center"/>
              </w:tcPr>
            </w:tcPrChange>
          </w:tcPr>
          <w:p w:rsidR="00651E2E" w:rsidRDefault="00651E2E" w:rsidP="00651E2E">
            <w:pPr>
              <w:rPr>
                <w:ins w:id="1524" w:author="smaslan" w:date="2018-08-09T13:42:00Z"/>
              </w:rPr>
            </w:pPr>
            <w:ins w:id="1525" w:author="smaslan" w:date="2018-08-09T13:42:00Z">
              <w:r>
                <w:t>Error signal.</w:t>
              </w:r>
            </w:ins>
          </w:p>
        </w:tc>
      </w:tr>
      <w:tr w:rsidR="00651E2E" w:rsidTr="008B114F">
        <w:trPr>
          <w:ins w:id="1526" w:author="smaslan" w:date="2018-08-09T13:42:00Z"/>
        </w:trPr>
        <w:tc>
          <w:tcPr>
            <w:tcW w:w="1809" w:type="dxa"/>
            <w:vAlign w:val="center"/>
            <w:tcPrChange w:id="1527" w:author="smaslan" w:date="2018-08-09T13:47:00Z">
              <w:tcPr>
                <w:tcW w:w="1809" w:type="dxa"/>
                <w:vAlign w:val="center"/>
              </w:tcPr>
            </w:tcPrChange>
          </w:tcPr>
          <w:p w:rsidR="00651E2E" w:rsidRDefault="00651E2E" w:rsidP="00651E2E">
            <w:pPr>
              <w:rPr>
                <w:ins w:id="1528" w:author="smaslan" w:date="2018-08-09T13:42:00Z"/>
              </w:rPr>
            </w:pPr>
            <w:ins w:id="1529" w:author="smaslan" w:date="2018-08-09T13:42:00Z">
              <w:r>
                <w:t>error out</w:t>
              </w:r>
            </w:ins>
          </w:p>
        </w:tc>
        <w:tc>
          <w:tcPr>
            <w:tcW w:w="1276" w:type="dxa"/>
            <w:vAlign w:val="center"/>
            <w:tcPrChange w:id="1530" w:author="smaslan" w:date="2018-08-09T13:47:00Z">
              <w:tcPr>
                <w:tcW w:w="1276" w:type="dxa"/>
                <w:vAlign w:val="center"/>
              </w:tcPr>
            </w:tcPrChange>
          </w:tcPr>
          <w:p w:rsidR="00651E2E" w:rsidRDefault="00651E2E" w:rsidP="00651E2E">
            <w:pPr>
              <w:jc w:val="center"/>
              <w:rPr>
                <w:ins w:id="1531" w:author="smaslan" w:date="2018-08-09T13:42:00Z"/>
              </w:rPr>
            </w:pPr>
            <w:ins w:id="1532" w:author="smaslan" w:date="2018-08-09T13:42:00Z">
              <w:r>
                <w:t>out</w:t>
              </w:r>
            </w:ins>
          </w:p>
        </w:tc>
        <w:tc>
          <w:tcPr>
            <w:tcW w:w="1087" w:type="dxa"/>
            <w:vAlign w:val="center"/>
            <w:tcPrChange w:id="1533" w:author="smaslan" w:date="2018-08-09T13:47:00Z">
              <w:tcPr>
                <w:tcW w:w="851" w:type="dxa"/>
                <w:vAlign w:val="center"/>
              </w:tcPr>
            </w:tcPrChange>
          </w:tcPr>
          <w:p w:rsidR="00651E2E" w:rsidRDefault="00651E2E" w:rsidP="00651E2E">
            <w:pPr>
              <w:jc w:val="center"/>
              <w:rPr>
                <w:ins w:id="1534" w:author="smaslan" w:date="2018-08-09T13:42:00Z"/>
              </w:rPr>
            </w:pPr>
            <w:ins w:id="1535" w:author="smaslan" w:date="2018-08-09T13:42:00Z">
              <w:r>
                <w:t>cluster</w:t>
              </w:r>
            </w:ins>
          </w:p>
        </w:tc>
        <w:tc>
          <w:tcPr>
            <w:tcW w:w="5352" w:type="dxa"/>
            <w:vAlign w:val="center"/>
            <w:tcPrChange w:id="1536" w:author="smaslan" w:date="2018-08-09T13:47:00Z">
              <w:tcPr>
                <w:tcW w:w="5352" w:type="dxa"/>
                <w:vAlign w:val="center"/>
              </w:tcPr>
            </w:tcPrChange>
          </w:tcPr>
          <w:p w:rsidR="00651E2E" w:rsidRDefault="00651E2E" w:rsidP="00651E2E">
            <w:pPr>
              <w:rPr>
                <w:ins w:id="1537" w:author="smaslan" w:date="2018-08-09T13:42:00Z"/>
              </w:rPr>
            </w:pPr>
            <w:ins w:id="1538" w:author="smaslan" w:date="2018-08-09T13:42:00Z">
              <w:r>
                <w:t>Error signal.</w:t>
              </w:r>
            </w:ins>
          </w:p>
        </w:tc>
      </w:tr>
      <w:tr w:rsidR="00651E2E" w:rsidTr="008B114F">
        <w:trPr>
          <w:ins w:id="1539" w:author="smaslan" w:date="2018-08-09T13:42:00Z"/>
        </w:trPr>
        <w:tc>
          <w:tcPr>
            <w:tcW w:w="1809" w:type="dxa"/>
            <w:vAlign w:val="center"/>
            <w:tcPrChange w:id="1540" w:author="smaslan" w:date="2018-08-09T13:47:00Z">
              <w:tcPr>
                <w:tcW w:w="1809" w:type="dxa"/>
                <w:vAlign w:val="center"/>
              </w:tcPr>
            </w:tcPrChange>
          </w:tcPr>
          <w:p w:rsidR="00651E2E" w:rsidRDefault="00E645B2" w:rsidP="00651E2E">
            <w:pPr>
              <w:rPr>
                <w:ins w:id="1541" w:author="smaslan" w:date="2018-08-09T13:42:00Z"/>
              </w:rPr>
            </w:pPr>
            <w:proofErr w:type="gramStart"/>
            <w:r>
              <w:t>r</w:t>
            </w:r>
            <w:ins w:id="1542" w:author="smaslan" w:date="2018-08-09T13:43:00Z">
              <w:r w:rsidR="00651E2E">
                <w:t>eset</w:t>
              </w:r>
              <w:proofErr w:type="gramEnd"/>
              <w:r w:rsidR="00651E2E">
                <w:t>?</w:t>
              </w:r>
            </w:ins>
          </w:p>
        </w:tc>
        <w:tc>
          <w:tcPr>
            <w:tcW w:w="1276" w:type="dxa"/>
            <w:vAlign w:val="center"/>
            <w:tcPrChange w:id="1543" w:author="smaslan" w:date="2018-08-09T13:47:00Z">
              <w:tcPr>
                <w:tcW w:w="1276" w:type="dxa"/>
                <w:vAlign w:val="center"/>
              </w:tcPr>
            </w:tcPrChange>
          </w:tcPr>
          <w:p w:rsidR="00651E2E" w:rsidRDefault="00651E2E" w:rsidP="00651E2E">
            <w:pPr>
              <w:jc w:val="center"/>
              <w:rPr>
                <w:ins w:id="1544" w:author="smaslan" w:date="2018-08-09T13:42:00Z"/>
              </w:rPr>
            </w:pPr>
            <w:ins w:id="1545" w:author="smaslan" w:date="2018-08-09T13:42:00Z">
              <w:r>
                <w:t>in</w:t>
              </w:r>
            </w:ins>
          </w:p>
        </w:tc>
        <w:tc>
          <w:tcPr>
            <w:tcW w:w="1087" w:type="dxa"/>
            <w:vAlign w:val="center"/>
            <w:tcPrChange w:id="1546" w:author="smaslan" w:date="2018-08-09T13:47:00Z">
              <w:tcPr>
                <w:tcW w:w="851" w:type="dxa"/>
                <w:vAlign w:val="center"/>
              </w:tcPr>
            </w:tcPrChange>
          </w:tcPr>
          <w:p w:rsidR="00651E2E" w:rsidRDefault="00651E2E">
            <w:pPr>
              <w:jc w:val="center"/>
              <w:rPr>
                <w:ins w:id="1547" w:author="smaslan" w:date="2018-08-09T13:42:00Z"/>
              </w:rPr>
              <w:pPrChange w:id="1548" w:author="smaslan" w:date="2018-08-09T13:43:00Z">
                <w:pPr>
                  <w:spacing w:after="200" w:line="276" w:lineRule="auto"/>
                  <w:jc w:val="center"/>
                </w:pPr>
              </w:pPrChange>
            </w:pPr>
            <w:ins w:id="1549" w:author="smaslan" w:date="2018-08-09T13:43:00Z">
              <w:r>
                <w:t>bool</w:t>
              </w:r>
            </w:ins>
          </w:p>
        </w:tc>
        <w:tc>
          <w:tcPr>
            <w:tcW w:w="5352" w:type="dxa"/>
            <w:vAlign w:val="center"/>
            <w:tcPrChange w:id="1550" w:author="smaslan" w:date="2018-08-09T13:47:00Z">
              <w:tcPr>
                <w:tcW w:w="5352" w:type="dxa"/>
                <w:vAlign w:val="center"/>
              </w:tcPr>
            </w:tcPrChange>
          </w:tcPr>
          <w:p w:rsidR="00651E2E" w:rsidRDefault="008B114F" w:rsidP="00651E2E">
            <w:pPr>
              <w:rPr>
                <w:ins w:id="1551" w:author="smaslan" w:date="2018-08-09T13:42:00Z"/>
              </w:rPr>
            </w:pPr>
            <w:ins w:id="1552" w:author="smaslan" w:date="2018-08-09T13:43:00Z">
              <w:r>
                <w:t>Force reset of the instruments? Similar to standard instrument driver template.</w:t>
              </w:r>
            </w:ins>
          </w:p>
        </w:tc>
      </w:tr>
      <w:tr w:rsidR="008B114F" w:rsidTr="008B114F">
        <w:trPr>
          <w:ins w:id="1553" w:author="smaslan" w:date="2018-08-09T13:43:00Z"/>
        </w:trPr>
        <w:tc>
          <w:tcPr>
            <w:tcW w:w="1809" w:type="dxa"/>
            <w:vAlign w:val="center"/>
            <w:tcPrChange w:id="1554" w:author="smaslan" w:date="2018-08-09T13:47:00Z">
              <w:tcPr>
                <w:tcW w:w="1809" w:type="dxa"/>
                <w:vAlign w:val="center"/>
              </w:tcPr>
            </w:tcPrChange>
          </w:tcPr>
          <w:p w:rsidR="008B114F" w:rsidRDefault="008B114F" w:rsidP="00651E2E">
            <w:pPr>
              <w:rPr>
                <w:ins w:id="1555" w:author="smaslan" w:date="2018-08-09T13:43:00Z"/>
              </w:rPr>
            </w:pPr>
            <w:ins w:id="1556" w:author="smaslan" w:date="2018-08-09T13:44:00Z">
              <w:r>
                <w:t xml:space="preserve">channel </w:t>
              </w:r>
              <w:proofErr w:type="spellStart"/>
              <w:r>
                <w:t>idn</w:t>
              </w:r>
              <w:proofErr w:type="spellEnd"/>
              <w:r>
                <w:t xml:space="preserve"> strings</w:t>
              </w:r>
            </w:ins>
          </w:p>
        </w:tc>
        <w:tc>
          <w:tcPr>
            <w:tcW w:w="1276" w:type="dxa"/>
            <w:vAlign w:val="center"/>
            <w:tcPrChange w:id="1557" w:author="smaslan" w:date="2018-08-09T13:47:00Z">
              <w:tcPr>
                <w:tcW w:w="1276" w:type="dxa"/>
                <w:vAlign w:val="center"/>
              </w:tcPr>
            </w:tcPrChange>
          </w:tcPr>
          <w:p w:rsidR="008B114F" w:rsidRDefault="008B114F" w:rsidP="00651E2E">
            <w:pPr>
              <w:jc w:val="center"/>
              <w:rPr>
                <w:ins w:id="1558" w:author="smaslan" w:date="2018-08-09T13:43:00Z"/>
              </w:rPr>
            </w:pPr>
            <w:ins w:id="1559" w:author="smaslan" w:date="2018-08-09T13:44:00Z">
              <w:r>
                <w:t>out</w:t>
              </w:r>
            </w:ins>
          </w:p>
        </w:tc>
        <w:tc>
          <w:tcPr>
            <w:tcW w:w="1087" w:type="dxa"/>
            <w:vAlign w:val="center"/>
            <w:tcPrChange w:id="1560" w:author="smaslan" w:date="2018-08-09T13:47:00Z">
              <w:tcPr>
                <w:tcW w:w="851" w:type="dxa"/>
                <w:vAlign w:val="center"/>
              </w:tcPr>
            </w:tcPrChange>
          </w:tcPr>
          <w:p w:rsidR="008B114F" w:rsidRDefault="008B114F" w:rsidP="00651E2E">
            <w:pPr>
              <w:jc w:val="center"/>
              <w:rPr>
                <w:ins w:id="1561" w:author="smaslan" w:date="2018-08-09T13:43:00Z"/>
              </w:rPr>
            </w:pPr>
            <w:ins w:id="1562" w:author="smaslan" w:date="2018-08-09T13:44:00Z">
              <w:r>
                <w:t>1D array of strings</w:t>
              </w:r>
            </w:ins>
          </w:p>
        </w:tc>
        <w:tc>
          <w:tcPr>
            <w:tcW w:w="5352" w:type="dxa"/>
            <w:vAlign w:val="center"/>
            <w:tcPrChange w:id="1563" w:author="smaslan" w:date="2018-08-09T13:47:00Z">
              <w:tcPr>
                <w:tcW w:w="5352" w:type="dxa"/>
                <w:vAlign w:val="center"/>
              </w:tcPr>
            </w:tcPrChange>
          </w:tcPr>
          <w:p w:rsidR="008B114F" w:rsidRDefault="008B114F">
            <w:pPr>
              <w:rPr>
                <w:ins w:id="1564" w:author="smaslan" w:date="2018-08-09T13:43:00Z"/>
              </w:rPr>
              <w:pPrChange w:id="1565" w:author="smaslan" w:date="2018-08-09T13:47:00Z">
                <w:pPr>
                  <w:spacing w:after="200" w:line="276" w:lineRule="auto"/>
                </w:pPr>
              </w:pPrChange>
            </w:pPr>
            <w:ins w:id="1566" w:author="smaslan" w:date="2018-08-09T13:44:00Z">
              <w:r>
                <w:t>Queried identifiers for each virtual channel.</w:t>
              </w:r>
            </w:ins>
            <w:ins w:id="1567" w:author="smaslan" w:date="2018-08-09T13:45:00Z">
              <w:r>
                <w:t xml:space="preserve"> </w:t>
              </w:r>
            </w:ins>
          </w:p>
        </w:tc>
      </w:tr>
      <w:tr w:rsidR="008B114F" w:rsidTr="008B114F">
        <w:trPr>
          <w:ins w:id="1568" w:author="smaslan" w:date="2018-08-09T13:44:00Z"/>
        </w:trPr>
        <w:tc>
          <w:tcPr>
            <w:tcW w:w="1809" w:type="dxa"/>
            <w:vAlign w:val="center"/>
            <w:tcPrChange w:id="1569" w:author="smaslan" w:date="2018-08-09T13:47:00Z">
              <w:tcPr>
                <w:tcW w:w="1809" w:type="dxa"/>
                <w:vAlign w:val="center"/>
              </w:tcPr>
            </w:tcPrChange>
          </w:tcPr>
          <w:p w:rsidR="008B114F" w:rsidRDefault="008B114F">
            <w:pPr>
              <w:rPr>
                <w:ins w:id="1570" w:author="smaslan" w:date="2018-08-09T13:44:00Z"/>
              </w:rPr>
              <w:pPrChange w:id="1571" w:author="smaslan" w:date="2018-08-09T13:46:00Z">
                <w:pPr>
                  <w:spacing w:after="200" w:line="276" w:lineRule="auto"/>
                </w:pPr>
              </w:pPrChange>
            </w:pPr>
            <w:ins w:id="1572" w:author="smaslan" w:date="2018-08-09T13:44:00Z">
              <w:r>
                <w:t xml:space="preserve">aux intr. </w:t>
              </w:r>
            </w:ins>
            <w:proofErr w:type="spellStart"/>
            <w:ins w:id="1573" w:author="smaslan" w:date="2018-08-09T13:46:00Z">
              <w:r>
                <w:t>i</w:t>
              </w:r>
            </w:ins>
            <w:ins w:id="1574" w:author="smaslan" w:date="2018-08-09T13:44:00Z">
              <w:r>
                <w:t>dn</w:t>
              </w:r>
              <w:proofErr w:type="spellEnd"/>
              <w:r>
                <w:t xml:space="preserve"> strings</w:t>
              </w:r>
            </w:ins>
          </w:p>
        </w:tc>
        <w:tc>
          <w:tcPr>
            <w:tcW w:w="1276" w:type="dxa"/>
            <w:vAlign w:val="center"/>
            <w:tcPrChange w:id="1575" w:author="smaslan" w:date="2018-08-09T13:47:00Z">
              <w:tcPr>
                <w:tcW w:w="1276" w:type="dxa"/>
                <w:vAlign w:val="center"/>
              </w:tcPr>
            </w:tcPrChange>
          </w:tcPr>
          <w:p w:rsidR="008B114F" w:rsidRDefault="008B114F" w:rsidP="00651E2E">
            <w:pPr>
              <w:jc w:val="center"/>
              <w:rPr>
                <w:ins w:id="1576" w:author="smaslan" w:date="2018-08-09T13:44:00Z"/>
              </w:rPr>
            </w:pPr>
            <w:ins w:id="1577" w:author="smaslan" w:date="2018-08-09T13:44:00Z">
              <w:r>
                <w:t>out</w:t>
              </w:r>
            </w:ins>
          </w:p>
        </w:tc>
        <w:tc>
          <w:tcPr>
            <w:tcW w:w="1087" w:type="dxa"/>
            <w:vAlign w:val="center"/>
            <w:tcPrChange w:id="1578" w:author="smaslan" w:date="2018-08-09T13:47:00Z">
              <w:tcPr>
                <w:tcW w:w="851" w:type="dxa"/>
                <w:vAlign w:val="center"/>
              </w:tcPr>
            </w:tcPrChange>
          </w:tcPr>
          <w:p w:rsidR="008B114F" w:rsidRDefault="008B114F" w:rsidP="00651E2E">
            <w:pPr>
              <w:jc w:val="center"/>
              <w:rPr>
                <w:ins w:id="1579" w:author="smaslan" w:date="2018-08-09T13:44:00Z"/>
              </w:rPr>
            </w:pPr>
            <w:ins w:id="1580" w:author="smaslan" w:date="2018-08-09T13:45:00Z">
              <w:r>
                <w:t>1D array of strings</w:t>
              </w:r>
            </w:ins>
          </w:p>
        </w:tc>
        <w:tc>
          <w:tcPr>
            <w:tcW w:w="5352" w:type="dxa"/>
            <w:vAlign w:val="center"/>
            <w:tcPrChange w:id="1581" w:author="smaslan" w:date="2018-08-09T13:47:00Z">
              <w:tcPr>
                <w:tcW w:w="5352" w:type="dxa"/>
                <w:vAlign w:val="center"/>
              </w:tcPr>
            </w:tcPrChange>
          </w:tcPr>
          <w:p w:rsidR="008B114F" w:rsidRDefault="008B114F">
            <w:pPr>
              <w:rPr>
                <w:ins w:id="1582" w:author="smaslan" w:date="2018-08-09T13:44:00Z"/>
              </w:rPr>
              <w:pPrChange w:id="1583" w:author="smaslan" w:date="2018-08-09T13:47:00Z">
                <w:pPr>
                  <w:spacing w:after="200" w:line="276" w:lineRule="auto"/>
                </w:pPr>
              </w:pPrChange>
            </w:pPr>
            <w:ins w:id="1584" w:author="smaslan" w:date="2018-08-09T13:45:00Z">
              <w:r>
                <w:t xml:space="preserve">Queried identifiers of additional HW related to the selected digitizer. </w:t>
              </w:r>
            </w:ins>
          </w:p>
        </w:tc>
      </w:tr>
      <w:tr w:rsidR="008B114F" w:rsidTr="008B114F">
        <w:trPr>
          <w:ins w:id="1585" w:author="smaslan" w:date="2018-08-09T13:46:00Z"/>
        </w:trPr>
        <w:tc>
          <w:tcPr>
            <w:tcW w:w="1809" w:type="dxa"/>
            <w:vAlign w:val="center"/>
            <w:tcPrChange w:id="1586" w:author="smaslan" w:date="2018-08-09T13:47:00Z">
              <w:tcPr>
                <w:tcW w:w="1809" w:type="dxa"/>
                <w:vAlign w:val="center"/>
              </w:tcPr>
            </w:tcPrChange>
          </w:tcPr>
          <w:p w:rsidR="008B114F" w:rsidRDefault="008B114F" w:rsidP="008B114F">
            <w:pPr>
              <w:rPr>
                <w:ins w:id="1587" w:author="smaslan" w:date="2018-08-09T13:46:00Z"/>
              </w:rPr>
            </w:pPr>
            <w:ins w:id="1588" w:author="smaslan" w:date="2018-08-09T13:46:00Z">
              <w:r>
                <w:t xml:space="preserve">all instruments </w:t>
              </w:r>
              <w:proofErr w:type="spellStart"/>
              <w:r>
                <w:t>idn</w:t>
              </w:r>
              <w:proofErr w:type="spellEnd"/>
              <w:r>
                <w:t xml:space="preserve"> strings</w:t>
              </w:r>
            </w:ins>
          </w:p>
        </w:tc>
        <w:tc>
          <w:tcPr>
            <w:tcW w:w="1276" w:type="dxa"/>
            <w:vAlign w:val="center"/>
            <w:tcPrChange w:id="1589" w:author="smaslan" w:date="2018-08-09T13:47:00Z">
              <w:tcPr>
                <w:tcW w:w="1276" w:type="dxa"/>
                <w:vAlign w:val="center"/>
              </w:tcPr>
            </w:tcPrChange>
          </w:tcPr>
          <w:p w:rsidR="008B114F" w:rsidRDefault="008B114F" w:rsidP="00651E2E">
            <w:pPr>
              <w:jc w:val="center"/>
              <w:rPr>
                <w:ins w:id="1590" w:author="smaslan" w:date="2018-08-09T13:46:00Z"/>
              </w:rPr>
            </w:pPr>
            <w:ins w:id="1591" w:author="smaslan" w:date="2018-08-09T13:46:00Z">
              <w:r>
                <w:t>out</w:t>
              </w:r>
            </w:ins>
          </w:p>
        </w:tc>
        <w:tc>
          <w:tcPr>
            <w:tcW w:w="1087" w:type="dxa"/>
            <w:vAlign w:val="center"/>
            <w:tcPrChange w:id="1592" w:author="smaslan" w:date="2018-08-09T13:47:00Z">
              <w:tcPr>
                <w:tcW w:w="851" w:type="dxa"/>
                <w:vAlign w:val="center"/>
              </w:tcPr>
            </w:tcPrChange>
          </w:tcPr>
          <w:p w:rsidR="008B114F" w:rsidRDefault="008B114F" w:rsidP="00651E2E">
            <w:pPr>
              <w:jc w:val="center"/>
              <w:rPr>
                <w:ins w:id="1593" w:author="smaslan" w:date="2018-08-09T13:46:00Z"/>
              </w:rPr>
            </w:pPr>
            <w:ins w:id="1594" w:author="smaslan" w:date="2018-08-09T13:46:00Z">
              <w:r>
                <w:t>1D array of strings</w:t>
              </w:r>
            </w:ins>
          </w:p>
        </w:tc>
        <w:tc>
          <w:tcPr>
            <w:tcW w:w="5352" w:type="dxa"/>
            <w:vAlign w:val="center"/>
            <w:tcPrChange w:id="1595" w:author="smaslan" w:date="2018-08-09T13:47:00Z">
              <w:tcPr>
                <w:tcW w:w="5352" w:type="dxa"/>
                <w:vAlign w:val="center"/>
              </w:tcPr>
            </w:tcPrChange>
          </w:tcPr>
          <w:p w:rsidR="008B114F" w:rsidRDefault="008B114F" w:rsidP="00651E2E">
            <w:pPr>
              <w:rPr>
                <w:ins w:id="1596" w:author="smaslan" w:date="2018-08-09T13:46:00Z"/>
              </w:rPr>
            </w:pPr>
            <w:ins w:id="1597" w:author="smaslan" w:date="2018-08-09T13:46:00Z">
              <w:r>
                <w:t>All identifiers merged to one array.</w:t>
              </w:r>
            </w:ins>
          </w:p>
        </w:tc>
      </w:tr>
    </w:tbl>
    <w:p w:rsidR="00651E2E" w:rsidRPr="00891AE2" w:rsidRDefault="00651E2E">
      <w:pPr>
        <w:rPr>
          <w:ins w:id="1598" w:author="smaslan" w:date="2018-08-07T14:52:00Z"/>
        </w:rPr>
      </w:pPr>
    </w:p>
    <w:p w:rsidR="001075AE" w:rsidRPr="00891AE2" w:rsidRDefault="001075AE">
      <w:pPr>
        <w:pStyle w:val="Nadpis5"/>
        <w:rPr>
          <w:ins w:id="1599" w:author="smaslan" w:date="2018-08-07T14:53:00Z"/>
          <w:rPrChange w:id="1600" w:author="smaslan" w:date="2018-08-09T11:59:00Z">
            <w:rPr>
              <w:ins w:id="1601" w:author="smaslan" w:date="2018-08-07T14:53:00Z"/>
              <w:rFonts w:asciiTheme="majorHAnsi" w:eastAsiaTheme="majorEastAsia" w:hAnsiTheme="majorHAnsi" w:cstheme="majorBidi"/>
              <w:b/>
              <w:bCs/>
              <w:i/>
              <w:iCs/>
              <w:color w:val="4F81BD" w:themeColor="accent1"/>
            </w:rPr>
          </w:rPrChange>
        </w:rPr>
        <w:pPrChange w:id="1602" w:author="smaslan" w:date="2018-08-09T15:44:00Z">
          <w:pPr/>
        </w:pPrChange>
      </w:pPr>
      <w:ins w:id="1603" w:author="smaslan" w:date="2018-08-07T14:52:00Z">
        <w:r w:rsidRPr="00891AE2">
          <w:rPr>
            <w:rPrChange w:id="1604" w:author="smaslan" w:date="2018-08-09T11:59:00Z">
              <w:rPr>
                <w:b/>
                <w:bCs/>
                <w:i/>
                <w:iCs/>
                <w:color w:val="4F81BD" w:themeColor="accent1"/>
              </w:rPr>
            </w:rPrChange>
          </w:rPr>
          <w:t>Setup channels</w:t>
        </w:r>
      </w:ins>
      <w:ins w:id="1605" w:author="smaslan" w:date="2018-08-07T15:28:00Z">
        <w:r w:rsidR="001063DB" w:rsidRPr="00891AE2">
          <w:rPr>
            <w:rPrChange w:id="1606" w:author="smaslan" w:date="2018-08-09T11:59:00Z">
              <w:rPr>
                <w:b/>
                <w:bCs/>
                <w:i/>
                <w:iCs/>
                <w:color w:val="4F81BD" w:themeColor="accent1"/>
              </w:rPr>
            </w:rPrChange>
          </w:rPr>
          <w:t xml:space="preserve"> (required)</w:t>
        </w:r>
      </w:ins>
    </w:p>
    <w:p w:rsidR="00FE70E4" w:rsidRDefault="001075AE">
      <w:pPr>
        <w:rPr>
          <w:ins w:id="1607" w:author="smaslan" w:date="2018-08-09T15:26:00Z"/>
        </w:rPr>
      </w:pPr>
      <w:ins w:id="1608" w:author="smaslan" w:date="2018-08-07T14:53:00Z">
        <w:r w:rsidRPr="00891AE2">
          <w:t xml:space="preserve">This function </w:t>
        </w:r>
      </w:ins>
      <w:ins w:id="1609" w:author="smaslan" w:date="2018-08-09T12:09:00Z">
        <w:r w:rsidR="002D4EBA">
          <w:t xml:space="preserve">is called once per group of measurements. I.e. it is not recalled </w:t>
        </w:r>
      </w:ins>
      <w:ins w:id="1610" w:author="smaslan" w:date="2018-08-09T12:10:00Z">
        <w:r w:rsidR="002D4EBA">
          <w:t>before each</w:t>
        </w:r>
      </w:ins>
      <w:ins w:id="1611" w:author="smaslan" w:date="2018-08-09T12:09:00Z">
        <w:r w:rsidR="002D4EBA">
          <w:t xml:space="preserve"> repetition cycle</w:t>
        </w:r>
      </w:ins>
      <w:ins w:id="1612" w:author="smaslan" w:date="2018-08-09T12:10:00Z">
        <w:r w:rsidR="002D4EBA">
          <w:t xml:space="preserve"> so the driver must be prepared to perform several </w:t>
        </w:r>
        <w:proofErr w:type="gramStart"/>
        <w:r w:rsidR="002D4EBA">
          <w:t>acquisition</w:t>
        </w:r>
        <w:proofErr w:type="gramEnd"/>
        <w:r w:rsidR="002D4EBA">
          <w:t xml:space="preserve"> without recalling this</w:t>
        </w:r>
      </w:ins>
      <w:ins w:id="1613" w:author="smaslan" w:date="2018-08-09T12:09:00Z">
        <w:r w:rsidR="002D4EBA">
          <w:t xml:space="preserve">. </w:t>
        </w:r>
      </w:ins>
      <w:ins w:id="1614" w:author="smaslan" w:date="2018-08-09T12:10:00Z">
        <w:r w:rsidR="002D4EBA">
          <w:t xml:space="preserve">It </w:t>
        </w:r>
      </w:ins>
      <w:ins w:id="1615" w:author="smaslan" w:date="2018-08-07T14:53:00Z">
        <w:r w:rsidRPr="00891AE2">
          <w:t xml:space="preserve">will configure the virtual channels of and the virtual digitizer to the desired </w:t>
        </w:r>
      </w:ins>
      <w:ins w:id="1616" w:author="smaslan" w:date="2018-08-07T14:54:00Z">
        <w:r w:rsidRPr="00891AE2">
          <w:t>setup prior the acquisition. This function sets sampling rate, sample count, aperture, triggers, ranges, etc.</w:t>
        </w:r>
      </w:ins>
      <w:del w:id="1617" w:author="smaslan" w:date="2018-08-07T14:54:00Z">
        <w:r w:rsidR="00544BE2" w:rsidRPr="00891AE2" w:rsidDel="001075AE">
          <w:rPr>
            <w:rPrChange w:id="1618" w:author="smaslan" w:date="2018-08-09T11:59:00Z">
              <w:rPr>
                <w:lang w:val="en-US"/>
              </w:rPr>
            </w:rPrChange>
          </w:rPr>
          <w:br w:type="textWrapping" w:clear="all"/>
        </w:r>
      </w:del>
      <w:ins w:id="1619" w:author="smaslan" w:date="2018-08-07T14:54:00Z">
        <w:r w:rsidRPr="00891AE2">
          <w:t xml:space="preserve"> </w:t>
        </w:r>
      </w:ins>
      <w:proofErr w:type="gramStart"/>
      <w:ins w:id="1620" w:author="smaslan" w:date="2018-08-09T12:02:00Z">
        <w:r w:rsidR="002D4EBA">
          <w:t>T</w:t>
        </w:r>
        <w:r w:rsidR="002D4EBA" w:rsidRPr="00F43BCE">
          <w:t>he</w:t>
        </w:r>
        <w:proofErr w:type="gramEnd"/>
        <w:r w:rsidR="002D4EBA" w:rsidRPr="00F43BCE">
          <w:t xml:space="preserve"> digitizer shall be</w:t>
        </w:r>
      </w:ins>
      <w:ins w:id="1621" w:author="smaslan" w:date="2018-08-09T12:10:00Z">
        <w:r w:rsidR="002D4EBA">
          <w:t xml:space="preserve"> </w:t>
        </w:r>
      </w:ins>
      <w:ins w:id="1622" w:author="smaslan" w:date="2018-08-09T12:02:00Z">
        <w:r w:rsidR="002D4EBA" w:rsidRPr="00F43BCE">
          <w:t>ready to start acquisition</w:t>
        </w:r>
        <w:r w:rsidR="002D4EBA" w:rsidRPr="00891AE2">
          <w:t xml:space="preserve"> </w:t>
        </w:r>
        <w:r w:rsidR="002D4EBA">
          <w:t>a</w:t>
        </w:r>
      </w:ins>
      <w:ins w:id="1623" w:author="smaslan" w:date="2018-08-07T14:54:00Z">
        <w:r w:rsidRPr="00891AE2">
          <w:t>fter this function call.</w:t>
        </w:r>
      </w:ins>
    </w:p>
    <w:p w:rsidR="003E4E53" w:rsidRDefault="003E4E53">
      <w:pPr>
        <w:jc w:val="center"/>
        <w:rPr>
          <w:ins w:id="1624" w:author="smaslan" w:date="2018-08-09T15:26:00Z"/>
        </w:rPr>
        <w:pPrChange w:id="1625" w:author="smaslan" w:date="2018-08-09T15:32:00Z">
          <w:pPr/>
        </w:pPrChange>
      </w:pPr>
      <w:ins w:id="1626" w:author="smaslan" w:date="2018-08-09T15:26:00Z">
        <w:r>
          <w:rPr>
            <w:noProof/>
            <w:lang w:val="cs-CZ" w:eastAsia="cs-CZ"/>
          </w:rPr>
          <w:drawing>
            <wp:inline distT="0" distB="0" distL="0" distR="0" wp14:anchorId="5318A79B" wp14:editId="73E2CBF5">
              <wp:extent cx="3400425" cy="10287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00425" cy="1028700"/>
                      </a:xfrm>
                      <a:prstGeom prst="rect">
                        <a:avLst/>
                      </a:prstGeom>
                    </pic:spPr>
                  </pic:pic>
                </a:graphicData>
              </a:graphic>
            </wp:inline>
          </w:drawing>
        </w:r>
      </w:ins>
    </w:p>
    <w:p w:rsidR="003E4E53" w:rsidRDefault="003E4E53">
      <w:pPr>
        <w:rPr>
          <w:ins w:id="1627" w:author="smaslan" w:date="2018-08-09T13:47:00Z"/>
        </w:rPr>
      </w:pPr>
      <w:ins w:id="1628" w:author="smaslan" w:date="2018-08-09T15:26: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629" w:author="smaslan" w:date="2018-08-09T13:47:00Z"/>
        </w:trPr>
        <w:tc>
          <w:tcPr>
            <w:tcW w:w="1809" w:type="dxa"/>
          </w:tcPr>
          <w:p w:rsidR="008B114F" w:rsidRPr="00F43BCE" w:rsidRDefault="008B114F" w:rsidP="00FC7FD2">
            <w:pPr>
              <w:rPr>
                <w:ins w:id="1630" w:author="smaslan" w:date="2018-08-09T13:47:00Z"/>
                <w:b/>
              </w:rPr>
            </w:pPr>
            <w:ins w:id="1631" w:author="smaslan" w:date="2018-08-09T13:47:00Z">
              <w:r w:rsidRPr="00F43BCE">
                <w:rPr>
                  <w:b/>
                </w:rPr>
                <w:t>Name</w:t>
              </w:r>
            </w:ins>
          </w:p>
        </w:tc>
        <w:tc>
          <w:tcPr>
            <w:tcW w:w="1276" w:type="dxa"/>
          </w:tcPr>
          <w:p w:rsidR="008B114F" w:rsidRPr="00F43BCE" w:rsidRDefault="008B114F" w:rsidP="00FC7FD2">
            <w:pPr>
              <w:jc w:val="center"/>
              <w:rPr>
                <w:ins w:id="1632" w:author="smaslan" w:date="2018-08-09T13:47:00Z"/>
                <w:b/>
              </w:rPr>
            </w:pPr>
            <w:ins w:id="1633" w:author="smaslan" w:date="2018-08-09T13:47:00Z">
              <w:r w:rsidRPr="00F43BCE">
                <w:rPr>
                  <w:b/>
                </w:rPr>
                <w:t>Direction</w:t>
              </w:r>
            </w:ins>
          </w:p>
        </w:tc>
        <w:tc>
          <w:tcPr>
            <w:tcW w:w="1087" w:type="dxa"/>
          </w:tcPr>
          <w:p w:rsidR="008B114F" w:rsidRPr="00F43BCE" w:rsidRDefault="008B114F" w:rsidP="00FC7FD2">
            <w:pPr>
              <w:jc w:val="center"/>
              <w:rPr>
                <w:ins w:id="1634" w:author="smaslan" w:date="2018-08-09T13:47:00Z"/>
                <w:b/>
              </w:rPr>
            </w:pPr>
            <w:ins w:id="1635" w:author="smaslan" w:date="2018-08-09T13:47:00Z">
              <w:r w:rsidRPr="00F43BCE">
                <w:rPr>
                  <w:b/>
                </w:rPr>
                <w:t>Type</w:t>
              </w:r>
            </w:ins>
          </w:p>
        </w:tc>
        <w:tc>
          <w:tcPr>
            <w:tcW w:w="5352" w:type="dxa"/>
          </w:tcPr>
          <w:p w:rsidR="008B114F" w:rsidRPr="00F43BCE" w:rsidRDefault="008B114F" w:rsidP="00FC7FD2">
            <w:pPr>
              <w:jc w:val="center"/>
              <w:rPr>
                <w:ins w:id="1636" w:author="smaslan" w:date="2018-08-09T13:47:00Z"/>
                <w:b/>
              </w:rPr>
            </w:pPr>
            <w:ins w:id="1637" w:author="smaslan" w:date="2018-08-09T13:47:00Z">
              <w:r w:rsidRPr="00F43BCE">
                <w:rPr>
                  <w:b/>
                </w:rPr>
                <w:t>Meaning</w:t>
              </w:r>
            </w:ins>
          </w:p>
        </w:tc>
      </w:tr>
      <w:tr w:rsidR="008B114F" w:rsidTr="00FC7FD2">
        <w:trPr>
          <w:ins w:id="1638" w:author="smaslan" w:date="2018-08-09T13:47:00Z"/>
        </w:trPr>
        <w:tc>
          <w:tcPr>
            <w:tcW w:w="1809" w:type="dxa"/>
            <w:vAlign w:val="center"/>
          </w:tcPr>
          <w:p w:rsidR="008B114F" w:rsidRDefault="008B114F" w:rsidP="00FC7FD2">
            <w:pPr>
              <w:rPr>
                <w:ins w:id="1639" w:author="smaslan" w:date="2018-08-09T13:47:00Z"/>
              </w:rPr>
            </w:pPr>
            <w:proofErr w:type="spellStart"/>
            <w:ins w:id="1640" w:author="smaslan" w:date="2018-08-09T13:47:00Z">
              <w:r>
                <w:t>adc</w:t>
              </w:r>
              <w:proofErr w:type="spellEnd"/>
              <w:r>
                <w:t xml:space="preserve"> session in</w:t>
              </w:r>
            </w:ins>
          </w:p>
        </w:tc>
        <w:tc>
          <w:tcPr>
            <w:tcW w:w="1276" w:type="dxa"/>
            <w:vAlign w:val="center"/>
          </w:tcPr>
          <w:p w:rsidR="008B114F" w:rsidRDefault="008B114F" w:rsidP="00FC7FD2">
            <w:pPr>
              <w:jc w:val="center"/>
              <w:rPr>
                <w:ins w:id="1641" w:author="smaslan" w:date="2018-08-09T13:47:00Z"/>
              </w:rPr>
            </w:pPr>
            <w:ins w:id="1642" w:author="smaslan" w:date="2018-08-09T13:47:00Z">
              <w:r>
                <w:t>in</w:t>
              </w:r>
            </w:ins>
          </w:p>
        </w:tc>
        <w:tc>
          <w:tcPr>
            <w:tcW w:w="1087" w:type="dxa"/>
            <w:vAlign w:val="center"/>
          </w:tcPr>
          <w:p w:rsidR="008B114F" w:rsidRDefault="008B114F" w:rsidP="00FC7FD2">
            <w:pPr>
              <w:jc w:val="center"/>
              <w:rPr>
                <w:ins w:id="1643" w:author="smaslan" w:date="2018-08-09T13:47:00Z"/>
              </w:rPr>
            </w:pPr>
            <w:ins w:id="1644" w:author="smaslan" w:date="2018-08-09T13:47:00Z">
              <w:r>
                <w:t>cluster</w:t>
              </w:r>
            </w:ins>
          </w:p>
        </w:tc>
        <w:tc>
          <w:tcPr>
            <w:tcW w:w="5352" w:type="dxa"/>
            <w:vAlign w:val="center"/>
          </w:tcPr>
          <w:p w:rsidR="008B114F" w:rsidRDefault="008B114F" w:rsidP="00FC7FD2">
            <w:pPr>
              <w:rPr>
                <w:ins w:id="1645" w:author="smaslan" w:date="2018-08-09T13:47:00Z"/>
              </w:rPr>
            </w:pPr>
            <w:ins w:id="1646" w:author="smaslan" w:date="2018-08-09T13:47:00Z">
              <w:r>
                <w:t>Virtual digitizer session.</w:t>
              </w:r>
            </w:ins>
          </w:p>
        </w:tc>
      </w:tr>
      <w:tr w:rsidR="008B114F" w:rsidTr="00FC7FD2">
        <w:trPr>
          <w:ins w:id="1647" w:author="smaslan" w:date="2018-08-09T13:47:00Z"/>
        </w:trPr>
        <w:tc>
          <w:tcPr>
            <w:tcW w:w="1809" w:type="dxa"/>
            <w:vAlign w:val="center"/>
          </w:tcPr>
          <w:p w:rsidR="008B114F" w:rsidRDefault="008B114F" w:rsidP="00FC7FD2">
            <w:pPr>
              <w:rPr>
                <w:ins w:id="1648" w:author="smaslan" w:date="2018-08-09T13:47:00Z"/>
              </w:rPr>
            </w:pPr>
            <w:proofErr w:type="spellStart"/>
            <w:ins w:id="1649" w:author="smaslan" w:date="2018-08-09T13:47:00Z">
              <w:r>
                <w:t>adc</w:t>
              </w:r>
              <w:proofErr w:type="spellEnd"/>
              <w:r>
                <w:t xml:space="preserve"> session out</w:t>
              </w:r>
            </w:ins>
          </w:p>
        </w:tc>
        <w:tc>
          <w:tcPr>
            <w:tcW w:w="1276" w:type="dxa"/>
            <w:vAlign w:val="center"/>
          </w:tcPr>
          <w:p w:rsidR="008B114F" w:rsidRDefault="008B114F" w:rsidP="00FC7FD2">
            <w:pPr>
              <w:jc w:val="center"/>
              <w:rPr>
                <w:ins w:id="1650" w:author="smaslan" w:date="2018-08-09T13:47:00Z"/>
              </w:rPr>
            </w:pPr>
            <w:ins w:id="1651" w:author="smaslan" w:date="2018-08-09T13:47:00Z">
              <w:r>
                <w:t>out</w:t>
              </w:r>
            </w:ins>
          </w:p>
        </w:tc>
        <w:tc>
          <w:tcPr>
            <w:tcW w:w="1087" w:type="dxa"/>
            <w:vAlign w:val="center"/>
          </w:tcPr>
          <w:p w:rsidR="008B114F" w:rsidRDefault="008B114F" w:rsidP="00FC7FD2">
            <w:pPr>
              <w:jc w:val="center"/>
              <w:rPr>
                <w:ins w:id="1652" w:author="smaslan" w:date="2018-08-09T13:47:00Z"/>
              </w:rPr>
            </w:pPr>
            <w:ins w:id="1653" w:author="smaslan" w:date="2018-08-09T13:47:00Z">
              <w:r>
                <w:t>cluster</w:t>
              </w:r>
            </w:ins>
          </w:p>
        </w:tc>
        <w:tc>
          <w:tcPr>
            <w:tcW w:w="5352" w:type="dxa"/>
            <w:vAlign w:val="center"/>
          </w:tcPr>
          <w:p w:rsidR="008B114F" w:rsidRDefault="008B114F" w:rsidP="00FC7FD2">
            <w:pPr>
              <w:rPr>
                <w:ins w:id="1654" w:author="smaslan" w:date="2018-08-09T13:47:00Z"/>
              </w:rPr>
            </w:pPr>
            <w:ins w:id="1655" w:author="smaslan" w:date="2018-08-09T13:47:00Z">
              <w:r>
                <w:t>“</w:t>
              </w:r>
              <w:proofErr w:type="spellStart"/>
              <w:proofErr w:type="gramStart"/>
              <w:r>
                <w:t>adc</w:t>
              </w:r>
              <w:proofErr w:type="spellEnd"/>
              <w:proofErr w:type="gramEnd"/>
              <w:r>
                <w:t xml:space="preserve"> session in” copy with eventual changes.</w:t>
              </w:r>
            </w:ins>
          </w:p>
        </w:tc>
      </w:tr>
      <w:tr w:rsidR="008B114F" w:rsidTr="00FC7FD2">
        <w:trPr>
          <w:ins w:id="1656" w:author="smaslan" w:date="2018-08-09T13:47:00Z"/>
        </w:trPr>
        <w:tc>
          <w:tcPr>
            <w:tcW w:w="1809" w:type="dxa"/>
            <w:vAlign w:val="center"/>
          </w:tcPr>
          <w:p w:rsidR="008B114F" w:rsidRDefault="008B114F" w:rsidP="00FC7FD2">
            <w:pPr>
              <w:rPr>
                <w:ins w:id="1657" w:author="smaslan" w:date="2018-08-09T13:47:00Z"/>
              </w:rPr>
            </w:pPr>
            <w:ins w:id="1658" w:author="smaslan" w:date="2018-08-09T13:47:00Z">
              <w:r>
                <w:t>error in</w:t>
              </w:r>
            </w:ins>
          </w:p>
        </w:tc>
        <w:tc>
          <w:tcPr>
            <w:tcW w:w="1276" w:type="dxa"/>
            <w:vAlign w:val="center"/>
          </w:tcPr>
          <w:p w:rsidR="008B114F" w:rsidRDefault="008B114F" w:rsidP="00FC7FD2">
            <w:pPr>
              <w:jc w:val="center"/>
              <w:rPr>
                <w:ins w:id="1659" w:author="smaslan" w:date="2018-08-09T13:47:00Z"/>
              </w:rPr>
            </w:pPr>
            <w:ins w:id="1660" w:author="smaslan" w:date="2018-08-09T13:47:00Z">
              <w:r>
                <w:t>in</w:t>
              </w:r>
            </w:ins>
          </w:p>
        </w:tc>
        <w:tc>
          <w:tcPr>
            <w:tcW w:w="1087" w:type="dxa"/>
            <w:vAlign w:val="center"/>
          </w:tcPr>
          <w:p w:rsidR="008B114F" w:rsidRDefault="008B114F" w:rsidP="00FC7FD2">
            <w:pPr>
              <w:jc w:val="center"/>
              <w:rPr>
                <w:ins w:id="1661" w:author="smaslan" w:date="2018-08-09T13:47:00Z"/>
              </w:rPr>
            </w:pPr>
            <w:ins w:id="1662" w:author="smaslan" w:date="2018-08-09T13:47:00Z">
              <w:r>
                <w:t>cluster</w:t>
              </w:r>
            </w:ins>
          </w:p>
        </w:tc>
        <w:tc>
          <w:tcPr>
            <w:tcW w:w="5352" w:type="dxa"/>
            <w:vAlign w:val="center"/>
          </w:tcPr>
          <w:p w:rsidR="008B114F" w:rsidRDefault="008B114F" w:rsidP="00FC7FD2">
            <w:pPr>
              <w:rPr>
                <w:ins w:id="1663" w:author="smaslan" w:date="2018-08-09T13:47:00Z"/>
              </w:rPr>
            </w:pPr>
            <w:ins w:id="1664" w:author="smaslan" w:date="2018-08-09T13:47:00Z">
              <w:r>
                <w:t>Error signal.</w:t>
              </w:r>
            </w:ins>
          </w:p>
        </w:tc>
      </w:tr>
      <w:tr w:rsidR="008B114F" w:rsidTr="00FC7FD2">
        <w:trPr>
          <w:ins w:id="1665" w:author="smaslan" w:date="2018-08-09T13:47:00Z"/>
        </w:trPr>
        <w:tc>
          <w:tcPr>
            <w:tcW w:w="1809" w:type="dxa"/>
            <w:vAlign w:val="center"/>
          </w:tcPr>
          <w:p w:rsidR="008B114F" w:rsidRDefault="008B114F" w:rsidP="00FC7FD2">
            <w:pPr>
              <w:rPr>
                <w:ins w:id="1666" w:author="smaslan" w:date="2018-08-09T13:47:00Z"/>
              </w:rPr>
            </w:pPr>
            <w:ins w:id="1667" w:author="smaslan" w:date="2018-08-09T13:47:00Z">
              <w:r>
                <w:lastRenderedPageBreak/>
                <w:t>error out</w:t>
              </w:r>
            </w:ins>
          </w:p>
        </w:tc>
        <w:tc>
          <w:tcPr>
            <w:tcW w:w="1276" w:type="dxa"/>
            <w:vAlign w:val="center"/>
          </w:tcPr>
          <w:p w:rsidR="008B114F" w:rsidRDefault="008B114F" w:rsidP="00FC7FD2">
            <w:pPr>
              <w:jc w:val="center"/>
              <w:rPr>
                <w:ins w:id="1668" w:author="smaslan" w:date="2018-08-09T13:47:00Z"/>
              </w:rPr>
            </w:pPr>
            <w:ins w:id="1669" w:author="smaslan" w:date="2018-08-09T13:47:00Z">
              <w:r>
                <w:t>out</w:t>
              </w:r>
            </w:ins>
          </w:p>
        </w:tc>
        <w:tc>
          <w:tcPr>
            <w:tcW w:w="1087" w:type="dxa"/>
            <w:vAlign w:val="center"/>
          </w:tcPr>
          <w:p w:rsidR="008B114F" w:rsidRDefault="008B114F" w:rsidP="00FC7FD2">
            <w:pPr>
              <w:jc w:val="center"/>
              <w:rPr>
                <w:ins w:id="1670" w:author="smaslan" w:date="2018-08-09T13:47:00Z"/>
              </w:rPr>
            </w:pPr>
            <w:ins w:id="1671" w:author="smaslan" w:date="2018-08-09T13:47:00Z">
              <w:r>
                <w:t>cluster</w:t>
              </w:r>
            </w:ins>
          </w:p>
        </w:tc>
        <w:tc>
          <w:tcPr>
            <w:tcW w:w="5352" w:type="dxa"/>
            <w:vAlign w:val="center"/>
          </w:tcPr>
          <w:p w:rsidR="008B114F" w:rsidRDefault="008B114F" w:rsidP="00FC7FD2">
            <w:pPr>
              <w:rPr>
                <w:ins w:id="1672" w:author="smaslan" w:date="2018-08-09T13:47:00Z"/>
              </w:rPr>
            </w:pPr>
            <w:ins w:id="1673" w:author="smaslan" w:date="2018-08-09T13:47:00Z">
              <w:r>
                <w:t>Error signal.</w:t>
              </w:r>
            </w:ins>
          </w:p>
        </w:tc>
      </w:tr>
      <w:tr w:rsidR="008B114F" w:rsidTr="00FC7FD2">
        <w:trPr>
          <w:ins w:id="1674" w:author="smaslan" w:date="2018-08-09T13:47:00Z"/>
        </w:trPr>
        <w:tc>
          <w:tcPr>
            <w:tcW w:w="1809" w:type="dxa"/>
            <w:vAlign w:val="center"/>
          </w:tcPr>
          <w:p w:rsidR="008B114F" w:rsidRDefault="008B114F" w:rsidP="00FC7FD2">
            <w:pPr>
              <w:rPr>
                <w:ins w:id="1675" w:author="smaslan" w:date="2018-08-09T13:47:00Z"/>
              </w:rPr>
            </w:pPr>
            <w:proofErr w:type="spellStart"/>
            <w:ins w:id="1676" w:author="smaslan" w:date="2018-08-09T13:47:00Z">
              <w:r>
                <w:t>fs</w:t>
              </w:r>
              <w:proofErr w:type="spellEnd"/>
              <w:r>
                <w:t xml:space="preserve"> [Hz]</w:t>
              </w:r>
            </w:ins>
          </w:p>
        </w:tc>
        <w:tc>
          <w:tcPr>
            <w:tcW w:w="1276" w:type="dxa"/>
            <w:vAlign w:val="center"/>
          </w:tcPr>
          <w:p w:rsidR="008B114F" w:rsidRDefault="008B114F" w:rsidP="00FC7FD2">
            <w:pPr>
              <w:jc w:val="center"/>
              <w:rPr>
                <w:ins w:id="1677" w:author="smaslan" w:date="2018-08-09T13:47:00Z"/>
              </w:rPr>
            </w:pPr>
            <w:ins w:id="1678" w:author="smaslan" w:date="2018-08-09T13:47:00Z">
              <w:r>
                <w:t>in</w:t>
              </w:r>
            </w:ins>
          </w:p>
        </w:tc>
        <w:tc>
          <w:tcPr>
            <w:tcW w:w="1087" w:type="dxa"/>
            <w:vAlign w:val="center"/>
          </w:tcPr>
          <w:p w:rsidR="008B114F" w:rsidRDefault="008B114F" w:rsidP="00FC7FD2">
            <w:pPr>
              <w:jc w:val="center"/>
              <w:rPr>
                <w:ins w:id="1679" w:author="smaslan" w:date="2018-08-09T13:47:00Z"/>
              </w:rPr>
            </w:pPr>
            <w:ins w:id="1680" w:author="smaslan" w:date="2018-08-09T13:48:00Z">
              <w:r>
                <w:t>double</w:t>
              </w:r>
            </w:ins>
          </w:p>
        </w:tc>
        <w:tc>
          <w:tcPr>
            <w:tcW w:w="5352" w:type="dxa"/>
            <w:vAlign w:val="center"/>
          </w:tcPr>
          <w:p w:rsidR="008B114F" w:rsidRDefault="008B114F" w:rsidP="00FC7FD2">
            <w:pPr>
              <w:rPr>
                <w:ins w:id="1681" w:author="smaslan" w:date="2018-08-09T13:47:00Z"/>
              </w:rPr>
            </w:pPr>
            <w:ins w:id="1682" w:author="smaslan" w:date="2018-08-09T13:48:00Z">
              <w:r>
                <w:t>Desired sampling rate in [Hz].</w:t>
              </w:r>
            </w:ins>
          </w:p>
        </w:tc>
      </w:tr>
      <w:tr w:rsidR="008B114F" w:rsidTr="00FC7FD2">
        <w:trPr>
          <w:ins w:id="1683" w:author="smaslan" w:date="2018-08-09T13:47:00Z"/>
        </w:trPr>
        <w:tc>
          <w:tcPr>
            <w:tcW w:w="1809" w:type="dxa"/>
            <w:vAlign w:val="center"/>
          </w:tcPr>
          <w:p w:rsidR="008B114F" w:rsidRDefault="008B114F" w:rsidP="00FC7FD2">
            <w:pPr>
              <w:rPr>
                <w:ins w:id="1684" w:author="smaslan" w:date="2018-08-09T13:47:00Z"/>
              </w:rPr>
            </w:pPr>
            <w:ins w:id="1685" w:author="smaslan" w:date="2018-08-09T13:48:00Z">
              <w:r>
                <w:t>samples count</w:t>
              </w:r>
            </w:ins>
          </w:p>
        </w:tc>
        <w:tc>
          <w:tcPr>
            <w:tcW w:w="1276" w:type="dxa"/>
            <w:vAlign w:val="center"/>
          </w:tcPr>
          <w:p w:rsidR="008B114F" w:rsidRDefault="008B114F" w:rsidP="00FC7FD2">
            <w:pPr>
              <w:jc w:val="center"/>
              <w:rPr>
                <w:ins w:id="1686" w:author="smaslan" w:date="2018-08-09T13:47:00Z"/>
              </w:rPr>
            </w:pPr>
            <w:ins w:id="1687" w:author="smaslan" w:date="2018-08-09T13:48:00Z">
              <w:r>
                <w:t>in</w:t>
              </w:r>
            </w:ins>
          </w:p>
        </w:tc>
        <w:tc>
          <w:tcPr>
            <w:tcW w:w="1087" w:type="dxa"/>
            <w:vAlign w:val="center"/>
          </w:tcPr>
          <w:p w:rsidR="008B114F" w:rsidRDefault="008B114F" w:rsidP="00FC7FD2">
            <w:pPr>
              <w:jc w:val="center"/>
              <w:rPr>
                <w:ins w:id="1688" w:author="smaslan" w:date="2018-08-09T13:47:00Z"/>
              </w:rPr>
            </w:pPr>
            <w:ins w:id="1689" w:author="smaslan" w:date="2018-08-09T13:48:00Z">
              <w:r>
                <w:t>double</w:t>
              </w:r>
            </w:ins>
          </w:p>
        </w:tc>
        <w:tc>
          <w:tcPr>
            <w:tcW w:w="5352" w:type="dxa"/>
            <w:vAlign w:val="center"/>
          </w:tcPr>
          <w:p w:rsidR="008B114F" w:rsidRDefault="008B114F" w:rsidP="00FC7FD2">
            <w:pPr>
              <w:rPr>
                <w:ins w:id="1690" w:author="smaslan" w:date="2018-08-09T13:47:00Z"/>
              </w:rPr>
            </w:pPr>
            <w:ins w:id="1691" w:author="smaslan" w:date="2018-08-09T13:48:00Z">
              <w:r>
                <w:t>Desired samples count per channel.</w:t>
              </w:r>
            </w:ins>
          </w:p>
        </w:tc>
      </w:tr>
      <w:tr w:rsidR="008B114F" w:rsidTr="00FC7FD2">
        <w:trPr>
          <w:ins w:id="1692" w:author="smaslan" w:date="2018-08-09T13:47:00Z"/>
        </w:trPr>
        <w:tc>
          <w:tcPr>
            <w:tcW w:w="1809" w:type="dxa"/>
            <w:vAlign w:val="center"/>
          </w:tcPr>
          <w:p w:rsidR="008B114F" w:rsidRDefault="008B114F" w:rsidP="00FC7FD2">
            <w:pPr>
              <w:rPr>
                <w:ins w:id="1693" w:author="smaslan" w:date="2018-08-09T13:47:00Z"/>
              </w:rPr>
            </w:pPr>
            <w:ins w:id="1694" w:author="smaslan" w:date="2018-08-09T13:48:00Z">
              <w:r>
                <w:t>trigger</w:t>
              </w:r>
            </w:ins>
          </w:p>
        </w:tc>
        <w:tc>
          <w:tcPr>
            <w:tcW w:w="1276" w:type="dxa"/>
            <w:vAlign w:val="center"/>
          </w:tcPr>
          <w:p w:rsidR="008B114F" w:rsidRDefault="008B114F">
            <w:pPr>
              <w:jc w:val="center"/>
              <w:rPr>
                <w:ins w:id="1695" w:author="smaslan" w:date="2018-08-09T13:47:00Z"/>
              </w:rPr>
              <w:pPrChange w:id="1696" w:author="smaslan" w:date="2018-08-09T13:48:00Z">
                <w:pPr>
                  <w:spacing w:after="200" w:line="276" w:lineRule="auto"/>
                  <w:jc w:val="center"/>
                </w:pPr>
              </w:pPrChange>
            </w:pPr>
            <w:ins w:id="1697" w:author="smaslan" w:date="2018-08-09T13:49:00Z">
              <w:r>
                <w:t>i</w:t>
              </w:r>
            </w:ins>
            <w:ins w:id="1698" w:author="smaslan" w:date="2018-08-09T13:48:00Z">
              <w:r>
                <w:t>n</w:t>
              </w:r>
            </w:ins>
          </w:p>
        </w:tc>
        <w:tc>
          <w:tcPr>
            <w:tcW w:w="1087" w:type="dxa"/>
            <w:vAlign w:val="center"/>
          </w:tcPr>
          <w:p w:rsidR="008B114F" w:rsidRDefault="008B114F" w:rsidP="00FC7FD2">
            <w:pPr>
              <w:jc w:val="center"/>
              <w:rPr>
                <w:ins w:id="1699" w:author="smaslan" w:date="2018-08-09T13:47:00Z"/>
              </w:rPr>
            </w:pPr>
            <w:ins w:id="1700" w:author="smaslan" w:date="2018-08-09T13:49:00Z">
              <w:r>
                <w:t>cluster</w:t>
              </w:r>
            </w:ins>
          </w:p>
        </w:tc>
        <w:tc>
          <w:tcPr>
            <w:tcW w:w="5352" w:type="dxa"/>
            <w:vAlign w:val="center"/>
          </w:tcPr>
          <w:p w:rsidR="008B114F" w:rsidRDefault="008B114F" w:rsidP="00FC7FD2">
            <w:pPr>
              <w:rPr>
                <w:ins w:id="1701" w:author="smaslan" w:date="2018-08-09T13:47:00Z"/>
              </w:rPr>
            </w:pPr>
            <w:ins w:id="1702" w:author="smaslan" w:date="2018-08-09T13:49:00Z">
              <w:r>
                <w:t>Trigger setup cluster.</w:t>
              </w:r>
            </w:ins>
          </w:p>
        </w:tc>
      </w:tr>
      <w:tr w:rsidR="008B114F" w:rsidTr="00FC7FD2">
        <w:trPr>
          <w:ins w:id="1703" w:author="smaslan" w:date="2018-08-09T13:47:00Z"/>
        </w:trPr>
        <w:tc>
          <w:tcPr>
            <w:tcW w:w="1809" w:type="dxa"/>
            <w:vAlign w:val="center"/>
          </w:tcPr>
          <w:p w:rsidR="008B114F" w:rsidRDefault="008B114F" w:rsidP="00FC7FD2">
            <w:pPr>
              <w:rPr>
                <w:ins w:id="1704" w:author="smaslan" w:date="2018-08-09T13:47:00Z"/>
              </w:rPr>
            </w:pPr>
            <w:ins w:id="1705" w:author="smaslan" w:date="2018-08-09T13:49:00Z">
              <w:r>
                <w:t>aperture [s]</w:t>
              </w:r>
            </w:ins>
          </w:p>
        </w:tc>
        <w:tc>
          <w:tcPr>
            <w:tcW w:w="1276" w:type="dxa"/>
            <w:vAlign w:val="center"/>
          </w:tcPr>
          <w:p w:rsidR="008B114F" w:rsidRDefault="008B114F" w:rsidP="00FC7FD2">
            <w:pPr>
              <w:jc w:val="center"/>
              <w:rPr>
                <w:ins w:id="1706" w:author="smaslan" w:date="2018-08-09T13:47:00Z"/>
              </w:rPr>
            </w:pPr>
            <w:ins w:id="1707" w:author="smaslan" w:date="2018-08-09T13:49:00Z">
              <w:r>
                <w:t>in</w:t>
              </w:r>
            </w:ins>
          </w:p>
        </w:tc>
        <w:tc>
          <w:tcPr>
            <w:tcW w:w="1087" w:type="dxa"/>
            <w:vAlign w:val="center"/>
          </w:tcPr>
          <w:p w:rsidR="008B114F" w:rsidRDefault="008B114F" w:rsidP="00FC7FD2">
            <w:pPr>
              <w:jc w:val="center"/>
              <w:rPr>
                <w:ins w:id="1708" w:author="smaslan" w:date="2018-08-09T13:47:00Z"/>
              </w:rPr>
            </w:pPr>
            <w:ins w:id="1709" w:author="smaslan" w:date="2018-08-09T13:49:00Z">
              <w:r>
                <w:t>double</w:t>
              </w:r>
            </w:ins>
          </w:p>
        </w:tc>
        <w:tc>
          <w:tcPr>
            <w:tcW w:w="5352" w:type="dxa"/>
            <w:vAlign w:val="center"/>
          </w:tcPr>
          <w:p w:rsidR="008B114F" w:rsidRDefault="008B114F" w:rsidP="00FC7FD2">
            <w:pPr>
              <w:rPr>
                <w:ins w:id="1710" w:author="smaslan" w:date="2018-08-09T13:47:00Z"/>
              </w:rPr>
            </w:pPr>
            <w:ins w:id="1711" w:author="smaslan" w:date="2018-08-09T13:49:00Z">
              <w:r>
                <w:t>Desired aperture of the ADC. Note this parameter will be ignored if digitizer does not support it.</w:t>
              </w:r>
            </w:ins>
          </w:p>
        </w:tc>
      </w:tr>
    </w:tbl>
    <w:p w:rsidR="008B114F" w:rsidRDefault="008B114F">
      <w:pPr>
        <w:rPr>
          <w:ins w:id="1712" w:author="smaslan" w:date="2018-08-09T14:43:00Z"/>
        </w:rPr>
      </w:pPr>
    </w:p>
    <w:p w:rsidR="006018D8" w:rsidRDefault="006018D8">
      <w:pPr>
        <w:rPr>
          <w:ins w:id="1713" w:author="smaslan" w:date="2018-08-09T14:43:00Z"/>
        </w:rPr>
      </w:pPr>
      <w:ins w:id="1714" w:author="smaslan" w:date="2018-08-09T14:43:00Z">
        <w:r>
          <w:t>Cluster “trigger” contains following items:</w:t>
        </w:r>
      </w:ins>
    </w:p>
    <w:tbl>
      <w:tblPr>
        <w:tblStyle w:val="Mkatabulky"/>
        <w:tblW w:w="0" w:type="auto"/>
        <w:tblLook w:val="04A0" w:firstRow="1" w:lastRow="0" w:firstColumn="1" w:lastColumn="0" w:noHBand="0" w:noVBand="1"/>
      </w:tblPr>
      <w:tblGrid>
        <w:gridCol w:w="1809"/>
        <w:gridCol w:w="1875"/>
        <w:gridCol w:w="5604"/>
      </w:tblGrid>
      <w:tr w:rsidR="006018D8" w:rsidTr="00FC7FD2">
        <w:trPr>
          <w:ins w:id="1715" w:author="smaslan" w:date="2018-08-09T14:44:00Z"/>
        </w:trPr>
        <w:tc>
          <w:tcPr>
            <w:tcW w:w="1809" w:type="dxa"/>
          </w:tcPr>
          <w:p w:rsidR="006018D8" w:rsidRPr="00F43BCE" w:rsidRDefault="006018D8" w:rsidP="00FC7FD2">
            <w:pPr>
              <w:rPr>
                <w:ins w:id="1716" w:author="smaslan" w:date="2018-08-09T14:44:00Z"/>
                <w:b/>
              </w:rPr>
            </w:pPr>
            <w:ins w:id="1717" w:author="smaslan" w:date="2018-08-09T14:44:00Z">
              <w:r w:rsidRPr="00F43BCE">
                <w:rPr>
                  <w:b/>
                </w:rPr>
                <w:t>Name</w:t>
              </w:r>
            </w:ins>
          </w:p>
        </w:tc>
        <w:tc>
          <w:tcPr>
            <w:tcW w:w="1875" w:type="dxa"/>
          </w:tcPr>
          <w:p w:rsidR="006018D8" w:rsidRPr="00F43BCE" w:rsidRDefault="006018D8" w:rsidP="00FC7FD2">
            <w:pPr>
              <w:jc w:val="center"/>
              <w:rPr>
                <w:ins w:id="1718" w:author="smaslan" w:date="2018-08-09T14:44:00Z"/>
                <w:b/>
              </w:rPr>
            </w:pPr>
            <w:ins w:id="1719" w:author="smaslan" w:date="2018-08-09T14:44:00Z">
              <w:r w:rsidRPr="00F43BCE">
                <w:rPr>
                  <w:b/>
                </w:rPr>
                <w:t>Type</w:t>
              </w:r>
            </w:ins>
          </w:p>
        </w:tc>
        <w:tc>
          <w:tcPr>
            <w:tcW w:w="5604" w:type="dxa"/>
          </w:tcPr>
          <w:p w:rsidR="006018D8" w:rsidRPr="00F43BCE" w:rsidRDefault="006018D8" w:rsidP="00FC7FD2">
            <w:pPr>
              <w:jc w:val="center"/>
              <w:rPr>
                <w:ins w:id="1720" w:author="smaslan" w:date="2018-08-09T14:44:00Z"/>
                <w:b/>
              </w:rPr>
            </w:pPr>
            <w:ins w:id="1721" w:author="smaslan" w:date="2018-08-09T14:44:00Z">
              <w:r w:rsidRPr="00F43BCE">
                <w:rPr>
                  <w:b/>
                </w:rPr>
                <w:t>Meaning</w:t>
              </w:r>
            </w:ins>
          </w:p>
        </w:tc>
      </w:tr>
      <w:tr w:rsidR="006018D8" w:rsidTr="00FC7FD2">
        <w:trPr>
          <w:ins w:id="1722" w:author="smaslan" w:date="2018-08-09T14:44:00Z"/>
        </w:trPr>
        <w:tc>
          <w:tcPr>
            <w:tcW w:w="1809" w:type="dxa"/>
            <w:vAlign w:val="center"/>
          </w:tcPr>
          <w:p w:rsidR="006018D8" w:rsidRDefault="00E645B2" w:rsidP="00FC7FD2">
            <w:pPr>
              <w:rPr>
                <w:ins w:id="1723" w:author="smaslan" w:date="2018-08-09T14:44:00Z"/>
              </w:rPr>
            </w:pPr>
            <w:r>
              <w:t>s</w:t>
            </w:r>
            <w:ins w:id="1724" w:author="smaslan" w:date="2018-08-09T14:46:00Z">
              <w:r w:rsidR="009E3012">
                <w:t>ource</w:t>
              </w:r>
            </w:ins>
          </w:p>
        </w:tc>
        <w:tc>
          <w:tcPr>
            <w:tcW w:w="1875" w:type="dxa"/>
            <w:vAlign w:val="center"/>
          </w:tcPr>
          <w:p w:rsidR="006018D8" w:rsidRDefault="009E3012" w:rsidP="00FC7FD2">
            <w:pPr>
              <w:jc w:val="center"/>
              <w:rPr>
                <w:ins w:id="1725" w:author="smaslan" w:date="2018-08-09T14:44:00Z"/>
              </w:rPr>
            </w:pPr>
            <w:proofErr w:type="spellStart"/>
            <w:ins w:id="1726" w:author="smaslan" w:date="2018-08-09T14:46:00Z">
              <w:r>
                <w:t>Enum</w:t>
              </w:r>
            </w:ins>
            <w:proofErr w:type="spellEnd"/>
          </w:p>
        </w:tc>
        <w:tc>
          <w:tcPr>
            <w:tcW w:w="5604" w:type="dxa"/>
            <w:vAlign w:val="center"/>
          </w:tcPr>
          <w:p w:rsidR="006018D8" w:rsidRDefault="009E3012">
            <w:pPr>
              <w:rPr>
                <w:ins w:id="1727" w:author="smaslan" w:date="2018-08-09T14:44:00Z"/>
              </w:rPr>
              <w:pPrChange w:id="1728" w:author="smaslan" w:date="2018-08-09T14:48:00Z">
                <w:pPr>
                  <w:spacing w:after="200" w:line="276" w:lineRule="auto"/>
                </w:pPr>
              </w:pPrChange>
            </w:pPr>
            <w:ins w:id="1729" w:author="smaslan" w:date="2018-08-09T14:46:00Z">
              <w:r>
                <w:t>Trigger type {‘Immediate’ – start immediately; ‘</w:t>
              </w:r>
            </w:ins>
            <w:ins w:id="1730" w:author="smaslan" w:date="2018-08-09T14:47:00Z">
              <w:r>
                <w:t>External</w:t>
              </w:r>
            </w:ins>
            <w:ins w:id="1731" w:author="smaslan" w:date="2018-08-09T14:46:00Z">
              <w:r>
                <w:t>’</w:t>
              </w:r>
            </w:ins>
            <w:ins w:id="1732" w:author="smaslan" w:date="2018-08-09T14:47:00Z">
              <w:r>
                <w:t xml:space="preserve"> – from external trigger input; ‘Level’ – input channel level trigger</w:t>
              </w:r>
            </w:ins>
            <w:ins w:id="1733" w:author="smaslan" w:date="2018-08-09T14:46:00Z">
              <w:r>
                <w:t>}</w:t>
              </w:r>
            </w:ins>
            <w:ins w:id="1734" w:author="smaslan" w:date="2018-08-09T14:47:00Z">
              <w:r>
                <w:t xml:space="preserve">. Note the </w:t>
              </w:r>
            </w:ins>
            <w:ins w:id="1735" w:author="smaslan" w:date="2018-08-09T14:48:00Z">
              <w:r>
                <w:t>‘Level’ is always related to the first channel. This may be eventually configured in driver specific configuration panel.</w:t>
              </w:r>
            </w:ins>
          </w:p>
        </w:tc>
      </w:tr>
      <w:tr w:rsidR="009E3012" w:rsidTr="00FC7FD2">
        <w:trPr>
          <w:ins w:id="1736" w:author="smaslan" w:date="2018-08-09T14:48:00Z"/>
        </w:trPr>
        <w:tc>
          <w:tcPr>
            <w:tcW w:w="1809" w:type="dxa"/>
            <w:vAlign w:val="center"/>
          </w:tcPr>
          <w:p w:rsidR="009E3012" w:rsidRDefault="00E645B2" w:rsidP="00FC7FD2">
            <w:pPr>
              <w:rPr>
                <w:ins w:id="1737" w:author="smaslan" w:date="2018-08-09T14:48:00Z"/>
              </w:rPr>
            </w:pPr>
            <w:r>
              <w:t>s</w:t>
            </w:r>
            <w:ins w:id="1738" w:author="smaslan" w:date="2018-08-09T14:48:00Z">
              <w:r w:rsidR="009E3012">
                <w:t>lope</w:t>
              </w:r>
            </w:ins>
          </w:p>
        </w:tc>
        <w:tc>
          <w:tcPr>
            <w:tcW w:w="1875" w:type="dxa"/>
            <w:vAlign w:val="center"/>
          </w:tcPr>
          <w:p w:rsidR="009E3012" w:rsidRDefault="009E3012" w:rsidP="00FC7FD2">
            <w:pPr>
              <w:jc w:val="center"/>
              <w:rPr>
                <w:ins w:id="1739" w:author="smaslan" w:date="2018-08-09T14:48:00Z"/>
              </w:rPr>
            </w:pPr>
            <w:proofErr w:type="spellStart"/>
            <w:ins w:id="1740" w:author="smaslan" w:date="2018-08-09T14:48:00Z">
              <w:r>
                <w:t>Enum</w:t>
              </w:r>
              <w:proofErr w:type="spellEnd"/>
            </w:ins>
          </w:p>
        </w:tc>
        <w:tc>
          <w:tcPr>
            <w:tcW w:w="5604" w:type="dxa"/>
            <w:vAlign w:val="center"/>
          </w:tcPr>
          <w:p w:rsidR="009E3012" w:rsidRDefault="009E3012" w:rsidP="009E3012">
            <w:pPr>
              <w:rPr>
                <w:ins w:id="1741" w:author="smaslan" w:date="2018-08-09T14:48:00Z"/>
              </w:rPr>
            </w:pPr>
            <w:ins w:id="1742" w:author="smaslan" w:date="2018-08-09T14:49:00Z">
              <w:r>
                <w:t xml:space="preserve">Trigger slope sensitivity for </w:t>
              </w:r>
            </w:ins>
            <w:ins w:id="1743" w:author="smaslan" w:date="2018-08-09T14:48:00Z">
              <w:r>
                <w:t>“Level” and “</w:t>
              </w:r>
            </w:ins>
            <w:ins w:id="1744" w:author="smaslan" w:date="2018-08-09T14:49:00Z">
              <w:r>
                <w:t>External</w:t>
              </w:r>
            </w:ins>
            <w:ins w:id="1745" w:author="smaslan" w:date="2018-08-09T14:48:00Z">
              <w:r>
                <w:t>”</w:t>
              </w:r>
            </w:ins>
            <w:ins w:id="1746" w:author="smaslan" w:date="2018-08-09T14:49:00Z">
              <w:r>
                <w:t xml:space="preserve"> triggers {“POS” or “NEG”}.</w:t>
              </w:r>
            </w:ins>
          </w:p>
        </w:tc>
      </w:tr>
      <w:tr w:rsidR="009E3012" w:rsidTr="00FC7FD2">
        <w:trPr>
          <w:ins w:id="1747" w:author="smaslan" w:date="2018-08-09T14:49:00Z"/>
        </w:trPr>
        <w:tc>
          <w:tcPr>
            <w:tcW w:w="1809" w:type="dxa"/>
            <w:vAlign w:val="center"/>
          </w:tcPr>
          <w:p w:rsidR="009E3012" w:rsidRDefault="00E645B2" w:rsidP="00FC7FD2">
            <w:pPr>
              <w:rPr>
                <w:ins w:id="1748" w:author="smaslan" w:date="2018-08-09T14:49:00Z"/>
              </w:rPr>
            </w:pPr>
            <w:r>
              <w:t>c</w:t>
            </w:r>
            <w:ins w:id="1749" w:author="smaslan" w:date="2018-08-09T14:49:00Z">
              <w:r w:rsidR="009E3012">
                <w:t>oupling</w:t>
              </w:r>
            </w:ins>
          </w:p>
        </w:tc>
        <w:tc>
          <w:tcPr>
            <w:tcW w:w="1875" w:type="dxa"/>
            <w:vAlign w:val="center"/>
          </w:tcPr>
          <w:p w:rsidR="009E3012" w:rsidRDefault="009E3012" w:rsidP="00FC7FD2">
            <w:pPr>
              <w:jc w:val="center"/>
              <w:rPr>
                <w:ins w:id="1750" w:author="smaslan" w:date="2018-08-09T14:49:00Z"/>
              </w:rPr>
            </w:pPr>
            <w:proofErr w:type="spellStart"/>
            <w:ins w:id="1751" w:author="smaslan" w:date="2018-08-09T14:49:00Z">
              <w:r>
                <w:t>Enum</w:t>
              </w:r>
              <w:proofErr w:type="spellEnd"/>
            </w:ins>
          </w:p>
        </w:tc>
        <w:tc>
          <w:tcPr>
            <w:tcW w:w="5604" w:type="dxa"/>
            <w:vAlign w:val="center"/>
          </w:tcPr>
          <w:p w:rsidR="009E3012" w:rsidRDefault="009E3012" w:rsidP="009E3012">
            <w:pPr>
              <w:rPr>
                <w:ins w:id="1752" w:author="smaslan" w:date="2018-08-09T14:49:00Z"/>
              </w:rPr>
            </w:pPr>
            <w:ins w:id="1753" w:author="smaslan" w:date="2018-08-09T14:49:00Z">
              <w:r>
                <w:t>Coupling of the “</w:t>
              </w:r>
            </w:ins>
            <w:ins w:id="1754" w:author="smaslan" w:date="2018-08-09T14:50:00Z">
              <w:r>
                <w:t>Level</w:t>
              </w:r>
            </w:ins>
            <w:ins w:id="1755" w:author="smaslan" w:date="2018-08-09T14:49:00Z">
              <w:r>
                <w:t>”</w:t>
              </w:r>
            </w:ins>
            <w:ins w:id="1756" w:author="smaslan" w:date="2018-08-09T14:50:00Z">
              <w:r>
                <w:t xml:space="preserve"> trigger {“DC” or “AC”}. Eventual other configurations must be handled by the driver itself and set from configuration panel.</w:t>
              </w:r>
            </w:ins>
          </w:p>
        </w:tc>
      </w:tr>
      <w:tr w:rsidR="009E3012" w:rsidTr="00FC7FD2">
        <w:trPr>
          <w:ins w:id="1757" w:author="smaslan" w:date="2018-08-09T14:50:00Z"/>
        </w:trPr>
        <w:tc>
          <w:tcPr>
            <w:tcW w:w="1809" w:type="dxa"/>
            <w:vAlign w:val="center"/>
          </w:tcPr>
          <w:p w:rsidR="009E3012" w:rsidRDefault="00E645B2" w:rsidP="00FC7FD2">
            <w:pPr>
              <w:rPr>
                <w:ins w:id="1758" w:author="smaslan" w:date="2018-08-09T14:50:00Z"/>
              </w:rPr>
            </w:pPr>
            <w:r>
              <w:t>l</w:t>
            </w:r>
            <w:ins w:id="1759" w:author="smaslan" w:date="2018-08-09T14:50:00Z">
              <w:r w:rsidR="009E3012">
                <w:t>evel [V]</w:t>
              </w:r>
            </w:ins>
          </w:p>
        </w:tc>
        <w:tc>
          <w:tcPr>
            <w:tcW w:w="1875" w:type="dxa"/>
            <w:vAlign w:val="center"/>
          </w:tcPr>
          <w:p w:rsidR="009E3012" w:rsidRDefault="009E3012" w:rsidP="00FC7FD2">
            <w:pPr>
              <w:jc w:val="center"/>
              <w:rPr>
                <w:ins w:id="1760" w:author="smaslan" w:date="2018-08-09T14:50:00Z"/>
              </w:rPr>
            </w:pPr>
            <w:ins w:id="1761" w:author="smaslan" w:date="2018-08-09T14:50:00Z">
              <w:r>
                <w:t>Double</w:t>
              </w:r>
            </w:ins>
          </w:p>
        </w:tc>
        <w:tc>
          <w:tcPr>
            <w:tcW w:w="5604" w:type="dxa"/>
            <w:vAlign w:val="center"/>
          </w:tcPr>
          <w:p w:rsidR="009E3012" w:rsidRDefault="009E3012" w:rsidP="009E3012">
            <w:pPr>
              <w:rPr>
                <w:ins w:id="1762" w:author="smaslan" w:date="2018-08-09T14:50:00Z"/>
              </w:rPr>
            </w:pPr>
            <w:ins w:id="1763" w:author="smaslan" w:date="2018-08-09T14:50:00Z">
              <w:r>
                <w:t>Trigger level for “Level” mode in Volts.</w:t>
              </w:r>
            </w:ins>
          </w:p>
        </w:tc>
      </w:tr>
    </w:tbl>
    <w:p w:rsidR="006018D8" w:rsidRDefault="006018D8">
      <w:pPr>
        <w:rPr>
          <w:ins w:id="1764" w:author="smaslan" w:date="2018-08-09T14:51:00Z"/>
        </w:rPr>
      </w:pPr>
    </w:p>
    <w:p w:rsidR="001075AE" w:rsidRPr="00891AE2" w:rsidRDefault="001075AE">
      <w:pPr>
        <w:pStyle w:val="Nadpis5"/>
        <w:rPr>
          <w:ins w:id="1765" w:author="smaslan" w:date="2018-08-07T14:55:00Z"/>
          <w:rPrChange w:id="1766" w:author="smaslan" w:date="2018-08-09T11:59:00Z">
            <w:rPr>
              <w:ins w:id="1767" w:author="smaslan" w:date="2018-08-07T14:55:00Z"/>
              <w:rFonts w:asciiTheme="majorHAnsi" w:eastAsiaTheme="majorEastAsia" w:hAnsiTheme="majorHAnsi" w:cstheme="majorBidi"/>
              <w:b/>
              <w:bCs/>
              <w:i/>
              <w:iCs/>
              <w:color w:val="4F81BD" w:themeColor="accent1"/>
            </w:rPr>
          </w:rPrChange>
        </w:rPr>
        <w:pPrChange w:id="1768" w:author="smaslan" w:date="2018-08-09T15:44:00Z">
          <w:pPr/>
        </w:pPrChange>
      </w:pPr>
      <w:ins w:id="1769" w:author="smaslan" w:date="2018-08-07T14:55:00Z">
        <w:r w:rsidRPr="00891AE2">
          <w:rPr>
            <w:rPrChange w:id="1770" w:author="smaslan" w:date="2018-08-09T11:59:00Z">
              <w:rPr>
                <w:b/>
                <w:bCs/>
                <w:i/>
                <w:iCs/>
                <w:color w:val="4F81BD" w:themeColor="accent1"/>
              </w:rPr>
            </w:rPrChange>
          </w:rPr>
          <w:t>Initiate sampling</w:t>
        </w:r>
      </w:ins>
      <w:ins w:id="1771" w:author="smaslan" w:date="2018-08-07T15:28:00Z">
        <w:r w:rsidR="001063DB" w:rsidRPr="00891AE2">
          <w:rPr>
            <w:rPrChange w:id="1772" w:author="smaslan" w:date="2018-08-09T11:59:00Z">
              <w:rPr>
                <w:b/>
                <w:bCs/>
                <w:i/>
                <w:iCs/>
                <w:color w:val="4F81BD" w:themeColor="accent1"/>
              </w:rPr>
            </w:rPrChange>
          </w:rPr>
          <w:t xml:space="preserve"> (required)</w:t>
        </w:r>
      </w:ins>
    </w:p>
    <w:p w:rsidR="009B57A7" w:rsidRDefault="002D4EBA">
      <w:pPr>
        <w:rPr>
          <w:ins w:id="1773" w:author="smaslan" w:date="2018-08-09T15:27:00Z"/>
        </w:rPr>
      </w:pPr>
      <w:ins w:id="1774" w:author="smaslan" w:date="2018-08-09T12:11:00Z">
        <w:r>
          <w:t xml:space="preserve">This is when TWM is ready to digitize. </w:t>
        </w:r>
      </w:ins>
      <w:ins w:id="1775" w:author="smaslan" w:date="2018-08-07T14:55:00Z">
        <w:r w:rsidR="00656CD6" w:rsidRPr="00891AE2">
          <w:t xml:space="preserve">This function </w:t>
        </w:r>
      </w:ins>
      <w:ins w:id="1776" w:author="smaslan" w:date="2018-08-07T14:56:00Z">
        <w:r w:rsidR="00656CD6" w:rsidRPr="00891AE2">
          <w:t>should immediately initiate the sampling (arm the virtual digitizer)</w:t>
        </w:r>
      </w:ins>
      <w:ins w:id="1777" w:author="smaslan" w:date="2018-08-09T12:03:00Z">
        <w:r>
          <w:t xml:space="preserve"> a</w:t>
        </w:r>
      </w:ins>
      <w:ins w:id="1778" w:author="smaslan" w:date="2018-08-07T15:09:00Z">
        <w:r w:rsidR="009B57A7" w:rsidRPr="00891AE2">
          <w:t xml:space="preserve">nd return. The actual operation depends on the </w:t>
        </w:r>
      </w:ins>
      <w:ins w:id="1779" w:author="smaslan" w:date="2018-08-09T12:03:00Z">
        <w:r>
          <w:t xml:space="preserve">implementation of the </w:t>
        </w:r>
      </w:ins>
      <w:ins w:id="1780" w:author="smaslan" w:date="2018-08-07T15:09:00Z">
        <w:r w:rsidR="009B57A7" w:rsidRPr="00891AE2">
          <w:t>“</w:t>
        </w:r>
      </w:ins>
      <w:ins w:id="1781" w:author="smaslan" w:date="2018-08-07T15:10:00Z">
        <w:r w:rsidR="009B57A7" w:rsidRPr="00891AE2">
          <w:t>Fetch samples” function (see below).</w:t>
        </w:r>
      </w:ins>
    </w:p>
    <w:p w:rsidR="003E4E53" w:rsidRDefault="003E4E53">
      <w:pPr>
        <w:jc w:val="center"/>
        <w:rPr>
          <w:ins w:id="1782" w:author="smaslan" w:date="2018-08-09T15:27:00Z"/>
        </w:rPr>
        <w:pPrChange w:id="1783" w:author="smaslan" w:date="2018-08-09T15:32:00Z">
          <w:pPr/>
        </w:pPrChange>
      </w:pPr>
      <w:ins w:id="1784" w:author="smaslan" w:date="2018-08-09T15:27:00Z">
        <w:r>
          <w:rPr>
            <w:noProof/>
            <w:lang w:val="cs-CZ" w:eastAsia="cs-CZ"/>
          </w:rPr>
          <w:drawing>
            <wp:inline distT="0" distB="0" distL="0" distR="0" wp14:anchorId="5EB7705C" wp14:editId="3E5E6B17">
              <wp:extent cx="2724150" cy="4572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24150" cy="457200"/>
                      </a:xfrm>
                      <a:prstGeom prst="rect">
                        <a:avLst/>
                      </a:prstGeom>
                    </pic:spPr>
                  </pic:pic>
                </a:graphicData>
              </a:graphic>
            </wp:inline>
          </w:drawing>
        </w:r>
      </w:ins>
    </w:p>
    <w:p w:rsidR="003E4E53" w:rsidRDefault="003E4E53">
      <w:pPr>
        <w:rPr>
          <w:ins w:id="1785" w:author="smaslan" w:date="2018-08-09T13:50:00Z"/>
        </w:rPr>
      </w:pPr>
      <w:ins w:id="1786" w:author="smaslan" w:date="2018-08-09T15:27: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8B114F" w:rsidTr="00FC7FD2">
        <w:trPr>
          <w:ins w:id="1787" w:author="smaslan" w:date="2018-08-09T13:50:00Z"/>
        </w:trPr>
        <w:tc>
          <w:tcPr>
            <w:tcW w:w="1809" w:type="dxa"/>
          </w:tcPr>
          <w:p w:rsidR="008B114F" w:rsidRPr="00F43BCE" w:rsidRDefault="008B114F" w:rsidP="00FC7FD2">
            <w:pPr>
              <w:rPr>
                <w:ins w:id="1788" w:author="smaslan" w:date="2018-08-09T13:50:00Z"/>
                <w:b/>
              </w:rPr>
            </w:pPr>
            <w:ins w:id="1789" w:author="smaslan" w:date="2018-08-09T13:50:00Z">
              <w:r w:rsidRPr="00F43BCE">
                <w:rPr>
                  <w:b/>
                </w:rPr>
                <w:t>Name</w:t>
              </w:r>
            </w:ins>
          </w:p>
        </w:tc>
        <w:tc>
          <w:tcPr>
            <w:tcW w:w="1276" w:type="dxa"/>
          </w:tcPr>
          <w:p w:rsidR="008B114F" w:rsidRPr="00F43BCE" w:rsidRDefault="008B114F" w:rsidP="00FC7FD2">
            <w:pPr>
              <w:jc w:val="center"/>
              <w:rPr>
                <w:ins w:id="1790" w:author="smaslan" w:date="2018-08-09T13:50:00Z"/>
                <w:b/>
              </w:rPr>
            </w:pPr>
            <w:ins w:id="1791" w:author="smaslan" w:date="2018-08-09T13:50:00Z">
              <w:r w:rsidRPr="00F43BCE">
                <w:rPr>
                  <w:b/>
                </w:rPr>
                <w:t>Direction</w:t>
              </w:r>
            </w:ins>
          </w:p>
        </w:tc>
        <w:tc>
          <w:tcPr>
            <w:tcW w:w="1087" w:type="dxa"/>
          </w:tcPr>
          <w:p w:rsidR="008B114F" w:rsidRPr="00F43BCE" w:rsidRDefault="008B114F" w:rsidP="00FC7FD2">
            <w:pPr>
              <w:jc w:val="center"/>
              <w:rPr>
                <w:ins w:id="1792" w:author="smaslan" w:date="2018-08-09T13:50:00Z"/>
                <w:b/>
              </w:rPr>
            </w:pPr>
            <w:ins w:id="1793" w:author="smaslan" w:date="2018-08-09T13:50:00Z">
              <w:r w:rsidRPr="00F43BCE">
                <w:rPr>
                  <w:b/>
                </w:rPr>
                <w:t>Type</w:t>
              </w:r>
            </w:ins>
          </w:p>
        </w:tc>
        <w:tc>
          <w:tcPr>
            <w:tcW w:w="5352" w:type="dxa"/>
          </w:tcPr>
          <w:p w:rsidR="008B114F" w:rsidRPr="00F43BCE" w:rsidRDefault="008B114F" w:rsidP="00FC7FD2">
            <w:pPr>
              <w:jc w:val="center"/>
              <w:rPr>
                <w:ins w:id="1794" w:author="smaslan" w:date="2018-08-09T13:50:00Z"/>
                <w:b/>
              </w:rPr>
            </w:pPr>
            <w:ins w:id="1795" w:author="smaslan" w:date="2018-08-09T13:50:00Z">
              <w:r w:rsidRPr="00F43BCE">
                <w:rPr>
                  <w:b/>
                </w:rPr>
                <w:t>Meaning</w:t>
              </w:r>
            </w:ins>
          </w:p>
        </w:tc>
      </w:tr>
      <w:tr w:rsidR="008B114F" w:rsidTr="00FC7FD2">
        <w:trPr>
          <w:ins w:id="1796" w:author="smaslan" w:date="2018-08-09T13:50:00Z"/>
        </w:trPr>
        <w:tc>
          <w:tcPr>
            <w:tcW w:w="1809" w:type="dxa"/>
            <w:vAlign w:val="center"/>
          </w:tcPr>
          <w:p w:rsidR="008B114F" w:rsidRDefault="008B114F" w:rsidP="00FC7FD2">
            <w:pPr>
              <w:rPr>
                <w:ins w:id="1797" w:author="smaslan" w:date="2018-08-09T13:50:00Z"/>
              </w:rPr>
            </w:pPr>
            <w:proofErr w:type="spellStart"/>
            <w:ins w:id="1798" w:author="smaslan" w:date="2018-08-09T13:50:00Z">
              <w:r>
                <w:t>adc</w:t>
              </w:r>
              <w:proofErr w:type="spellEnd"/>
              <w:r>
                <w:t xml:space="preserve"> session in</w:t>
              </w:r>
            </w:ins>
          </w:p>
        </w:tc>
        <w:tc>
          <w:tcPr>
            <w:tcW w:w="1276" w:type="dxa"/>
            <w:vAlign w:val="center"/>
          </w:tcPr>
          <w:p w:rsidR="008B114F" w:rsidRDefault="00787118" w:rsidP="00FC7FD2">
            <w:pPr>
              <w:jc w:val="center"/>
              <w:rPr>
                <w:ins w:id="1799" w:author="smaslan" w:date="2018-08-09T13:50:00Z"/>
              </w:rPr>
            </w:pPr>
            <w:ins w:id="1800" w:author="smaslan" w:date="2018-08-09T13:50:00Z">
              <w:r>
                <w:t>I</w:t>
              </w:r>
              <w:r w:rsidR="008B114F">
                <w:t>n</w:t>
              </w:r>
            </w:ins>
          </w:p>
        </w:tc>
        <w:tc>
          <w:tcPr>
            <w:tcW w:w="1087" w:type="dxa"/>
            <w:vAlign w:val="center"/>
          </w:tcPr>
          <w:p w:rsidR="008B114F" w:rsidRDefault="008B114F" w:rsidP="00FC7FD2">
            <w:pPr>
              <w:jc w:val="center"/>
              <w:rPr>
                <w:ins w:id="1801" w:author="smaslan" w:date="2018-08-09T13:50:00Z"/>
              </w:rPr>
            </w:pPr>
            <w:ins w:id="1802" w:author="smaslan" w:date="2018-08-09T13:50:00Z">
              <w:r>
                <w:t>cluster</w:t>
              </w:r>
            </w:ins>
          </w:p>
        </w:tc>
        <w:tc>
          <w:tcPr>
            <w:tcW w:w="5352" w:type="dxa"/>
            <w:vAlign w:val="center"/>
          </w:tcPr>
          <w:p w:rsidR="008B114F" w:rsidRDefault="008B114F" w:rsidP="00FC7FD2">
            <w:pPr>
              <w:rPr>
                <w:ins w:id="1803" w:author="smaslan" w:date="2018-08-09T13:50:00Z"/>
              </w:rPr>
            </w:pPr>
            <w:ins w:id="1804" w:author="smaslan" w:date="2018-08-09T13:50:00Z">
              <w:r>
                <w:t>Virtual digitizer session.</w:t>
              </w:r>
            </w:ins>
          </w:p>
        </w:tc>
      </w:tr>
      <w:tr w:rsidR="008B114F" w:rsidTr="00FC7FD2">
        <w:trPr>
          <w:ins w:id="1805" w:author="smaslan" w:date="2018-08-09T13:50:00Z"/>
        </w:trPr>
        <w:tc>
          <w:tcPr>
            <w:tcW w:w="1809" w:type="dxa"/>
            <w:vAlign w:val="center"/>
          </w:tcPr>
          <w:p w:rsidR="008B114F" w:rsidRDefault="008B114F" w:rsidP="00FC7FD2">
            <w:pPr>
              <w:rPr>
                <w:ins w:id="1806" w:author="smaslan" w:date="2018-08-09T13:50:00Z"/>
              </w:rPr>
            </w:pPr>
            <w:proofErr w:type="spellStart"/>
            <w:ins w:id="1807" w:author="smaslan" w:date="2018-08-09T13:50:00Z">
              <w:r>
                <w:t>adc</w:t>
              </w:r>
              <w:proofErr w:type="spellEnd"/>
              <w:r>
                <w:t xml:space="preserve"> session out</w:t>
              </w:r>
            </w:ins>
          </w:p>
        </w:tc>
        <w:tc>
          <w:tcPr>
            <w:tcW w:w="1276" w:type="dxa"/>
            <w:vAlign w:val="center"/>
          </w:tcPr>
          <w:p w:rsidR="008B114F" w:rsidRDefault="008B114F" w:rsidP="00FC7FD2">
            <w:pPr>
              <w:jc w:val="center"/>
              <w:rPr>
                <w:ins w:id="1808" w:author="smaslan" w:date="2018-08-09T13:50:00Z"/>
              </w:rPr>
            </w:pPr>
            <w:ins w:id="1809" w:author="smaslan" w:date="2018-08-09T13:50:00Z">
              <w:r>
                <w:t>out</w:t>
              </w:r>
            </w:ins>
          </w:p>
        </w:tc>
        <w:tc>
          <w:tcPr>
            <w:tcW w:w="1087" w:type="dxa"/>
            <w:vAlign w:val="center"/>
          </w:tcPr>
          <w:p w:rsidR="008B114F" w:rsidRDefault="008B114F" w:rsidP="00FC7FD2">
            <w:pPr>
              <w:jc w:val="center"/>
              <w:rPr>
                <w:ins w:id="1810" w:author="smaslan" w:date="2018-08-09T13:50:00Z"/>
              </w:rPr>
            </w:pPr>
            <w:ins w:id="1811" w:author="smaslan" w:date="2018-08-09T13:50:00Z">
              <w:r>
                <w:t>cluster</w:t>
              </w:r>
            </w:ins>
          </w:p>
        </w:tc>
        <w:tc>
          <w:tcPr>
            <w:tcW w:w="5352" w:type="dxa"/>
            <w:vAlign w:val="center"/>
          </w:tcPr>
          <w:p w:rsidR="008B114F" w:rsidRDefault="008B114F" w:rsidP="00FC7FD2">
            <w:pPr>
              <w:rPr>
                <w:ins w:id="1812" w:author="smaslan" w:date="2018-08-09T13:50:00Z"/>
              </w:rPr>
            </w:pPr>
            <w:ins w:id="1813" w:author="smaslan" w:date="2018-08-09T13:50:00Z">
              <w:r>
                <w:t>“</w:t>
              </w:r>
              <w:proofErr w:type="spellStart"/>
              <w:proofErr w:type="gramStart"/>
              <w:r>
                <w:t>adc</w:t>
              </w:r>
              <w:proofErr w:type="spellEnd"/>
              <w:proofErr w:type="gramEnd"/>
              <w:r>
                <w:t xml:space="preserve"> session in” copy with eventual changes.</w:t>
              </w:r>
            </w:ins>
          </w:p>
        </w:tc>
      </w:tr>
      <w:tr w:rsidR="008B114F" w:rsidTr="00FC7FD2">
        <w:trPr>
          <w:ins w:id="1814" w:author="smaslan" w:date="2018-08-09T13:50:00Z"/>
        </w:trPr>
        <w:tc>
          <w:tcPr>
            <w:tcW w:w="1809" w:type="dxa"/>
            <w:vAlign w:val="center"/>
          </w:tcPr>
          <w:p w:rsidR="008B114F" w:rsidRDefault="008B114F" w:rsidP="00FC7FD2">
            <w:pPr>
              <w:rPr>
                <w:ins w:id="1815" w:author="smaslan" w:date="2018-08-09T13:50:00Z"/>
              </w:rPr>
            </w:pPr>
            <w:ins w:id="1816" w:author="smaslan" w:date="2018-08-09T13:50:00Z">
              <w:r>
                <w:t>error in</w:t>
              </w:r>
            </w:ins>
          </w:p>
        </w:tc>
        <w:tc>
          <w:tcPr>
            <w:tcW w:w="1276" w:type="dxa"/>
            <w:vAlign w:val="center"/>
          </w:tcPr>
          <w:p w:rsidR="008B114F" w:rsidRDefault="00787118" w:rsidP="00FC7FD2">
            <w:pPr>
              <w:jc w:val="center"/>
              <w:rPr>
                <w:ins w:id="1817" w:author="smaslan" w:date="2018-08-09T13:50:00Z"/>
              </w:rPr>
            </w:pPr>
            <w:ins w:id="1818" w:author="smaslan" w:date="2018-08-09T13:50:00Z">
              <w:r>
                <w:t>I</w:t>
              </w:r>
              <w:r w:rsidR="008B114F">
                <w:t>n</w:t>
              </w:r>
            </w:ins>
          </w:p>
        </w:tc>
        <w:tc>
          <w:tcPr>
            <w:tcW w:w="1087" w:type="dxa"/>
            <w:vAlign w:val="center"/>
          </w:tcPr>
          <w:p w:rsidR="008B114F" w:rsidRDefault="008B114F" w:rsidP="00FC7FD2">
            <w:pPr>
              <w:jc w:val="center"/>
              <w:rPr>
                <w:ins w:id="1819" w:author="smaslan" w:date="2018-08-09T13:50:00Z"/>
              </w:rPr>
            </w:pPr>
            <w:ins w:id="1820" w:author="smaslan" w:date="2018-08-09T13:50:00Z">
              <w:r>
                <w:t>cluster</w:t>
              </w:r>
            </w:ins>
          </w:p>
        </w:tc>
        <w:tc>
          <w:tcPr>
            <w:tcW w:w="5352" w:type="dxa"/>
            <w:vAlign w:val="center"/>
          </w:tcPr>
          <w:p w:rsidR="008B114F" w:rsidRDefault="008B114F" w:rsidP="00FC7FD2">
            <w:pPr>
              <w:rPr>
                <w:ins w:id="1821" w:author="smaslan" w:date="2018-08-09T13:50:00Z"/>
              </w:rPr>
            </w:pPr>
            <w:ins w:id="1822" w:author="smaslan" w:date="2018-08-09T13:50:00Z">
              <w:r>
                <w:t>Error signal.</w:t>
              </w:r>
            </w:ins>
          </w:p>
        </w:tc>
      </w:tr>
      <w:tr w:rsidR="008B114F" w:rsidTr="00FC7FD2">
        <w:trPr>
          <w:ins w:id="1823" w:author="smaslan" w:date="2018-08-09T13:50:00Z"/>
        </w:trPr>
        <w:tc>
          <w:tcPr>
            <w:tcW w:w="1809" w:type="dxa"/>
            <w:vAlign w:val="center"/>
          </w:tcPr>
          <w:p w:rsidR="008B114F" w:rsidRDefault="008B114F" w:rsidP="00FC7FD2">
            <w:pPr>
              <w:rPr>
                <w:ins w:id="1824" w:author="smaslan" w:date="2018-08-09T13:50:00Z"/>
              </w:rPr>
            </w:pPr>
            <w:ins w:id="1825" w:author="smaslan" w:date="2018-08-09T13:50:00Z">
              <w:r>
                <w:t>error out</w:t>
              </w:r>
            </w:ins>
          </w:p>
        </w:tc>
        <w:tc>
          <w:tcPr>
            <w:tcW w:w="1276" w:type="dxa"/>
            <w:vAlign w:val="center"/>
          </w:tcPr>
          <w:p w:rsidR="008B114F" w:rsidRDefault="008B114F" w:rsidP="00FC7FD2">
            <w:pPr>
              <w:jc w:val="center"/>
              <w:rPr>
                <w:ins w:id="1826" w:author="smaslan" w:date="2018-08-09T13:50:00Z"/>
              </w:rPr>
            </w:pPr>
            <w:ins w:id="1827" w:author="smaslan" w:date="2018-08-09T13:50:00Z">
              <w:r>
                <w:t>out</w:t>
              </w:r>
            </w:ins>
          </w:p>
        </w:tc>
        <w:tc>
          <w:tcPr>
            <w:tcW w:w="1087" w:type="dxa"/>
            <w:vAlign w:val="center"/>
          </w:tcPr>
          <w:p w:rsidR="008B114F" w:rsidRDefault="008B114F" w:rsidP="00FC7FD2">
            <w:pPr>
              <w:jc w:val="center"/>
              <w:rPr>
                <w:ins w:id="1828" w:author="smaslan" w:date="2018-08-09T13:50:00Z"/>
              </w:rPr>
            </w:pPr>
            <w:ins w:id="1829" w:author="smaslan" w:date="2018-08-09T13:50:00Z">
              <w:r>
                <w:t>cluster</w:t>
              </w:r>
            </w:ins>
          </w:p>
        </w:tc>
        <w:tc>
          <w:tcPr>
            <w:tcW w:w="5352" w:type="dxa"/>
            <w:vAlign w:val="center"/>
          </w:tcPr>
          <w:p w:rsidR="008B114F" w:rsidRDefault="008B114F" w:rsidP="00FC7FD2">
            <w:pPr>
              <w:rPr>
                <w:ins w:id="1830" w:author="smaslan" w:date="2018-08-09T13:50:00Z"/>
              </w:rPr>
            </w:pPr>
            <w:ins w:id="1831" w:author="smaslan" w:date="2018-08-09T13:50:00Z">
              <w:r>
                <w:t>Error signal.</w:t>
              </w:r>
            </w:ins>
          </w:p>
        </w:tc>
      </w:tr>
    </w:tbl>
    <w:p w:rsidR="008B114F" w:rsidRPr="00891AE2" w:rsidRDefault="008B114F">
      <w:pPr>
        <w:rPr>
          <w:ins w:id="1832" w:author="smaslan" w:date="2018-08-07T15:10:00Z"/>
        </w:rPr>
      </w:pPr>
    </w:p>
    <w:p w:rsidR="009B57A7" w:rsidRPr="00891AE2" w:rsidRDefault="009B57A7">
      <w:pPr>
        <w:pStyle w:val="Nadpis5"/>
        <w:rPr>
          <w:ins w:id="1833" w:author="smaslan" w:date="2018-08-07T15:10:00Z"/>
          <w:rPrChange w:id="1834" w:author="smaslan" w:date="2018-08-09T11:59:00Z">
            <w:rPr>
              <w:ins w:id="1835" w:author="smaslan" w:date="2018-08-07T15:10:00Z"/>
              <w:rFonts w:asciiTheme="majorHAnsi" w:eastAsiaTheme="majorEastAsia" w:hAnsiTheme="majorHAnsi" w:cstheme="majorBidi"/>
              <w:b/>
              <w:bCs/>
              <w:i/>
              <w:iCs/>
              <w:color w:val="4F81BD" w:themeColor="accent1"/>
            </w:rPr>
          </w:rPrChange>
        </w:rPr>
        <w:pPrChange w:id="1836" w:author="smaslan" w:date="2018-08-09T15:44:00Z">
          <w:pPr/>
        </w:pPrChange>
      </w:pPr>
      <w:ins w:id="1837" w:author="smaslan" w:date="2018-08-07T15:10:00Z">
        <w:r w:rsidRPr="00891AE2">
          <w:rPr>
            <w:rPrChange w:id="1838" w:author="smaslan" w:date="2018-08-09T11:59:00Z">
              <w:rPr>
                <w:b/>
                <w:bCs/>
                <w:i/>
                <w:iCs/>
                <w:color w:val="4F81BD" w:themeColor="accent1"/>
              </w:rPr>
            </w:rPrChange>
          </w:rPr>
          <w:t>Fetch samples</w:t>
        </w:r>
      </w:ins>
      <w:ins w:id="1839" w:author="smaslan" w:date="2018-08-07T15:29:00Z">
        <w:r w:rsidR="001063DB" w:rsidRPr="00891AE2">
          <w:rPr>
            <w:rPrChange w:id="1840" w:author="smaslan" w:date="2018-08-09T11:59:00Z">
              <w:rPr>
                <w:b/>
                <w:bCs/>
                <w:i/>
                <w:iCs/>
                <w:color w:val="4F81BD" w:themeColor="accent1"/>
              </w:rPr>
            </w:rPrChange>
          </w:rPr>
          <w:t xml:space="preserve"> (required)</w:t>
        </w:r>
      </w:ins>
    </w:p>
    <w:p w:rsidR="009B57A7" w:rsidRPr="00891AE2" w:rsidRDefault="002D4EBA">
      <w:pPr>
        <w:rPr>
          <w:ins w:id="1841" w:author="smaslan" w:date="2018-08-07T15:04:00Z"/>
        </w:rPr>
      </w:pPr>
      <w:ins w:id="1842" w:author="smaslan" w:date="2018-08-09T12:11:00Z">
        <w:r>
          <w:t xml:space="preserve">The function is called in the loop to fetch the </w:t>
        </w:r>
        <w:r w:rsidR="00C44D85">
          <w:t xml:space="preserve">sample data and status. </w:t>
        </w:r>
      </w:ins>
      <w:ins w:id="1843" w:author="smaslan" w:date="2018-08-07T15:10:00Z">
        <w:r w:rsidR="009B57A7" w:rsidRPr="00891AE2">
          <w:t>Purpose of this function is to obtain the acquired data from the virtual digitizer</w:t>
        </w:r>
      </w:ins>
      <w:ins w:id="1844" w:author="smaslan" w:date="2018-08-07T14:56:00Z">
        <w:r w:rsidR="00656CD6" w:rsidRPr="00891AE2">
          <w:t xml:space="preserve"> </w:t>
        </w:r>
      </w:ins>
      <w:ins w:id="1845" w:author="smaslan" w:date="2018-08-07T15:10:00Z">
        <w:r w:rsidR="009B57A7" w:rsidRPr="00891AE2">
          <w:t xml:space="preserve">channels. </w:t>
        </w:r>
      </w:ins>
      <w:ins w:id="1846" w:author="smaslan" w:date="2018-08-07T15:03:00Z">
        <w:r w:rsidR="009B57A7" w:rsidRPr="00891AE2">
          <w:t xml:space="preserve">There are three </w:t>
        </w:r>
      </w:ins>
      <w:ins w:id="1847" w:author="smaslan" w:date="2018-08-09T12:03:00Z">
        <w:r>
          <w:t xml:space="preserve">basic </w:t>
        </w:r>
      </w:ins>
      <w:ins w:id="1848" w:author="smaslan" w:date="2018-08-07T15:03:00Z">
        <w:r w:rsidR="009B57A7" w:rsidRPr="00891AE2">
          <w:t xml:space="preserve">options for its implementation depending on the particular digitizer: </w:t>
        </w:r>
      </w:ins>
    </w:p>
    <w:p w:rsidR="009B57A7" w:rsidRPr="00237EF4" w:rsidRDefault="009B57A7">
      <w:pPr>
        <w:pStyle w:val="Odstavecseseznamem"/>
        <w:numPr>
          <w:ilvl w:val="0"/>
          <w:numId w:val="7"/>
        </w:numPr>
        <w:rPr>
          <w:ins w:id="1849" w:author="smaslan" w:date="2018-08-07T15:05:00Z"/>
        </w:rPr>
        <w:pPrChange w:id="1850" w:author="smaslan" w:date="2018-08-07T15:04:00Z">
          <w:pPr/>
        </w:pPrChange>
      </w:pPr>
      <w:ins w:id="1851" w:author="smaslan" w:date="2018-08-07T15:04:00Z">
        <w:r w:rsidRPr="00891AE2">
          <w:t xml:space="preserve">Blocking function that won’t return until all samples </w:t>
        </w:r>
      </w:ins>
      <w:ins w:id="1852" w:author="smaslan" w:date="2018-08-07T15:05:00Z">
        <w:r w:rsidRPr="00891AE2">
          <w:t>were</w:t>
        </w:r>
      </w:ins>
      <w:ins w:id="1853" w:author="smaslan" w:date="2018-08-07T15:04:00Z">
        <w:r w:rsidRPr="00891AE2">
          <w:t xml:space="preserve"> acquired. This is suitable for smaller counts of samples</w:t>
        </w:r>
      </w:ins>
      <w:ins w:id="1854" w:author="smaslan" w:date="2018-08-07T15:05:00Z">
        <w:r w:rsidRPr="00D3663A">
          <w:t xml:space="preserve">, however the cost for this </w:t>
        </w:r>
      </w:ins>
      <w:ins w:id="1855" w:author="smaslan" w:date="2018-08-09T12:03:00Z">
        <w:r w:rsidR="002D4EBA">
          <w:t xml:space="preserve">solution </w:t>
        </w:r>
      </w:ins>
      <w:ins w:id="1856" w:author="smaslan" w:date="2018-08-07T15:05:00Z">
        <w:r w:rsidRPr="00D3663A">
          <w:t>is TWM cannot query state of the sampling and the termination by STOP command is harder to implement</w:t>
        </w:r>
      </w:ins>
      <w:ins w:id="1857" w:author="smaslan" w:date="2018-08-09T12:04:00Z">
        <w:r w:rsidR="002D4EBA">
          <w:t xml:space="preserve"> (or </w:t>
        </w:r>
        <w:r w:rsidR="002D4EBA">
          <w:lastRenderedPageBreak/>
          <w:t>impossible) as well as timeout</w:t>
        </w:r>
      </w:ins>
      <w:ins w:id="1858" w:author="smaslan" w:date="2018-08-07T15:05:00Z">
        <w:r w:rsidRPr="00D3663A">
          <w:t>.</w:t>
        </w:r>
      </w:ins>
      <w:ins w:id="1859" w:author="smaslan" w:date="2018-08-07T15:11:00Z">
        <w:r w:rsidRPr="00D3663A">
          <w:t xml:space="preserve"> This is typical way the most of </w:t>
        </w:r>
      </w:ins>
      <w:ins w:id="1860" w:author="smaslan" w:date="2018-08-09T12:04:00Z">
        <w:r w:rsidR="002D4EBA">
          <w:t xml:space="preserve">the </w:t>
        </w:r>
      </w:ins>
      <w:ins w:id="1861" w:author="smaslan" w:date="2018-08-07T15:11:00Z">
        <w:r w:rsidRPr="00D3663A">
          <w:t>instrument drivers are made.</w:t>
        </w:r>
      </w:ins>
    </w:p>
    <w:p w:rsidR="009B57A7" w:rsidRPr="00891AE2" w:rsidRDefault="009B57A7">
      <w:pPr>
        <w:pStyle w:val="Odstavecseseznamem"/>
        <w:numPr>
          <w:ilvl w:val="0"/>
          <w:numId w:val="7"/>
        </w:numPr>
        <w:rPr>
          <w:ins w:id="1862" w:author="smaslan" w:date="2018-08-07T15:08:00Z"/>
          <w:rPrChange w:id="1863" w:author="smaslan" w:date="2018-08-09T11:59:00Z">
            <w:rPr>
              <w:ins w:id="1864" w:author="smaslan" w:date="2018-08-07T15:08:00Z"/>
            </w:rPr>
          </w:rPrChange>
        </w:rPr>
        <w:pPrChange w:id="1865" w:author="smaslan" w:date="2018-08-07T15:04:00Z">
          <w:pPr/>
        </w:pPrChange>
      </w:pPr>
      <w:ins w:id="1866" w:author="smaslan" w:date="2018-08-07T15:06:00Z">
        <w:r w:rsidRPr="00891AE2">
          <w:rPr>
            <w:rPrChange w:id="1867" w:author="smaslan" w:date="2018-08-09T11:59:00Z">
              <w:rPr/>
            </w:rPrChange>
          </w:rPr>
          <w:t>Asynchronous function that just checks weather the sampling is done</w:t>
        </w:r>
      </w:ins>
      <w:ins w:id="1868" w:author="smaslan" w:date="2018-08-09T12:04:00Z">
        <w:r w:rsidR="002D4EBA">
          <w:t xml:space="preserve"> and eventually returns available samples block</w:t>
        </w:r>
      </w:ins>
      <w:ins w:id="1869" w:author="smaslan" w:date="2018-08-07T15:06:00Z">
        <w:r w:rsidRPr="00D3663A">
          <w:t>. When not</w:t>
        </w:r>
      </w:ins>
      <w:ins w:id="1870" w:author="smaslan" w:date="2018-08-09T12:04:00Z">
        <w:r w:rsidR="002D4EBA">
          <w:t xml:space="preserve"> done</w:t>
        </w:r>
      </w:ins>
      <w:ins w:id="1871" w:author="smaslan" w:date="2018-08-07T15:06:00Z">
        <w:r w:rsidRPr="00D3663A">
          <w:t>, it will just return status</w:t>
        </w:r>
      </w:ins>
      <w:ins w:id="1872" w:author="smaslan" w:date="2018-08-09T12:05:00Z">
        <w:r w:rsidR="002D4EBA">
          <w:t xml:space="preserve"> if possible</w:t>
        </w:r>
      </w:ins>
      <w:ins w:id="1873" w:author="smaslan" w:date="2018-08-07T15:06:00Z">
        <w:r w:rsidRPr="00D3663A">
          <w:t>. This way the sampling loop is not blocked</w:t>
        </w:r>
      </w:ins>
      <w:ins w:id="1874" w:author="smaslan" w:date="2018-08-07T15:12:00Z">
        <w:r w:rsidRPr="00237EF4">
          <w:t xml:space="preserve"> and the TWM can update sampling status and easily terminate sampling by STOP command</w:t>
        </w:r>
      </w:ins>
      <w:ins w:id="1875" w:author="smaslan" w:date="2018-08-07T15:06:00Z">
        <w:r w:rsidRPr="00891AE2">
          <w:rPr>
            <w:rPrChange w:id="1876" w:author="smaslan" w:date="2018-08-09T11:59:00Z">
              <w:rPr/>
            </w:rPrChange>
          </w:rPr>
          <w:t>. This mode is however not possible for all digitizers as some of the</w:t>
        </w:r>
      </w:ins>
      <w:ins w:id="1877" w:author="smaslan" w:date="2018-08-07T15:12:00Z">
        <w:r w:rsidRPr="00891AE2">
          <w:rPr>
            <w:rPrChange w:id="1878" w:author="smaslan" w:date="2018-08-09T11:59:00Z">
              <w:rPr/>
            </w:rPrChange>
          </w:rPr>
          <w:t>m</w:t>
        </w:r>
      </w:ins>
      <w:ins w:id="1879" w:author="smaslan" w:date="2018-08-07T15:06:00Z">
        <w:r w:rsidRPr="00891AE2">
          <w:rPr>
            <w:rPrChange w:id="1880" w:author="smaslan" w:date="2018-08-09T11:59:00Z">
              <w:rPr/>
            </w:rPrChange>
          </w:rPr>
          <w:t xml:space="preserve"> do not allow </w:t>
        </w:r>
      </w:ins>
      <w:ins w:id="1881" w:author="smaslan" w:date="2018-08-07T15:08:00Z">
        <w:r w:rsidRPr="00891AE2">
          <w:rPr>
            <w:rPrChange w:id="1882" w:author="smaslan" w:date="2018-08-09T11:59:00Z">
              <w:rPr/>
            </w:rPrChange>
          </w:rPr>
          <w:t>asynchronous</w:t>
        </w:r>
      </w:ins>
      <w:ins w:id="1883" w:author="smaslan" w:date="2018-08-07T15:06:00Z">
        <w:r w:rsidRPr="00891AE2">
          <w:rPr>
            <w:rPrChange w:id="1884" w:author="smaslan" w:date="2018-08-09T11:59:00Z">
              <w:rPr/>
            </w:rPrChange>
          </w:rPr>
          <w:t xml:space="preserve"> </w:t>
        </w:r>
      </w:ins>
      <w:ins w:id="1885" w:author="smaslan" w:date="2018-08-07T15:08:00Z">
        <w:r w:rsidRPr="00891AE2">
          <w:rPr>
            <w:rPrChange w:id="1886" w:author="smaslan" w:date="2018-08-09T11:59:00Z">
              <w:rPr/>
            </w:rPrChange>
          </w:rPr>
          <w:t>operation.</w:t>
        </w:r>
      </w:ins>
    </w:p>
    <w:p w:rsidR="009B57A7" w:rsidRPr="00891AE2" w:rsidRDefault="009B57A7">
      <w:pPr>
        <w:pStyle w:val="Odstavecseseznamem"/>
        <w:numPr>
          <w:ilvl w:val="0"/>
          <w:numId w:val="7"/>
        </w:numPr>
        <w:rPr>
          <w:ins w:id="1887" w:author="smaslan" w:date="2018-08-07T16:10:00Z"/>
          <w:rPrChange w:id="1888" w:author="smaslan" w:date="2018-08-09T11:59:00Z">
            <w:rPr>
              <w:ins w:id="1889" w:author="smaslan" w:date="2018-08-07T16:10:00Z"/>
            </w:rPr>
          </w:rPrChange>
        </w:rPr>
        <w:pPrChange w:id="1890" w:author="smaslan" w:date="2018-08-07T15:04:00Z">
          <w:pPr/>
        </w:pPrChange>
      </w:pPr>
      <w:ins w:id="1891" w:author="smaslan" w:date="2018-08-07T15:08:00Z">
        <w:r w:rsidRPr="00891AE2">
          <w:rPr>
            <w:rPrChange w:id="1892" w:author="smaslan" w:date="2018-08-09T11:59:00Z">
              <w:rPr/>
            </w:rPrChange>
          </w:rPr>
          <w:t xml:space="preserve">Complex implementation shown in </w:t>
        </w:r>
        <w:r w:rsidRPr="002D4EBA">
          <w:rPr>
            <w:rPrChange w:id="1893" w:author="smaslan" w:date="2018-08-09T12:05:00Z">
              <w:rPr/>
            </w:rPrChange>
          </w:rPr>
          <w:t xml:space="preserve">the </w:t>
        </w:r>
        <w:r w:rsidRPr="002D4EBA">
          <w:rPr>
            <w:rPrChange w:id="1894" w:author="smaslan" w:date="2018-08-09T12:05:00Z">
              <w:rPr/>
            </w:rPrChange>
          </w:rPr>
          <w:fldChar w:fldCharType="begin"/>
        </w:r>
        <w:r w:rsidRPr="002D4EBA">
          <w:rPr>
            <w:rPrChange w:id="1895" w:author="smaslan" w:date="2018-08-09T12:05:00Z">
              <w:rPr/>
            </w:rPrChange>
          </w:rPr>
          <w:instrText xml:space="preserve"> REF _Ref521415241 \h </w:instrText>
        </w:r>
      </w:ins>
      <w:r w:rsidR="002D4EBA">
        <w:instrText xml:space="preserve"> \* MERGEFORMAT </w:instrText>
      </w:r>
      <w:r w:rsidRPr="002D4EBA">
        <w:rPr>
          <w:rPrChange w:id="1896" w:author="smaslan" w:date="2018-08-09T12:05:00Z">
            <w:rPr/>
          </w:rPrChange>
        </w:rPr>
      </w:r>
      <w:ins w:id="1897" w:author="smaslan" w:date="2018-08-07T15:08:00Z">
        <w:r w:rsidRPr="002D4EBA">
          <w:rPr>
            <w:rPrChange w:id="1898" w:author="smaslan" w:date="2018-08-09T12:05:00Z">
              <w:rPr/>
            </w:rPrChange>
          </w:rPr>
          <w:fldChar w:fldCharType="separate"/>
        </w:r>
      </w:ins>
      <w:ins w:id="1899" w:author="smaslan" w:date="2018-08-07T14:24:00Z">
        <w:r w:rsidR="00F0103E" w:rsidRPr="00F0103E">
          <w:rPr>
            <w:rPrChange w:id="1900" w:author="smaslan" w:date="2018-08-09T11:59:00Z">
              <w:rPr>
                <w:lang w:val="cs-CZ"/>
              </w:rPr>
            </w:rPrChange>
          </w:rPr>
          <w:t xml:space="preserve">Figure </w:t>
        </w:r>
      </w:ins>
      <w:r w:rsidR="00F0103E">
        <w:t>0</w:t>
      </w:r>
      <w:r w:rsidR="00F0103E">
        <w:noBreakHyphen/>
        <w:t>9</w:t>
      </w:r>
      <w:ins w:id="1901" w:author="smaslan" w:date="2018-08-07T15:08:00Z">
        <w:r w:rsidRPr="002D4EBA">
          <w:rPr>
            <w:rPrChange w:id="1902" w:author="smaslan" w:date="2018-08-09T12:05:00Z">
              <w:rPr/>
            </w:rPrChange>
          </w:rPr>
          <w:fldChar w:fldCharType="end"/>
        </w:r>
        <w:r w:rsidRPr="002D4EBA">
          <w:rPr>
            <w:rPrChange w:id="1903" w:author="smaslan" w:date="2018-08-09T12:05:00Z">
              <w:rPr/>
            </w:rPrChange>
          </w:rPr>
          <w:t xml:space="preserve"> where</w:t>
        </w:r>
        <w:r w:rsidRPr="00891AE2">
          <w:rPr>
            <w:rPrChange w:id="1904" w:author="smaslan" w:date="2018-08-09T11:59:00Z">
              <w:rPr/>
            </w:rPrChange>
          </w:rPr>
          <w:t xml:space="preserve"> the “Initiate sampling” just starts the </w:t>
        </w:r>
      </w:ins>
      <w:ins w:id="1905" w:author="smaslan" w:date="2018-08-07T15:12:00Z">
        <w:r w:rsidR="00BA2120" w:rsidRPr="00891AE2">
          <w:rPr>
            <w:rPrChange w:id="1906" w:author="smaslan" w:date="2018-08-09T11:59:00Z">
              <w:rPr/>
            </w:rPrChange>
          </w:rPr>
          <w:t>“</w:t>
        </w:r>
      </w:ins>
      <w:ins w:id="1907" w:author="smaslan" w:date="2018-08-07T15:08:00Z">
        <w:r w:rsidRPr="00891AE2">
          <w:rPr>
            <w:rPrChange w:id="1908" w:author="smaslan" w:date="2018-08-09T11:59:00Z">
              <w:rPr/>
            </w:rPrChange>
          </w:rPr>
          <w:t>digitizer process(</w:t>
        </w:r>
      </w:ins>
      <w:proofErr w:type="spellStart"/>
      <w:ins w:id="1909" w:author="smaslan" w:date="2018-08-07T15:09:00Z">
        <w:r w:rsidRPr="00891AE2">
          <w:rPr>
            <w:rPrChange w:id="1910" w:author="smaslan" w:date="2018-08-09T11:59:00Z">
              <w:rPr/>
            </w:rPrChange>
          </w:rPr>
          <w:t>es</w:t>
        </w:r>
      </w:ins>
      <w:proofErr w:type="spellEnd"/>
      <w:ins w:id="1911" w:author="smaslan" w:date="2018-08-07T15:08:00Z">
        <w:r w:rsidRPr="00891AE2">
          <w:rPr>
            <w:rPrChange w:id="1912" w:author="smaslan" w:date="2018-08-09T11:59:00Z">
              <w:rPr/>
            </w:rPrChange>
          </w:rPr>
          <w:t>)</w:t>
        </w:r>
      </w:ins>
      <w:ins w:id="1913" w:author="smaslan" w:date="2018-08-07T15:12:00Z">
        <w:r w:rsidR="00BA2120" w:rsidRPr="00891AE2">
          <w:rPr>
            <w:rPrChange w:id="1914" w:author="smaslan" w:date="2018-08-09T11:59:00Z">
              <w:rPr/>
            </w:rPrChange>
          </w:rPr>
          <w:t>”</w:t>
        </w:r>
      </w:ins>
      <w:ins w:id="1915" w:author="smaslan" w:date="2018-08-07T15:09:00Z">
        <w:r w:rsidRPr="00891AE2">
          <w:rPr>
            <w:rPrChange w:id="1916" w:author="smaslan" w:date="2018-08-09T11:59:00Z">
              <w:rPr/>
            </w:rPrChange>
          </w:rPr>
          <w:t xml:space="preserve"> and </w:t>
        </w:r>
      </w:ins>
      <w:ins w:id="1917" w:author="smaslan" w:date="2018-08-07T15:12:00Z">
        <w:r w:rsidR="00BA2120" w:rsidRPr="00891AE2">
          <w:rPr>
            <w:rPrChange w:id="1918" w:author="smaslan" w:date="2018-08-09T11:59:00Z">
              <w:rPr/>
            </w:rPrChange>
          </w:rPr>
          <w:t>the “Fetch samples”</w:t>
        </w:r>
      </w:ins>
      <w:ins w:id="1919" w:author="smaslan" w:date="2018-08-07T15:13:00Z">
        <w:r w:rsidR="00BA2120" w:rsidRPr="00891AE2">
          <w:rPr>
            <w:rPrChange w:id="1920" w:author="smaslan" w:date="2018-08-09T11:59:00Z">
              <w:rPr/>
            </w:rPrChange>
          </w:rPr>
          <w:t xml:space="preserve"> periodically checks, weather there are a new sample data available. If so, it returns block of samples that is stored to the file by “</w:t>
        </w:r>
      </w:ins>
      <w:ins w:id="1921" w:author="smaslan" w:date="2018-08-07T15:14:00Z">
        <w:r w:rsidR="00BA2120" w:rsidRPr="00891AE2">
          <w:rPr>
            <w:rPrChange w:id="1922" w:author="smaslan" w:date="2018-08-09T11:59:00Z">
              <w:rPr/>
            </w:rPrChange>
          </w:rPr>
          <w:t>Store samples</w:t>
        </w:r>
      </w:ins>
      <w:ins w:id="1923" w:author="smaslan" w:date="2018-08-07T15:13:00Z">
        <w:r w:rsidR="00BA2120" w:rsidRPr="00891AE2">
          <w:rPr>
            <w:rPrChange w:id="1924" w:author="smaslan" w:date="2018-08-09T11:59:00Z">
              <w:rPr/>
            </w:rPrChange>
          </w:rPr>
          <w:t>”</w:t>
        </w:r>
      </w:ins>
      <w:ins w:id="1925" w:author="smaslan" w:date="2018-08-07T15:14:00Z">
        <w:r w:rsidR="00BA2120" w:rsidRPr="00891AE2">
          <w:rPr>
            <w:rPrChange w:id="1926" w:author="smaslan" w:date="2018-08-09T11:59:00Z">
              <w:rPr/>
            </w:rPrChange>
          </w:rPr>
          <w:t xml:space="preserve">. It is hard to implement, </w:t>
        </w:r>
      </w:ins>
      <w:ins w:id="1927" w:author="smaslan" w:date="2018-08-07T15:15:00Z">
        <w:r w:rsidR="00BA2120" w:rsidRPr="00891AE2">
          <w:rPr>
            <w:rPrChange w:id="1928" w:author="smaslan" w:date="2018-08-09T11:59:00Z">
              <w:rPr/>
            </w:rPrChange>
          </w:rPr>
          <w:t xml:space="preserve">but it seems to be very useful for the 3458A streaming driver and for high speed PXI 5922 driver because the </w:t>
        </w:r>
        <w:proofErr w:type="gramStart"/>
        <w:r w:rsidR="00BA2120" w:rsidRPr="00891AE2">
          <w:rPr>
            <w:rPrChange w:id="1929" w:author="smaslan" w:date="2018-08-09T11:59:00Z">
              <w:rPr/>
            </w:rPrChange>
          </w:rPr>
          <w:t>process(</w:t>
        </w:r>
      </w:ins>
      <w:proofErr w:type="spellStart"/>
      <w:proofErr w:type="gramEnd"/>
      <w:ins w:id="1930" w:author="smaslan" w:date="2018-08-07T15:16:00Z">
        <w:r w:rsidR="00BA2120" w:rsidRPr="00891AE2">
          <w:rPr>
            <w:rPrChange w:id="1931" w:author="smaslan" w:date="2018-08-09T11:59:00Z">
              <w:rPr/>
            </w:rPrChange>
          </w:rPr>
          <w:t>es</w:t>
        </w:r>
      </w:ins>
      <w:proofErr w:type="spellEnd"/>
      <w:ins w:id="1932" w:author="smaslan" w:date="2018-08-07T15:15:00Z">
        <w:r w:rsidR="00BA2120" w:rsidRPr="00891AE2">
          <w:rPr>
            <w:rPrChange w:id="1933" w:author="smaslan" w:date="2018-08-09T11:59:00Z">
              <w:rPr/>
            </w:rPrChange>
          </w:rPr>
          <w:t>)</w:t>
        </w:r>
      </w:ins>
      <w:ins w:id="1934" w:author="smaslan" w:date="2018-08-07T15:16:00Z">
        <w:r w:rsidR="00BA2120" w:rsidRPr="00891AE2">
          <w:rPr>
            <w:rPrChange w:id="1935" w:author="smaslan" w:date="2018-08-09T11:59:00Z">
              <w:rPr/>
            </w:rPrChange>
          </w:rPr>
          <w:t xml:space="preserve"> may be run with increased priority. This should prevent overflows for high speed digitizing or time critical digitizing (3548A).</w:t>
        </w:r>
      </w:ins>
    </w:p>
    <w:p w:rsidR="00820DCE" w:rsidRDefault="00820DCE">
      <w:pPr>
        <w:rPr>
          <w:ins w:id="1936" w:author="smaslan" w:date="2018-08-09T15:27:00Z"/>
        </w:rPr>
      </w:pPr>
      <w:ins w:id="1937" w:author="smaslan" w:date="2018-08-07T16:10:00Z">
        <w:r w:rsidRPr="00891AE2">
          <w:t xml:space="preserve">Note this function always receives LV reference to a global Boolean variable “STOP”. This reference can be used </w:t>
        </w:r>
      </w:ins>
      <w:ins w:id="1938" w:author="smaslan" w:date="2018-08-07T16:11:00Z">
        <w:r w:rsidRPr="00891AE2">
          <w:t xml:space="preserve">as an alternative way </w:t>
        </w:r>
      </w:ins>
      <w:ins w:id="1939" w:author="smaslan" w:date="2018-08-07T16:10:00Z">
        <w:r w:rsidRPr="00891AE2">
          <w:t>to terminate</w:t>
        </w:r>
      </w:ins>
      <w:ins w:id="1940" w:author="smaslan" w:date="2018-08-07T16:11:00Z">
        <w:r w:rsidRPr="00891AE2">
          <w:t xml:space="preserve"> the sampling (default is “Abort Digitizing Process”).</w:t>
        </w:r>
      </w:ins>
      <w:ins w:id="1941" w:author="smaslan" w:date="2018-08-09T12:06:00Z">
        <w:r w:rsidR="002D4EBA">
          <w:t xml:space="preserve"> Note the driver function must not change the values of </w:t>
        </w:r>
      </w:ins>
      <w:ins w:id="1942" w:author="smaslan" w:date="2018-08-09T12:07:00Z">
        <w:r w:rsidR="002D4EBA">
          <w:t>“</w:t>
        </w:r>
      </w:ins>
      <w:ins w:id="1943" w:author="smaslan" w:date="2018-08-09T12:06:00Z">
        <w:r w:rsidR="002D4EBA">
          <w:t>STOP</w:t>
        </w:r>
      </w:ins>
      <w:ins w:id="1944" w:author="smaslan" w:date="2018-08-09T12:07:00Z">
        <w:r w:rsidR="002D4EBA">
          <w:t>”</w:t>
        </w:r>
      </w:ins>
      <w:ins w:id="1945" w:author="smaslan" w:date="2018-08-09T12:06:00Z">
        <w:r w:rsidR="002D4EBA">
          <w:t>. It is just for reading.</w:t>
        </w:r>
      </w:ins>
    </w:p>
    <w:p w:rsidR="003E4E53" w:rsidRDefault="003E4E53">
      <w:pPr>
        <w:jc w:val="center"/>
        <w:rPr>
          <w:ins w:id="1946" w:author="smaslan" w:date="2018-08-09T15:27:00Z"/>
        </w:rPr>
        <w:pPrChange w:id="1947" w:author="smaslan" w:date="2018-08-09T15:32:00Z">
          <w:pPr/>
        </w:pPrChange>
      </w:pPr>
      <w:ins w:id="1948" w:author="smaslan" w:date="2018-08-09T15:27:00Z">
        <w:r>
          <w:rPr>
            <w:noProof/>
            <w:lang w:val="cs-CZ" w:eastAsia="cs-CZ"/>
          </w:rPr>
          <w:drawing>
            <wp:inline distT="0" distB="0" distL="0" distR="0" wp14:anchorId="473F19E3" wp14:editId="5AD0ECB5">
              <wp:extent cx="2752725" cy="7715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52725" cy="771525"/>
                      </a:xfrm>
                      <a:prstGeom prst="rect">
                        <a:avLst/>
                      </a:prstGeom>
                    </pic:spPr>
                  </pic:pic>
                </a:graphicData>
              </a:graphic>
            </wp:inline>
          </w:drawing>
        </w:r>
      </w:ins>
    </w:p>
    <w:p w:rsidR="003E4E53" w:rsidRDefault="003E4E53">
      <w:pPr>
        <w:rPr>
          <w:ins w:id="1949" w:author="smaslan" w:date="2018-08-09T13:51:00Z"/>
        </w:rPr>
      </w:pPr>
      <w:ins w:id="1950" w:author="smaslan" w:date="2018-08-09T15:27:00Z">
        <w:r>
          <w:t>Input and outputs:</w:t>
        </w:r>
      </w:ins>
    </w:p>
    <w:tbl>
      <w:tblPr>
        <w:tblStyle w:val="Mkatabulky"/>
        <w:tblW w:w="9524" w:type="dxa"/>
        <w:tblLook w:val="04A0" w:firstRow="1" w:lastRow="0" w:firstColumn="1" w:lastColumn="0" w:noHBand="0" w:noVBand="1"/>
      </w:tblPr>
      <w:tblGrid>
        <w:gridCol w:w="1803"/>
        <w:gridCol w:w="1274"/>
        <w:gridCol w:w="1126"/>
        <w:gridCol w:w="5321"/>
      </w:tblGrid>
      <w:tr w:rsidR="008B114F" w:rsidTr="00FC7FD2">
        <w:trPr>
          <w:ins w:id="1951" w:author="smaslan" w:date="2018-08-09T13:51:00Z"/>
        </w:trPr>
        <w:tc>
          <w:tcPr>
            <w:tcW w:w="1809" w:type="dxa"/>
          </w:tcPr>
          <w:p w:rsidR="008B114F" w:rsidRPr="00F43BCE" w:rsidRDefault="008B114F" w:rsidP="00FC7FD2">
            <w:pPr>
              <w:rPr>
                <w:ins w:id="1952" w:author="smaslan" w:date="2018-08-09T13:51:00Z"/>
                <w:b/>
              </w:rPr>
            </w:pPr>
            <w:ins w:id="1953" w:author="smaslan" w:date="2018-08-09T13:51:00Z">
              <w:r w:rsidRPr="00F43BCE">
                <w:rPr>
                  <w:b/>
                </w:rPr>
                <w:t>Name</w:t>
              </w:r>
            </w:ins>
          </w:p>
        </w:tc>
        <w:tc>
          <w:tcPr>
            <w:tcW w:w="1276" w:type="dxa"/>
          </w:tcPr>
          <w:p w:rsidR="008B114F" w:rsidRPr="00F43BCE" w:rsidRDefault="008B114F" w:rsidP="00FC7FD2">
            <w:pPr>
              <w:jc w:val="center"/>
              <w:rPr>
                <w:ins w:id="1954" w:author="smaslan" w:date="2018-08-09T13:51:00Z"/>
                <w:b/>
              </w:rPr>
            </w:pPr>
            <w:ins w:id="1955" w:author="smaslan" w:date="2018-08-09T13:51:00Z">
              <w:r w:rsidRPr="00F43BCE">
                <w:rPr>
                  <w:b/>
                </w:rPr>
                <w:t>Direction</w:t>
              </w:r>
            </w:ins>
          </w:p>
        </w:tc>
        <w:tc>
          <w:tcPr>
            <w:tcW w:w="1087" w:type="dxa"/>
          </w:tcPr>
          <w:p w:rsidR="008B114F" w:rsidRPr="00F43BCE" w:rsidRDefault="008B114F" w:rsidP="00FC7FD2">
            <w:pPr>
              <w:jc w:val="center"/>
              <w:rPr>
                <w:ins w:id="1956" w:author="smaslan" w:date="2018-08-09T13:51:00Z"/>
                <w:b/>
              </w:rPr>
            </w:pPr>
            <w:ins w:id="1957" w:author="smaslan" w:date="2018-08-09T13:51:00Z">
              <w:r w:rsidRPr="00F43BCE">
                <w:rPr>
                  <w:b/>
                </w:rPr>
                <w:t>Type</w:t>
              </w:r>
            </w:ins>
          </w:p>
        </w:tc>
        <w:tc>
          <w:tcPr>
            <w:tcW w:w="5352" w:type="dxa"/>
          </w:tcPr>
          <w:p w:rsidR="008B114F" w:rsidRPr="00F43BCE" w:rsidRDefault="008B114F" w:rsidP="00FC7FD2">
            <w:pPr>
              <w:jc w:val="center"/>
              <w:rPr>
                <w:ins w:id="1958" w:author="smaslan" w:date="2018-08-09T13:51:00Z"/>
                <w:b/>
              </w:rPr>
            </w:pPr>
            <w:ins w:id="1959" w:author="smaslan" w:date="2018-08-09T13:51:00Z">
              <w:r w:rsidRPr="00F43BCE">
                <w:rPr>
                  <w:b/>
                </w:rPr>
                <w:t>Meaning</w:t>
              </w:r>
            </w:ins>
          </w:p>
        </w:tc>
      </w:tr>
      <w:tr w:rsidR="008B114F" w:rsidTr="00FC7FD2">
        <w:trPr>
          <w:ins w:id="1960" w:author="smaslan" w:date="2018-08-09T13:51:00Z"/>
        </w:trPr>
        <w:tc>
          <w:tcPr>
            <w:tcW w:w="1809" w:type="dxa"/>
            <w:vAlign w:val="center"/>
          </w:tcPr>
          <w:p w:rsidR="008B114F" w:rsidRDefault="00E645B2" w:rsidP="00FC7FD2">
            <w:pPr>
              <w:rPr>
                <w:ins w:id="1961" w:author="smaslan" w:date="2018-08-09T13:51:00Z"/>
              </w:rPr>
            </w:pPr>
            <w:proofErr w:type="spellStart"/>
            <w:r>
              <w:t>a</w:t>
            </w:r>
            <w:ins w:id="1962" w:author="smaslan" w:date="2018-08-09T13:51:00Z">
              <w:r w:rsidR="008B114F">
                <w:t>dc</w:t>
              </w:r>
              <w:proofErr w:type="spellEnd"/>
              <w:r w:rsidR="008B114F">
                <w:t xml:space="preserve"> session in</w:t>
              </w:r>
            </w:ins>
          </w:p>
        </w:tc>
        <w:tc>
          <w:tcPr>
            <w:tcW w:w="1276" w:type="dxa"/>
            <w:vAlign w:val="center"/>
          </w:tcPr>
          <w:p w:rsidR="008B114F" w:rsidRDefault="008B114F" w:rsidP="00FC7FD2">
            <w:pPr>
              <w:jc w:val="center"/>
              <w:rPr>
                <w:ins w:id="1963" w:author="smaslan" w:date="2018-08-09T13:51:00Z"/>
              </w:rPr>
            </w:pPr>
            <w:ins w:id="1964" w:author="smaslan" w:date="2018-08-09T13:51:00Z">
              <w:r>
                <w:t>in</w:t>
              </w:r>
            </w:ins>
          </w:p>
        </w:tc>
        <w:tc>
          <w:tcPr>
            <w:tcW w:w="1087" w:type="dxa"/>
            <w:vAlign w:val="center"/>
          </w:tcPr>
          <w:p w:rsidR="008B114F" w:rsidRDefault="008B114F" w:rsidP="00FC7FD2">
            <w:pPr>
              <w:jc w:val="center"/>
              <w:rPr>
                <w:ins w:id="1965" w:author="smaslan" w:date="2018-08-09T13:51:00Z"/>
              </w:rPr>
            </w:pPr>
            <w:ins w:id="1966" w:author="smaslan" w:date="2018-08-09T13:51:00Z">
              <w:r>
                <w:t>Cluster</w:t>
              </w:r>
            </w:ins>
          </w:p>
        </w:tc>
        <w:tc>
          <w:tcPr>
            <w:tcW w:w="5352" w:type="dxa"/>
            <w:vAlign w:val="center"/>
          </w:tcPr>
          <w:p w:rsidR="008B114F" w:rsidRDefault="008B114F" w:rsidP="00FC7FD2">
            <w:pPr>
              <w:rPr>
                <w:ins w:id="1967" w:author="smaslan" w:date="2018-08-09T13:51:00Z"/>
              </w:rPr>
            </w:pPr>
            <w:ins w:id="1968" w:author="smaslan" w:date="2018-08-09T13:51:00Z">
              <w:r>
                <w:t>Virtual digitizer session.</w:t>
              </w:r>
            </w:ins>
          </w:p>
        </w:tc>
      </w:tr>
      <w:tr w:rsidR="008B114F" w:rsidTr="00FC7FD2">
        <w:trPr>
          <w:ins w:id="1969" w:author="smaslan" w:date="2018-08-09T13:51:00Z"/>
        </w:trPr>
        <w:tc>
          <w:tcPr>
            <w:tcW w:w="1809" w:type="dxa"/>
            <w:vAlign w:val="center"/>
          </w:tcPr>
          <w:p w:rsidR="008B114F" w:rsidRDefault="00E645B2" w:rsidP="00FC7FD2">
            <w:pPr>
              <w:rPr>
                <w:ins w:id="1970" w:author="smaslan" w:date="2018-08-09T13:51:00Z"/>
              </w:rPr>
            </w:pPr>
            <w:proofErr w:type="spellStart"/>
            <w:r>
              <w:t>a</w:t>
            </w:r>
            <w:ins w:id="1971" w:author="smaslan" w:date="2018-08-09T13:51:00Z">
              <w:r w:rsidR="008B114F">
                <w:t>dc</w:t>
              </w:r>
              <w:proofErr w:type="spellEnd"/>
              <w:r w:rsidR="008B114F">
                <w:t xml:space="preserve"> session out</w:t>
              </w:r>
            </w:ins>
          </w:p>
        </w:tc>
        <w:tc>
          <w:tcPr>
            <w:tcW w:w="1276" w:type="dxa"/>
            <w:vAlign w:val="center"/>
          </w:tcPr>
          <w:p w:rsidR="008B114F" w:rsidRDefault="008B114F" w:rsidP="00FC7FD2">
            <w:pPr>
              <w:jc w:val="center"/>
              <w:rPr>
                <w:ins w:id="1972" w:author="smaslan" w:date="2018-08-09T13:51:00Z"/>
              </w:rPr>
            </w:pPr>
            <w:ins w:id="1973" w:author="smaslan" w:date="2018-08-09T13:51:00Z">
              <w:r>
                <w:t>out</w:t>
              </w:r>
            </w:ins>
          </w:p>
        </w:tc>
        <w:tc>
          <w:tcPr>
            <w:tcW w:w="1087" w:type="dxa"/>
            <w:vAlign w:val="center"/>
          </w:tcPr>
          <w:p w:rsidR="008B114F" w:rsidRDefault="008B114F" w:rsidP="00FC7FD2">
            <w:pPr>
              <w:jc w:val="center"/>
              <w:rPr>
                <w:ins w:id="1974" w:author="smaslan" w:date="2018-08-09T13:51:00Z"/>
              </w:rPr>
            </w:pPr>
            <w:ins w:id="1975" w:author="smaslan" w:date="2018-08-09T13:51:00Z">
              <w:r>
                <w:t>Cluster</w:t>
              </w:r>
            </w:ins>
          </w:p>
        </w:tc>
        <w:tc>
          <w:tcPr>
            <w:tcW w:w="5352" w:type="dxa"/>
            <w:vAlign w:val="center"/>
          </w:tcPr>
          <w:p w:rsidR="008B114F" w:rsidRDefault="008B114F" w:rsidP="00FC7FD2">
            <w:pPr>
              <w:rPr>
                <w:ins w:id="1976" w:author="smaslan" w:date="2018-08-09T13:51:00Z"/>
              </w:rPr>
            </w:pPr>
            <w:ins w:id="1977" w:author="smaslan" w:date="2018-08-09T13:51:00Z">
              <w:r>
                <w:t>“</w:t>
              </w:r>
              <w:proofErr w:type="spellStart"/>
              <w:proofErr w:type="gramStart"/>
              <w:r>
                <w:t>adc</w:t>
              </w:r>
              <w:proofErr w:type="spellEnd"/>
              <w:proofErr w:type="gramEnd"/>
              <w:r>
                <w:t xml:space="preserve"> session in” copy with eventual changes.</w:t>
              </w:r>
            </w:ins>
          </w:p>
        </w:tc>
      </w:tr>
      <w:tr w:rsidR="008B114F" w:rsidTr="00FC7FD2">
        <w:trPr>
          <w:ins w:id="1978" w:author="smaslan" w:date="2018-08-09T13:51:00Z"/>
        </w:trPr>
        <w:tc>
          <w:tcPr>
            <w:tcW w:w="1809" w:type="dxa"/>
            <w:vAlign w:val="center"/>
          </w:tcPr>
          <w:p w:rsidR="008B114F" w:rsidRDefault="00E645B2" w:rsidP="00FC7FD2">
            <w:pPr>
              <w:rPr>
                <w:ins w:id="1979" w:author="smaslan" w:date="2018-08-09T13:51:00Z"/>
              </w:rPr>
            </w:pPr>
            <w:r>
              <w:t>e</w:t>
            </w:r>
            <w:ins w:id="1980" w:author="smaslan" w:date="2018-08-09T13:51:00Z">
              <w:r w:rsidR="008B114F">
                <w:t>rror in</w:t>
              </w:r>
            </w:ins>
          </w:p>
        </w:tc>
        <w:tc>
          <w:tcPr>
            <w:tcW w:w="1276" w:type="dxa"/>
            <w:vAlign w:val="center"/>
          </w:tcPr>
          <w:p w:rsidR="008B114F" w:rsidRDefault="008B114F" w:rsidP="00FC7FD2">
            <w:pPr>
              <w:jc w:val="center"/>
              <w:rPr>
                <w:ins w:id="1981" w:author="smaslan" w:date="2018-08-09T13:51:00Z"/>
              </w:rPr>
            </w:pPr>
            <w:ins w:id="1982" w:author="smaslan" w:date="2018-08-09T13:51:00Z">
              <w:r>
                <w:t>in</w:t>
              </w:r>
            </w:ins>
          </w:p>
        </w:tc>
        <w:tc>
          <w:tcPr>
            <w:tcW w:w="1087" w:type="dxa"/>
            <w:vAlign w:val="center"/>
          </w:tcPr>
          <w:p w:rsidR="008B114F" w:rsidRDefault="008B114F" w:rsidP="00FC7FD2">
            <w:pPr>
              <w:jc w:val="center"/>
              <w:rPr>
                <w:ins w:id="1983" w:author="smaslan" w:date="2018-08-09T13:51:00Z"/>
              </w:rPr>
            </w:pPr>
            <w:ins w:id="1984" w:author="smaslan" w:date="2018-08-09T13:51:00Z">
              <w:r>
                <w:t>Cluster</w:t>
              </w:r>
            </w:ins>
          </w:p>
        </w:tc>
        <w:tc>
          <w:tcPr>
            <w:tcW w:w="5352" w:type="dxa"/>
            <w:vAlign w:val="center"/>
          </w:tcPr>
          <w:p w:rsidR="008B114F" w:rsidRDefault="008B114F" w:rsidP="00FC7FD2">
            <w:pPr>
              <w:rPr>
                <w:ins w:id="1985" w:author="smaslan" w:date="2018-08-09T13:51:00Z"/>
              </w:rPr>
            </w:pPr>
            <w:ins w:id="1986" w:author="smaslan" w:date="2018-08-09T13:51:00Z">
              <w:r>
                <w:t>Error signal.</w:t>
              </w:r>
            </w:ins>
          </w:p>
        </w:tc>
      </w:tr>
      <w:tr w:rsidR="008B114F" w:rsidTr="00FC7FD2">
        <w:trPr>
          <w:ins w:id="1987" w:author="smaslan" w:date="2018-08-09T13:51:00Z"/>
        </w:trPr>
        <w:tc>
          <w:tcPr>
            <w:tcW w:w="1809" w:type="dxa"/>
            <w:vAlign w:val="center"/>
          </w:tcPr>
          <w:p w:rsidR="008B114F" w:rsidRDefault="00E645B2" w:rsidP="00FC7FD2">
            <w:pPr>
              <w:rPr>
                <w:ins w:id="1988" w:author="smaslan" w:date="2018-08-09T13:51:00Z"/>
              </w:rPr>
            </w:pPr>
            <w:r>
              <w:t>e</w:t>
            </w:r>
            <w:ins w:id="1989" w:author="smaslan" w:date="2018-08-09T13:51:00Z">
              <w:r w:rsidR="008B114F">
                <w:t>rror out</w:t>
              </w:r>
            </w:ins>
          </w:p>
        </w:tc>
        <w:tc>
          <w:tcPr>
            <w:tcW w:w="1276" w:type="dxa"/>
            <w:vAlign w:val="center"/>
          </w:tcPr>
          <w:p w:rsidR="008B114F" w:rsidRDefault="008B114F" w:rsidP="00FC7FD2">
            <w:pPr>
              <w:jc w:val="center"/>
              <w:rPr>
                <w:ins w:id="1990" w:author="smaslan" w:date="2018-08-09T13:51:00Z"/>
              </w:rPr>
            </w:pPr>
            <w:ins w:id="1991" w:author="smaslan" w:date="2018-08-09T13:51:00Z">
              <w:r>
                <w:t>out</w:t>
              </w:r>
            </w:ins>
          </w:p>
        </w:tc>
        <w:tc>
          <w:tcPr>
            <w:tcW w:w="1087" w:type="dxa"/>
            <w:vAlign w:val="center"/>
          </w:tcPr>
          <w:p w:rsidR="008B114F" w:rsidRDefault="008B114F" w:rsidP="00FC7FD2">
            <w:pPr>
              <w:jc w:val="center"/>
              <w:rPr>
                <w:ins w:id="1992" w:author="smaslan" w:date="2018-08-09T13:51:00Z"/>
              </w:rPr>
            </w:pPr>
            <w:ins w:id="1993" w:author="smaslan" w:date="2018-08-09T13:51:00Z">
              <w:r>
                <w:t>Cluster</w:t>
              </w:r>
            </w:ins>
          </w:p>
        </w:tc>
        <w:tc>
          <w:tcPr>
            <w:tcW w:w="5352" w:type="dxa"/>
            <w:vAlign w:val="center"/>
          </w:tcPr>
          <w:p w:rsidR="008B114F" w:rsidRDefault="008B114F" w:rsidP="00FC7FD2">
            <w:pPr>
              <w:rPr>
                <w:ins w:id="1994" w:author="smaslan" w:date="2018-08-09T13:51:00Z"/>
              </w:rPr>
            </w:pPr>
            <w:ins w:id="1995" w:author="smaslan" w:date="2018-08-09T13:51:00Z">
              <w:r>
                <w:t>Error signal.</w:t>
              </w:r>
            </w:ins>
          </w:p>
        </w:tc>
      </w:tr>
      <w:tr w:rsidR="008B114F" w:rsidTr="00FC7FD2">
        <w:trPr>
          <w:ins w:id="1996" w:author="smaslan" w:date="2018-08-09T13:51:00Z"/>
        </w:trPr>
        <w:tc>
          <w:tcPr>
            <w:tcW w:w="1809" w:type="dxa"/>
            <w:vAlign w:val="center"/>
          </w:tcPr>
          <w:p w:rsidR="008B114F" w:rsidRDefault="00E645B2" w:rsidP="00FC7FD2">
            <w:pPr>
              <w:rPr>
                <w:ins w:id="1997" w:author="smaslan" w:date="2018-08-09T13:51:00Z"/>
              </w:rPr>
            </w:pPr>
            <w:r>
              <w:t>s</w:t>
            </w:r>
            <w:ins w:id="1998" w:author="smaslan" w:date="2018-08-09T13:51:00Z">
              <w:r w:rsidR="008B114F">
                <w:t>top ref</w:t>
              </w:r>
            </w:ins>
          </w:p>
        </w:tc>
        <w:tc>
          <w:tcPr>
            <w:tcW w:w="1276" w:type="dxa"/>
            <w:vAlign w:val="center"/>
          </w:tcPr>
          <w:p w:rsidR="008B114F" w:rsidRDefault="008B114F" w:rsidP="00FC7FD2">
            <w:pPr>
              <w:jc w:val="center"/>
              <w:rPr>
                <w:ins w:id="1999" w:author="smaslan" w:date="2018-08-09T13:51:00Z"/>
              </w:rPr>
            </w:pPr>
            <w:ins w:id="2000" w:author="smaslan" w:date="2018-08-09T13:51:00Z">
              <w:r>
                <w:t>in</w:t>
              </w:r>
            </w:ins>
          </w:p>
        </w:tc>
        <w:tc>
          <w:tcPr>
            <w:tcW w:w="1087" w:type="dxa"/>
            <w:vAlign w:val="center"/>
          </w:tcPr>
          <w:p w:rsidR="008B114F" w:rsidRDefault="008B114F" w:rsidP="00FC7FD2">
            <w:pPr>
              <w:jc w:val="center"/>
              <w:rPr>
                <w:ins w:id="2001" w:author="smaslan" w:date="2018-08-09T13:51:00Z"/>
              </w:rPr>
            </w:pPr>
            <w:ins w:id="2002" w:author="smaslan" w:date="2018-08-09T13:51:00Z">
              <w:r>
                <w:t>Reference to bool</w:t>
              </w:r>
            </w:ins>
          </w:p>
        </w:tc>
        <w:tc>
          <w:tcPr>
            <w:tcW w:w="5352" w:type="dxa"/>
            <w:vAlign w:val="center"/>
          </w:tcPr>
          <w:p w:rsidR="008B114F" w:rsidRDefault="008B114F" w:rsidP="00FC7FD2">
            <w:pPr>
              <w:rPr>
                <w:ins w:id="2003" w:author="smaslan" w:date="2018-08-09T13:51:00Z"/>
              </w:rPr>
            </w:pPr>
            <w:ins w:id="2004" w:author="smaslan" w:date="2018-08-09T13:52:00Z">
              <w:r>
                <w:t>Reference to the global Boolean variable STOP. The variable becomes “True” when stop is requested. The function cannot modify the flag.</w:t>
              </w:r>
            </w:ins>
          </w:p>
        </w:tc>
      </w:tr>
      <w:tr w:rsidR="008B114F" w:rsidTr="00FC7FD2">
        <w:trPr>
          <w:ins w:id="2005" w:author="smaslan" w:date="2018-08-09T13:52:00Z"/>
        </w:trPr>
        <w:tc>
          <w:tcPr>
            <w:tcW w:w="1809" w:type="dxa"/>
            <w:vAlign w:val="center"/>
          </w:tcPr>
          <w:p w:rsidR="008B114F" w:rsidRDefault="00E645B2" w:rsidP="00FC7FD2">
            <w:pPr>
              <w:rPr>
                <w:ins w:id="2006" w:author="smaslan" w:date="2018-08-09T13:52:00Z"/>
              </w:rPr>
            </w:pPr>
            <w:r>
              <w:t>d</w:t>
            </w:r>
            <w:ins w:id="2007" w:author="smaslan" w:date="2018-08-09T13:52:00Z">
              <w:r w:rsidR="008B114F">
                <w:t xml:space="preserve">ata </w:t>
              </w:r>
            </w:ins>
            <w:ins w:id="2008" w:author="smaslan" w:date="2018-08-09T13:53:00Z">
              <w:r w:rsidR="008B114F">
                <w:t>packet</w:t>
              </w:r>
            </w:ins>
          </w:p>
        </w:tc>
        <w:tc>
          <w:tcPr>
            <w:tcW w:w="1276" w:type="dxa"/>
            <w:vAlign w:val="center"/>
          </w:tcPr>
          <w:p w:rsidR="008B114F" w:rsidRDefault="008B114F" w:rsidP="00FC7FD2">
            <w:pPr>
              <w:jc w:val="center"/>
              <w:rPr>
                <w:ins w:id="2009" w:author="smaslan" w:date="2018-08-09T13:52:00Z"/>
              </w:rPr>
            </w:pPr>
            <w:ins w:id="2010" w:author="smaslan" w:date="2018-08-09T13:53:00Z">
              <w:r>
                <w:t>Out</w:t>
              </w:r>
            </w:ins>
          </w:p>
        </w:tc>
        <w:tc>
          <w:tcPr>
            <w:tcW w:w="1087" w:type="dxa"/>
            <w:vAlign w:val="center"/>
          </w:tcPr>
          <w:p w:rsidR="008B114F" w:rsidRDefault="008B114F" w:rsidP="00FC7FD2">
            <w:pPr>
              <w:jc w:val="center"/>
              <w:rPr>
                <w:ins w:id="2011" w:author="smaslan" w:date="2018-08-09T13:52:00Z"/>
              </w:rPr>
            </w:pPr>
            <w:ins w:id="2012" w:author="smaslan" w:date="2018-08-09T13:53:00Z">
              <w:r>
                <w:t>Cluster</w:t>
              </w:r>
            </w:ins>
          </w:p>
        </w:tc>
        <w:tc>
          <w:tcPr>
            <w:tcW w:w="5352" w:type="dxa"/>
            <w:vAlign w:val="center"/>
          </w:tcPr>
          <w:p w:rsidR="008B114F" w:rsidRDefault="008B114F" w:rsidP="00FC7FD2">
            <w:pPr>
              <w:rPr>
                <w:ins w:id="2013" w:author="smaslan" w:date="2018-08-09T13:52:00Z"/>
              </w:rPr>
            </w:pPr>
            <w:ins w:id="2014" w:author="smaslan" w:date="2018-08-09T13:53:00Z">
              <w:r>
                <w:t>Cluster with block of sample data.</w:t>
              </w:r>
            </w:ins>
          </w:p>
        </w:tc>
      </w:tr>
      <w:tr w:rsidR="008B114F" w:rsidTr="00FC7FD2">
        <w:trPr>
          <w:ins w:id="2015" w:author="smaslan" w:date="2018-08-09T13:53:00Z"/>
        </w:trPr>
        <w:tc>
          <w:tcPr>
            <w:tcW w:w="1809" w:type="dxa"/>
            <w:vAlign w:val="center"/>
          </w:tcPr>
          <w:p w:rsidR="008B114F" w:rsidRDefault="00E645B2" w:rsidP="00FC7FD2">
            <w:pPr>
              <w:rPr>
                <w:ins w:id="2016" w:author="smaslan" w:date="2018-08-09T13:53:00Z"/>
              </w:rPr>
            </w:pPr>
            <w:r>
              <w:t>a</w:t>
            </w:r>
            <w:ins w:id="2017" w:author="smaslan" w:date="2018-08-09T13:53:00Z">
              <w:r w:rsidR="008B114F">
                <w:t>ux data</w:t>
              </w:r>
            </w:ins>
          </w:p>
        </w:tc>
        <w:tc>
          <w:tcPr>
            <w:tcW w:w="1276" w:type="dxa"/>
            <w:vAlign w:val="center"/>
          </w:tcPr>
          <w:p w:rsidR="008B114F" w:rsidRDefault="008B114F" w:rsidP="00FC7FD2">
            <w:pPr>
              <w:jc w:val="center"/>
              <w:rPr>
                <w:ins w:id="2018" w:author="smaslan" w:date="2018-08-09T13:53:00Z"/>
              </w:rPr>
            </w:pPr>
            <w:ins w:id="2019" w:author="smaslan" w:date="2018-08-09T13:53:00Z">
              <w:r>
                <w:t>Out</w:t>
              </w:r>
            </w:ins>
          </w:p>
        </w:tc>
        <w:tc>
          <w:tcPr>
            <w:tcW w:w="1087" w:type="dxa"/>
            <w:vAlign w:val="center"/>
          </w:tcPr>
          <w:p w:rsidR="008B114F" w:rsidRDefault="008B114F" w:rsidP="00FC7FD2">
            <w:pPr>
              <w:jc w:val="center"/>
              <w:rPr>
                <w:ins w:id="2020" w:author="smaslan" w:date="2018-08-09T13:53:00Z"/>
              </w:rPr>
            </w:pPr>
            <w:ins w:id="2021" w:author="smaslan" w:date="2018-08-09T13:53:00Z">
              <w:r>
                <w:t>Cluster</w:t>
              </w:r>
            </w:ins>
          </w:p>
        </w:tc>
        <w:tc>
          <w:tcPr>
            <w:tcW w:w="5352" w:type="dxa"/>
            <w:vAlign w:val="center"/>
          </w:tcPr>
          <w:p w:rsidR="008B114F" w:rsidRDefault="008B114F" w:rsidP="00FC7FD2">
            <w:pPr>
              <w:rPr>
                <w:ins w:id="2022" w:author="smaslan" w:date="2018-08-09T13:53:00Z"/>
              </w:rPr>
            </w:pPr>
            <w:ins w:id="2023" w:author="smaslan" w:date="2018-08-09T13:53:00Z">
              <w:r>
                <w:t xml:space="preserve">Cluster of additional data returned by the </w:t>
              </w:r>
              <w:r w:rsidR="00EB1484">
                <w:t xml:space="preserve">driver. </w:t>
              </w:r>
            </w:ins>
          </w:p>
        </w:tc>
      </w:tr>
      <w:tr w:rsidR="00EB1484" w:rsidTr="00FC7FD2">
        <w:trPr>
          <w:ins w:id="2024" w:author="smaslan" w:date="2018-08-09T13:53:00Z"/>
        </w:trPr>
        <w:tc>
          <w:tcPr>
            <w:tcW w:w="1809" w:type="dxa"/>
            <w:vAlign w:val="center"/>
          </w:tcPr>
          <w:p w:rsidR="00EB1484" w:rsidRDefault="00E645B2" w:rsidP="00FC7FD2">
            <w:pPr>
              <w:rPr>
                <w:ins w:id="2025" w:author="smaslan" w:date="2018-08-09T13:53:00Z"/>
              </w:rPr>
            </w:pPr>
            <w:proofErr w:type="gramStart"/>
            <w:r>
              <w:t>f</w:t>
            </w:r>
            <w:ins w:id="2026" w:author="smaslan" w:date="2018-08-09T13:53:00Z">
              <w:r w:rsidR="00EB1484">
                <w:t>etching</w:t>
              </w:r>
              <w:proofErr w:type="gramEnd"/>
              <w:r w:rsidR="00EB1484">
                <w:t xml:space="preserve"> done?</w:t>
              </w:r>
            </w:ins>
          </w:p>
        </w:tc>
        <w:tc>
          <w:tcPr>
            <w:tcW w:w="1276" w:type="dxa"/>
            <w:vAlign w:val="center"/>
          </w:tcPr>
          <w:p w:rsidR="00EB1484" w:rsidRDefault="00EB1484" w:rsidP="00FC7FD2">
            <w:pPr>
              <w:jc w:val="center"/>
              <w:rPr>
                <w:ins w:id="2027" w:author="smaslan" w:date="2018-08-09T13:53:00Z"/>
              </w:rPr>
            </w:pPr>
            <w:ins w:id="2028" w:author="smaslan" w:date="2018-08-09T13:53:00Z">
              <w:r>
                <w:t>Out</w:t>
              </w:r>
            </w:ins>
          </w:p>
        </w:tc>
        <w:tc>
          <w:tcPr>
            <w:tcW w:w="1087" w:type="dxa"/>
            <w:vAlign w:val="center"/>
          </w:tcPr>
          <w:p w:rsidR="00EB1484" w:rsidRDefault="00EB1484" w:rsidP="00FC7FD2">
            <w:pPr>
              <w:jc w:val="center"/>
              <w:rPr>
                <w:ins w:id="2029" w:author="smaslan" w:date="2018-08-09T13:53:00Z"/>
              </w:rPr>
            </w:pPr>
            <w:ins w:id="2030" w:author="smaslan" w:date="2018-08-09T13:54:00Z">
              <w:r>
                <w:t>Bool</w:t>
              </w:r>
            </w:ins>
          </w:p>
        </w:tc>
        <w:tc>
          <w:tcPr>
            <w:tcW w:w="5352" w:type="dxa"/>
            <w:vAlign w:val="center"/>
          </w:tcPr>
          <w:p w:rsidR="00EB1484" w:rsidRDefault="00EB1484" w:rsidP="00FC7FD2">
            <w:pPr>
              <w:rPr>
                <w:ins w:id="2031" w:author="smaslan" w:date="2018-08-09T13:53:00Z"/>
              </w:rPr>
            </w:pPr>
            <w:ins w:id="2032" w:author="smaslan" w:date="2018-08-09T13:54:00Z">
              <w:r>
                <w:t>This flag must be “True” when sampling is finished or it was terminated.</w:t>
              </w:r>
            </w:ins>
          </w:p>
        </w:tc>
      </w:tr>
    </w:tbl>
    <w:p w:rsidR="008B114F" w:rsidRDefault="008B114F">
      <w:pPr>
        <w:rPr>
          <w:ins w:id="2033" w:author="smaslan" w:date="2018-08-09T13:55:00Z"/>
        </w:rPr>
      </w:pPr>
    </w:p>
    <w:p w:rsidR="00EB1484" w:rsidRDefault="00EB1484">
      <w:pPr>
        <w:rPr>
          <w:ins w:id="2034" w:author="smaslan" w:date="2018-08-09T13:57:00Z"/>
        </w:rPr>
      </w:pPr>
      <w:ins w:id="2035" w:author="smaslan" w:date="2018-08-09T13:56:00Z">
        <w:r>
          <w:t>The “data packet” is a cluster containing following:</w:t>
        </w:r>
      </w:ins>
    </w:p>
    <w:tbl>
      <w:tblPr>
        <w:tblStyle w:val="Mkatabulky"/>
        <w:tblW w:w="0" w:type="auto"/>
        <w:tblLook w:val="04A0" w:firstRow="1" w:lastRow="0" w:firstColumn="1" w:lastColumn="0" w:noHBand="0" w:noVBand="1"/>
      </w:tblPr>
      <w:tblGrid>
        <w:gridCol w:w="1809"/>
        <w:gridCol w:w="1875"/>
        <w:gridCol w:w="5604"/>
      </w:tblGrid>
      <w:tr w:rsidR="00EB1484" w:rsidTr="00FC7FD2">
        <w:trPr>
          <w:ins w:id="2036" w:author="smaslan" w:date="2018-08-09T13:57:00Z"/>
        </w:trPr>
        <w:tc>
          <w:tcPr>
            <w:tcW w:w="1809" w:type="dxa"/>
          </w:tcPr>
          <w:p w:rsidR="00EB1484" w:rsidRPr="00F43BCE" w:rsidRDefault="00EB1484" w:rsidP="00FC7FD2">
            <w:pPr>
              <w:rPr>
                <w:ins w:id="2037" w:author="smaslan" w:date="2018-08-09T13:57:00Z"/>
                <w:b/>
              </w:rPr>
            </w:pPr>
            <w:ins w:id="2038" w:author="smaslan" w:date="2018-08-09T13:57:00Z">
              <w:r w:rsidRPr="00F43BCE">
                <w:rPr>
                  <w:b/>
                </w:rPr>
                <w:t>Name</w:t>
              </w:r>
            </w:ins>
          </w:p>
        </w:tc>
        <w:tc>
          <w:tcPr>
            <w:tcW w:w="1875" w:type="dxa"/>
          </w:tcPr>
          <w:p w:rsidR="00EB1484" w:rsidRPr="00F43BCE" w:rsidRDefault="00EB1484" w:rsidP="00FC7FD2">
            <w:pPr>
              <w:jc w:val="center"/>
              <w:rPr>
                <w:ins w:id="2039" w:author="smaslan" w:date="2018-08-09T13:57:00Z"/>
                <w:b/>
              </w:rPr>
            </w:pPr>
            <w:ins w:id="2040" w:author="smaslan" w:date="2018-08-09T13:57:00Z">
              <w:r w:rsidRPr="00F43BCE">
                <w:rPr>
                  <w:b/>
                </w:rPr>
                <w:t>Type</w:t>
              </w:r>
            </w:ins>
          </w:p>
        </w:tc>
        <w:tc>
          <w:tcPr>
            <w:tcW w:w="5604" w:type="dxa"/>
          </w:tcPr>
          <w:p w:rsidR="00EB1484" w:rsidRPr="00F43BCE" w:rsidRDefault="00EB1484" w:rsidP="00FC7FD2">
            <w:pPr>
              <w:jc w:val="center"/>
              <w:rPr>
                <w:ins w:id="2041" w:author="smaslan" w:date="2018-08-09T13:57:00Z"/>
                <w:b/>
              </w:rPr>
            </w:pPr>
            <w:ins w:id="2042" w:author="smaslan" w:date="2018-08-09T13:57:00Z">
              <w:r w:rsidRPr="00F43BCE">
                <w:rPr>
                  <w:b/>
                </w:rPr>
                <w:t>Meaning</w:t>
              </w:r>
            </w:ins>
          </w:p>
        </w:tc>
      </w:tr>
      <w:tr w:rsidR="00EB1484" w:rsidTr="00FC7FD2">
        <w:trPr>
          <w:ins w:id="2043" w:author="smaslan" w:date="2018-08-09T13:57:00Z"/>
        </w:trPr>
        <w:tc>
          <w:tcPr>
            <w:tcW w:w="1809" w:type="dxa"/>
            <w:vAlign w:val="center"/>
          </w:tcPr>
          <w:p w:rsidR="00EB1484" w:rsidRDefault="00E645B2" w:rsidP="00FC7FD2">
            <w:pPr>
              <w:rPr>
                <w:ins w:id="2044" w:author="smaslan" w:date="2018-08-09T13:57:00Z"/>
              </w:rPr>
            </w:pPr>
            <w:r>
              <w:t>i</w:t>
            </w:r>
            <w:ins w:id="2045" w:author="smaslan" w:date="2018-08-09T13:57:00Z">
              <w:r w:rsidR="00EB1484">
                <w:t>nt32</w:t>
              </w:r>
            </w:ins>
          </w:p>
        </w:tc>
        <w:tc>
          <w:tcPr>
            <w:tcW w:w="1875" w:type="dxa"/>
            <w:vAlign w:val="center"/>
          </w:tcPr>
          <w:p w:rsidR="00EB1484" w:rsidRDefault="00EB1484" w:rsidP="00FC7FD2">
            <w:pPr>
              <w:jc w:val="center"/>
              <w:rPr>
                <w:ins w:id="2046" w:author="smaslan" w:date="2018-08-09T13:57:00Z"/>
              </w:rPr>
            </w:pPr>
            <w:ins w:id="2047" w:author="smaslan" w:date="2018-08-09T13:57:00Z">
              <w:r>
                <w:t>2D array of int32</w:t>
              </w:r>
            </w:ins>
          </w:p>
        </w:tc>
        <w:tc>
          <w:tcPr>
            <w:tcW w:w="5604" w:type="dxa"/>
            <w:vAlign w:val="center"/>
          </w:tcPr>
          <w:p w:rsidR="00EB1484" w:rsidRDefault="00EB1484">
            <w:pPr>
              <w:rPr>
                <w:ins w:id="2048" w:author="smaslan" w:date="2018-08-09T13:57:00Z"/>
              </w:rPr>
              <w:pPrChange w:id="2049" w:author="smaslan" w:date="2018-08-09T14:00:00Z">
                <w:pPr>
                  <w:spacing w:after="200" w:line="276" w:lineRule="auto"/>
                </w:pPr>
              </w:pPrChange>
            </w:pPr>
            <w:ins w:id="2050" w:author="smaslan" w:date="2018-08-09T13:57:00Z">
              <w:r>
                <w:t xml:space="preserve">2D array of samples. </w:t>
              </w:r>
            </w:ins>
            <w:ins w:id="2051" w:author="smaslan" w:date="2018-08-09T13:59:00Z">
              <w:r>
                <w:t xml:space="preserve">One </w:t>
              </w:r>
            </w:ins>
            <w:ins w:id="2052" w:author="smaslan" w:date="2018-08-09T14:00:00Z">
              <w:r>
                <w:t xml:space="preserve">column </w:t>
              </w:r>
            </w:ins>
            <w:ins w:id="2053" w:author="smaslan" w:date="2018-08-09T13:59:00Z">
              <w:r>
                <w:t>per channel.</w:t>
              </w:r>
            </w:ins>
          </w:p>
        </w:tc>
      </w:tr>
      <w:tr w:rsidR="00EB1484" w:rsidTr="00FC7FD2">
        <w:trPr>
          <w:ins w:id="2054" w:author="smaslan" w:date="2018-08-09T13:57:00Z"/>
        </w:trPr>
        <w:tc>
          <w:tcPr>
            <w:tcW w:w="1809" w:type="dxa"/>
            <w:vAlign w:val="center"/>
          </w:tcPr>
          <w:p w:rsidR="00EB1484" w:rsidRDefault="00E645B2" w:rsidP="00FC7FD2">
            <w:pPr>
              <w:rPr>
                <w:ins w:id="2055" w:author="smaslan" w:date="2018-08-09T13:57:00Z"/>
              </w:rPr>
            </w:pPr>
            <w:r>
              <w:t>i</w:t>
            </w:r>
            <w:ins w:id="2056" w:author="smaslan" w:date="2018-08-09T14:00:00Z">
              <w:r w:rsidR="00EB1484">
                <w:t>nt16</w:t>
              </w:r>
            </w:ins>
          </w:p>
        </w:tc>
        <w:tc>
          <w:tcPr>
            <w:tcW w:w="1875" w:type="dxa"/>
            <w:vAlign w:val="center"/>
          </w:tcPr>
          <w:p w:rsidR="00EB1484" w:rsidRDefault="00EB1484" w:rsidP="00FC7FD2">
            <w:pPr>
              <w:jc w:val="center"/>
              <w:rPr>
                <w:ins w:id="2057" w:author="smaslan" w:date="2018-08-09T13:57:00Z"/>
              </w:rPr>
            </w:pPr>
            <w:ins w:id="2058" w:author="smaslan" w:date="2018-08-09T14:00:00Z">
              <w:r>
                <w:t>2D array of int16</w:t>
              </w:r>
            </w:ins>
          </w:p>
        </w:tc>
        <w:tc>
          <w:tcPr>
            <w:tcW w:w="5604" w:type="dxa"/>
            <w:vAlign w:val="center"/>
          </w:tcPr>
          <w:p w:rsidR="00EB1484" w:rsidRDefault="00EB1484" w:rsidP="00FC7FD2">
            <w:pPr>
              <w:rPr>
                <w:ins w:id="2059" w:author="smaslan" w:date="2018-08-09T13:57:00Z"/>
              </w:rPr>
            </w:pPr>
            <w:ins w:id="2060" w:author="smaslan" w:date="2018-08-09T14:00:00Z">
              <w:r>
                <w:t xml:space="preserve">2D array of samples. One column per channel. </w:t>
              </w:r>
            </w:ins>
          </w:p>
        </w:tc>
      </w:tr>
      <w:tr w:rsidR="00EB1484" w:rsidTr="00FC7FD2">
        <w:trPr>
          <w:ins w:id="2061" w:author="smaslan" w:date="2018-08-09T13:57:00Z"/>
        </w:trPr>
        <w:tc>
          <w:tcPr>
            <w:tcW w:w="1809" w:type="dxa"/>
            <w:vAlign w:val="center"/>
          </w:tcPr>
          <w:p w:rsidR="00EB1484" w:rsidRDefault="00E645B2" w:rsidP="00FC7FD2">
            <w:pPr>
              <w:rPr>
                <w:ins w:id="2062" w:author="smaslan" w:date="2018-08-09T13:57:00Z"/>
              </w:rPr>
            </w:pPr>
            <w:proofErr w:type="gramStart"/>
            <w:r>
              <w:t>i</w:t>
            </w:r>
            <w:ins w:id="2063" w:author="smaslan" w:date="2018-08-09T14:01:00Z">
              <w:r w:rsidR="00EB1484">
                <w:t>s</w:t>
              </w:r>
              <w:proofErr w:type="gramEnd"/>
              <w:r w:rsidR="00EB1484">
                <w:t xml:space="preserve"> int16?</w:t>
              </w:r>
            </w:ins>
          </w:p>
        </w:tc>
        <w:tc>
          <w:tcPr>
            <w:tcW w:w="1875" w:type="dxa"/>
            <w:vAlign w:val="center"/>
          </w:tcPr>
          <w:p w:rsidR="00EB1484" w:rsidRDefault="00EB1484" w:rsidP="00FC7FD2">
            <w:pPr>
              <w:jc w:val="center"/>
              <w:rPr>
                <w:ins w:id="2064" w:author="smaslan" w:date="2018-08-09T13:57:00Z"/>
              </w:rPr>
            </w:pPr>
            <w:ins w:id="2065" w:author="smaslan" w:date="2018-08-09T14:01:00Z">
              <w:r>
                <w:t>Bool</w:t>
              </w:r>
            </w:ins>
          </w:p>
        </w:tc>
        <w:tc>
          <w:tcPr>
            <w:tcW w:w="5604" w:type="dxa"/>
            <w:vAlign w:val="center"/>
          </w:tcPr>
          <w:p w:rsidR="00EB1484" w:rsidRDefault="00EB1484">
            <w:pPr>
              <w:rPr>
                <w:ins w:id="2066" w:author="smaslan" w:date="2018-08-09T13:57:00Z"/>
              </w:rPr>
              <w:pPrChange w:id="2067" w:author="smaslan" w:date="2018-08-09T14:01:00Z">
                <w:pPr>
                  <w:spacing w:after="200" w:line="276" w:lineRule="auto"/>
                </w:pPr>
              </w:pPrChange>
            </w:pPr>
            <w:ins w:id="2068" w:author="smaslan" w:date="2018-08-09T14:01:00Z">
              <w:r>
                <w:t>Defines which of the “int16” or “int32” is valid. The other must be empty.</w:t>
              </w:r>
            </w:ins>
          </w:p>
        </w:tc>
      </w:tr>
      <w:tr w:rsidR="00EB1484" w:rsidTr="00FC7FD2">
        <w:trPr>
          <w:ins w:id="2069" w:author="smaslan" w:date="2018-08-09T13:57:00Z"/>
        </w:trPr>
        <w:tc>
          <w:tcPr>
            <w:tcW w:w="1809" w:type="dxa"/>
            <w:vAlign w:val="center"/>
          </w:tcPr>
          <w:p w:rsidR="00EB1484" w:rsidRDefault="00E645B2" w:rsidP="00FC7FD2">
            <w:pPr>
              <w:rPr>
                <w:ins w:id="2070" w:author="smaslan" w:date="2018-08-09T13:57:00Z"/>
              </w:rPr>
            </w:pPr>
            <w:proofErr w:type="gramStart"/>
            <w:r>
              <w:t>a</w:t>
            </w:r>
            <w:ins w:id="2071" w:author="smaslan" w:date="2018-08-09T14:01:00Z">
              <w:r w:rsidR="00EB1484">
                <w:t>ll</w:t>
              </w:r>
              <w:proofErr w:type="gramEnd"/>
              <w:r w:rsidR="00EB1484">
                <w:t xml:space="preserve"> done?</w:t>
              </w:r>
            </w:ins>
          </w:p>
        </w:tc>
        <w:tc>
          <w:tcPr>
            <w:tcW w:w="1875" w:type="dxa"/>
            <w:vAlign w:val="center"/>
          </w:tcPr>
          <w:p w:rsidR="00EB1484" w:rsidRDefault="00EB1484" w:rsidP="00FC7FD2">
            <w:pPr>
              <w:jc w:val="center"/>
              <w:rPr>
                <w:ins w:id="2072" w:author="smaslan" w:date="2018-08-09T13:57:00Z"/>
              </w:rPr>
            </w:pPr>
            <w:ins w:id="2073" w:author="smaslan" w:date="2018-08-09T14:01:00Z">
              <w:r>
                <w:t>Bool</w:t>
              </w:r>
            </w:ins>
          </w:p>
        </w:tc>
        <w:tc>
          <w:tcPr>
            <w:tcW w:w="5604" w:type="dxa"/>
            <w:vAlign w:val="center"/>
          </w:tcPr>
          <w:p w:rsidR="00EB1484" w:rsidRDefault="00EB1484" w:rsidP="00FC7FD2">
            <w:pPr>
              <w:rPr>
                <w:ins w:id="2074" w:author="smaslan" w:date="2018-08-09T13:57:00Z"/>
              </w:rPr>
            </w:pPr>
            <w:ins w:id="2075" w:author="smaslan" w:date="2018-08-09T14:01:00Z">
              <w:r>
                <w:t xml:space="preserve">“True” when all samples were </w:t>
              </w:r>
            </w:ins>
            <w:ins w:id="2076" w:author="smaslan" w:date="2018-08-09T14:02:00Z">
              <w:r>
                <w:t>fetched</w:t>
              </w:r>
            </w:ins>
            <w:ins w:id="2077" w:author="smaslan" w:date="2018-08-09T14:01:00Z">
              <w:r>
                <w:t>.</w:t>
              </w:r>
            </w:ins>
          </w:p>
        </w:tc>
      </w:tr>
      <w:tr w:rsidR="00EB1484" w:rsidTr="00FC7FD2">
        <w:trPr>
          <w:ins w:id="2078" w:author="smaslan" w:date="2018-08-09T13:57:00Z"/>
        </w:trPr>
        <w:tc>
          <w:tcPr>
            <w:tcW w:w="1809" w:type="dxa"/>
            <w:vAlign w:val="center"/>
          </w:tcPr>
          <w:p w:rsidR="00EB1484" w:rsidRDefault="00E645B2" w:rsidP="00FC7FD2">
            <w:pPr>
              <w:rPr>
                <w:ins w:id="2079" w:author="smaslan" w:date="2018-08-09T13:57:00Z"/>
              </w:rPr>
            </w:pPr>
            <w:proofErr w:type="gramStart"/>
            <w:r>
              <w:t>s</w:t>
            </w:r>
            <w:ins w:id="2080" w:author="smaslan" w:date="2018-08-09T14:02:00Z">
              <w:r w:rsidR="00EB1484">
                <w:t>ampling</w:t>
              </w:r>
              <w:proofErr w:type="gramEnd"/>
              <w:r w:rsidR="00EB1484">
                <w:t>?</w:t>
              </w:r>
            </w:ins>
          </w:p>
        </w:tc>
        <w:tc>
          <w:tcPr>
            <w:tcW w:w="1875" w:type="dxa"/>
            <w:vAlign w:val="center"/>
          </w:tcPr>
          <w:p w:rsidR="00EB1484" w:rsidRDefault="00EB1484" w:rsidP="00FC7FD2">
            <w:pPr>
              <w:jc w:val="center"/>
              <w:rPr>
                <w:ins w:id="2081" w:author="smaslan" w:date="2018-08-09T13:57:00Z"/>
              </w:rPr>
            </w:pPr>
            <w:ins w:id="2082" w:author="smaslan" w:date="2018-08-09T14:02:00Z">
              <w:r>
                <w:t>Bool</w:t>
              </w:r>
            </w:ins>
          </w:p>
        </w:tc>
        <w:tc>
          <w:tcPr>
            <w:tcW w:w="5604" w:type="dxa"/>
            <w:vAlign w:val="center"/>
          </w:tcPr>
          <w:p w:rsidR="00EB1484" w:rsidRDefault="00EB1484" w:rsidP="00FC7FD2">
            <w:pPr>
              <w:rPr>
                <w:ins w:id="2083" w:author="smaslan" w:date="2018-08-09T13:57:00Z"/>
              </w:rPr>
            </w:pPr>
            <w:ins w:id="2084" w:author="smaslan" w:date="2018-08-09T14:02:00Z">
              <w:r>
                <w:t>“True” when digitizing is in progress.</w:t>
              </w:r>
            </w:ins>
          </w:p>
        </w:tc>
      </w:tr>
      <w:tr w:rsidR="00EB1484" w:rsidTr="00FC7FD2">
        <w:trPr>
          <w:ins w:id="2085" w:author="smaslan" w:date="2018-08-09T13:57:00Z"/>
        </w:trPr>
        <w:tc>
          <w:tcPr>
            <w:tcW w:w="1809" w:type="dxa"/>
            <w:vAlign w:val="center"/>
          </w:tcPr>
          <w:p w:rsidR="00EB1484" w:rsidRDefault="00E645B2" w:rsidP="00FC7FD2">
            <w:pPr>
              <w:rPr>
                <w:ins w:id="2086" w:author="smaslan" w:date="2018-08-09T13:57:00Z"/>
              </w:rPr>
            </w:pPr>
            <w:proofErr w:type="gramStart"/>
            <w:r>
              <w:t>v</w:t>
            </w:r>
            <w:ins w:id="2087" w:author="smaslan" w:date="2018-08-09T14:02:00Z">
              <w:r w:rsidR="00EB1484">
                <w:t>alid</w:t>
              </w:r>
              <w:proofErr w:type="gramEnd"/>
              <w:r w:rsidR="00EB1484">
                <w:t>?</w:t>
              </w:r>
            </w:ins>
          </w:p>
        </w:tc>
        <w:tc>
          <w:tcPr>
            <w:tcW w:w="1875" w:type="dxa"/>
            <w:vAlign w:val="center"/>
          </w:tcPr>
          <w:p w:rsidR="00EB1484" w:rsidRDefault="00EC61B9" w:rsidP="00FC7FD2">
            <w:pPr>
              <w:jc w:val="center"/>
              <w:rPr>
                <w:ins w:id="2088" w:author="smaslan" w:date="2018-08-09T13:57:00Z"/>
              </w:rPr>
            </w:pPr>
            <w:ins w:id="2089" w:author="smaslan" w:date="2018-08-09T13:57:00Z">
              <w:r>
                <w:t>B</w:t>
              </w:r>
              <w:r w:rsidR="00EB1484">
                <w:t>ool</w:t>
              </w:r>
            </w:ins>
          </w:p>
        </w:tc>
        <w:tc>
          <w:tcPr>
            <w:tcW w:w="5604" w:type="dxa"/>
            <w:vAlign w:val="center"/>
          </w:tcPr>
          <w:p w:rsidR="00EB1484" w:rsidRDefault="00EB1484">
            <w:pPr>
              <w:rPr>
                <w:ins w:id="2090" w:author="smaslan" w:date="2018-08-09T13:57:00Z"/>
              </w:rPr>
              <w:pPrChange w:id="2091" w:author="smaslan" w:date="2018-08-09T14:03:00Z">
                <w:pPr>
                  <w:spacing w:after="200" w:line="276" w:lineRule="auto"/>
                </w:pPr>
              </w:pPrChange>
            </w:pPr>
            <w:ins w:id="2092" w:author="smaslan" w:date="2018-08-09T14:02:00Z">
              <w:r>
                <w:t xml:space="preserve">“True” means the other items are valid. Otherwise they are </w:t>
              </w:r>
              <w:r>
                <w:lastRenderedPageBreak/>
                <w:t>ignored by acquisi</w:t>
              </w:r>
            </w:ins>
            <w:ins w:id="2093" w:author="smaslan" w:date="2018-08-09T14:03:00Z">
              <w:r>
                <w:t xml:space="preserve">tion module. </w:t>
              </w:r>
            </w:ins>
            <w:ins w:id="2094" w:author="smaslan" w:date="2018-08-09T14:04:00Z">
              <w:r w:rsidR="00EC61B9">
                <w:t>This may indicate the iteration of fetching was returned no data.</w:t>
              </w:r>
            </w:ins>
          </w:p>
        </w:tc>
      </w:tr>
      <w:tr w:rsidR="00EB1484" w:rsidTr="00FC7FD2">
        <w:trPr>
          <w:ins w:id="2095" w:author="smaslan" w:date="2018-08-09T13:57:00Z"/>
        </w:trPr>
        <w:tc>
          <w:tcPr>
            <w:tcW w:w="1809" w:type="dxa"/>
            <w:vAlign w:val="center"/>
          </w:tcPr>
          <w:p w:rsidR="00EB1484" w:rsidRDefault="00E645B2" w:rsidP="00FC7FD2">
            <w:pPr>
              <w:rPr>
                <w:ins w:id="2096" w:author="smaslan" w:date="2018-08-09T13:57:00Z"/>
              </w:rPr>
            </w:pPr>
            <w:proofErr w:type="spellStart"/>
            <w:r>
              <w:lastRenderedPageBreak/>
              <w:t>i</w:t>
            </w:r>
            <w:ins w:id="2097" w:author="smaslan" w:date="2018-08-09T14:05:00Z">
              <w:r w:rsidR="00EC61B9">
                <w:t>nstr</w:t>
              </w:r>
              <w:proofErr w:type="spellEnd"/>
              <w:r w:rsidR="00EC61B9">
                <w:t xml:space="preserve"> buffer [%]</w:t>
              </w:r>
            </w:ins>
          </w:p>
        </w:tc>
        <w:tc>
          <w:tcPr>
            <w:tcW w:w="1875" w:type="dxa"/>
            <w:vAlign w:val="center"/>
          </w:tcPr>
          <w:p w:rsidR="00EB1484" w:rsidRDefault="00EC61B9" w:rsidP="00FC7FD2">
            <w:pPr>
              <w:jc w:val="center"/>
              <w:rPr>
                <w:ins w:id="2098" w:author="smaslan" w:date="2018-08-09T13:57:00Z"/>
              </w:rPr>
            </w:pPr>
            <w:ins w:id="2099" w:author="smaslan" w:date="2018-08-09T14:05:00Z">
              <w:r>
                <w:t>Double</w:t>
              </w:r>
            </w:ins>
          </w:p>
        </w:tc>
        <w:tc>
          <w:tcPr>
            <w:tcW w:w="5604" w:type="dxa"/>
            <w:vAlign w:val="center"/>
          </w:tcPr>
          <w:p w:rsidR="00EB1484" w:rsidRDefault="00EC61B9">
            <w:pPr>
              <w:rPr>
                <w:ins w:id="2100" w:author="smaslan" w:date="2018-08-09T13:57:00Z"/>
              </w:rPr>
              <w:pPrChange w:id="2101" w:author="smaslan" w:date="2018-08-09T14:16:00Z">
                <w:pPr>
                  <w:spacing w:after="200" w:line="276" w:lineRule="auto"/>
                </w:pPr>
              </w:pPrChange>
            </w:pPr>
            <w:ins w:id="2102" w:author="smaslan" w:date="2018-08-09T14:05:00Z">
              <w:r>
                <w:t xml:space="preserve">Indicates utilisation of the digitizer buffer. </w:t>
              </w:r>
            </w:ins>
            <w:ins w:id="2103" w:author="smaslan" w:date="2018-08-09T14:06:00Z">
              <w:r>
                <w:t>This is e.g. used for the 5922.</w:t>
              </w:r>
            </w:ins>
            <w:ins w:id="2104" w:author="smaslan" w:date="2018-08-09T14:16:00Z">
              <w:r w:rsidR="00293AEC">
                <w:t xml:space="preserve"> May be “</w:t>
              </w:r>
              <w:proofErr w:type="spellStart"/>
              <w:r w:rsidR="00293AEC">
                <w:t>NaN</w:t>
              </w:r>
              <w:proofErr w:type="spellEnd"/>
              <w:r w:rsidR="00293AEC">
                <w:t>” is not supported.</w:t>
              </w:r>
            </w:ins>
          </w:p>
        </w:tc>
      </w:tr>
      <w:tr w:rsidR="00293AEC" w:rsidTr="00FC7FD2">
        <w:trPr>
          <w:ins w:id="2105" w:author="smaslan" w:date="2018-08-09T14:15:00Z"/>
        </w:trPr>
        <w:tc>
          <w:tcPr>
            <w:tcW w:w="1809" w:type="dxa"/>
            <w:vAlign w:val="center"/>
          </w:tcPr>
          <w:p w:rsidR="00293AEC" w:rsidRDefault="00E645B2" w:rsidP="00FC7FD2">
            <w:pPr>
              <w:rPr>
                <w:ins w:id="2106" w:author="smaslan" w:date="2018-08-09T14:15:00Z"/>
              </w:rPr>
            </w:pPr>
            <w:r>
              <w:t>q</w:t>
            </w:r>
            <w:ins w:id="2107" w:author="smaslan" w:date="2018-08-09T14:15:00Z">
              <w:r w:rsidR="00293AEC">
                <w:t>ueue buffer [%]</w:t>
              </w:r>
            </w:ins>
          </w:p>
        </w:tc>
        <w:tc>
          <w:tcPr>
            <w:tcW w:w="1875" w:type="dxa"/>
            <w:vAlign w:val="center"/>
          </w:tcPr>
          <w:p w:rsidR="00293AEC" w:rsidRDefault="00293AEC" w:rsidP="00FC7FD2">
            <w:pPr>
              <w:jc w:val="center"/>
              <w:rPr>
                <w:ins w:id="2108" w:author="smaslan" w:date="2018-08-09T14:15:00Z"/>
              </w:rPr>
            </w:pPr>
            <w:ins w:id="2109" w:author="smaslan" w:date="2018-08-09T14:15:00Z">
              <w:r>
                <w:t>Double</w:t>
              </w:r>
            </w:ins>
          </w:p>
        </w:tc>
        <w:tc>
          <w:tcPr>
            <w:tcW w:w="5604" w:type="dxa"/>
            <w:vAlign w:val="center"/>
          </w:tcPr>
          <w:p w:rsidR="00293AEC" w:rsidRDefault="00293AEC" w:rsidP="00EC61B9">
            <w:pPr>
              <w:rPr>
                <w:ins w:id="2110" w:author="smaslan" w:date="2018-08-09T14:15:00Z"/>
              </w:rPr>
            </w:pPr>
            <w:ins w:id="2111" w:author="smaslan" w:date="2018-08-09T14:15:00Z">
              <w:r>
                <w:t xml:space="preserve">Utilisation of the data queue between digitizing </w:t>
              </w:r>
              <w:proofErr w:type="gramStart"/>
              <w:r>
                <w:t>process(</w:t>
              </w:r>
              <w:proofErr w:type="spellStart"/>
              <w:proofErr w:type="gramEnd"/>
              <w:r>
                <w:t>es</w:t>
              </w:r>
              <w:proofErr w:type="spellEnd"/>
              <w:r>
                <w:t>) and fetch function.</w:t>
              </w:r>
            </w:ins>
            <w:ins w:id="2112" w:author="smaslan" w:date="2018-08-09T14:16:00Z">
              <w:r>
                <w:t xml:space="preserve"> May be “</w:t>
              </w:r>
              <w:proofErr w:type="spellStart"/>
              <w:r>
                <w:t>NaN</w:t>
              </w:r>
              <w:proofErr w:type="spellEnd"/>
              <w:r>
                <w:t>” if not supported.</w:t>
              </w:r>
            </w:ins>
          </w:p>
        </w:tc>
      </w:tr>
      <w:tr w:rsidR="00EB1484" w:rsidTr="00FC7FD2">
        <w:trPr>
          <w:ins w:id="2113" w:author="smaslan" w:date="2018-08-09T13:57:00Z"/>
        </w:trPr>
        <w:tc>
          <w:tcPr>
            <w:tcW w:w="1809" w:type="dxa"/>
            <w:vAlign w:val="center"/>
          </w:tcPr>
          <w:p w:rsidR="00EB1484" w:rsidRDefault="00E645B2" w:rsidP="00FC7FD2">
            <w:pPr>
              <w:rPr>
                <w:ins w:id="2114" w:author="smaslan" w:date="2018-08-09T13:57:00Z"/>
              </w:rPr>
            </w:pPr>
            <w:r>
              <w:t>o</w:t>
            </w:r>
            <w:ins w:id="2115" w:author="smaslan" w:date="2018-08-09T14:06:00Z">
              <w:r w:rsidR="00EC61B9">
                <w:t>ffset [</w:t>
              </w:r>
              <w:proofErr w:type="spellStart"/>
              <w:r w:rsidR="00EC61B9">
                <w:t>smpl</w:t>
              </w:r>
              <w:proofErr w:type="spellEnd"/>
              <w:r w:rsidR="00EC61B9">
                <w:t>]</w:t>
              </w:r>
            </w:ins>
          </w:p>
        </w:tc>
        <w:tc>
          <w:tcPr>
            <w:tcW w:w="1875" w:type="dxa"/>
            <w:vAlign w:val="center"/>
          </w:tcPr>
          <w:p w:rsidR="00EB1484" w:rsidRDefault="00EC61B9" w:rsidP="00FC7FD2">
            <w:pPr>
              <w:jc w:val="center"/>
              <w:rPr>
                <w:ins w:id="2116" w:author="smaslan" w:date="2018-08-09T13:57:00Z"/>
              </w:rPr>
            </w:pPr>
            <w:ins w:id="2117" w:author="smaslan" w:date="2018-08-09T14:06:00Z">
              <w:r>
                <w:t>Int64</w:t>
              </w:r>
            </w:ins>
          </w:p>
        </w:tc>
        <w:tc>
          <w:tcPr>
            <w:tcW w:w="5604" w:type="dxa"/>
            <w:vAlign w:val="center"/>
          </w:tcPr>
          <w:p w:rsidR="00EB1484" w:rsidRDefault="00EC61B9" w:rsidP="00FC7FD2">
            <w:pPr>
              <w:rPr>
                <w:ins w:id="2118" w:author="smaslan" w:date="2018-08-09T13:57:00Z"/>
              </w:rPr>
            </w:pPr>
            <w:ins w:id="2119" w:author="smaslan" w:date="2018-08-09T14:06:00Z">
              <w:r>
                <w:t>Offset of the first sample</w:t>
              </w:r>
            </w:ins>
            <w:ins w:id="2120" w:author="smaslan" w:date="2018-08-09T14:07:00Z">
              <w:r>
                <w:t xml:space="preserve"> in the block from start of the acquisition. Counting from zero.</w:t>
              </w:r>
            </w:ins>
          </w:p>
        </w:tc>
      </w:tr>
      <w:tr w:rsidR="00EC61B9" w:rsidTr="00FC7FD2">
        <w:trPr>
          <w:ins w:id="2121" w:author="smaslan" w:date="2018-08-09T14:09:00Z"/>
        </w:trPr>
        <w:tc>
          <w:tcPr>
            <w:tcW w:w="1809" w:type="dxa"/>
            <w:vAlign w:val="center"/>
          </w:tcPr>
          <w:p w:rsidR="00EC61B9" w:rsidRDefault="00E645B2" w:rsidP="00FC7FD2">
            <w:pPr>
              <w:rPr>
                <w:ins w:id="2122" w:author="smaslan" w:date="2018-08-09T14:09:00Z"/>
              </w:rPr>
            </w:pPr>
            <w:r>
              <w:t>c</w:t>
            </w:r>
            <w:ins w:id="2123" w:author="smaslan" w:date="2018-08-09T14:09:00Z">
              <w:r w:rsidR="00EC61B9">
                <w:t>ount [</w:t>
              </w:r>
              <w:proofErr w:type="spellStart"/>
              <w:r w:rsidR="00EC61B9">
                <w:t>smpl</w:t>
              </w:r>
              <w:proofErr w:type="spellEnd"/>
              <w:r w:rsidR="00EC61B9">
                <w:t>]</w:t>
              </w:r>
            </w:ins>
          </w:p>
        </w:tc>
        <w:tc>
          <w:tcPr>
            <w:tcW w:w="1875" w:type="dxa"/>
            <w:vAlign w:val="center"/>
          </w:tcPr>
          <w:p w:rsidR="00EC61B9" w:rsidRDefault="00EC61B9" w:rsidP="00FC7FD2">
            <w:pPr>
              <w:jc w:val="center"/>
              <w:rPr>
                <w:ins w:id="2124" w:author="smaslan" w:date="2018-08-09T14:09:00Z"/>
              </w:rPr>
            </w:pPr>
            <w:ins w:id="2125" w:author="smaslan" w:date="2018-08-09T14:09:00Z">
              <w:r>
                <w:t>Int64</w:t>
              </w:r>
            </w:ins>
          </w:p>
        </w:tc>
        <w:tc>
          <w:tcPr>
            <w:tcW w:w="5604" w:type="dxa"/>
            <w:vAlign w:val="center"/>
          </w:tcPr>
          <w:p w:rsidR="00EC61B9" w:rsidRDefault="00EC61B9" w:rsidP="00FC7FD2">
            <w:pPr>
              <w:rPr>
                <w:ins w:id="2126" w:author="smaslan" w:date="2018-08-09T14:09:00Z"/>
              </w:rPr>
            </w:pPr>
            <w:ins w:id="2127" w:author="smaslan" w:date="2018-08-09T14:09:00Z">
              <w:r>
                <w:t>Samples count in the sample array per channel. May be zero if no data fetched.</w:t>
              </w:r>
            </w:ins>
          </w:p>
        </w:tc>
      </w:tr>
    </w:tbl>
    <w:p w:rsidR="00EB1484" w:rsidRDefault="00EB1484">
      <w:pPr>
        <w:rPr>
          <w:ins w:id="2128" w:author="smaslan" w:date="2018-08-09T14:09:00Z"/>
        </w:rPr>
      </w:pPr>
    </w:p>
    <w:p w:rsidR="00EC61B9" w:rsidRDefault="00EC61B9">
      <w:pPr>
        <w:rPr>
          <w:ins w:id="2129" w:author="smaslan" w:date="2018-08-09T14:09:00Z"/>
        </w:rPr>
      </w:pPr>
      <w:ins w:id="2130" w:author="smaslan" w:date="2018-08-09T14:09:00Z">
        <w:r>
          <w:t>The “aux data” content:</w:t>
        </w:r>
      </w:ins>
    </w:p>
    <w:tbl>
      <w:tblPr>
        <w:tblStyle w:val="Mkatabulky"/>
        <w:tblW w:w="0" w:type="auto"/>
        <w:tblLook w:val="04A0" w:firstRow="1" w:lastRow="0" w:firstColumn="1" w:lastColumn="0" w:noHBand="0" w:noVBand="1"/>
      </w:tblPr>
      <w:tblGrid>
        <w:gridCol w:w="1809"/>
        <w:gridCol w:w="1875"/>
        <w:gridCol w:w="5604"/>
      </w:tblGrid>
      <w:tr w:rsidR="00EC61B9" w:rsidTr="00FC7FD2">
        <w:trPr>
          <w:ins w:id="2131" w:author="smaslan" w:date="2018-08-09T14:09:00Z"/>
        </w:trPr>
        <w:tc>
          <w:tcPr>
            <w:tcW w:w="1809" w:type="dxa"/>
          </w:tcPr>
          <w:p w:rsidR="00EC61B9" w:rsidRPr="00F43BCE" w:rsidRDefault="00EC61B9" w:rsidP="00FC7FD2">
            <w:pPr>
              <w:rPr>
                <w:ins w:id="2132" w:author="smaslan" w:date="2018-08-09T14:09:00Z"/>
                <w:b/>
              </w:rPr>
            </w:pPr>
            <w:ins w:id="2133" w:author="smaslan" w:date="2018-08-09T14:09:00Z">
              <w:r w:rsidRPr="00F43BCE">
                <w:rPr>
                  <w:b/>
                </w:rPr>
                <w:t>Name</w:t>
              </w:r>
            </w:ins>
          </w:p>
        </w:tc>
        <w:tc>
          <w:tcPr>
            <w:tcW w:w="1875" w:type="dxa"/>
          </w:tcPr>
          <w:p w:rsidR="00EC61B9" w:rsidRPr="00F43BCE" w:rsidRDefault="00EC61B9" w:rsidP="00FC7FD2">
            <w:pPr>
              <w:jc w:val="center"/>
              <w:rPr>
                <w:ins w:id="2134" w:author="smaslan" w:date="2018-08-09T14:09:00Z"/>
                <w:b/>
              </w:rPr>
            </w:pPr>
            <w:ins w:id="2135" w:author="smaslan" w:date="2018-08-09T14:09:00Z">
              <w:r w:rsidRPr="00F43BCE">
                <w:rPr>
                  <w:b/>
                </w:rPr>
                <w:t>Type</w:t>
              </w:r>
            </w:ins>
          </w:p>
        </w:tc>
        <w:tc>
          <w:tcPr>
            <w:tcW w:w="5604" w:type="dxa"/>
          </w:tcPr>
          <w:p w:rsidR="00EC61B9" w:rsidRPr="00F43BCE" w:rsidRDefault="00EC61B9" w:rsidP="00FC7FD2">
            <w:pPr>
              <w:jc w:val="center"/>
              <w:rPr>
                <w:ins w:id="2136" w:author="smaslan" w:date="2018-08-09T14:09:00Z"/>
                <w:b/>
              </w:rPr>
            </w:pPr>
            <w:ins w:id="2137" w:author="smaslan" w:date="2018-08-09T14:09:00Z">
              <w:r w:rsidRPr="00F43BCE">
                <w:rPr>
                  <w:b/>
                </w:rPr>
                <w:t>Meaning</w:t>
              </w:r>
            </w:ins>
          </w:p>
        </w:tc>
      </w:tr>
      <w:tr w:rsidR="00EC61B9" w:rsidTr="00FC7FD2">
        <w:trPr>
          <w:ins w:id="2138" w:author="smaslan" w:date="2018-08-09T14:09:00Z"/>
        </w:trPr>
        <w:tc>
          <w:tcPr>
            <w:tcW w:w="1809" w:type="dxa"/>
            <w:vAlign w:val="center"/>
          </w:tcPr>
          <w:p w:rsidR="00EC61B9" w:rsidRDefault="00EC61B9">
            <w:pPr>
              <w:rPr>
                <w:ins w:id="2139" w:author="smaslan" w:date="2018-08-09T14:09:00Z"/>
              </w:rPr>
              <w:pPrChange w:id="2140" w:author="smaslan" w:date="2018-08-09T14:10:00Z">
                <w:pPr>
                  <w:spacing w:after="200" w:line="276" w:lineRule="auto"/>
                </w:pPr>
              </w:pPrChange>
            </w:pPr>
            <w:ins w:id="2141" w:author="smaslan" w:date="2018-08-09T14:10:00Z">
              <w:r>
                <w:t xml:space="preserve">T </w:t>
              </w:r>
              <w:proofErr w:type="spellStart"/>
              <w:r>
                <w:t>smpl</w:t>
              </w:r>
            </w:ins>
            <w:proofErr w:type="spellEnd"/>
          </w:p>
        </w:tc>
        <w:tc>
          <w:tcPr>
            <w:tcW w:w="1875" w:type="dxa"/>
            <w:vAlign w:val="center"/>
          </w:tcPr>
          <w:p w:rsidR="00EC61B9" w:rsidRDefault="00EC61B9" w:rsidP="00FC7FD2">
            <w:pPr>
              <w:jc w:val="center"/>
              <w:rPr>
                <w:ins w:id="2142" w:author="smaslan" w:date="2018-08-09T14:09:00Z"/>
              </w:rPr>
            </w:pPr>
            <w:ins w:id="2143" w:author="smaslan" w:date="2018-08-09T14:10:00Z">
              <w:r>
                <w:t>1D array int64</w:t>
              </w:r>
            </w:ins>
          </w:p>
        </w:tc>
        <w:tc>
          <w:tcPr>
            <w:tcW w:w="5604" w:type="dxa"/>
            <w:vAlign w:val="center"/>
          </w:tcPr>
          <w:p w:rsidR="00EC61B9" w:rsidRDefault="00EC61B9" w:rsidP="00FC7FD2">
            <w:pPr>
              <w:rPr>
                <w:ins w:id="2144" w:author="smaslan" w:date="2018-08-09T14:09:00Z"/>
              </w:rPr>
            </w:pPr>
            <w:ins w:id="2145" w:author="smaslan" w:date="2018-08-09T14:10:00Z">
              <w:r>
                <w:t xml:space="preserve">Indices of the samples to which the temperature readings are </w:t>
              </w:r>
            </w:ins>
            <w:ins w:id="2146" w:author="smaslan" w:date="2018-08-09T14:11:00Z">
              <w:r>
                <w:t>aligned</w:t>
              </w:r>
            </w:ins>
            <w:ins w:id="2147" w:author="smaslan" w:date="2018-08-09T14:10:00Z">
              <w:r>
                <w:t>.</w:t>
              </w:r>
            </w:ins>
          </w:p>
        </w:tc>
      </w:tr>
      <w:tr w:rsidR="00EC61B9" w:rsidTr="00FC7FD2">
        <w:trPr>
          <w:ins w:id="2148" w:author="smaslan" w:date="2018-08-09T14:09:00Z"/>
        </w:trPr>
        <w:tc>
          <w:tcPr>
            <w:tcW w:w="1809" w:type="dxa"/>
            <w:vAlign w:val="center"/>
          </w:tcPr>
          <w:p w:rsidR="00EC61B9" w:rsidRDefault="00EC61B9" w:rsidP="00FC7FD2">
            <w:pPr>
              <w:rPr>
                <w:ins w:id="2149" w:author="smaslan" w:date="2018-08-09T14:09:00Z"/>
              </w:rPr>
            </w:pPr>
            <w:ins w:id="2150" w:author="smaslan" w:date="2018-08-09T14:11:00Z">
              <w:r>
                <w:t>T [</w:t>
              </w:r>
              <w:proofErr w:type="spellStart"/>
              <w:r>
                <w:t>deg</w:t>
              </w:r>
              <w:proofErr w:type="spellEnd"/>
              <w:r>
                <w:t xml:space="preserve"> C]</w:t>
              </w:r>
            </w:ins>
          </w:p>
        </w:tc>
        <w:tc>
          <w:tcPr>
            <w:tcW w:w="1875" w:type="dxa"/>
            <w:vAlign w:val="center"/>
          </w:tcPr>
          <w:p w:rsidR="00EC61B9" w:rsidRDefault="00EC61B9" w:rsidP="00FC7FD2">
            <w:pPr>
              <w:jc w:val="center"/>
              <w:rPr>
                <w:ins w:id="2151" w:author="smaslan" w:date="2018-08-09T14:09:00Z"/>
              </w:rPr>
            </w:pPr>
            <w:ins w:id="2152" w:author="smaslan" w:date="2018-08-09T14:09:00Z">
              <w:r>
                <w:t xml:space="preserve">2D array of </w:t>
              </w:r>
            </w:ins>
            <w:ins w:id="2153" w:author="smaslan" w:date="2018-08-09T14:11:00Z">
              <w:r>
                <w:t>doubles</w:t>
              </w:r>
            </w:ins>
          </w:p>
        </w:tc>
        <w:tc>
          <w:tcPr>
            <w:tcW w:w="5604" w:type="dxa"/>
            <w:vAlign w:val="center"/>
          </w:tcPr>
          <w:p w:rsidR="00EC61B9" w:rsidRDefault="00EC61B9" w:rsidP="00FC7FD2">
            <w:pPr>
              <w:rPr>
                <w:ins w:id="2154" w:author="smaslan" w:date="2018-08-09T14:09:00Z"/>
              </w:rPr>
            </w:pPr>
            <w:ins w:id="2155" w:author="smaslan" w:date="2018-08-09T14:09:00Z">
              <w:r>
                <w:t xml:space="preserve">2D array of </w:t>
              </w:r>
            </w:ins>
            <w:ins w:id="2156" w:author="smaslan" w:date="2018-08-09T14:11:00Z">
              <w:r>
                <w:t xml:space="preserve">temperature readings during the acquisition. One column per channel, one row per item of </w:t>
              </w:r>
            </w:ins>
            <w:ins w:id="2157" w:author="smaslan" w:date="2018-08-09T14:12:00Z">
              <w:r>
                <w:t xml:space="preserve">“T </w:t>
              </w:r>
              <w:proofErr w:type="spellStart"/>
              <w:r>
                <w:t>smpl</w:t>
              </w:r>
              <w:proofErr w:type="spellEnd"/>
              <w:r>
                <w:t>”.</w:t>
              </w:r>
            </w:ins>
            <w:ins w:id="2158" w:author="smaslan" w:date="2018-08-09T14:20:00Z">
              <w:r w:rsidR="00293AEC">
                <w:t xml:space="preserve"> Note this is optional and the arrays may be empty.</w:t>
              </w:r>
            </w:ins>
          </w:p>
        </w:tc>
      </w:tr>
      <w:tr w:rsidR="00EC61B9" w:rsidTr="00FC7FD2">
        <w:trPr>
          <w:ins w:id="2159" w:author="smaslan" w:date="2018-08-09T14:09:00Z"/>
        </w:trPr>
        <w:tc>
          <w:tcPr>
            <w:tcW w:w="1809" w:type="dxa"/>
            <w:vAlign w:val="center"/>
          </w:tcPr>
          <w:p w:rsidR="00EC61B9" w:rsidRDefault="00EC61B9" w:rsidP="00FC7FD2">
            <w:pPr>
              <w:rPr>
                <w:ins w:id="2160" w:author="smaslan" w:date="2018-08-09T14:09:00Z"/>
              </w:rPr>
            </w:pPr>
            <w:ins w:id="2161" w:author="smaslan" w:date="2018-08-09T14:12:00Z">
              <w:r>
                <w:t>Time stamp [s]</w:t>
              </w:r>
            </w:ins>
          </w:p>
        </w:tc>
        <w:tc>
          <w:tcPr>
            <w:tcW w:w="1875" w:type="dxa"/>
            <w:vAlign w:val="center"/>
          </w:tcPr>
          <w:p w:rsidR="00EC61B9" w:rsidRDefault="00EC61B9" w:rsidP="00FC7FD2">
            <w:pPr>
              <w:jc w:val="center"/>
              <w:rPr>
                <w:ins w:id="2162" w:author="smaslan" w:date="2018-08-09T14:09:00Z"/>
              </w:rPr>
            </w:pPr>
            <w:ins w:id="2163" w:author="smaslan" w:date="2018-08-09T14:12:00Z">
              <w:r>
                <w:t>Double</w:t>
              </w:r>
            </w:ins>
          </w:p>
        </w:tc>
        <w:tc>
          <w:tcPr>
            <w:tcW w:w="5604" w:type="dxa"/>
            <w:vAlign w:val="center"/>
          </w:tcPr>
          <w:p w:rsidR="00EC61B9" w:rsidRDefault="00EC61B9">
            <w:pPr>
              <w:rPr>
                <w:ins w:id="2164" w:author="smaslan" w:date="2018-08-09T14:09:00Z"/>
              </w:rPr>
              <w:pPrChange w:id="2165" w:author="smaslan" w:date="2018-08-09T14:13:00Z">
                <w:pPr>
                  <w:spacing w:after="200" w:line="276" w:lineRule="auto"/>
                </w:pPr>
              </w:pPrChange>
            </w:pPr>
            <w:ins w:id="2166" w:author="smaslan" w:date="2018-08-09T14:12:00Z">
              <w:r>
                <w:t xml:space="preserve">Relative timestamps returned by the channels. These </w:t>
              </w:r>
            </w:ins>
            <w:ins w:id="2167" w:author="smaslan" w:date="2018-08-09T14:13:00Z">
              <w:r>
                <w:t>are</w:t>
              </w:r>
            </w:ins>
            <w:ins w:id="2168" w:author="smaslan" w:date="2018-08-09T14:12:00Z">
              <w:r>
                <w:t xml:space="preserve"> </w:t>
              </w:r>
            </w:ins>
            <w:ins w:id="2169" w:author="smaslan" w:date="2018-08-09T14:13:00Z">
              <w:r>
                <w:t xml:space="preserve">relative </w:t>
              </w:r>
            </w:ins>
            <w:ins w:id="2170" w:author="smaslan" w:date="2018-08-09T14:12:00Z">
              <w:r>
                <w:t>time</w:t>
              </w:r>
            </w:ins>
            <w:ins w:id="2171" w:author="smaslan" w:date="2018-08-09T14:13:00Z">
              <w:r>
                <w:t xml:space="preserve"> intervals </w:t>
              </w:r>
            </w:ins>
            <w:ins w:id="2172" w:author="smaslan" w:date="2018-08-09T14:12:00Z">
              <w:r>
                <w:t xml:space="preserve">in </w:t>
              </w:r>
            </w:ins>
            <w:ins w:id="2173" w:author="smaslan" w:date="2018-08-09T14:13:00Z">
              <w:r>
                <w:t>S</w:t>
              </w:r>
            </w:ins>
            <w:ins w:id="2174" w:author="smaslan" w:date="2018-08-09T14:12:00Z">
              <w:r>
                <w:t xml:space="preserve">econds of the first sample of each </w:t>
              </w:r>
            </w:ins>
            <w:ins w:id="2175" w:author="smaslan" w:date="2018-08-09T14:13:00Z">
              <w:r>
                <w:t>channel related to some common event, e.g. reset of 5922.</w:t>
              </w:r>
            </w:ins>
          </w:p>
        </w:tc>
      </w:tr>
      <w:tr w:rsidR="00EC61B9" w:rsidTr="00FC7FD2">
        <w:trPr>
          <w:ins w:id="2176" w:author="smaslan" w:date="2018-08-09T14:14:00Z"/>
        </w:trPr>
        <w:tc>
          <w:tcPr>
            <w:tcW w:w="1809" w:type="dxa"/>
            <w:vAlign w:val="center"/>
          </w:tcPr>
          <w:p w:rsidR="00EC61B9" w:rsidRDefault="00EC61B9" w:rsidP="00FC7FD2">
            <w:pPr>
              <w:rPr>
                <w:ins w:id="2177" w:author="smaslan" w:date="2018-08-09T14:14:00Z"/>
              </w:rPr>
            </w:pPr>
            <w:ins w:id="2178" w:author="smaslan" w:date="2018-08-09T14:14:00Z">
              <w:r>
                <w:t>Gain [V]</w:t>
              </w:r>
            </w:ins>
          </w:p>
        </w:tc>
        <w:tc>
          <w:tcPr>
            <w:tcW w:w="1875" w:type="dxa"/>
            <w:vAlign w:val="center"/>
          </w:tcPr>
          <w:p w:rsidR="00EC61B9" w:rsidRDefault="00293AEC">
            <w:pPr>
              <w:jc w:val="center"/>
              <w:rPr>
                <w:ins w:id="2179" w:author="smaslan" w:date="2018-08-09T14:14:00Z"/>
              </w:rPr>
              <w:pPrChange w:id="2180" w:author="smaslan" w:date="2018-08-09T14:17:00Z">
                <w:pPr>
                  <w:spacing w:after="200" w:line="276" w:lineRule="auto"/>
                  <w:jc w:val="center"/>
                </w:pPr>
              </w:pPrChange>
            </w:pPr>
            <w:ins w:id="2181" w:author="smaslan" w:date="2018-08-09T14:17:00Z">
              <w:r>
                <w:t>1D array of d</w:t>
              </w:r>
            </w:ins>
            <w:ins w:id="2182" w:author="smaslan" w:date="2018-08-09T14:14:00Z">
              <w:r w:rsidR="00EC61B9">
                <w:t>ouble</w:t>
              </w:r>
            </w:ins>
            <w:ins w:id="2183" w:author="smaslan" w:date="2018-08-09T14:17:00Z">
              <w:r>
                <w:t>s</w:t>
              </w:r>
            </w:ins>
          </w:p>
        </w:tc>
        <w:tc>
          <w:tcPr>
            <w:tcW w:w="5604" w:type="dxa"/>
            <w:vAlign w:val="center"/>
          </w:tcPr>
          <w:p w:rsidR="00EC61B9" w:rsidRDefault="00EC61B9" w:rsidP="00FC7FD2">
            <w:pPr>
              <w:rPr>
                <w:ins w:id="2184" w:author="smaslan" w:date="2018-08-09T14:14:00Z"/>
              </w:rPr>
            </w:pPr>
            <w:ins w:id="2185" w:author="smaslan" w:date="2018-08-09T14:14:00Z">
              <w:r>
                <w:t>Gain factor</w:t>
              </w:r>
            </w:ins>
            <w:ins w:id="2186" w:author="smaslan" w:date="2018-08-09T14:17:00Z">
              <w:r w:rsidR="00293AEC">
                <w:t>s</w:t>
              </w:r>
            </w:ins>
            <w:ins w:id="2187" w:author="smaslan" w:date="2018-08-09T14:14:00Z">
              <w:r>
                <w:t xml:space="preserve"> to get voltage from the integers in data packets.</w:t>
              </w:r>
            </w:ins>
            <w:ins w:id="2188" w:author="smaslan" w:date="2018-08-09T14:17:00Z">
              <w:r w:rsidR="00293AEC">
                <w:t xml:space="preserve"> One per channel.</w:t>
              </w:r>
            </w:ins>
          </w:p>
        </w:tc>
      </w:tr>
      <w:tr w:rsidR="00EC61B9" w:rsidTr="00FC7FD2">
        <w:trPr>
          <w:ins w:id="2189" w:author="smaslan" w:date="2018-08-09T14:14:00Z"/>
        </w:trPr>
        <w:tc>
          <w:tcPr>
            <w:tcW w:w="1809" w:type="dxa"/>
            <w:vAlign w:val="center"/>
          </w:tcPr>
          <w:p w:rsidR="00EC61B9" w:rsidRDefault="00EC61B9" w:rsidP="00FC7FD2">
            <w:pPr>
              <w:rPr>
                <w:ins w:id="2190" w:author="smaslan" w:date="2018-08-09T14:14:00Z"/>
              </w:rPr>
            </w:pPr>
            <w:ins w:id="2191" w:author="smaslan" w:date="2018-08-09T14:14:00Z">
              <w:r>
                <w:t>Offset [V]</w:t>
              </w:r>
            </w:ins>
          </w:p>
        </w:tc>
        <w:tc>
          <w:tcPr>
            <w:tcW w:w="1875" w:type="dxa"/>
            <w:vAlign w:val="center"/>
          </w:tcPr>
          <w:p w:rsidR="00EC61B9" w:rsidRDefault="00293AEC" w:rsidP="00FC7FD2">
            <w:pPr>
              <w:jc w:val="center"/>
              <w:rPr>
                <w:ins w:id="2192" w:author="smaslan" w:date="2018-08-09T14:14:00Z"/>
              </w:rPr>
            </w:pPr>
            <w:ins w:id="2193" w:author="smaslan" w:date="2018-08-09T14:17:00Z">
              <w:r>
                <w:t>1D array of doubles</w:t>
              </w:r>
            </w:ins>
          </w:p>
        </w:tc>
        <w:tc>
          <w:tcPr>
            <w:tcW w:w="5604" w:type="dxa"/>
            <w:vAlign w:val="center"/>
          </w:tcPr>
          <w:p w:rsidR="00EC61B9" w:rsidRDefault="00EC61B9" w:rsidP="00FC7FD2">
            <w:pPr>
              <w:rPr>
                <w:ins w:id="2194" w:author="smaslan" w:date="2018-08-09T14:14:00Z"/>
              </w:rPr>
            </w:pPr>
            <w:ins w:id="2195" w:author="smaslan" w:date="2018-08-09T14:14:00Z">
              <w:r>
                <w:t>DC offset to add to real samples to get actual voltage.</w:t>
              </w:r>
            </w:ins>
            <w:ins w:id="2196" w:author="smaslan" w:date="2018-08-09T14:17:00Z">
              <w:r w:rsidR="00293AEC">
                <w:t xml:space="preserve"> One per channel.</w:t>
              </w:r>
            </w:ins>
          </w:p>
          <w:p w:rsidR="00EC61B9" w:rsidRDefault="00EC61B9" w:rsidP="00FC7FD2">
            <w:pPr>
              <w:rPr>
                <w:ins w:id="2197" w:author="smaslan" w:date="2018-08-09T14:14:00Z"/>
              </w:rPr>
            </w:pPr>
            <w:ins w:id="2198" w:author="smaslan" w:date="2018-08-09T14:14:00Z">
              <w:r>
                <w:t xml:space="preserve">u(k) = gain*y(k) + offset; u – voltage, y – integer sample </w:t>
              </w:r>
            </w:ins>
          </w:p>
        </w:tc>
      </w:tr>
      <w:tr w:rsidR="00EC61B9" w:rsidTr="00FC7FD2">
        <w:trPr>
          <w:ins w:id="2199" w:author="smaslan" w:date="2018-08-09T14:14:00Z"/>
        </w:trPr>
        <w:tc>
          <w:tcPr>
            <w:tcW w:w="1809" w:type="dxa"/>
            <w:vAlign w:val="center"/>
          </w:tcPr>
          <w:p w:rsidR="00EC61B9" w:rsidRDefault="00293AEC" w:rsidP="00FC7FD2">
            <w:pPr>
              <w:rPr>
                <w:ins w:id="2200" w:author="smaslan" w:date="2018-08-09T14:14:00Z"/>
              </w:rPr>
            </w:pPr>
            <w:ins w:id="2201" w:author="smaslan" w:date="2018-08-09T14:17:00Z">
              <w:r>
                <w:t>Increment [s]</w:t>
              </w:r>
            </w:ins>
          </w:p>
        </w:tc>
        <w:tc>
          <w:tcPr>
            <w:tcW w:w="1875" w:type="dxa"/>
            <w:vAlign w:val="center"/>
          </w:tcPr>
          <w:p w:rsidR="00EC61B9" w:rsidRDefault="00293AEC" w:rsidP="00FC7FD2">
            <w:pPr>
              <w:jc w:val="center"/>
              <w:rPr>
                <w:ins w:id="2202" w:author="smaslan" w:date="2018-08-09T14:14:00Z"/>
              </w:rPr>
            </w:pPr>
            <w:ins w:id="2203" w:author="smaslan" w:date="2018-08-09T14:17:00Z">
              <w:r>
                <w:t>Double</w:t>
              </w:r>
            </w:ins>
          </w:p>
        </w:tc>
        <w:tc>
          <w:tcPr>
            <w:tcW w:w="5604" w:type="dxa"/>
            <w:vAlign w:val="center"/>
          </w:tcPr>
          <w:p w:rsidR="00EC61B9" w:rsidRDefault="00293AEC">
            <w:pPr>
              <w:rPr>
                <w:ins w:id="2204" w:author="smaslan" w:date="2018-08-09T14:14:00Z"/>
              </w:rPr>
              <w:pPrChange w:id="2205" w:author="smaslan" w:date="2018-08-09T14:17:00Z">
                <w:pPr>
                  <w:spacing w:after="200" w:line="276" w:lineRule="auto"/>
                </w:pPr>
              </w:pPrChange>
            </w:pPr>
            <w:ins w:id="2206" w:author="smaslan" w:date="2018-08-09T14:17:00Z">
              <w:r>
                <w:t>Sampling period [s].</w:t>
              </w:r>
            </w:ins>
          </w:p>
        </w:tc>
      </w:tr>
      <w:tr w:rsidR="00EC61B9" w:rsidTr="00FC7FD2">
        <w:trPr>
          <w:ins w:id="2207" w:author="smaslan" w:date="2018-08-09T14:09:00Z"/>
        </w:trPr>
        <w:tc>
          <w:tcPr>
            <w:tcW w:w="1809" w:type="dxa"/>
            <w:vAlign w:val="center"/>
          </w:tcPr>
          <w:p w:rsidR="00EC61B9" w:rsidRDefault="00EC61B9" w:rsidP="00FC7FD2">
            <w:pPr>
              <w:rPr>
                <w:ins w:id="2208" w:author="smaslan" w:date="2018-08-09T14:09:00Z"/>
              </w:rPr>
            </w:pPr>
            <w:ins w:id="2209" w:author="smaslan" w:date="2018-08-09T14:09:00Z">
              <w:r>
                <w:t>Valid?</w:t>
              </w:r>
            </w:ins>
          </w:p>
        </w:tc>
        <w:tc>
          <w:tcPr>
            <w:tcW w:w="1875" w:type="dxa"/>
            <w:vAlign w:val="center"/>
          </w:tcPr>
          <w:p w:rsidR="00EC61B9" w:rsidRDefault="00EC61B9" w:rsidP="00FC7FD2">
            <w:pPr>
              <w:jc w:val="center"/>
              <w:rPr>
                <w:ins w:id="2210" w:author="smaslan" w:date="2018-08-09T14:09:00Z"/>
              </w:rPr>
            </w:pPr>
            <w:ins w:id="2211" w:author="smaslan" w:date="2018-08-09T14:09:00Z">
              <w:r>
                <w:t>Bool</w:t>
              </w:r>
            </w:ins>
          </w:p>
        </w:tc>
        <w:tc>
          <w:tcPr>
            <w:tcW w:w="5604" w:type="dxa"/>
            <w:vAlign w:val="center"/>
          </w:tcPr>
          <w:p w:rsidR="00EC61B9" w:rsidRDefault="00EC61B9">
            <w:pPr>
              <w:rPr>
                <w:ins w:id="2212" w:author="smaslan" w:date="2018-08-09T14:09:00Z"/>
              </w:rPr>
              <w:pPrChange w:id="2213" w:author="smaslan" w:date="2018-08-09T14:19:00Z">
                <w:pPr>
                  <w:spacing w:after="200" w:line="276" w:lineRule="auto"/>
                </w:pPr>
              </w:pPrChange>
            </w:pPr>
            <w:ins w:id="2214" w:author="smaslan" w:date="2018-08-09T14:09:00Z">
              <w:r>
                <w:t xml:space="preserve">“True” means the other items are valid. Otherwise they are ignored by acquisition module. </w:t>
              </w:r>
            </w:ins>
            <w:ins w:id="2215" w:author="smaslan" w:date="2018-08-09T14:19:00Z">
              <w:r w:rsidR="00293AEC">
                <w:t>Note the driver may return this cluster valid any time during the sampling. Whenever the flag is set, acquisition module remembers the data. So it does not matter if it returns at the start or the end of sampling.</w:t>
              </w:r>
            </w:ins>
          </w:p>
        </w:tc>
      </w:tr>
    </w:tbl>
    <w:p w:rsidR="00EC61B9" w:rsidRPr="00891AE2" w:rsidRDefault="00EC61B9">
      <w:pPr>
        <w:rPr>
          <w:ins w:id="2216" w:author="smaslan" w:date="2018-08-07T15:03:00Z"/>
        </w:rPr>
      </w:pPr>
    </w:p>
    <w:p w:rsidR="009B57A7" w:rsidRPr="00891AE2" w:rsidRDefault="00BA2120">
      <w:pPr>
        <w:pStyle w:val="Nadpis5"/>
        <w:rPr>
          <w:ins w:id="2217" w:author="smaslan" w:date="2018-08-07T15:17:00Z"/>
          <w:rPrChange w:id="2218" w:author="smaslan" w:date="2018-08-09T11:59:00Z">
            <w:rPr>
              <w:ins w:id="2219" w:author="smaslan" w:date="2018-08-07T15:17:00Z"/>
              <w:rFonts w:asciiTheme="majorHAnsi" w:eastAsiaTheme="majorEastAsia" w:hAnsiTheme="majorHAnsi" w:cstheme="majorBidi"/>
              <w:b/>
              <w:bCs/>
              <w:i/>
              <w:iCs/>
              <w:color w:val="4F81BD" w:themeColor="accent1"/>
            </w:rPr>
          </w:rPrChange>
        </w:rPr>
        <w:pPrChange w:id="2220" w:author="smaslan" w:date="2018-08-09T15:44:00Z">
          <w:pPr/>
        </w:pPrChange>
      </w:pPr>
      <w:proofErr w:type="spellStart"/>
      <w:ins w:id="2221" w:author="smaslan" w:date="2018-08-07T15:17:00Z">
        <w:r w:rsidRPr="00891AE2">
          <w:rPr>
            <w:rPrChange w:id="2222" w:author="smaslan" w:date="2018-08-09T11:59:00Z">
              <w:rPr>
                <w:b/>
                <w:bCs/>
                <w:i/>
                <w:iCs/>
                <w:color w:val="4F81BD" w:themeColor="accent1"/>
              </w:rPr>
            </w:rPrChange>
          </w:rPr>
          <w:t>Cleanup</w:t>
        </w:r>
        <w:proofErr w:type="spellEnd"/>
        <w:r w:rsidRPr="00891AE2">
          <w:rPr>
            <w:rPrChange w:id="2223" w:author="smaslan" w:date="2018-08-09T11:59:00Z">
              <w:rPr>
                <w:b/>
                <w:bCs/>
                <w:i/>
                <w:iCs/>
                <w:color w:val="4F81BD" w:themeColor="accent1"/>
              </w:rPr>
            </w:rPrChange>
          </w:rPr>
          <w:t xml:space="preserve"> session</w:t>
        </w:r>
      </w:ins>
      <w:ins w:id="2224" w:author="smaslan" w:date="2018-08-07T15:29:00Z">
        <w:r w:rsidR="001063DB" w:rsidRPr="00891AE2">
          <w:rPr>
            <w:rPrChange w:id="2225" w:author="smaslan" w:date="2018-08-09T11:59:00Z">
              <w:rPr>
                <w:b/>
                <w:bCs/>
                <w:i/>
                <w:iCs/>
                <w:color w:val="4F81BD" w:themeColor="accent1"/>
              </w:rPr>
            </w:rPrChange>
          </w:rPr>
          <w:t xml:space="preserve"> (required)</w:t>
        </w:r>
      </w:ins>
    </w:p>
    <w:p w:rsidR="00BA2120" w:rsidRDefault="00BA2120">
      <w:pPr>
        <w:rPr>
          <w:ins w:id="2226" w:author="smaslan" w:date="2018-08-09T15:28:00Z"/>
        </w:rPr>
      </w:pPr>
      <w:ins w:id="2227" w:author="smaslan" w:date="2018-08-07T15:17:00Z">
        <w:r w:rsidRPr="00891AE2">
          <w:t>This function should terminate everything that may have left in the memory/system after the “Initiate sampling”</w:t>
        </w:r>
      </w:ins>
      <w:ins w:id="2228" w:author="smaslan" w:date="2018-08-07T15:18:00Z">
        <w:r w:rsidRPr="00891AE2">
          <w:t xml:space="preserve"> function, e.g.: the processes, queues, shared memory, etc. This </w:t>
        </w:r>
      </w:ins>
      <w:ins w:id="2229" w:author="smaslan" w:date="2018-08-09T12:07:00Z">
        <w:r w:rsidR="002D4EBA">
          <w:t>is called by TWM</w:t>
        </w:r>
      </w:ins>
      <w:ins w:id="2230" w:author="smaslan" w:date="2018-08-09T12:08:00Z">
        <w:r w:rsidR="002D4EBA">
          <w:t xml:space="preserve"> </w:t>
        </w:r>
      </w:ins>
      <w:ins w:id="2231" w:author="smaslan" w:date="2018-08-07T15:18:00Z">
        <w:r w:rsidRPr="00891AE2">
          <w:t xml:space="preserve">every time to </w:t>
        </w:r>
        <w:proofErr w:type="spellStart"/>
        <w:r w:rsidRPr="00891AE2">
          <w:t>cleanup</w:t>
        </w:r>
        <w:proofErr w:type="spellEnd"/>
        <w:r w:rsidRPr="00891AE2">
          <w:t xml:space="preserve"> </w:t>
        </w:r>
      </w:ins>
      <w:ins w:id="2232" w:author="smaslan" w:date="2018-08-09T12:08:00Z">
        <w:r w:rsidR="002D4EBA">
          <w:t>after</w:t>
        </w:r>
      </w:ins>
      <w:ins w:id="2233" w:author="smaslan" w:date="2018-08-07T15:18:00Z">
        <w:r w:rsidRPr="00891AE2">
          <w:t xml:space="preserve"> acquisition</w:t>
        </w:r>
      </w:ins>
      <w:ins w:id="2234" w:author="smaslan" w:date="2018-08-09T12:08:00Z">
        <w:r w:rsidR="002D4EBA">
          <w:t xml:space="preserve"> (even terminated </w:t>
        </w:r>
      </w:ins>
      <w:ins w:id="2235" w:author="smaslan" w:date="2018-08-09T12:12:00Z">
        <w:r w:rsidR="00C44D85">
          <w:t>or failed</w:t>
        </w:r>
      </w:ins>
      <w:ins w:id="2236" w:author="smaslan" w:date="2018-08-09T12:08:00Z">
        <w:r w:rsidR="002D4EBA">
          <w:t>)</w:t>
        </w:r>
      </w:ins>
      <w:ins w:id="2237" w:author="smaslan" w:date="2018-08-07T15:18:00Z">
        <w:r w:rsidRPr="00891AE2">
          <w:t>.</w:t>
        </w:r>
      </w:ins>
    </w:p>
    <w:p w:rsidR="003E4E53" w:rsidRDefault="003E4E53">
      <w:pPr>
        <w:jc w:val="center"/>
        <w:rPr>
          <w:ins w:id="2238" w:author="smaslan" w:date="2018-08-09T15:28:00Z"/>
        </w:rPr>
        <w:pPrChange w:id="2239" w:author="smaslan" w:date="2018-08-09T15:32:00Z">
          <w:pPr/>
        </w:pPrChange>
      </w:pPr>
      <w:ins w:id="2240" w:author="smaslan" w:date="2018-08-09T15:28:00Z">
        <w:r>
          <w:rPr>
            <w:noProof/>
            <w:lang w:val="cs-CZ" w:eastAsia="cs-CZ"/>
          </w:rPr>
          <w:drawing>
            <wp:inline distT="0" distB="0" distL="0" distR="0" wp14:anchorId="1C15D464" wp14:editId="0C81C4BE">
              <wp:extent cx="2705100" cy="409575"/>
              <wp:effectExtent l="0" t="0" r="0"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05100" cy="409575"/>
                      </a:xfrm>
                      <a:prstGeom prst="rect">
                        <a:avLst/>
                      </a:prstGeom>
                    </pic:spPr>
                  </pic:pic>
                </a:graphicData>
              </a:graphic>
            </wp:inline>
          </w:drawing>
        </w:r>
      </w:ins>
    </w:p>
    <w:p w:rsidR="003E4E53" w:rsidRDefault="003E4E53">
      <w:pPr>
        <w:rPr>
          <w:ins w:id="2241" w:author="smaslan" w:date="2018-08-09T14:21:00Z"/>
        </w:rPr>
      </w:pPr>
      <w:ins w:id="2242" w:author="smaslan" w:date="2018-08-09T15:28: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243" w:author="smaslan" w:date="2018-08-09T14:21:00Z"/>
        </w:trPr>
        <w:tc>
          <w:tcPr>
            <w:tcW w:w="1809" w:type="dxa"/>
          </w:tcPr>
          <w:p w:rsidR="00A24A2A" w:rsidRPr="00F43BCE" w:rsidRDefault="00A24A2A" w:rsidP="00FC7FD2">
            <w:pPr>
              <w:rPr>
                <w:ins w:id="2244" w:author="smaslan" w:date="2018-08-09T14:21:00Z"/>
                <w:b/>
              </w:rPr>
            </w:pPr>
            <w:ins w:id="2245" w:author="smaslan" w:date="2018-08-09T14:21:00Z">
              <w:r w:rsidRPr="00F43BCE">
                <w:rPr>
                  <w:b/>
                </w:rPr>
                <w:t>Name</w:t>
              </w:r>
            </w:ins>
          </w:p>
        </w:tc>
        <w:tc>
          <w:tcPr>
            <w:tcW w:w="1276" w:type="dxa"/>
          </w:tcPr>
          <w:p w:rsidR="00A24A2A" w:rsidRPr="00F43BCE" w:rsidRDefault="00A24A2A" w:rsidP="00FC7FD2">
            <w:pPr>
              <w:jc w:val="center"/>
              <w:rPr>
                <w:ins w:id="2246" w:author="smaslan" w:date="2018-08-09T14:21:00Z"/>
                <w:b/>
              </w:rPr>
            </w:pPr>
            <w:ins w:id="2247" w:author="smaslan" w:date="2018-08-09T14:21:00Z">
              <w:r w:rsidRPr="00F43BCE">
                <w:rPr>
                  <w:b/>
                </w:rPr>
                <w:t>Direction</w:t>
              </w:r>
            </w:ins>
          </w:p>
        </w:tc>
        <w:tc>
          <w:tcPr>
            <w:tcW w:w="1087" w:type="dxa"/>
          </w:tcPr>
          <w:p w:rsidR="00A24A2A" w:rsidRPr="00F43BCE" w:rsidRDefault="00A24A2A" w:rsidP="00FC7FD2">
            <w:pPr>
              <w:jc w:val="center"/>
              <w:rPr>
                <w:ins w:id="2248" w:author="smaslan" w:date="2018-08-09T14:21:00Z"/>
                <w:b/>
              </w:rPr>
            </w:pPr>
            <w:ins w:id="2249" w:author="smaslan" w:date="2018-08-09T14:21:00Z">
              <w:r w:rsidRPr="00F43BCE">
                <w:rPr>
                  <w:b/>
                </w:rPr>
                <w:t>Type</w:t>
              </w:r>
            </w:ins>
          </w:p>
        </w:tc>
        <w:tc>
          <w:tcPr>
            <w:tcW w:w="5352" w:type="dxa"/>
          </w:tcPr>
          <w:p w:rsidR="00A24A2A" w:rsidRPr="00F43BCE" w:rsidRDefault="00A24A2A" w:rsidP="00FC7FD2">
            <w:pPr>
              <w:jc w:val="center"/>
              <w:rPr>
                <w:ins w:id="2250" w:author="smaslan" w:date="2018-08-09T14:21:00Z"/>
                <w:b/>
              </w:rPr>
            </w:pPr>
            <w:ins w:id="2251" w:author="smaslan" w:date="2018-08-09T14:21:00Z">
              <w:r w:rsidRPr="00F43BCE">
                <w:rPr>
                  <w:b/>
                </w:rPr>
                <w:t>Meaning</w:t>
              </w:r>
            </w:ins>
          </w:p>
        </w:tc>
      </w:tr>
      <w:tr w:rsidR="00A24A2A" w:rsidTr="00FC7FD2">
        <w:trPr>
          <w:ins w:id="2252" w:author="smaslan" w:date="2018-08-09T14:21:00Z"/>
        </w:trPr>
        <w:tc>
          <w:tcPr>
            <w:tcW w:w="1809" w:type="dxa"/>
            <w:vAlign w:val="center"/>
          </w:tcPr>
          <w:p w:rsidR="00A24A2A" w:rsidRDefault="00A24A2A" w:rsidP="00FC7FD2">
            <w:pPr>
              <w:rPr>
                <w:ins w:id="2253" w:author="smaslan" w:date="2018-08-09T14:21:00Z"/>
              </w:rPr>
            </w:pPr>
            <w:proofErr w:type="spellStart"/>
            <w:ins w:id="2254" w:author="smaslan" w:date="2018-08-09T14:21:00Z">
              <w:r>
                <w:t>adc</w:t>
              </w:r>
              <w:proofErr w:type="spellEnd"/>
              <w:r>
                <w:t xml:space="preserve"> session in</w:t>
              </w:r>
            </w:ins>
          </w:p>
        </w:tc>
        <w:tc>
          <w:tcPr>
            <w:tcW w:w="1276" w:type="dxa"/>
            <w:vAlign w:val="center"/>
          </w:tcPr>
          <w:p w:rsidR="00A24A2A" w:rsidRDefault="00A24A2A" w:rsidP="00FC7FD2">
            <w:pPr>
              <w:jc w:val="center"/>
              <w:rPr>
                <w:ins w:id="2255" w:author="smaslan" w:date="2018-08-09T14:21:00Z"/>
              </w:rPr>
            </w:pPr>
            <w:ins w:id="2256" w:author="smaslan" w:date="2018-08-09T14:21:00Z">
              <w:r>
                <w:t>in</w:t>
              </w:r>
            </w:ins>
          </w:p>
        </w:tc>
        <w:tc>
          <w:tcPr>
            <w:tcW w:w="1087" w:type="dxa"/>
            <w:vAlign w:val="center"/>
          </w:tcPr>
          <w:p w:rsidR="00A24A2A" w:rsidRDefault="00A24A2A" w:rsidP="00FC7FD2">
            <w:pPr>
              <w:jc w:val="center"/>
              <w:rPr>
                <w:ins w:id="2257" w:author="smaslan" w:date="2018-08-09T14:21:00Z"/>
              </w:rPr>
            </w:pPr>
            <w:ins w:id="2258" w:author="smaslan" w:date="2018-08-09T14:21:00Z">
              <w:r>
                <w:t>cluster</w:t>
              </w:r>
            </w:ins>
          </w:p>
        </w:tc>
        <w:tc>
          <w:tcPr>
            <w:tcW w:w="5352" w:type="dxa"/>
            <w:vAlign w:val="center"/>
          </w:tcPr>
          <w:p w:rsidR="00A24A2A" w:rsidRDefault="00A24A2A" w:rsidP="00FC7FD2">
            <w:pPr>
              <w:rPr>
                <w:ins w:id="2259" w:author="smaslan" w:date="2018-08-09T14:21:00Z"/>
              </w:rPr>
            </w:pPr>
            <w:ins w:id="2260" w:author="smaslan" w:date="2018-08-09T14:21:00Z">
              <w:r>
                <w:t>Virtual digitizer session.</w:t>
              </w:r>
            </w:ins>
          </w:p>
        </w:tc>
      </w:tr>
      <w:tr w:rsidR="00A24A2A" w:rsidTr="00FC7FD2">
        <w:trPr>
          <w:ins w:id="2261" w:author="smaslan" w:date="2018-08-09T14:21:00Z"/>
        </w:trPr>
        <w:tc>
          <w:tcPr>
            <w:tcW w:w="1809" w:type="dxa"/>
            <w:vAlign w:val="center"/>
          </w:tcPr>
          <w:p w:rsidR="00A24A2A" w:rsidRDefault="00A24A2A" w:rsidP="00FC7FD2">
            <w:pPr>
              <w:rPr>
                <w:ins w:id="2262" w:author="smaslan" w:date="2018-08-09T14:21:00Z"/>
              </w:rPr>
            </w:pPr>
            <w:proofErr w:type="spellStart"/>
            <w:ins w:id="2263" w:author="smaslan" w:date="2018-08-09T14:21:00Z">
              <w:r>
                <w:t>adc</w:t>
              </w:r>
              <w:proofErr w:type="spellEnd"/>
              <w:r>
                <w:t xml:space="preserve"> session out</w:t>
              </w:r>
            </w:ins>
          </w:p>
        </w:tc>
        <w:tc>
          <w:tcPr>
            <w:tcW w:w="1276" w:type="dxa"/>
            <w:vAlign w:val="center"/>
          </w:tcPr>
          <w:p w:rsidR="00A24A2A" w:rsidRDefault="00A24A2A" w:rsidP="00FC7FD2">
            <w:pPr>
              <w:jc w:val="center"/>
              <w:rPr>
                <w:ins w:id="2264" w:author="smaslan" w:date="2018-08-09T14:21:00Z"/>
              </w:rPr>
            </w:pPr>
            <w:ins w:id="2265" w:author="smaslan" w:date="2018-08-09T14:21:00Z">
              <w:r>
                <w:t>out</w:t>
              </w:r>
            </w:ins>
          </w:p>
        </w:tc>
        <w:tc>
          <w:tcPr>
            <w:tcW w:w="1087" w:type="dxa"/>
            <w:vAlign w:val="center"/>
          </w:tcPr>
          <w:p w:rsidR="00A24A2A" w:rsidRDefault="00A24A2A" w:rsidP="00FC7FD2">
            <w:pPr>
              <w:jc w:val="center"/>
              <w:rPr>
                <w:ins w:id="2266" w:author="smaslan" w:date="2018-08-09T14:21:00Z"/>
              </w:rPr>
            </w:pPr>
            <w:ins w:id="2267" w:author="smaslan" w:date="2018-08-09T14:21:00Z">
              <w:r>
                <w:t>cluster</w:t>
              </w:r>
            </w:ins>
          </w:p>
        </w:tc>
        <w:tc>
          <w:tcPr>
            <w:tcW w:w="5352" w:type="dxa"/>
            <w:vAlign w:val="center"/>
          </w:tcPr>
          <w:p w:rsidR="00A24A2A" w:rsidRDefault="00A24A2A" w:rsidP="00FC7FD2">
            <w:pPr>
              <w:rPr>
                <w:ins w:id="2268" w:author="smaslan" w:date="2018-08-09T14:21:00Z"/>
              </w:rPr>
            </w:pPr>
            <w:ins w:id="2269" w:author="smaslan" w:date="2018-08-09T14:21:00Z">
              <w:r>
                <w:t>“</w:t>
              </w:r>
              <w:proofErr w:type="spellStart"/>
              <w:proofErr w:type="gramStart"/>
              <w:r>
                <w:t>adc</w:t>
              </w:r>
              <w:proofErr w:type="spellEnd"/>
              <w:proofErr w:type="gramEnd"/>
              <w:r>
                <w:t xml:space="preserve"> session in” copy with eventual changes.</w:t>
              </w:r>
            </w:ins>
          </w:p>
        </w:tc>
      </w:tr>
      <w:tr w:rsidR="00A24A2A" w:rsidTr="00FC7FD2">
        <w:trPr>
          <w:ins w:id="2270" w:author="smaslan" w:date="2018-08-09T14:21:00Z"/>
        </w:trPr>
        <w:tc>
          <w:tcPr>
            <w:tcW w:w="1809" w:type="dxa"/>
            <w:vAlign w:val="center"/>
          </w:tcPr>
          <w:p w:rsidR="00A24A2A" w:rsidRDefault="00A24A2A" w:rsidP="00FC7FD2">
            <w:pPr>
              <w:rPr>
                <w:ins w:id="2271" w:author="smaslan" w:date="2018-08-09T14:21:00Z"/>
              </w:rPr>
            </w:pPr>
            <w:ins w:id="2272" w:author="smaslan" w:date="2018-08-09T14:21:00Z">
              <w:r>
                <w:t>error in</w:t>
              </w:r>
            </w:ins>
          </w:p>
        </w:tc>
        <w:tc>
          <w:tcPr>
            <w:tcW w:w="1276" w:type="dxa"/>
            <w:vAlign w:val="center"/>
          </w:tcPr>
          <w:p w:rsidR="00A24A2A" w:rsidRDefault="00A24A2A" w:rsidP="00FC7FD2">
            <w:pPr>
              <w:jc w:val="center"/>
              <w:rPr>
                <w:ins w:id="2273" w:author="smaslan" w:date="2018-08-09T14:21:00Z"/>
              </w:rPr>
            </w:pPr>
            <w:ins w:id="2274" w:author="smaslan" w:date="2018-08-09T14:21:00Z">
              <w:r>
                <w:t>in</w:t>
              </w:r>
            </w:ins>
          </w:p>
        </w:tc>
        <w:tc>
          <w:tcPr>
            <w:tcW w:w="1087" w:type="dxa"/>
            <w:vAlign w:val="center"/>
          </w:tcPr>
          <w:p w:rsidR="00A24A2A" w:rsidRDefault="00A24A2A" w:rsidP="00FC7FD2">
            <w:pPr>
              <w:jc w:val="center"/>
              <w:rPr>
                <w:ins w:id="2275" w:author="smaslan" w:date="2018-08-09T14:21:00Z"/>
              </w:rPr>
            </w:pPr>
            <w:ins w:id="2276" w:author="smaslan" w:date="2018-08-09T14:21:00Z">
              <w:r>
                <w:t>cluster</w:t>
              </w:r>
            </w:ins>
          </w:p>
        </w:tc>
        <w:tc>
          <w:tcPr>
            <w:tcW w:w="5352" w:type="dxa"/>
            <w:vAlign w:val="center"/>
          </w:tcPr>
          <w:p w:rsidR="00A24A2A" w:rsidRDefault="00A24A2A" w:rsidP="00FC7FD2">
            <w:pPr>
              <w:rPr>
                <w:ins w:id="2277" w:author="smaslan" w:date="2018-08-09T14:21:00Z"/>
              </w:rPr>
            </w:pPr>
            <w:ins w:id="2278" w:author="smaslan" w:date="2018-08-09T14:21:00Z">
              <w:r>
                <w:t>Error signal.</w:t>
              </w:r>
            </w:ins>
          </w:p>
        </w:tc>
      </w:tr>
      <w:tr w:rsidR="00A24A2A" w:rsidTr="00FC7FD2">
        <w:trPr>
          <w:ins w:id="2279" w:author="smaslan" w:date="2018-08-09T14:21:00Z"/>
        </w:trPr>
        <w:tc>
          <w:tcPr>
            <w:tcW w:w="1809" w:type="dxa"/>
            <w:vAlign w:val="center"/>
          </w:tcPr>
          <w:p w:rsidR="00A24A2A" w:rsidRDefault="00A24A2A" w:rsidP="00FC7FD2">
            <w:pPr>
              <w:rPr>
                <w:ins w:id="2280" w:author="smaslan" w:date="2018-08-09T14:21:00Z"/>
              </w:rPr>
            </w:pPr>
            <w:ins w:id="2281" w:author="smaslan" w:date="2018-08-09T14:21:00Z">
              <w:r>
                <w:lastRenderedPageBreak/>
                <w:t>error out</w:t>
              </w:r>
            </w:ins>
          </w:p>
        </w:tc>
        <w:tc>
          <w:tcPr>
            <w:tcW w:w="1276" w:type="dxa"/>
            <w:vAlign w:val="center"/>
          </w:tcPr>
          <w:p w:rsidR="00A24A2A" w:rsidRDefault="00A24A2A" w:rsidP="00FC7FD2">
            <w:pPr>
              <w:jc w:val="center"/>
              <w:rPr>
                <w:ins w:id="2282" w:author="smaslan" w:date="2018-08-09T14:21:00Z"/>
              </w:rPr>
            </w:pPr>
            <w:ins w:id="2283" w:author="smaslan" w:date="2018-08-09T14:21:00Z">
              <w:r>
                <w:t>out</w:t>
              </w:r>
            </w:ins>
          </w:p>
        </w:tc>
        <w:tc>
          <w:tcPr>
            <w:tcW w:w="1087" w:type="dxa"/>
            <w:vAlign w:val="center"/>
          </w:tcPr>
          <w:p w:rsidR="00A24A2A" w:rsidRDefault="00A24A2A" w:rsidP="00FC7FD2">
            <w:pPr>
              <w:jc w:val="center"/>
              <w:rPr>
                <w:ins w:id="2284" w:author="smaslan" w:date="2018-08-09T14:21:00Z"/>
              </w:rPr>
            </w:pPr>
            <w:ins w:id="2285" w:author="smaslan" w:date="2018-08-09T14:21:00Z">
              <w:r>
                <w:t>cluster</w:t>
              </w:r>
            </w:ins>
          </w:p>
        </w:tc>
        <w:tc>
          <w:tcPr>
            <w:tcW w:w="5352" w:type="dxa"/>
            <w:vAlign w:val="center"/>
          </w:tcPr>
          <w:p w:rsidR="00A24A2A" w:rsidRDefault="00A24A2A" w:rsidP="00FC7FD2">
            <w:pPr>
              <w:rPr>
                <w:ins w:id="2286" w:author="smaslan" w:date="2018-08-09T14:21:00Z"/>
              </w:rPr>
            </w:pPr>
            <w:ins w:id="2287" w:author="smaslan" w:date="2018-08-09T14:21:00Z">
              <w:r>
                <w:t>Error signal.</w:t>
              </w:r>
            </w:ins>
          </w:p>
        </w:tc>
      </w:tr>
    </w:tbl>
    <w:p w:rsidR="00A24A2A" w:rsidRPr="00891AE2" w:rsidRDefault="00A24A2A">
      <w:pPr>
        <w:rPr>
          <w:ins w:id="2288" w:author="smaslan" w:date="2018-08-07T15:19:00Z"/>
        </w:rPr>
      </w:pPr>
    </w:p>
    <w:p w:rsidR="00BA2120" w:rsidRPr="00891AE2" w:rsidRDefault="00BA2120">
      <w:pPr>
        <w:pStyle w:val="Nadpis5"/>
        <w:rPr>
          <w:ins w:id="2289" w:author="smaslan" w:date="2018-08-07T15:19:00Z"/>
          <w:rPrChange w:id="2290" w:author="smaslan" w:date="2018-08-09T11:59:00Z">
            <w:rPr>
              <w:ins w:id="2291" w:author="smaslan" w:date="2018-08-07T15:19:00Z"/>
              <w:rFonts w:asciiTheme="majorHAnsi" w:eastAsiaTheme="majorEastAsia" w:hAnsiTheme="majorHAnsi" w:cstheme="majorBidi"/>
              <w:b/>
              <w:bCs/>
              <w:i/>
              <w:iCs/>
              <w:color w:val="4F81BD" w:themeColor="accent1"/>
            </w:rPr>
          </w:rPrChange>
        </w:rPr>
        <w:pPrChange w:id="2292" w:author="smaslan" w:date="2018-08-09T15:44:00Z">
          <w:pPr/>
        </w:pPrChange>
      </w:pPr>
      <w:ins w:id="2293" w:author="smaslan" w:date="2018-08-07T15:20:00Z">
        <w:r w:rsidRPr="00891AE2">
          <w:rPr>
            <w:rPrChange w:id="2294" w:author="smaslan" w:date="2018-08-09T11:59:00Z">
              <w:rPr>
                <w:b/>
                <w:bCs/>
                <w:i/>
                <w:iCs/>
                <w:color w:val="4F81BD" w:themeColor="accent1"/>
              </w:rPr>
            </w:rPrChange>
          </w:rPr>
          <w:t>Close digitizer</w:t>
        </w:r>
      </w:ins>
      <w:ins w:id="2295" w:author="smaslan" w:date="2018-08-07T15:29:00Z">
        <w:r w:rsidR="001063DB" w:rsidRPr="00891AE2">
          <w:rPr>
            <w:rPrChange w:id="2296" w:author="smaslan" w:date="2018-08-09T11:59:00Z">
              <w:rPr>
                <w:b/>
                <w:bCs/>
                <w:i/>
                <w:iCs/>
                <w:color w:val="4F81BD" w:themeColor="accent1"/>
              </w:rPr>
            </w:rPrChange>
          </w:rPr>
          <w:t xml:space="preserve"> (required)</w:t>
        </w:r>
      </w:ins>
    </w:p>
    <w:p w:rsidR="00BA2120" w:rsidRDefault="00B6747D">
      <w:pPr>
        <w:rPr>
          <w:ins w:id="2297" w:author="smaslan" w:date="2018-08-09T15:29:00Z"/>
        </w:rPr>
      </w:pPr>
      <w:ins w:id="2298" w:author="smaslan" w:date="2018-08-09T13:02:00Z">
        <w:r>
          <w:t xml:space="preserve">This function is called after acquisitions are done even in case of error or termination. </w:t>
        </w:r>
      </w:ins>
      <w:ins w:id="2299" w:author="smaslan" w:date="2018-08-07T15:19:00Z">
        <w:r w:rsidR="00BA2120" w:rsidRPr="00891AE2">
          <w:t xml:space="preserve">This function </w:t>
        </w:r>
      </w:ins>
      <w:ins w:id="2300" w:author="smaslan" w:date="2018-08-07T15:20:00Z">
        <w:r w:rsidR="00BA2120" w:rsidRPr="00891AE2">
          <w:t>sh</w:t>
        </w:r>
      </w:ins>
      <w:ins w:id="2301" w:author="smaslan" w:date="2018-08-09T13:03:00Z">
        <w:r>
          <w:t>ould</w:t>
        </w:r>
      </w:ins>
      <w:ins w:id="2302" w:author="smaslan" w:date="2018-08-07T15:20:00Z">
        <w:r w:rsidR="00BA2120" w:rsidRPr="00891AE2">
          <w:t xml:space="preserve"> put all affected in</w:t>
        </w:r>
      </w:ins>
      <w:ins w:id="2303" w:author="smaslan" w:date="2018-08-07T15:21:00Z">
        <w:r w:rsidR="00BA2120" w:rsidRPr="00891AE2">
          <w:t>s</w:t>
        </w:r>
      </w:ins>
      <w:ins w:id="2304" w:author="smaslan" w:date="2018-08-07T15:20:00Z">
        <w:r w:rsidR="00BA2120" w:rsidRPr="00891AE2">
          <w:t xml:space="preserve">truments </w:t>
        </w:r>
      </w:ins>
      <w:ins w:id="2305" w:author="smaslan" w:date="2018-08-07T15:21:00Z">
        <w:r w:rsidR="00BA2120" w:rsidRPr="00891AE2">
          <w:t xml:space="preserve">to some default safe state and close opened sessions to them. </w:t>
        </w:r>
      </w:ins>
      <w:ins w:id="2306" w:author="smaslan" w:date="2018-08-07T15:45:00Z">
        <w:r w:rsidR="002E7021" w:rsidRPr="00891AE2">
          <w:t xml:space="preserve">It is strongly recommended to put the instruments to such a state so they cannot be </w:t>
        </w:r>
      </w:ins>
      <w:ins w:id="2307" w:author="smaslan" w:date="2018-08-07T15:46:00Z">
        <w:r w:rsidR="002E7021" w:rsidRPr="00891AE2">
          <w:t>damaged</w:t>
        </w:r>
      </w:ins>
      <w:ins w:id="2308" w:author="smaslan" w:date="2018-08-07T15:45:00Z">
        <w:r w:rsidR="002E7021" w:rsidRPr="00891AE2">
          <w:t xml:space="preserve">. E.g.: </w:t>
        </w:r>
        <w:proofErr w:type="gramStart"/>
        <w:r w:rsidR="002E7021" w:rsidRPr="00891AE2">
          <w:t>not 50</w:t>
        </w:r>
      </w:ins>
      <w:ins w:id="2309" w:author="smaslan" w:date="2018-08-07T15:46:00Z">
        <w:r w:rsidR="002E7021" w:rsidRPr="00891AE2">
          <w:t> Ω input, higher range</w:t>
        </w:r>
        <w:proofErr w:type="gramEnd"/>
        <w:r w:rsidR="002E7021" w:rsidRPr="00891AE2">
          <w:t xml:space="preserve">, etc. Also it is good practice to turn all instruments programmatically to the local control as some of them may not even have </w:t>
        </w:r>
      </w:ins>
      <w:ins w:id="2310" w:author="smaslan" w:date="2018-08-07T15:47:00Z">
        <w:r w:rsidR="002E7021" w:rsidRPr="00891AE2">
          <w:t>“Local” button</w:t>
        </w:r>
      </w:ins>
      <w:ins w:id="2311" w:author="smaslan" w:date="2018-08-09T15:29:00Z">
        <w:r w:rsidR="003E4E53">
          <w:t>.</w:t>
        </w:r>
      </w:ins>
    </w:p>
    <w:p w:rsidR="003E4E53" w:rsidRDefault="003E4E53">
      <w:pPr>
        <w:jc w:val="center"/>
        <w:rPr>
          <w:ins w:id="2312" w:author="smaslan" w:date="2018-08-09T15:29:00Z"/>
        </w:rPr>
        <w:pPrChange w:id="2313" w:author="smaslan" w:date="2018-08-09T15:33:00Z">
          <w:pPr/>
        </w:pPrChange>
      </w:pPr>
      <w:ins w:id="2314" w:author="smaslan" w:date="2018-08-09T15:29:00Z">
        <w:r>
          <w:rPr>
            <w:noProof/>
            <w:lang w:val="cs-CZ" w:eastAsia="cs-CZ"/>
          </w:rPr>
          <w:drawing>
            <wp:inline distT="0" distB="0" distL="0" distR="0" wp14:anchorId="69655A47" wp14:editId="70454AE7">
              <wp:extent cx="3314700" cy="44767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14700" cy="447675"/>
                      </a:xfrm>
                      <a:prstGeom prst="rect">
                        <a:avLst/>
                      </a:prstGeom>
                    </pic:spPr>
                  </pic:pic>
                </a:graphicData>
              </a:graphic>
            </wp:inline>
          </w:drawing>
        </w:r>
      </w:ins>
    </w:p>
    <w:p w:rsidR="003E4E53" w:rsidRDefault="003E4E53">
      <w:pPr>
        <w:rPr>
          <w:ins w:id="2315" w:author="smaslan" w:date="2018-08-09T14:21:00Z"/>
        </w:rPr>
      </w:pPr>
      <w:ins w:id="2316" w:author="smaslan" w:date="2018-08-09T15:29:00Z">
        <w:r>
          <w:t>Input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317" w:author="smaslan" w:date="2018-08-09T14:22:00Z"/>
        </w:trPr>
        <w:tc>
          <w:tcPr>
            <w:tcW w:w="1809" w:type="dxa"/>
          </w:tcPr>
          <w:p w:rsidR="00A24A2A" w:rsidRPr="00F43BCE" w:rsidRDefault="00A24A2A" w:rsidP="00FC7FD2">
            <w:pPr>
              <w:rPr>
                <w:ins w:id="2318" w:author="smaslan" w:date="2018-08-09T14:22:00Z"/>
                <w:b/>
              </w:rPr>
            </w:pPr>
            <w:ins w:id="2319" w:author="smaslan" w:date="2018-08-09T14:22:00Z">
              <w:r w:rsidRPr="00F43BCE">
                <w:rPr>
                  <w:b/>
                </w:rPr>
                <w:t>Name</w:t>
              </w:r>
            </w:ins>
          </w:p>
        </w:tc>
        <w:tc>
          <w:tcPr>
            <w:tcW w:w="1276" w:type="dxa"/>
          </w:tcPr>
          <w:p w:rsidR="00A24A2A" w:rsidRPr="00F43BCE" w:rsidRDefault="00A24A2A" w:rsidP="00FC7FD2">
            <w:pPr>
              <w:jc w:val="center"/>
              <w:rPr>
                <w:ins w:id="2320" w:author="smaslan" w:date="2018-08-09T14:22:00Z"/>
                <w:b/>
              </w:rPr>
            </w:pPr>
            <w:ins w:id="2321" w:author="smaslan" w:date="2018-08-09T14:22:00Z">
              <w:r w:rsidRPr="00F43BCE">
                <w:rPr>
                  <w:b/>
                </w:rPr>
                <w:t>Direction</w:t>
              </w:r>
            </w:ins>
          </w:p>
        </w:tc>
        <w:tc>
          <w:tcPr>
            <w:tcW w:w="1087" w:type="dxa"/>
          </w:tcPr>
          <w:p w:rsidR="00A24A2A" w:rsidRPr="00F43BCE" w:rsidRDefault="00A24A2A" w:rsidP="00FC7FD2">
            <w:pPr>
              <w:jc w:val="center"/>
              <w:rPr>
                <w:ins w:id="2322" w:author="smaslan" w:date="2018-08-09T14:22:00Z"/>
                <w:b/>
              </w:rPr>
            </w:pPr>
            <w:ins w:id="2323" w:author="smaslan" w:date="2018-08-09T14:22:00Z">
              <w:r w:rsidRPr="00F43BCE">
                <w:rPr>
                  <w:b/>
                </w:rPr>
                <w:t>Type</w:t>
              </w:r>
            </w:ins>
          </w:p>
        </w:tc>
        <w:tc>
          <w:tcPr>
            <w:tcW w:w="5352" w:type="dxa"/>
          </w:tcPr>
          <w:p w:rsidR="00A24A2A" w:rsidRPr="00F43BCE" w:rsidRDefault="00A24A2A" w:rsidP="00FC7FD2">
            <w:pPr>
              <w:jc w:val="center"/>
              <w:rPr>
                <w:ins w:id="2324" w:author="smaslan" w:date="2018-08-09T14:22:00Z"/>
                <w:b/>
              </w:rPr>
            </w:pPr>
            <w:ins w:id="2325" w:author="smaslan" w:date="2018-08-09T14:22:00Z">
              <w:r w:rsidRPr="00F43BCE">
                <w:rPr>
                  <w:b/>
                </w:rPr>
                <w:t>Meaning</w:t>
              </w:r>
            </w:ins>
          </w:p>
        </w:tc>
      </w:tr>
      <w:tr w:rsidR="00A24A2A" w:rsidTr="00FC7FD2">
        <w:trPr>
          <w:ins w:id="2326" w:author="smaslan" w:date="2018-08-09T14:22:00Z"/>
        </w:trPr>
        <w:tc>
          <w:tcPr>
            <w:tcW w:w="1809" w:type="dxa"/>
            <w:vAlign w:val="center"/>
          </w:tcPr>
          <w:p w:rsidR="00A24A2A" w:rsidRDefault="00A24A2A" w:rsidP="00FC7FD2">
            <w:pPr>
              <w:rPr>
                <w:ins w:id="2327" w:author="smaslan" w:date="2018-08-09T14:22:00Z"/>
              </w:rPr>
            </w:pPr>
            <w:proofErr w:type="spellStart"/>
            <w:ins w:id="2328" w:author="smaslan" w:date="2018-08-09T14:22:00Z">
              <w:r>
                <w:t>adc</w:t>
              </w:r>
              <w:proofErr w:type="spellEnd"/>
              <w:r>
                <w:t xml:space="preserve"> session in</w:t>
              </w:r>
            </w:ins>
          </w:p>
        </w:tc>
        <w:tc>
          <w:tcPr>
            <w:tcW w:w="1276" w:type="dxa"/>
            <w:vAlign w:val="center"/>
          </w:tcPr>
          <w:p w:rsidR="00A24A2A" w:rsidRDefault="00A24A2A" w:rsidP="00FC7FD2">
            <w:pPr>
              <w:jc w:val="center"/>
              <w:rPr>
                <w:ins w:id="2329" w:author="smaslan" w:date="2018-08-09T14:22:00Z"/>
              </w:rPr>
            </w:pPr>
            <w:ins w:id="2330" w:author="smaslan" w:date="2018-08-09T14:22:00Z">
              <w:r>
                <w:t>in</w:t>
              </w:r>
            </w:ins>
          </w:p>
        </w:tc>
        <w:tc>
          <w:tcPr>
            <w:tcW w:w="1087" w:type="dxa"/>
            <w:vAlign w:val="center"/>
          </w:tcPr>
          <w:p w:rsidR="00A24A2A" w:rsidRDefault="00A24A2A" w:rsidP="00FC7FD2">
            <w:pPr>
              <w:jc w:val="center"/>
              <w:rPr>
                <w:ins w:id="2331" w:author="smaslan" w:date="2018-08-09T14:22:00Z"/>
              </w:rPr>
            </w:pPr>
            <w:ins w:id="2332" w:author="smaslan" w:date="2018-08-09T14:22:00Z">
              <w:r>
                <w:t>cluster</w:t>
              </w:r>
            </w:ins>
          </w:p>
        </w:tc>
        <w:tc>
          <w:tcPr>
            <w:tcW w:w="5352" w:type="dxa"/>
            <w:vAlign w:val="center"/>
          </w:tcPr>
          <w:p w:rsidR="00A24A2A" w:rsidRDefault="00A24A2A" w:rsidP="00FC7FD2">
            <w:pPr>
              <w:rPr>
                <w:ins w:id="2333" w:author="smaslan" w:date="2018-08-09T14:22:00Z"/>
              </w:rPr>
            </w:pPr>
            <w:ins w:id="2334" w:author="smaslan" w:date="2018-08-09T14:22:00Z">
              <w:r>
                <w:t>Virtual digitizer session.</w:t>
              </w:r>
            </w:ins>
          </w:p>
        </w:tc>
      </w:tr>
      <w:tr w:rsidR="00A24A2A" w:rsidTr="00FC7FD2">
        <w:trPr>
          <w:ins w:id="2335" w:author="smaslan" w:date="2018-08-09T14:22:00Z"/>
        </w:trPr>
        <w:tc>
          <w:tcPr>
            <w:tcW w:w="1809" w:type="dxa"/>
            <w:vAlign w:val="center"/>
          </w:tcPr>
          <w:p w:rsidR="00A24A2A" w:rsidRDefault="00A24A2A" w:rsidP="00FC7FD2">
            <w:pPr>
              <w:rPr>
                <w:ins w:id="2336" w:author="smaslan" w:date="2018-08-09T14:22:00Z"/>
              </w:rPr>
            </w:pPr>
            <w:proofErr w:type="spellStart"/>
            <w:ins w:id="2337" w:author="smaslan" w:date="2018-08-09T14:22:00Z">
              <w:r>
                <w:t>adc</w:t>
              </w:r>
              <w:proofErr w:type="spellEnd"/>
              <w:r>
                <w:t xml:space="preserve"> session out</w:t>
              </w:r>
            </w:ins>
          </w:p>
        </w:tc>
        <w:tc>
          <w:tcPr>
            <w:tcW w:w="1276" w:type="dxa"/>
            <w:vAlign w:val="center"/>
          </w:tcPr>
          <w:p w:rsidR="00A24A2A" w:rsidRDefault="00A24A2A" w:rsidP="00FC7FD2">
            <w:pPr>
              <w:jc w:val="center"/>
              <w:rPr>
                <w:ins w:id="2338" w:author="smaslan" w:date="2018-08-09T14:22:00Z"/>
              </w:rPr>
            </w:pPr>
            <w:ins w:id="2339" w:author="smaslan" w:date="2018-08-09T14:22:00Z">
              <w:r>
                <w:t>out</w:t>
              </w:r>
            </w:ins>
          </w:p>
        </w:tc>
        <w:tc>
          <w:tcPr>
            <w:tcW w:w="1087" w:type="dxa"/>
            <w:vAlign w:val="center"/>
          </w:tcPr>
          <w:p w:rsidR="00A24A2A" w:rsidRDefault="00A24A2A" w:rsidP="00FC7FD2">
            <w:pPr>
              <w:jc w:val="center"/>
              <w:rPr>
                <w:ins w:id="2340" w:author="smaslan" w:date="2018-08-09T14:22:00Z"/>
              </w:rPr>
            </w:pPr>
            <w:ins w:id="2341" w:author="smaslan" w:date="2018-08-09T14:22:00Z">
              <w:r>
                <w:t>cluster</w:t>
              </w:r>
            </w:ins>
          </w:p>
        </w:tc>
        <w:tc>
          <w:tcPr>
            <w:tcW w:w="5352" w:type="dxa"/>
            <w:vAlign w:val="center"/>
          </w:tcPr>
          <w:p w:rsidR="00A24A2A" w:rsidRDefault="00A24A2A" w:rsidP="00FC7FD2">
            <w:pPr>
              <w:rPr>
                <w:ins w:id="2342" w:author="smaslan" w:date="2018-08-09T14:22:00Z"/>
              </w:rPr>
            </w:pPr>
            <w:ins w:id="2343" w:author="smaslan" w:date="2018-08-09T14:22:00Z">
              <w:r>
                <w:t>“</w:t>
              </w:r>
              <w:proofErr w:type="spellStart"/>
              <w:proofErr w:type="gramStart"/>
              <w:r>
                <w:t>adc</w:t>
              </w:r>
              <w:proofErr w:type="spellEnd"/>
              <w:proofErr w:type="gramEnd"/>
              <w:r>
                <w:t xml:space="preserve"> session in” copy with eventual changes.</w:t>
              </w:r>
            </w:ins>
          </w:p>
        </w:tc>
      </w:tr>
      <w:tr w:rsidR="00A24A2A" w:rsidTr="00FC7FD2">
        <w:trPr>
          <w:ins w:id="2344" w:author="smaslan" w:date="2018-08-09T14:22:00Z"/>
        </w:trPr>
        <w:tc>
          <w:tcPr>
            <w:tcW w:w="1809" w:type="dxa"/>
            <w:vAlign w:val="center"/>
          </w:tcPr>
          <w:p w:rsidR="00A24A2A" w:rsidRDefault="00A24A2A" w:rsidP="00FC7FD2">
            <w:pPr>
              <w:rPr>
                <w:ins w:id="2345" w:author="smaslan" w:date="2018-08-09T14:22:00Z"/>
              </w:rPr>
            </w:pPr>
            <w:ins w:id="2346" w:author="smaslan" w:date="2018-08-09T14:22:00Z">
              <w:r>
                <w:t>error in</w:t>
              </w:r>
            </w:ins>
          </w:p>
        </w:tc>
        <w:tc>
          <w:tcPr>
            <w:tcW w:w="1276" w:type="dxa"/>
            <w:vAlign w:val="center"/>
          </w:tcPr>
          <w:p w:rsidR="00A24A2A" w:rsidRDefault="00A24A2A" w:rsidP="00FC7FD2">
            <w:pPr>
              <w:jc w:val="center"/>
              <w:rPr>
                <w:ins w:id="2347" w:author="smaslan" w:date="2018-08-09T14:22:00Z"/>
              </w:rPr>
            </w:pPr>
            <w:ins w:id="2348" w:author="smaslan" w:date="2018-08-09T14:22:00Z">
              <w:r>
                <w:t>in</w:t>
              </w:r>
            </w:ins>
          </w:p>
        </w:tc>
        <w:tc>
          <w:tcPr>
            <w:tcW w:w="1087" w:type="dxa"/>
            <w:vAlign w:val="center"/>
          </w:tcPr>
          <w:p w:rsidR="00A24A2A" w:rsidRDefault="00A24A2A" w:rsidP="00FC7FD2">
            <w:pPr>
              <w:jc w:val="center"/>
              <w:rPr>
                <w:ins w:id="2349" w:author="smaslan" w:date="2018-08-09T14:22:00Z"/>
              </w:rPr>
            </w:pPr>
            <w:ins w:id="2350" w:author="smaslan" w:date="2018-08-09T14:22:00Z">
              <w:r>
                <w:t>cluster</w:t>
              </w:r>
            </w:ins>
          </w:p>
        </w:tc>
        <w:tc>
          <w:tcPr>
            <w:tcW w:w="5352" w:type="dxa"/>
            <w:vAlign w:val="center"/>
          </w:tcPr>
          <w:p w:rsidR="00A24A2A" w:rsidRDefault="00A24A2A" w:rsidP="00FC7FD2">
            <w:pPr>
              <w:rPr>
                <w:ins w:id="2351" w:author="smaslan" w:date="2018-08-09T14:22:00Z"/>
              </w:rPr>
            </w:pPr>
            <w:ins w:id="2352" w:author="smaslan" w:date="2018-08-09T14:22:00Z">
              <w:r>
                <w:t>Error signal.</w:t>
              </w:r>
            </w:ins>
          </w:p>
        </w:tc>
      </w:tr>
      <w:tr w:rsidR="00A24A2A" w:rsidTr="00FC7FD2">
        <w:trPr>
          <w:ins w:id="2353" w:author="smaslan" w:date="2018-08-09T14:22:00Z"/>
        </w:trPr>
        <w:tc>
          <w:tcPr>
            <w:tcW w:w="1809" w:type="dxa"/>
            <w:vAlign w:val="center"/>
          </w:tcPr>
          <w:p w:rsidR="00A24A2A" w:rsidRDefault="00A24A2A" w:rsidP="00FC7FD2">
            <w:pPr>
              <w:rPr>
                <w:ins w:id="2354" w:author="smaslan" w:date="2018-08-09T14:22:00Z"/>
              </w:rPr>
            </w:pPr>
            <w:ins w:id="2355" w:author="smaslan" w:date="2018-08-09T14:22:00Z">
              <w:r>
                <w:t>error out</w:t>
              </w:r>
            </w:ins>
          </w:p>
        </w:tc>
        <w:tc>
          <w:tcPr>
            <w:tcW w:w="1276" w:type="dxa"/>
            <w:vAlign w:val="center"/>
          </w:tcPr>
          <w:p w:rsidR="00A24A2A" w:rsidRDefault="00A24A2A" w:rsidP="00FC7FD2">
            <w:pPr>
              <w:jc w:val="center"/>
              <w:rPr>
                <w:ins w:id="2356" w:author="smaslan" w:date="2018-08-09T14:22:00Z"/>
              </w:rPr>
            </w:pPr>
            <w:ins w:id="2357" w:author="smaslan" w:date="2018-08-09T14:22:00Z">
              <w:r>
                <w:t>out</w:t>
              </w:r>
            </w:ins>
          </w:p>
        </w:tc>
        <w:tc>
          <w:tcPr>
            <w:tcW w:w="1087" w:type="dxa"/>
            <w:vAlign w:val="center"/>
          </w:tcPr>
          <w:p w:rsidR="00A24A2A" w:rsidRDefault="00A24A2A" w:rsidP="00FC7FD2">
            <w:pPr>
              <w:jc w:val="center"/>
              <w:rPr>
                <w:ins w:id="2358" w:author="smaslan" w:date="2018-08-09T14:22:00Z"/>
              </w:rPr>
            </w:pPr>
            <w:ins w:id="2359" w:author="smaslan" w:date="2018-08-09T14:22:00Z">
              <w:r>
                <w:t>cluster</w:t>
              </w:r>
            </w:ins>
          </w:p>
        </w:tc>
        <w:tc>
          <w:tcPr>
            <w:tcW w:w="5352" w:type="dxa"/>
            <w:vAlign w:val="center"/>
          </w:tcPr>
          <w:p w:rsidR="00A24A2A" w:rsidRDefault="00A24A2A" w:rsidP="00FC7FD2">
            <w:pPr>
              <w:rPr>
                <w:ins w:id="2360" w:author="smaslan" w:date="2018-08-09T14:22:00Z"/>
              </w:rPr>
            </w:pPr>
            <w:ins w:id="2361" w:author="smaslan" w:date="2018-08-09T14:22:00Z">
              <w:r>
                <w:t>Error signal.</w:t>
              </w:r>
            </w:ins>
          </w:p>
        </w:tc>
      </w:tr>
      <w:tr w:rsidR="00A24A2A" w:rsidTr="00FC7FD2">
        <w:trPr>
          <w:ins w:id="2362" w:author="smaslan" w:date="2018-08-09T14:22:00Z"/>
        </w:trPr>
        <w:tc>
          <w:tcPr>
            <w:tcW w:w="1809" w:type="dxa"/>
            <w:vAlign w:val="center"/>
          </w:tcPr>
          <w:p w:rsidR="00A24A2A" w:rsidRDefault="00A24A2A" w:rsidP="00FC7FD2">
            <w:pPr>
              <w:rPr>
                <w:ins w:id="2363" w:author="smaslan" w:date="2018-08-09T14:22:00Z"/>
              </w:rPr>
            </w:pPr>
            <w:ins w:id="2364" w:author="smaslan" w:date="2018-08-09T14:22:00Z">
              <w:r>
                <w:t xml:space="preserve">Reset to </w:t>
              </w:r>
              <w:proofErr w:type="spellStart"/>
              <w:r>
                <w:t>preset</w:t>
              </w:r>
              <w:proofErr w:type="spellEnd"/>
              <w:r>
                <w:t xml:space="preserve"> mode (True)</w:t>
              </w:r>
            </w:ins>
          </w:p>
        </w:tc>
        <w:tc>
          <w:tcPr>
            <w:tcW w:w="1276" w:type="dxa"/>
            <w:vAlign w:val="center"/>
          </w:tcPr>
          <w:p w:rsidR="00A24A2A" w:rsidRDefault="00A24A2A" w:rsidP="00FC7FD2">
            <w:pPr>
              <w:jc w:val="center"/>
              <w:rPr>
                <w:ins w:id="2365" w:author="smaslan" w:date="2018-08-09T14:22:00Z"/>
              </w:rPr>
            </w:pPr>
            <w:ins w:id="2366" w:author="smaslan" w:date="2018-08-09T14:22:00Z">
              <w:r>
                <w:t>In</w:t>
              </w:r>
            </w:ins>
          </w:p>
        </w:tc>
        <w:tc>
          <w:tcPr>
            <w:tcW w:w="1087" w:type="dxa"/>
            <w:vAlign w:val="center"/>
          </w:tcPr>
          <w:p w:rsidR="00A24A2A" w:rsidRDefault="00A24A2A" w:rsidP="00FC7FD2">
            <w:pPr>
              <w:jc w:val="center"/>
              <w:rPr>
                <w:ins w:id="2367" w:author="smaslan" w:date="2018-08-09T14:22:00Z"/>
              </w:rPr>
            </w:pPr>
            <w:ins w:id="2368" w:author="smaslan" w:date="2018-08-09T14:22:00Z">
              <w:r>
                <w:t>Bool</w:t>
              </w:r>
            </w:ins>
          </w:p>
        </w:tc>
        <w:tc>
          <w:tcPr>
            <w:tcW w:w="5352" w:type="dxa"/>
            <w:vAlign w:val="center"/>
          </w:tcPr>
          <w:p w:rsidR="00A24A2A" w:rsidRDefault="00A24A2A">
            <w:pPr>
              <w:rPr>
                <w:ins w:id="2369" w:author="smaslan" w:date="2018-08-09T14:22:00Z"/>
              </w:rPr>
              <w:pPrChange w:id="2370" w:author="smaslan" w:date="2018-08-09T14:23:00Z">
                <w:pPr>
                  <w:spacing w:after="200" w:line="276" w:lineRule="auto"/>
                </w:pPr>
              </w:pPrChange>
            </w:pPr>
            <w:ins w:id="2371" w:author="smaslan" w:date="2018-08-09T14:22:00Z">
              <w:r>
                <w:t>“True” means the function should reset the digitize</w:t>
              </w:r>
            </w:ins>
            <w:ins w:id="2372" w:author="smaslan" w:date="2018-08-09T14:23:00Z">
              <w:r>
                <w:t>r instruments</w:t>
              </w:r>
            </w:ins>
            <w:ins w:id="2373" w:author="smaslan" w:date="2018-08-09T14:22:00Z">
              <w:r>
                <w:t xml:space="preserve"> to some safe </w:t>
              </w:r>
            </w:ins>
            <w:ins w:id="2374" w:author="smaslan" w:date="2018-08-09T14:23:00Z">
              <w:r>
                <w:t xml:space="preserve">default </w:t>
              </w:r>
            </w:ins>
            <w:ins w:id="2375" w:author="smaslan" w:date="2018-08-09T14:22:00Z">
              <w:r>
                <w:t>state</w:t>
              </w:r>
            </w:ins>
            <w:ins w:id="2376" w:author="smaslan" w:date="2018-08-09T14:23:00Z">
              <w:r>
                <w:t xml:space="preserve"> before closing the handles.</w:t>
              </w:r>
            </w:ins>
          </w:p>
        </w:tc>
      </w:tr>
    </w:tbl>
    <w:p w:rsidR="00A24A2A" w:rsidRPr="00891AE2" w:rsidRDefault="00A24A2A">
      <w:pPr>
        <w:rPr>
          <w:ins w:id="2377" w:author="smaslan" w:date="2018-08-07T15:45:00Z"/>
        </w:rPr>
      </w:pPr>
    </w:p>
    <w:p w:rsidR="0075624C" w:rsidRPr="00891AE2" w:rsidRDefault="008B2C2D">
      <w:pPr>
        <w:pStyle w:val="Nadpis5"/>
        <w:rPr>
          <w:ins w:id="2378" w:author="smaslan" w:date="2018-08-07T15:56:00Z"/>
          <w:rPrChange w:id="2379" w:author="smaslan" w:date="2018-08-09T11:59:00Z">
            <w:rPr>
              <w:ins w:id="2380" w:author="smaslan" w:date="2018-08-07T15:56:00Z"/>
              <w:rFonts w:asciiTheme="majorHAnsi" w:eastAsiaTheme="majorEastAsia" w:hAnsiTheme="majorHAnsi" w:cstheme="majorBidi"/>
              <w:b/>
              <w:bCs/>
              <w:i/>
              <w:iCs/>
              <w:color w:val="4F81BD" w:themeColor="accent1"/>
            </w:rPr>
          </w:rPrChange>
        </w:rPr>
        <w:pPrChange w:id="2381" w:author="smaslan" w:date="2018-08-09T15:44:00Z">
          <w:pPr/>
        </w:pPrChange>
      </w:pPr>
      <w:ins w:id="2382" w:author="smaslan" w:date="2018-08-07T15:48:00Z">
        <w:r w:rsidRPr="00891AE2">
          <w:rPr>
            <w:rPrChange w:id="2383" w:author="smaslan" w:date="2018-08-09T11:59:00Z">
              <w:rPr>
                <w:b/>
                <w:bCs/>
                <w:i/>
                <w:iCs/>
                <w:color w:val="4F81BD" w:themeColor="accent1"/>
              </w:rPr>
            </w:rPrChange>
          </w:rPr>
          <w:t xml:space="preserve">Abort </w:t>
        </w:r>
      </w:ins>
      <w:ins w:id="2384" w:author="smaslan" w:date="2018-08-07T15:56:00Z">
        <w:r w:rsidRPr="00891AE2">
          <w:rPr>
            <w:rPrChange w:id="2385" w:author="smaslan" w:date="2018-08-09T11:59:00Z">
              <w:rPr>
                <w:b/>
                <w:bCs/>
                <w:i/>
                <w:iCs/>
                <w:color w:val="4F81BD" w:themeColor="accent1"/>
              </w:rPr>
            </w:rPrChange>
          </w:rPr>
          <w:t>Digitizing Process (recommended)</w:t>
        </w:r>
      </w:ins>
    </w:p>
    <w:p w:rsidR="008B2C2D" w:rsidRDefault="008B2C2D">
      <w:pPr>
        <w:rPr>
          <w:ins w:id="2386" w:author="smaslan" w:date="2018-08-09T15:29:00Z"/>
        </w:rPr>
      </w:pPr>
      <w:ins w:id="2387" w:author="smaslan" w:date="2018-08-07T15:56:00Z">
        <w:r w:rsidRPr="00891AE2">
          <w:t xml:space="preserve">This function is called in the fetch loop </w:t>
        </w:r>
      </w:ins>
      <w:ins w:id="2388" w:author="smaslan" w:date="2018-08-07T15:57:00Z">
        <w:r w:rsidRPr="00891AE2">
          <w:t>when GUI signalizes STOP command. Implementation depends on the “Fetch samples”</w:t>
        </w:r>
        <w:r w:rsidR="000211E3" w:rsidRPr="00891AE2">
          <w:t xml:space="preserve"> variant. For variant (</w:t>
        </w:r>
      </w:ins>
      <w:ins w:id="2389" w:author="smaslan" w:date="2018-08-07T15:58:00Z">
        <w:r w:rsidR="000211E3" w:rsidRPr="00891AE2">
          <w:t>i</w:t>
        </w:r>
      </w:ins>
      <w:ins w:id="2390" w:author="smaslan" w:date="2018-08-07T15:57:00Z">
        <w:r w:rsidR="000211E3" w:rsidRPr="00891AE2">
          <w:t>)</w:t>
        </w:r>
      </w:ins>
      <w:ins w:id="2391" w:author="smaslan" w:date="2018-08-07T15:58:00Z">
        <w:r w:rsidR="000211E3" w:rsidRPr="00891AE2">
          <w:t xml:space="preserve"> it cannot be used as the function is blocking. For the other two variants</w:t>
        </w:r>
      </w:ins>
      <w:ins w:id="2392" w:author="smaslan" w:date="2018-08-07T16:15:00Z">
        <w:r w:rsidR="00820DCE" w:rsidRPr="00891AE2">
          <w:t>,</w:t>
        </w:r>
      </w:ins>
      <w:ins w:id="2393" w:author="smaslan" w:date="2018-08-07T15:58:00Z">
        <w:r w:rsidR="000211E3" w:rsidRPr="00891AE2">
          <w:t xml:space="preserve"> it may either send </w:t>
        </w:r>
      </w:ins>
      <w:ins w:id="2394" w:author="smaslan" w:date="2018-08-07T16:15:00Z">
        <w:r w:rsidR="00820DCE" w:rsidRPr="00891AE2">
          <w:t xml:space="preserve">the </w:t>
        </w:r>
      </w:ins>
      <w:ins w:id="2395" w:author="smaslan" w:date="2018-08-07T15:58:00Z">
        <w:r w:rsidR="000211E3" w:rsidRPr="00891AE2">
          <w:t xml:space="preserve">signal to the digitizer </w:t>
        </w:r>
      </w:ins>
      <w:ins w:id="2396" w:author="smaslan" w:date="2018-08-07T16:09:00Z">
        <w:r w:rsidR="00820DCE" w:rsidRPr="00891AE2">
          <w:t>i</w:t>
        </w:r>
      </w:ins>
      <w:ins w:id="2397" w:author="smaslan" w:date="2018-08-07T15:58:00Z">
        <w:r w:rsidR="000211E3" w:rsidRPr="00891AE2">
          <w:t xml:space="preserve">f </w:t>
        </w:r>
      </w:ins>
      <w:ins w:id="2398" w:author="smaslan" w:date="2018-08-07T15:59:00Z">
        <w:r w:rsidR="000211E3" w:rsidRPr="00891AE2">
          <w:t xml:space="preserve">it supports such a function, or it can kill the digitizing </w:t>
        </w:r>
        <w:proofErr w:type="gramStart"/>
        <w:r w:rsidR="000211E3" w:rsidRPr="00891AE2">
          <w:t>process(</w:t>
        </w:r>
        <w:proofErr w:type="spellStart"/>
        <w:proofErr w:type="gramEnd"/>
        <w:r w:rsidR="000211E3" w:rsidRPr="00891AE2">
          <w:t>es</w:t>
        </w:r>
        <w:proofErr w:type="spellEnd"/>
        <w:r w:rsidR="000211E3" w:rsidRPr="00891AE2">
          <w:t xml:space="preserve">) (variant iii). </w:t>
        </w:r>
      </w:ins>
      <w:ins w:id="2399" w:author="smaslan" w:date="2018-08-09T13:04:00Z">
        <w:r w:rsidR="00B6747D">
          <w:t xml:space="preserve">Naturally “Fetch samples” must be able to recognize the digitizing </w:t>
        </w:r>
        <w:proofErr w:type="gramStart"/>
        <w:r w:rsidR="00B6747D">
          <w:t>process(</w:t>
        </w:r>
        <w:proofErr w:type="spellStart"/>
        <w:proofErr w:type="gramEnd"/>
        <w:r w:rsidR="00B6747D">
          <w:t>es</w:t>
        </w:r>
        <w:proofErr w:type="spellEnd"/>
        <w:r w:rsidR="00B6747D">
          <w:t>) were terminated and also signalize sampling done so acquisition module will leave the fetching loop.</w:t>
        </w:r>
      </w:ins>
      <w:ins w:id="2400" w:author="smaslan" w:date="2018-08-09T13:05:00Z">
        <w:r w:rsidR="00B6747D">
          <w:t xml:space="preserve"> </w:t>
        </w:r>
      </w:ins>
    </w:p>
    <w:p w:rsidR="003E4E53" w:rsidRDefault="003E4E53">
      <w:pPr>
        <w:jc w:val="center"/>
        <w:rPr>
          <w:ins w:id="2401" w:author="smaslan" w:date="2018-08-09T15:29:00Z"/>
        </w:rPr>
        <w:pPrChange w:id="2402" w:author="smaslan" w:date="2018-08-09T15:33:00Z">
          <w:pPr/>
        </w:pPrChange>
      </w:pPr>
      <w:ins w:id="2403" w:author="smaslan" w:date="2018-08-09T15:29:00Z">
        <w:r>
          <w:rPr>
            <w:noProof/>
            <w:lang w:val="cs-CZ" w:eastAsia="cs-CZ"/>
          </w:rPr>
          <w:drawing>
            <wp:inline distT="0" distB="0" distL="0" distR="0" wp14:anchorId="2D577C73" wp14:editId="104E1D46">
              <wp:extent cx="3114675" cy="46672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14675" cy="466725"/>
                      </a:xfrm>
                      <a:prstGeom prst="rect">
                        <a:avLst/>
                      </a:prstGeom>
                    </pic:spPr>
                  </pic:pic>
                </a:graphicData>
              </a:graphic>
            </wp:inline>
          </w:drawing>
        </w:r>
      </w:ins>
    </w:p>
    <w:p w:rsidR="003E4E53" w:rsidRDefault="003E4E53">
      <w:pPr>
        <w:rPr>
          <w:ins w:id="2404" w:author="smaslan" w:date="2018-08-09T14:24:00Z"/>
        </w:rPr>
      </w:pPr>
      <w:ins w:id="2405" w:author="smaslan" w:date="2018-08-09T15:29:00Z">
        <w:r>
          <w:t>Inputs and outputs:</w:t>
        </w:r>
      </w:ins>
    </w:p>
    <w:tbl>
      <w:tblPr>
        <w:tblStyle w:val="Mkatabulky"/>
        <w:tblW w:w="9524" w:type="dxa"/>
        <w:tblLook w:val="04A0" w:firstRow="1" w:lastRow="0" w:firstColumn="1" w:lastColumn="0" w:noHBand="0" w:noVBand="1"/>
      </w:tblPr>
      <w:tblGrid>
        <w:gridCol w:w="1809"/>
        <w:gridCol w:w="1276"/>
        <w:gridCol w:w="1087"/>
        <w:gridCol w:w="5352"/>
      </w:tblGrid>
      <w:tr w:rsidR="00A24A2A" w:rsidTr="00FC7FD2">
        <w:trPr>
          <w:ins w:id="2406" w:author="smaslan" w:date="2018-08-09T14:24:00Z"/>
        </w:trPr>
        <w:tc>
          <w:tcPr>
            <w:tcW w:w="1809" w:type="dxa"/>
          </w:tcPr>
          <w:p w:rsidR="00A24A2A" w:rsidRPr="00F43BCE" w:rsidRDefault="00A24A2A" w:rsidP="00FC7FD2">
            <w:pPr>
              <w:rPr>
                <w:ins w:id="2407" w:author="smaslan" w:date="2018-08-09T14:24:00Z"/>
                <w:b/>
              </w:rPr>
            </w:pPr>
            <w:ins w:id="2408" w:author="smaslan" w:date="2018-08-09T14:24:00Z">
              <w:r w:rsidRPr="00F43BCE">
                <w:rPr>
                  <w:b/>
                </w:rPr>
                <w:t>Name</w:t>
              </w:r>
            </w:ins>
          </w:p>
        </w:tc>
        <w:tc>
          <w:tcPr>
            <w:tcW w:w="1276" w:type="dxa"/>
          </w:tcPr>
          <w:p w:rsidR="00A24A2A" w:rsidRPr="00F43BCE" w:rsidRDefault="00A24A2A" w:rsidP="00FC7FD2">
            <w:pPr>
              <w:jc w:val="center"/>
              <w:rPr>
                <w:ins w:id="2409" w:author="smaslan" w:date="2018-08-09T14:24:00Z"/>
                <w:b/>
              </w:rPr>
            </w:pPr>
            <w:ins w:id="2410" w:author="smaslan" w:date="2018-08-09T14:24:00Z">
              <w:r w:rsidRPr="00F43BCE">
                <w:rPr>
                  <w:b/>
                </w:rPr>
                <w:t>Direction</w:t>
              </w:r>
            </w:ins>
          </w:p>
        </w:tc>
        <w:tc>
          <w:tcPr>
            <w:tcW w:w="1087" w:type="dxa"/>
          </w:tcPr>
          <w:p w:rsidR="00A24A2A" w:rsidRPr="00F43BCE" w:rsidRDefault="00A24A2A" w:rsidP="00FC7FD2">
            <w:pPr>
              <w:jc w:val="center"/>
              <w:rPr>
                <w:ins w:id="2411" w:author="smaslan" w:date="2018-08-09T14:24:00Z"/>
                <w:b/>
              </w:rPr>
            </w:pPr>
            <w:ins w:id="2412" w:author="smaslan" w:date="2018-08-09T14:24:00Z">
              <w:r w:rsidRPr="00F43BCE">
                <w:rPr>
                  <w:b/>
                </w:rPr>
                <w:t>Type</w:t>
              </w:r>
            </w:ins>
          </w:p>
        </w:tc>
        <w:tc>
          <w:tcPr>
            <w:tcW w:w="5352" w:type="dxa"/>
          </w:tcPr>
          <w:p w:rsidR="00A24A2A" w:rsidRPr="00F43BCE" w:rsidRDefault="00A24A2A" w:rsidP="00FC7FD2">
            <w:pPr>
              <w:jc w:val="center"/>
              <w:rPr>
                <w:ins w:id="2413" w:author="smaslan" w:date="2018-08-09T14:24:00Z"/>
                <w:b/>
              </w:rPr>
            </w:pPr>
            <w:ins w:id="2414" w:author="smaslan" w:date="2018-08-09T14:24:00Z">
              <w:r w:rsidRPr="00F43BCE">
                <w:rPr>
                  <w:b/>
                </w:rPr>
                <w:t>Meaning</w:t>
              </w:r>
            </w:ins>
          </w:p>
        </w:tc>
      </w:tr>
      <w:tr w:rsidR="00A24A2A" w:rsidTr="00FC7FD2">
        <w:trPr>
          <w:ins w:id="2415" w:author="smaslan" w:date="2018-08-09T14:24:00Z"/>
        </w:trPr>
        <w:tc>
          <w:tcPr>
            <w:tcW w:w="1809" w:type="dxa"/>
            <w:vAlign w:val="center"/>
          </w:tcPr>
          <w:p w:rsidR="00A24A2A" w:rsidRDefault="00A24A2A" w:rsidP="00FC7FD2">
            <w:pPr>
              <w:rPr>
                <w:ins w:id="2416" w:author="smaslan" w:date="2018-08-09T14:24:00Z"/>
              </w:rPr>
            </w:pPr>
            <w:proofErr w:type="spellStart"/>
            <w:ins w:id="2417" w:author="smaslan" w:date="2018-08-09T14:24:00Z">
              <w:r>
                <w:t>adc</w:t>
              </w:r>
              <w:proofErr w:type="spellEnd"/>
              <w:r>
                <w:t xml:space="preserve"> session in</w:t>
              </w:r>
            </w:ins>
          </w:p>
        </w:tc>
        <w:tc>
          <w:tcPr>
            <w:tcW w:w="1276" w:type="dxa"/>
            <w:vAlign w:val="center"/>
          </w:tcPr>
          <w:p w:rsidR="00A24A2A" w:rsidRDefault="00A24A2A" w:rsidP="00FC7FD2">
            <w:pPr>
              <w:jc w:val="center"/>
              <w:rPr>
                <w:ins w:id="2418" w:author="smaslan" w:date="2018-08-09T14:24:00Z"/>
              </w:rPr>
            </w:pPr>
            <w:ins w:id="2419" w:author="smaslan" w:date="2018-08-09T14:24:00Z">
              <w:r>
                <w:t>in</w:t>
              </w:r>
            </w:ins>
          </w:p>
        </w:tc>
        <w:tc>
          <w:tcPr>
            <w:tcW w:w="1087" w:type="dxa"/>
            <w:vAlign w:val="center"/>
          </w:tcPr>
          <w:p w:rsidR="00A24A2A" w:rsidRDefault="00A24A2A" w:rsidP="00FC7FD2">
            <w:pPr>
              <w:jc w:val="center"/>
              <w:rPr>
                <w:ins w:id="2420" w:author="smaslan" w:date="2018-08-09T14:24:00Z"/>
              </w:rPr>
            </w:pPr>
            <w:ins w:id="2421" w:author="smaslan" w:date="2018-08-09T14:24:00Z">
              <w:r>
                <w:t>cluster</w:t>
              </w:r>
            </w:ins>
          </w:p>
        </w:tc>
        <w:tc>
          <w:tcPr>
            <w:tcW w:w="5352" w:type="dxa"/>
            <w:vAlign w:val="center"/>
          </w:tcPr>
          <w:p w:rsidR="00A24A2A" w:rsidRDefault="00A24A2A" w:rsidP="00FC7FD2">
            <w:pPr>
              <w:rPr>
                <w:ins w:id="2422" w:author="smaslan" w:date="2018-08-09T14:24:00Z"/>
              </w:rPr>
            </w:pPr>
            <w:ins w:id="2423" w:author="smaslan" w:date="2018-08-09T14:24:00Z">
              <w:r>
                <w:t>Virtual digitizer session.</w:t>
              </w:r>
            </w:ins>
          </w:p>
        </w:tc>
      </w:tr>
      <w:tr w:rsidR="00A24A2A" w:rsidTr="00FC7FD2">
        <w:trPr>
          <w:ins w:id="2424" w:author="smaslan" w:date="2018-08-09T14:24:00Z"/>
        </w:trPr>
        <w:tc>
          <w:tcPr>
            <w:tcW w:w="1809" w:type="dxa"/>
            <w:vAlign w:val="center"/>
          </w:tcPr>
          <w:p w:rsidR="00A24A2A" w:rsidRDefault="00A24A2A" w:rsidP="00FC7FD2">
            <w:pPr>
              <w:rPr>
                <w:ins w:id="2425" w:author="smaslan" w:date="2018-08-09T14:24:00Z"/>
              </w:rPr>
            </w:pPr>
            <w:proofErr w:type="spellStart"/>
            <w:ins w:id="2426" w:author="smaslan" w:date="2018-08-09T14:24:00Z">
              <w:r>
                <w:t>adc</w:t>
              </w:r>
              <w:proofErr w:type="spellEnd"/>
              <w:r>
                <w:t xml:space="preserve"> session out</w:t>
              </w:r>
            </w:ins>
          </w:p>
        </w:tc>
        <w:tc>
          <w:tcPr>
            <w:tcW w:w="1276" w:type="dxa"/>
            <w:vAlign w:val="center"/>
          </w:tcPr>
          <w:p w:rsidR="00A24A2A" w:rsidRDefault="00A24A2A" w:rsidP="00FC7FD2">
            <w:pPr>
              <w:jc w:val="center"/>
              <w:rPr>
                <w:ins w:id="2427" w:author="smaslan" w:date="2018-08-09T14:24:00Z"/>
              </w:rPr>
            </w:pPr>
            <w:ins w:id="2428" w:author="smaslan" w:date="2018-08-09T14:24:00Z">
              <w:r>
                <w:t>out</w:t>
              </w:r>
            </w:ins>
          </w:p>
        </w:tc>
        <w:tc>
          <w:tcPr>
            <w:tcW w:w="1087" w:type="dxa"/>
            <w:vAlign w:val="center"/>
          </w:tcPr>
          <w:p w:rsidR="00A24A2A" w:rsidRDefault="00A24A2A" w:rsidP="00FC7FD2">
            <w:pPr>
              <w:jc w:val="center"/>
              <w:rPr>
                <w:ins w:id="2429" w:author="smaslan" w:date="2018-08-09T14:24:00Z"/>
              </w:rPr>
            </w:pPr>
            <w:ins w:id="2430" w:author="smaslan" w:date="2018-08-09T14:24:00Z">
              <w:r>
                <w:t>cluster</w:t>
              </w:r>
            </w:ins>
          </w:p>
        </w:tc>
        <w:tc>
          <w:tcPr>
            <w:tcW w:w="5352" w:type="dxa"/>
            <w:vAlign w:val="center"/>
          </w:tcPr>
          <w:p w:rsidR="00A24A2A" w:rsidRDefault="00A24A2A" w:rsidP="00FC7FD2">
            <w:pPr>
              <w:rPr>
                <w:ins w:id="2431" w:author="smaslan" w:date="2018-08-09T14:24:00Z"/>
              </w:rPr>
            </w:pPr>
            <w:ins w:id="2432" w:author="smaslan" w:date="2018-08-09T14:24:00Z">
              <w:r>
                <w:t>“</w:t>
              </w:r>
              <w:proofErr w:type="spellStart"/>
              <w:proofErr w:type="gramStart"/>
              <w:r>
                <w:t>adc</w:t>
              </w:r>
              <w:proofErr w:type="spellEnd"/>
              <w:proofErr w:type="gramEnd"/>
              <w:r>
                <w:t xml:space="preserve"> session in” copy with eventual changes.</w:t>
              </w:r>
            </w:ins>
          </w:p>
        </w:tc>
      </w:tr>
      <w:tr w:rsidR="00A24A2A" w:rsidTr="00FC7FD2">
        <w:trPr>
          <w:ins w:id="2433" w:author="smaslan" w:date="2018-08-09T14:24:00Z"/>
        </w:trPr>
        <w:tc>
          <w:tcPr>
            <w:tcW w:w="1809" w:type="dxa"/>
            <w:vAlign w:val="center"/>
          </w:tcPr>
          <w:p w:rsidR="00A24A2A" w:rsidRDefault="00A24A2A" w:rsidP="00FC7FD2">
            <w:pPr>
              <w:rPr>
                <w:ins w:id="2434" w:author="smaslan" w:date="2018-08-09T14:24:00Z"/>
              </w:rPr>
            </w:pPr>
            <w:ins w:id="2435" w:author="smaslan" w:date="2018-08-09T14:24:00Z">
              <w:r>
                <w:t>error in</w:t>
              </w:r>
            </w:ins>
          </w:p>
        </w:tc>
        <w:tc>
          <w:tcPr>
            <w:tcW w:w="1276" w:type="dxa"/>
            <w:vAlign w:val="center"/>
          </w:tcPr>
          <w:p w:rsidR="00A24A2A" w:rsidRDefault="00A24A2A" w:rsidP="00FC7FD2">
            <w:pPr>
              <w:jc w:val="center"/>
              <w:rPr>
                <w:ins w:id="2436" w:author="smaslan" w:date="2018-08-09T14:24:00Z"/>
              </w:rPr>
            </w:pPr>
            <w:ins w:id="2437" w:author="smaslan" w:date="2018-08-09T14:24:00Z">
              <w:r>
                <w:t>in</w:t>
              </w:r>
            </w:ins>
          </w:p>
        </w:tc>
        <w:tc>
          <w:tcPr>
            <w:tcW w:w="1087" w:type="dxa"/>
            <w:vAlign w:val="center"/>
          </w:tcPr>
          <w:p w:rsidR="00A24A2A" w:rsidRDefault="00A24A2A" w:rsidP="00FC7FD2">
            <w:pPr>
              <w:jc w:val="center"/>
              <w:rPr>
                <w:ins w:id="2438" w:author="smaslan" w:date="2018-08-09T14:24:00Z"/>
              </w:rPr>
            </w:pPr>
            <w:ins w:id="2439" w:author="smaslan" w:date="2018-08-09T14:24:00Z">
              <w:r>
                <w:t>cluster</w:t>
              </w:r>
            </w:ins>
          </w:p>
        </w:tc>
        <w:tc>
          <w:tcPr>
            <w:tcW w:w="5352" w:type="dxa"/>
            <w:vAlign w:val="center"/>
          </w:tcPr>
          <w:p w:rsidR="00A24A2A" w:rsidRDefault="00A24A2A" w:rsidP="00FC7FD2">
            <w:pPr>
              <w:rPr>
                <w:ins w:id="2440" w:author="smaslan" w:date="2018-08-09T14:24:00Z"/>
              </w:rPr>
            </w:pPr>
            <w:ins w:id="2441" w:author="smaslan" w:date="2018-08-09T14:24:00Z">
              <w:r>
                <w:t>Error signal.</w:t>
              </w:r>
            </w:ins>
          </w:p>
        </w:tc>
      </w:tr>
      <w:tr w:rsidR="00A24A2A" w:rsidTr="00FC7FD2">
        <w:trPr>
          <w:ins w:id="2442" w:author="smaslan" w:date="2018-08-09T14:24:00Z"/>
        </w:trPr>
        <w:tc>
          <w:tcPr>
            <w:tcW w:w="1809" w:type="dxa"/>
            <w:vAlign w:val="center"/>
          </w:tcPr>
          <w:p w:rsidR="00A24A2A" w:rsidRDefault="00A24A2A" w:rsidP="00FC7FD2">
            <w:pPr>
              <w:rPr>
                <w:ins w:id="2443" w:author="smaslan" w:date="2018-08-09T14:24:00Z"/>
              </w:rPr>
            </w:pPr>
            <w:ins w:id="2444" w:author="smaslan" w:date="2018-08-09T14:24:00Z">
              <w:r>
                <w:t>error out</w:t>
              </w:r>
            </w:ins>
          </w:p>
        </w:tc>
        <w:tc>
          <w:tcPr>
            <w:tcW w:w="1276" w:type="dxa"/>
            <w:vAlign w:val="center"/>
          </w:tcPr>
          <w:p w:rsidR="00A24A2A" w:rsidRDefault="00A24A2A" w:rsidP="00FC7FD2">
            <w:pPr>
              <w:jc w:val="center"/>
              <w:rPr>
                <w:ins w:id="2445" w:author="smaslan" w:date="2018-08-09T14:24:00Z"/>
              </w:rPr>
            </w:pPr>
            <w:ins w:id="2446" w:author="smaslan" w:date="2018-08-09T14:24:00Z">
              <w:r>
                <w:t>out</w:t>
              </w:r>
            </w:ins>
          </w:p>
        </w:tc>
        <w:tc>
          <w:tcPr>
            <w:tcW w:w="1087" w:type="dxa"/>
            <w:vAlign w:val="center"/>
          </w:tcPr>
          <w:p w:rsidR="00A24A2A" w:rsidRDefault="00A24A2A" w:rsidP="00FC7FD2">
            <w:pPr>
              <w:jc w:val="center"/>
              <w:rPr>
                <w:ins w:id="2447" w:author="smaslan" w:date="2018-08-09T14:24:00Z"/>
              </w:rPr>
            </w:pPr>
            <w:ins w:id="2448" w:author="smaslan" w:date="2018-08-09T14:24:00Z">
              <w:r>
                <w:t>cluster</w:t>
              </w:r>
            </w:ins>
          </w:p>
        </w:tc>
        <w:tc>
          <w:tcPr>
            <w:tcW w:w="5352" w:type="dxa"/>
            <w:vAlign w:val="center"/>
          </w:tcPr>
          <w:p w:rsidR="00A24A2A" w:rsidRDefault="00A24A2A" w:rsidP="00FC7FD2">
            <w:pPr>
              <w:rPr>
                <w:ins w:id="2449" w:author="smaslan" w:date="2018-08-09T14:24:00Z"/>
              </w:rPr>
            </w:pPr>
            <w:ins w:id="2450" w:author="smaslan" w:date="2018-08-09T14:24:00Z">
              <w:r>
                <w:t>Error signal.</w:t>
              </w:r>
            </w:ins>
          </w:p>
        </w:tc>
      </w:tr>
      <w:tr w:rsidR="00A24A2A" w:rsidTr="00FC7FD2">
        <w:trPr>
          <w:ins w:id="2451" w:author="smaslan" w:date="2018-08-09T14:24:00Z"/>
        </w:trPr>
        <w:tc>
          <w:tcPr>
            <w:tcW w:w="1809" w:type="dxa"/>
            <w:vAlign w:val="center"/>
          </w:tcPr>
          <w:p w:rsidR="00A24A2A" w:rsidRDefault="00A24A2A" w:rsidP="00FC7FD2">
            <w:pPr>
              <w:rPr>
                <w:ins w:id="2452" w:author="smaslan" w:date="2018-08-09T14:24:00Z"/>
              </w:rPr>
            </w:pPr>
            <w:ins w:id="2453" w:author="smaslan" w:date="2018-08-09T14:24:00Z">
              <w:r>
                <w:t>Send abort signal?</w:t>
              </w:r>
            </w:ins>
          </w:p>
        </w:tc>
        <w:tc>
          <w:tcPr>
            <w:tcW w:w="1276" w:type="dxa"/>
            <w:vAlign w:val="center"/>
          </w:tcPr>
          <w:p w:rsidR="00A24A2A" w:rsidRDefault="00A24A2A" w:rsidP="00FC7FD2">
            <w:pPr>
              <w:jc w:val="center"/>
              <w:rPr>
                <w:ins w:id="2454" w:author="smaslan" w:date="2018-08-09T14:24:00Z"/>
              </w:rPr>
            </w:pPr>
            <w:ins w:id="2455" w:author="smaslan" w:date="2018-08-09T14:24:00Z">
              <w:r>
                <w:t>In</w:t>
              </w:r>
            </w:ins>
          </w:p>
        </w:tc>
        <w:tc>
          <w:tcPr>
            <w:tcW w:w="1087" w:type="dxa"/>
            <w:vAlign w:val="center"/>
          </w:tcPr>
          <w:p w:rsidR="00A24A2A" w:rsidRDefault="00A24A2A" w:rsidP="00FC7FD2">
            <w:pPr>
              <w:jc w:val="center"/>
              <w:rPr>
                <w:ins w:id="2456" w:author="smaslan" w:date="2018-08-09T14:24:00Z"/>
              </w:rPr>
            </w:pPr>
            <w:ins w:id="2457" w:author="smaslan" w:date="2018-08-09T14:24:00Z">
              <w:r>
                <w:t>Bool</w:t>
              </w:r>
            </w:ins>
          </w:p>
        </w:tc>
        <w:tc>
          <w:tcPr>
            <w:tcW w:w="5352" w:type="dxa"/>
            <w:vAlign w:val="center"/>
          </w:tcPr>
          <w:p w:rsidR="00A24A2A" w:rsidRDefault="00A24A2A">
            <w:pPr>
              <w:rPr>
                <w:ins w:id="2458" w:author="smaslan" w:date="2018-08-09T14:24:00Z"/>
              </w:rPr>
              <w:pPrChange w:id="2459" w:author="smaslan" w:date="2018-08-09T14:24:00Z">
                <w:pPr>
                  <w:spacing w:after="200" w:line="276" w:lineRule="auto"/>
                </w:pPr>
              </w:pPrChange>
            </w:pPr>
            <w:ins w:id="2460" w:author="smaslan" w:date="2018-08-09T14:24:00Z">
              <w:r>
                <w:t xml:space="preserve">Sends abort only when “True”. Nothing happens when “False”. </w:t>
              </w:r>
            </w:ins>
          </w:p>
        </w:tc>
      </w:tr>
    </w:tbl>
    <w:p w:rsidR="00A24A2A" w:rsidRPr="00891AE2" w:rsidRDefault="00A24A2A">
      <w:pPr>
        <w:rPr>
          <w:ins w:id="2461" w:author="smaslan" w:date="2018-08-07T15:33:00Z"/>
        </w:rPr>
      </w:pPr>
    </w:p>
    <w:p w:rsidR="00BA2120" w:rsidRPr="00891AE2" w:rsidRDefault="00820DCE">
      <w:pPr>
        <w:pStyle w:val="Nadpis5"/>
        <w:rPr>
          <w:ins w:id="2462" w:author="smaslan" w:date="2018-08-07T16:17:00Z"/>
          <w:rPrChange w:id="2463" w:author="smaslan" w:date="2018-08-09T11:59:00Z">
            <w:rPr>
              <w:ins w:id="2464" w:author="smaslan" w:date="2018-08-07T16:17:00Z"/>
              <w:rFonts w:asciiTheme="majorHAnsi" w:eastAsiaTheme="majorEastAsia" w:hAnsiTheme="majorHAnsi" w:cstheme="majorBidi"/>
              <w:b/>
              <w:bCs/>
              <w:i/>
              <w:iCs/>
              <w:color w:val="4F81BD" w:themeColor="accent1"/>
            </w:rPr>
          </w:rPrChange>
        </w:rPr>
        <w:pPrChange w:id="2465" w:author="smaslan" w:date="2018-08-09T15:44:00Z">
          <w:pPr/>
        </w:pPrChange>
      </w:pPr>
      <w:ins w:id="2466" w:author="smaslan" w:date="2018-08-07T16:17:00Z">
        <w:r w:rsidRPr="00891AE2">
          <w:rPr>
            <w:rPrChange w:id="2467" w:author="smaslan" w:date="2018-08-09T11:59:00Z">
              <w:rPr>
                <w:b/>
                <w:bCs/>
                <w:i/>
                <w:iCs/>
                <w:color w:val="4F81BD" w:themeColor="accent1"/>
              </w:rPr>
            </w:rPrChange>
          </w:rPr>
          <w:lastRenderedPageBreak/>
          <w:t>Get Digitizer Capabilities (required)</w:t>
        </w:r>
      </w:ins>
    </w:p>
    <w:p w:rsidR="00B6747D" w:rsidRDefault="00820DCE">
      <w:pPr>
        <w:rPr>
          <w:ins w:id="2468" w:author="smaslan" w:date="2018-08-09T15:30:00Z"/>
        </w:rPr>
      </w:pPr>
      <w:ins w:id="2469" w:author="smaslan" w:date="2018-08-07T16:17:00Z">
        <w:r w:rsidRPr="00891AE2">
          <w:t>This function returns capabilities of the selected digitizer.</w:t>
        </w:r>
      </w:ins>
      <w:ins w:id="2470" w:author="smaslan" w:date="2018-08-09T13:05:00Z">
        <w:r w:rsidR="00B6747D">
          <w:t xml:space="preserve"> It is called at various places of the TWM.</w:t>
        </w:r>
      </w:ins>
      <w:ins w:id="2471" w:author="smaslan" w:date="2018-08-07T16:17:00Z">
        <w:r w:rsidRPr="00891AE2">
          <w:t xml:space="preserve"> </w:t>
        </w:r>
      </w:ins>
      <w:ins w:id="2472" w:author="smaslan" w:date="2018-08-07T16:19:00Z">
        <w:r w:rsidRPr="00891AE2">
          <w:t>It should NOT touch the HW by itself</w:t>
        </w:r>
      </w:ins>
      <w:ins w:id="2473" w:author="smaslan" w:date="2018-08-09T13:05:00Z">
        <w:r w:rsidR="00B6747D">
          <w:t>!</w:t>
        </w:r>
      </w:ins>
      <w:ins w:id="2474" w:author="smaslan" w:date="2018-08-07T16:19:00Z">
        <w:r w:rsidRPr="00891AE2">
          <w:t xml:space="preserve"> </w:t>
        </w:r>
        <w:r w:rsidR="00832819" w:rsidRPr="00891AE2">
          <w:t xml:space="preserve">All HW related information shall be obtained in the </w:t>
        </w:r>
      </w:ins>
      <w:ins w:id="2475" w:author="smaslan" w:date="2018-08-07T16:20:00Z">
        <w:r w:rsidR="00832819" w:rsidRPr="00891AE2">
          <w:t>“Initialize digitizer” function and kept in the digitizer session</w:t>
        </w:r>
      </w:ins>
      <w:ins w:id="2476" w:author="smaslan" w:date="2018-08-07T16:21:00Z">
        <w:r w:rsidR="00832819" w:rsidRPr="00891AE2">
          <w:t xml:space="preserve"> even after “Close digitizer”</w:t>
        </w:r>
      </w:ins>
      <w:ins w:id="2477" w:author="smaslan" w:date="2018-08-09T13:06:00Z">
        <w:r w:rsidR="00B6747D">
          <w:t xml:space="preserve"> is called</w:t>
        </w:r>
      </w:ins>
      <w:ins w:id="2478" w:author="smaslan" w:date="2018-08-07T16:21:00Z">
        <w:r w:rsidR="00832819" w:rsidRPr="00891AE2">
          <w:t>!</w:t>
        </w:r>
      </w:ins>
      <w:ins w:id="2479" w:author="smaslan" w:date="2018-08-07T16:20:00Z">
        <w:r w:rsidR="00832819" w:rsidRPr="00891AE2">
          <w:t xml:space="preserve"> TWM decides by itself when to call </w:t>
        </w:r>
      </w:ins>
      <w:ins w:id="2480" w:author="smaslan" w:date="2018-08-09T13:06:00Z">
        <w:r w:rsidR="00B6747D">
          <w:t xml:space="preserve">“Initialize </w:t>
        </w:r>
        <w:proofErr w:type="spellStart"/>
        <w:r w:rsidR="00B6747D">
          <w:t>Digitizer”+”Close</w:t>
        </w:r>
        <w:proofErr w:type="spellEnd"/>
        <w:r w:rsidR="00B6747D">
          <w:t xml:space="preserve"> digitizer” to refresh the parameters</w:t>
        </w:r>
      </w:ins>
      <w:ins w:id="2481" w:author="smaslan" w:date="2018-08-07T16:23:00Z">
        <w:r w:rsidR="00832819" w:rsidRPr="00891AE2">
          <w:t xml:space="preserve"> so the time consuming querying is not perform</w:t>
        </w:r>
      </w:ins>
      <w:ins w:id="2482" w:author="smaslan" w:date="2018-08-09T13:06:00Z">
        <w:r w:rsidR="00B6747D">
          <w:t>ed</w:t>
        </w:r>
      </w:ins>
      <w:ins w:id="2483" w:author="smaslan" w:date="2018-08-07T16:23:00Z">
        <w:r w:rsidR="00832819" w:rsidRPr="00891AE2">
          <w:t xml:space="preserve"> when it is not needed. </w:t>
        </w:r>
      </w:ins>
      <w:ins w:id="2484" w:author="smaslan" w:date="2018-08-09T13:07:00Z">
        <w:r w:rsidR="00B6747D">
          <w:t xml:space="preserve">The capabilities are </w:t>
        </w:r>
      </w:ins>
      <w:ins w:id="2485" w:author="smaslan" w:date="2018-08-07T16:27:00Z">
        <w:r w:rsidR="00832819" w:rsidRPr="00891AE2">
          <w:t xml:space="preserve">used to limit the GUI entries and disable </w:t>
        </w:r>
      </w:ins>
      <w:ins w:id="2486" w:author="smaslan" w:date="2018-08-09T13:07:00Z">
        <w:r w:rsidR="00B6747D">
          <w:t xml:space="preserve">the </w:t>
        </w:r>
      </w:ins>
      <w:ins w:id="2487" w:author="smaslan" w:date="2018-08-07T16:27:00Z">
        <w:r w:rsidR="00832819" w:rsidRPr="00891AE2">
          <w:t xml:space="preserve">unsupported features. </w:t>
        </w:r>
      </w:ins>
      <w:ins w:id="2488" w:author="smaslan" w:date="2018-08-07T16:23:00Z">
        <w:r w:rsidR="00832819" w:rsidRPr="00891AE2">
          <w:t xml:space="preserve">The driver should just query the information from </w:t>
        </w:r>
      </w:ins>
      <w:ins w:id="2489" w:author="smaslan" w:date="2018-08-07T16:24:00Z">
        <w:r w:rsidR="00832819" w:rsidRPr="00891AE2">
          <w:t xml:space="preserve">the </w:t>
        </w:r>
      </w:ins>
      <w:ins w:id="2490" w:author="smaslan" w:date="2018-08-07T16:23:00Z">
        <w:r w:rsidR="00832819" w:rsidRPr="00891AE2">
          <w:t xml:space="preserve">session and </w:t>
        </w:r>
      </w:ins>
      <w:ins w:id="2491" w:author="smaslan" w:date="2018-08-07T16:24:00Z">
        <w:r w:rsidR="00832819" w:rsidRPr="00891AE2">
          <w:t xml:space="preserve">return </w:t>
        </w:r>
      </w:ins>
      <w:ins w:id="2492" w:author="smaslan" w:date="2018-08-09T13:07:00Z">
        <w:r w:rsidR="00B6747D">
          <w:t xml:space="preserve">the </w:t>
        </w:r>
      </w:ins>
      <w:ins w:id="2493" w:author="smaslan" w:date="2018-08-07T16:24:00Z">
        <w:r w:rsidR="00832819" w:rsidRPr="00891AE2">
          <w:t xml:space="preserve">desired capabilities. </w:t>
        </w:r>
      </w:ins>
    </w:p>
    <w:p w:rsidR="003E4E53" w:rsidRDefault="003E4E53">
      <w:pPr>
        <w:jc w:val="center"/>
        <w:rPr>
          <w:ins w:id="2494" w:author="smaslan" w:date="2018-08-09T15:30:00Z"/>
        </w:rPr>
        <w:pPrChange w:id="2495" w:author="smaslan" w:date="2018-08-09T15:33:00Z">
          <w:pPr/>
        </w:pPrChange>
      </w:pPr>
      <w:ins w:id="2496" w:author="smaslan" w:date="2018-08-09T15:30:00Z">
        <w:r>
          <w:rPr>
            <w:noProof/>
            <w:lang w:val="cs-CZ" w:eastAsia="cs-CZ"/>
          </w:rPr>
          <w:drawing>
            <wp:inline distT="0" distB="0" distL="0" distR="0" wp14:anchorId="1FC5C393" wp14:editId="00EC9A46">
              <wp:extent cx="2914650" cy="60960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14650" cy="609600"/>
                      </a:xfrm>
                      <a:prstGeom prst="rect">
                        <a:avLst/>
                      </a:prstGeom>
                    </pic:spPr>
                  </pic:pic>
                </a:graphicData>
              </a:graphic>
            </wp:inline>
          </w:drawing>
        </w:r>
      </w:ins>
    </w:p>
    <w:p w:rsidR="003E4E53" w:rsidRDefault="003E4E53">
      <w:pPr>
        <w:rPr>
          <w:ins w:id="2497" w:author="smaslan" w:date="2018-08-09T14:25:00Z"/>
        </w:rPr>
      </w:pPr>
      <w:ins w:id="2498" w:author="smaslan" w:date="2018-08-09T15:30:00Z">
        <w:r>
          <w:t>Inputs and outputs:</w:t>
        </w:r>
      </w:ins>
    </w:p>
    <w:tbl>
      <w:tblPr>
        <w:tblStyle w:val="Mkatabulky"/>
        <w:tblW w:w="9322" w:type="dxa"/>
        <w:tblLook w:val="04A0" w:firstRow="1" w:lastRow="0" w:firstColumn="1" w:lastColumn="0" w:noHBand="0" w:noVBand="1"/>
        <w:tblPrChange w:id="2499" w:author="smaslan" w:date="2018-08-09T14:52:00Z">
          <w:tblPr>
            <w:tblStyle w:val="Mkatabulky"/>
            <w:tblW w:w="9524" w:type="dxa"/>
            <w:tblLook w:val="04A0" w:firstRow="1" w:lastRow="0" w:firstColumn="1" w:lastColumn="0" w:noHBand="0" w:noVBand="1"/>
          </w:tblPr>
        </w:tblPrChange>
      </w:tblPr>
      <w:tblGrid>
        <w:gridCol w:w="1809"/>
        <w:gridCol w:w="1276"/>
        <w:gridCol w:w="1087"/>
        <w:gridCol w:w="5150"/>
        <w:tblGridChange w:id="2500">
          <w:tblGrid>
            <w:gridCol w:w="1809"/>
            <w:gridCol w:w="1276"/>
            <w:gridCol w:w="1087"/>
            <w:gridCol w:w="5352"/>
          </w:tblGrid>
        </w:tblGridChange>
      </w:tblGrid>
      <w:tr w:rsidR="00B4485F" w:rsidTr="00FC7FD2">
        <w:trPr>
          <w:ins w:id="2501" w:author="smaslan" w:date="2018-08-09T14:25:00Z"/>
        </w:trPr>
        <w:tc>
          <w:tcPr>
            <w:tcW w:w="1809" w:type="dxa"/>
            <w:tcPrChange w:id="2502" w:author="smaslan" w:date="2018-08-09T14:52:00Z">
              <w:tcPr>
                <w:tcW w:w="1809" w:type="dxa"/>
              </w:tcPr>
            </w:tcPrChange>
          </w:tcPr>
          <w:p w:rsidR="00B4485F" w:rsidRPr="00F43BCE" w:rsidRDefault="00B4485F" w:rsidP="00FC7FD2">
            <w:pPr>
              <w:rPr>
                <w:ins w:id="2503" w:author="smaslan" w:date="2018-08-09T14:25:00Z"/>
                <w:b/>
              </w:rPr>
            </w:pPr>
            <w:ins w:id="2504" w:author="smaslan" w:date="2018-08-09T14:25:00Z">
              <w:r w:rsidRPr="00F43BCE">
                <w:rPr>
                  <w:b/>
                </w:rPr>
                <w:t>Name</w:t>
              </w:r>
            </w:ins>
          </w:p>
        </w:tc>
        <w:tc>
          <w:tcPr>
            <w:tcW w:w="1276" w:type="dxa"/>
            <w:tcPrChange w:id="2505" w:author="smaslan" w:date="2018-08-09T14:52:00Z">
              <w:tcPr>
                <w:tcW w:w="1276" w:type="dxa"/>
              </w:tcPr>
            </w:tcPrChange>
          </w:tcPr>
          <w:p w:rsidR="00B4485F" w:rsidRPr="00F43BCE" w:rsidRDefault="00B4485F" w:rsidP="00FC7FD2">
            <w:pPr>
              <w:jc w:val="center"/>
              <w:rPr>
                <w:ins w:id="2506" w:author="smaslan" w:date="2018-08-09T14:25:00Z"/>
                <w:b/>
              </w:rPr>
            </w:pPr>
            <w:ins w:id="2507" w:author="smaslan" w:date="2018-08-09T14:25:00Z">
              <w:r w:rsidRPr="00F43BCE">
                <w:rPr>
                  <w:b/>
                </w:rPr>
                <w:t>Direction</w:t>
              </w:r>
            </w:ins>
          </w:p>
        </w:tc>
        <w:tc>
          <w:tcPr>
            <w:tcW w:w="1087" w:type="dxa"/>
            <w:tcPrChange w:id="2508" w:author="smaslan" w:date="2018-08-09T14:52:00Z">
              <w:tcPr>
                <w:tcW w:w="1087" w:type="dxa"/>
              </w:tcPr>
            </w:tcPrChange>
          </w:tcPr>
          <w:p w:rsidR="00B4485F" w:rsidRPr="00F43BCE" w:rsidRDefault="00B4485F" w:rsidP="00FC7FD2">
            <w:pPr>
              <w:jc w:val="center"/>
              <w:rPr>
                <w:ins w:id="2509" w:author="smaslan" w:date="2018-08-09T14:25:00Z"/>
                <w:b/>
              </w:rPr>
            </w:pPr>
            <w:ins w:id="2510" w:author="smaslan" w:date="2018-08-09T14:25:00Z">
              <w:r w:rsidRPr="00F43BCE">
                <w:rPr>
                  <w:b/>
                </w:rPr>
                <w:t>Type</w:t>
              </w:r>
            </w:ins>
          </w:p>
        </w:tc>
        <w:tc>
          <w:tcPr>
            <w:tcW w:w="5150" w:type="dxa"/>
            <w:tcPrChange w:id="2511" w:author="smaslan" w:date="2018-08-09T14:52:00Z">
              <w:tcPr>
                <w:tcW w:w="5352" w:type="dxa"/>
              </w:tcPr>
            </w:tcPrChange>
          </w:tcPr>
          <w:p w:rsidR="00B4485F" w:rsidRPr="00F43BCE" w:rsidRDefault="00B4485F" w:rsidP="00FC7FD2">
            <w:pPr>
              <w:jc w:val="center"/>
              <w:rPr>
                <w:ins w:id="2512" w:author="smaslan" w:date="2018-08-09T14:25:00Z"/>
                <w:b/>
              </w:rPr>
            </w:pPr>
            <w:ins w:id="2513" w:author="smaslan" w:date="2018-08-09T14:25:00Z">
              <w:r w:rsidRPr="00F43BCE">
                <w:rPr>
                  <w:b/>
                </w:rPr>
                <w:t>Meaning</w:t>
              </w:r>
            </w:ins>
          </w:p>
        </w:tc>
      </w:tr>
      <w:tr w:rsidR="00B4485F" w:rsidTr="00FC7FD2">
        <w:trPr>
          <w:ins w:id="2514" w:author="smaslan" w:date="2018-08-09T14:25:00Z"/>
        </w:trPr>
        <w:tc>
          <w:tcPr>
            <w:tcW w:w="1809" w:type="dxa"/>
            <w:vAlign w:val="center"/>
            <w:tcPrChange w:id="2515" w:author="smaslan" w:date="2018-08-09T14:52:00Z">
              <w:tcPr>
                <w:tcW w:w="1809" w:type="dxa"/>
                <w:vAlign w:val="center"/>
              </w:tcPr>
            </w:tcPrChange>
          </w:tcPr>
          <w:p w:rsidR="00B4485F" w:rsidRDefault="00B4485F" w:rsidP="00FC7FD2">
            <w:pPr>
              <w:rPr>
                <w:ins w:id="2516" w:author="smaslan" w:date="2018-08-09T14:25:00Z"/>
              </w:rPr>
            </w:pPr>
            <w:proofErr w:type="spellStart"/>
            <w:ins w:id="2517" w:author="smaslan" w:date="2018-08-09T14:25:00Z">
              <w:r>
                <w:t>adc</w:t>
              </w:r>
              <w:proofErr w:type="spellEnd"/>
              <w:r>
                <w:t xml:space="preserve"> session in</w:t>
              </w:r>
            </w:ins>
          </w:p>
        </w:tc>
        <w:tc>
          <w:tcPr>
            <w:tcW w:w="1276" w:type="dxa"/>
            <w:vAlign w:val="center"/>
            <w:tcPrChange w:id="2518" w:author="smaslan" w:date="2018-08-09T14:52:00Z">
              <w:tcPr>
                <w:tcW w:w="1276" w:type="dxa"/>
                <w:vAlign w:val="center"/>
              </w:tcPr>
            </w:tcPrChange>
          </w:tcPr>
          <w:p w:rsidR="00B4485F" w:rsidRDefault="00B4485F" w:rsidP="00FC7FD2">
            <w:pPr>
              <w:jc w:val="center"/>
              <w:rPr>
                <w:ins w:id="2519" w:author="smaslan" w:date="2018-08-09T14:25:00Z"/>
              </w:rPr>
            </w:pPr>
            <w:ins w:id="2520" w:author="smaslan" w:date="2018-08-09T14:25:00Z">
              <w:r>
                <w:t>in</w:t>
              </w:r>
            </w:ins>
          </w:p>
        </w:tc>
        <w:tc>
          <w:tcPr>
            <w:tcW w:w="1087" w:type="dxa"/>
            <w:vAlign w:val="center"/>
            <w:tcPrChange w:id="2521" w:author="smaslan" w:date="2018-08-09T14:52:00Z">
              <w:tcPr>
                <w:tcW w:w="1087" w:type="dxa"/>
                <w:vAlign w:val="center"/>
              </w:tcPr>
            </w:tcPrChange>
          </w:tcPr>
          <w:p w:rsidR="00B4485F" w:rsidRDefault="00B4485F" w:rsidP="00FC7FD2">
            <w:pPr>
              <w:jc w:val="center"/>
              <w:rPr>
                <w:ins w:id="2522" w:author="smaslan" w:date="2018-08-09T14:25:00Z"/>
              </w:rPr>
            </w:pPr>
            <w:ins w:id="2523" w:author="smaslan" w:date="2018-08-09T14:25:00Z">
              <w:r>
                <w:t>cluster</w:t>
              </w:r>
            </w:ins>
          </w:p>
        </w:tc>
        <w:tc>
          <w:tcPr>
            <w:tcW w:w="5150" w:type="dxa"/>
            <w:vAlign w:val="center"/>
            <w:tcPrChange w:id="2524" w:author="smaslan" w:date="2018-08-09T14:52:00Z">
              <w:tcPr>
                <w:tcW w:w="5352" w:type="dxa"/>
                <w:vAlign w:val="center"/>
              </w:tcPr>
            </w:tcPrChange>
          </w:tcPr>
          <w:p w:rsidR="00B4485F" w:rsidRDefault="00B4485F" w:rsidP="00FC7FD2">
            <w:pPr>
              <w:rPr>
                <w:ins w:id="2525" w:author="smaslan" w:date="2018-08-09T14:25:00Z"/>
              </w:rPr>
            </w:pPr>
            <w:ins w:id="2526" w:author="smaslan" w:date="2018-08-09T14:25:00Z">
              <w:r>
                <w:t>Virtual digitizer session.</w:t>
              </w:r>
            </w:ins>
          </w:p>
        </w:tc>
      </w:tr>
      <w:tr w:rsidR="00B4485F" w:rsidTr="00FC7FD2">
        <w:trPr>
          <w:ins w:id="2527" w:author="smaslan" w:date="2018-08-09T14:25:00Z"/>
        </w:trPr>
        <w:tc>
          <w:tcPr>
            <w:tcW w:w="1809" w:type="dxa"/>
            <w:vAlign w:val="center"/>
            <w:tcPrChange w:id="2528" w:author="smaslan" w:date="2018-08-09T14:52:00Z">
              <w:tcPr>
                <w:tcW w:w="1809" w:type="dxa"/>
                <w:vAlign w:val="center"/>
              </w:tcPr>
            </w:tcPrChange>
          </w:tcPr>
          <w:p w:rsidR="00B4485F" w:rsidRDefault="00B4485F" w:rsidP="00FC7FD2">
            <w:pPr>
              <w:rPr>
                <w:ins w:id="2529" w:author="smaslan" w:date="2018-08-09T14:25:00Z"/>
              </w:rPr>
            </w:pPr>
            <w:proofErr w:type="spellStart"/>
            <w:ins w:id="2530" w:author="smaslan" w:date="2018-08-09T14:25:00Z">
              <w:r>
                <w:t>adc</w:t>
              </w:r>
              <w:proofErr w:type="spellEnd"/>
              <w:r>
                <w:t xml:space="preserve"> session out</w:t>
              </w:r>
            </w:ins>
          </w:p>
        </w:tc>
        <w:tc>
          <w:tcPr>
            <w:tcW w:w="1276" w:type="dxa"/>
            <w:vAlign w:val="center"/>
            <w:tcPrChange w:id="2531" w:author="smaslan" w:date="2018-08-09T14:52:00Z">
              <w:tcPr>
                <w:tcW w:w="1276" w:type="dxa"/>
                <w:vAlign w:val="center"/>
              </w:tcPr>
            </w:tcPrChange>
          </w:tcPr>
          <w:p w:rsidR="00B4485F" w:rsidRDefault="00B4485F" w:rsidP="00FC7FD2">
            <w:pPr>
              <w:jc w:val="center"/>
              <w:rPr>
                <w:ins w:id="2532" w:author="smaslan" w:date="2018-08-09T14:25:00Z"/>
              </w:rPr>
            </w:pPr>
            <w:ins w:id="2533" w:author="smaslan" w:date="2018-08-09T14:25:00Z">
              <w:r>
                <w:t>out</w:t>
              </w:r>
            </w:ins>
          </w:p>
        </w:tc>
        <w:tc>
          <w:tcPr>
            <w:tcW w:w="1087" w:type="dxa"/>
            <w:vAlign w:val="center"/>
            <w:tcPrChange w:id="2534" w:author="smaslan" w:date="2018-08-09T14:52:00Z">
              <w:tcPr>
                <w:tcW w:w="1087" w:type="dxa"/>
                <w:vAlign w:val="center"/>
              </w:tcPr>
            </w:tcPrChange>
          </w:tcPr>
          <w:p w:rsidR="00B4485F" w:rsidRDefault="00B4485F" w:rsidP="00FC7FD2">
            <w:pPr>
              <w:jc w:val="center"/>
              <w:rPr>
                <w:ins w:id="2535" w:author="smaslan" w:date="2018-08-09T14:25:00Z"/>
              </w:rPr>
            </w:pPr>
            <w:ins w:id="2536" w:author="smaslan" w:date="2018-08-09T14:25:00Z">
              <w:r>
                <w:t>cluster</w:t>
              </w:r>
            </w:ins>
          </w:p>
        </w:tc>
        <w:tc>
          <w:tcPr>
            <w:tcW w:w="5150" w:type="dxa"/>
            <w:vAlign w:val="center"/>
            <w:tcPrChange w:id="2537" w:author="smaslan" w:date="2018-08-09T14:52:00Z">
              <w:tcPr>
                <w:tcW w:w="5352" w:type="dxa"/>
                <w:vAlign w:val="center"/>
              </w:tcPr>
            </w:tcPrChange>
          </w:tcPr>
          <w:p w:rsidR="00B4485F" w:rsidRDefault="00B4485F" w:rsidP="00FC7FD2">
            <w:pPr>
              <w:rPr>
                <w:ins w:id="2538" w:author="smaslan" w:date="2018-08-09T14:25:00Z"/>
              </w:rPr>
            </w:pPr>
            <w:ins w:id="2539" w:author="smaslan" w:date="2018-08-09T14:25:00Z">
              <w:r>
                <w:t>“</w:t>
              </w:r>
              <w:proofErr w:type="spellStart"/>
              <w:proofErr w:type="gramStart"/>
              <w:r>
                <w:t>adc</w:t>
              </w:r>
              <w:proofErr w:type="spellEnd"/>
              <w:proofErr w:type="gramEnd"/>
              <w:r>
                <w:t xml:space="preserve"> session in” copy with eventual changes.</w:t>
              </w:r>
            </w:ins>
          </w:p>
        </w:tc>
      </w:tr>
      <w:tr w:rsidR="00B4485F" w:rsidTr="00FC7FD2">
        <w:trPr>
          <w:ins w:id="2540" w:author="smaslan" w:date="2018-08-09T14:25:00Z"/>
        </w:trPr>
        <w:tc>
          <w:tcPr>
            <w:tcW w:w="1809" w:type="dxa"/>
            <w:vAlign w:val="center"/>
            <w:tcPrChange w:id="2541" w:author="smaslan" w:date="2018-08-09T14:52:00Z">
              <w:tcPr>
                <w:tcW w:w="1809" w:type="dxa"/>
                <w:vAlign w:val="center"/>
              </w:tcPr>
            </w:tcPrChange>
          </w:tcPr>
          <w:p w:rsidR="00B4485F" w:rsidRDefault="00B4485F" w:rsidP="00FC7FD2">
            <w:pPr>
              <w:rPr>
                <w:ins w:id="2542" w:author="smaslan" w:date="2018-08-09T14:25:00Z"/>
              </w:rPr>
            </w:pPr>
            <w:ins w:id="2543" w:author="smaslan" w:date="2018-08-09T14:25:00Z">
              <w:r>
                <w:t>error in</w:t>
              </w:r>
            </w:ins>
          </w:p>
        </w:tc>
        <w:tc>
          <w:tcPr>
            <w:tcW w:w="1276" w:type="dxa"/>
            <w:vAlign w:val="center"/>
            <w:tcPrChange w:id="2544" w:author="smaslan" w:date="2018-08-09T14:52:00Z">
              <w:tcPr>
                <w:tcW w:w="1276" w:type="dxa"/>
                <w:vAlign w:val="center"/>
              </w:tcPr>
            </w:tcPrChange>
          </w:tcPr>
          <w:p w:rsidR="00B4485F" w:rsidRDefault="00B4485F" w:rsidP="00FC7FD2">
            <w:pPr>
              <w:jc w:val="center"/>
              <w:rPr>
                <w:ins w:id="2545" w:author="smaslan" w:date="2018-08-09T14:25:00Z"/>
              </w:rPr>
            </w:pPr>
            <w:ins w:id="2546" w:author="smaslan" w:date="2018-08-09T14:25:00Z">
              <w:r>
                <w:t>in</w:t>
              </w:r>
            </w:ins>
          </w:p>
        </w:tc>
        <w:tc>
          <w:tcPr>
            <w:tcW w:w="1087" w:type="dxa"/>
            <w:vAlign w:val="center"/>
            <w:tcPrChange w:id="2547" w:author="smaslan" w:date="2018-08-09T14:52:00Z">
              <w:tcPr>
                <w:tcW w:w="1087" w:type="dxa"/>
                <w:vAlign w:val="center"/>
              </w:tcPr>
            </w:tcPrChange>
          </w:tcPr>
          <w:p w:rsidR="00B4485F" w:rsidRDefault="00B4485F" w:rsidP="00FC7FD2">
            <w:pPr>
              <w:jc w:val="center"/>
              <w:rPr>
                <w:ins w:id="2548" w:author="smaslan" w:date="2018-08-09T14:25:00Z"/>
              </w:rPr>
            </w:pPr>
            <w:ins w:id="2549" w:author="smaslan" w:date="2018-08-09T14:25:00Z">
              <w:r>
                <w:t>cluster</w:t>
              </w:r>
            </w:ins>
          </w:p>
        </w:tc>
        <w:tc>
          <w:tcPr>
            <w:tcW w:w="5150" w:type="dxa"/>
            <w:vAlign w:val="center"/>
            <w:tcPrChange w:id="2550" w:author="smaslan" w:date="2018-08-09T14:52:00Z">
              <w:tcPr>
                <w:tcW w:w="5352" w:type="dxa"/>
                <w:vAlign w:val="center"/>
              </w:tcPr>
            </w:tcPrChange>
          </w:tcPr>
          <w:p w:rsidR="00B4485F" w:rsidRDefault="00B4485F" w:rsidP="00FC7FD2">
            <w:pPr>
              <w:rPr>
                <w:ins w:id="2551" w:author="smaslan" w:date="2018-08-09T14:25:00Z"/>
              </w:rPr>
            </w:pPr>
            <w:ins w:id="2552" w:author="smaslan" w:date="2018-08-09T14:25:00Z">
              <w:r>
                <w:t>Error signal.</w:t>
              </w:r>
            </w:ins>
          </w:p>
        </w:tc>
      </w:tr>
      <w:tr w:rsidR="00B4485F" w:rsidTr="00FC7FD2">
        <w:trPr>
          <w:ins w:id="2553" w:author="smaslan" w:date="2018-08-09T14:25:00Z"/>
        </w:trPr>
        <w:tc>
          <w:tcPr>
            <w:tcW w:w="1809" w:type="dxa"/>
            <w:vAlign w:val="center"/>
            <w:tcPrChange w:id="2554" w:author="smaslan" w:date="2018-08-09T14:52:00Z">
              <w:tcPr>
                <w:tcW w:w="1809" w:type="dxa"/>
                <w:vAlign w:val="center"/>
              </w:tcPr>
            </w:tcPrChange>
          </w:tcPr>
          <w:p w:rsidR="00B4485F" w:rsidRDefault="00B4485F" w:rsidP="00FC7FD2">
            <w:pPr>
              <w:rPr>
                <w:ins w:id="2555" w:author="smaslan" w:date="2018-08-09T14:25:00Z"/>
              </w:rPr>
            </w:pPr>
            <w:ins w:id="2556" w:author="smaslan" w:date="2018-08-09T14:25:00Z">
              <w:r>
                <w:t>error out</w:t>
              </w:r>
            </w:ins>
          </w:p>
        </w:tc>
        <w:tc>
          <w:tcPr>
            <w:tcW w:w="1276" w:type="dxa"/>
            <w:vAlign w:val="center"/>
            <w:tcPrChange w:id="2557" w:author="smaslan" w:date="2018-08-09T14:52:00Z">
              <w:tcPr>
                <w:tcW w:w="1276" w:type="dxa"/>
                <w:vAlign w:val="center"/>
              </w:tcPr>
            </w:tcPrChange>
          </w:tcPr>
          <w:p w:rsidR="00B4485F" w:rsidRDefault="00B4485F" w:rsidP="00FC7FD2">
            <w:pPr>
              <w:jc w:val="center"/>
              <w:rPr>
                <w:ins w:id="2558" w:author="smaslan" w:date="2018-08-09T14:25:00Z"/>
              </w:rPr>
            </w:pPr>
            <w:ins w:id="2559" w:author="smaslan" w:date="2018-08-09T14:25:00Z">
              <w:r>
                <w:t>out</w:t>
              </w:r>
            </w:ins>
          </w:p>
        </w:tc>
        <w:tc>
          <w:tcPr>
            <w:tcW w:w="1087" w:type="dxa"/>
            <w:vAlign w:val="center"/>
            <w:tcPrChange w:id="2560" w:author="smaslan" w:date="2018-08-09T14:52:00Z">
              <w:tcPr>
                <w:tcW w:w="1087" w:type="dxa"/>
                <w:vAlign w:val="center"/>
              </w:tcPr>
            </w:tcPrChange>
          </w:tcPr>
          <w:p w:rsidR="00B4485F" w:rsidRDefault="00B4485F" w:rsidP="00FC7FD2">
            <w:pPr>
              <w:jc w:val="center"/>
              <w:rPr>
                <w:ins w:id="2561" w:author="smaslan" w:date="2018-08-09T14:25:00Z"/>
              </w:rPr>
            </w:pPr>
            <w:ins w:id="2562" w:author="smaslan" w:date="2018-08-09T14:25:00Z">
              <w:r>
                <w:t>cluster</w:t>
              </w:r>
            </w:ins>
          </w:p>
        </w:tc>
        <w:tc>
          <w:tcPr>
            <w:tcW w:w="5150" w:type="dxa"/>
            <w:vAlign w:val="center"/>
            <w:tcPrChange w:id="2563" w:author="smaslan" w:date="2018-08-09T14:52:00Z">
              <w:tcPr>
                <w:tcW w:w="5352" w:type="dxa"/>
                <w:vAlign w:val="center"/>
              </w:tcPr>
            </w:tcPrChange>
          </w:tcPr>
          <w:p w:rsidR="00B4485F" w:rsidRDefault="00B4485F" w:rsidP="00FC7FD2">
            <w:pPr>
              <w:rPr>
                <w:ins w:id="2564" w:author="smaslan" w:date="2018-08-09T14:25:00Z"/>
              </w:rPr>
            </w:pPr>
            <w:ins w:id="2565" w:author="smaslan" w:date="2018-08-09T14:25:00Z">
              <w:r>
                <w:t>Error signal.</w:t>
              </w:r>
            </w:ins>
          </w:p>
        </w:tc>
      </w:tr>
      <w:tr w:rsidR="00B4485F" w:rsidTr="00FC7FD2">
        <w:trPr>
          <w:ins w:id="2566" w:author="smaslan" w:date="2018-08-09T14:25:00Z"/>
        </w:trPr>
        <w:tc>
          <w:tcPr>
            <w:tcW w:w="1809" w:type="dxa"/>
            <w:vAlign w:val="center"/>
            <w:tcPrChange w:id="2567" w:author="smaslan" w:date="2018-08-09T14:52:00Z">
              <w:tcPr>
                <w:tcW w:w="1809" w:type="dxa"/>
                <w:vAlign w:val="center"/>
              </w:tcPr>
            </w:tcPrChange>
          </w:tcPr>
          <w:p w:rsidR="00B4485F" w:rsidRDefault="00B4485F">
            <w:pPr>
              <w:rPr>
                <w:ins w:id="2568" w:author="smaslan" w:date="2018-08-09T14:25:00Z"/>
              </w:rPr>
              <w:pPrChange w:id="2569" w:author="smaslan" w:date="2018-08-09T14:27:00Z">
                <w:pPr>
                  <w:spacing w:after="200" w:line="276" w:lineRule="auto"/>
                </w:pPr>
              </w:pPrChange>
            </w:pPr>
            <w:ins w:id="2570" w:author="smaslan" w:date="2018-08-09T14:25:00Z">
              <w:r>
                <w:t>I</w:t>
              </w:r>
            </w:ins>
            <w:ins w:id="2571" w:author="smaslan" w:date="2018-08-09T14:26:00Z">
              <w:r>
                <w:t>nitialize H</w:t>
              </w:r>
            </w:ins>
            <w:ins w:id="2572" w:author="smaslan" w:date="2018-08-09T14:27:00Z">
              <w:r>
                <w:t>W</w:t>
              </w:r>
            </w:ins>
            <w:ins w:id="2573" w:author="smaslan" w:date="2018-08-09T14:26:00Z">
              <w:r>
                <w:t>?</w:t>
              </w:r>
            </w:ins>
          </w:p>
        </w:tc>
        <w:tc>
          <w:tcPr>
            <w:tcW w:w="1276" w:type="dxa"/>
            <w:vAlign w:val="center"/>
            <w:tcPrChange w:id="2574" w:author="smaslan" w:date="2018-08-09T14:52:00Z">
              <w:tcPr>
                <w:tcW w:w="1276" w:type="dxa"/>
                <w:vAlign w:val="center"/>
              </w:tcPr>
            </w:tcPrChange>
          </w:tcPr>
          <w:p w:rsidR="00B4485F" w:rsidRDefault="00B4485F" w:rsidP="00FC7FD2">
            <w:pPr>
              <w:jc w:val="center"/>
              <w:rPr>
                <w:ins w:id="2575" w:author="smaslan" w:date="2018-08-09T14:25:00Z"/>
              </w:rPr>
            </w:pPr>
            <w:ins w:id="2576" w:author="smaslan" w:date="2018-08-09T14:25:00Z">
              <w:r>
                <w:t>In</w:t>
              </w:r>
            </w:ins>
          </w:p>
        </w:tc>
        <w:tc>
          <w:tcPr>
            <w:tcW w:w="1087" w:type="dxa"/>
            <w:vAlign w:val="center"/>
            <w:tcPrChange w:id="2577" w:author="smaslan" w:date="2018-08-09T14:52:00Z">
              <w:tcPr>
                <w:tcW w:w="1087" w:type="dxa"/>
                <w:vAlign w:val="center"/>
              </w:tcPr>
            </w:tcPrChange>
          </w:tcPr>
          <w:p w:rsidR="00B4485F" w:rsidRDefault="00B4485F" w:rsidP="00FC7FD2">
            <w:pPr>
              <w:jc w:val="center"/>
              <w:rPr>
                <w:ins w:id="2578" w:author="smaslan" w:date="2018-08-09T14:25:00Z"/>
              </w:rPr>
            </w:pPr>
            <w:ins w:id="2579" w:author="smaslan" w:date="2018-08-09T14:25:00Z">
              <w:r>
                <w:t>Bool</w:t>
              </w:r>
            </w:ins>
          </w:p>
        </w:tc>
        <w:tc>
          <w:tcPr>
            <w:tcW w:w="5150" w:type="dxa"/>
            <w:vAlign w:val="center"/>
            <w:tcPrChange w:id="2580" w:author="smaslan" w:date="2018-08-09T14:52:00Z">
              <w:tcPr>
                <w:tcW w:w="5352" w:type="dxa"/>
                <w:vAlign w:val="center"/>
              </w:tcPr>
            </w:tcPrChange>
          </w:tcPr>
          <w:p w:rsidR="00B4485F" w:rsidRDefault="00B4485F">
            <w:pPr>
              <w:rPr>
                <w:ins w:id="2581" w:author="smaslan" w:date="2018-08-09T14:25:00Z"/>
              </w:rPr>
              <w:pPrChange w:id="2582" w:author="smaslan" w:date="2018-08-09T14:26:00Z">
                <w:pPr>
                  <w:spacing w:after="200" w:line="276" w:lineRule="auto"/>
                </w:pPr>
              </w:pPrChange>
            </w:pPr>
            <w:ins w:id="2583" w:author="smaslan" w:date="2018-08-09T14:26:00Z">
              <w:r>
                <w:t>Forces new query of the instruments capabilities. Otherwise uses last queried capabilities from digitizer session</w:t>
              </w:r>
            </w:ins>
            <w:ins w:id="2584" w:author="smaslan" w:date="2018-08-09T14:27:00Z">
              <w:r>
                <w:t xml:space="preserve"> (fast mode)</w:t>
              </w:r>
            </w:ins>
            <w:ins w:id="2585" w:author="smaslan" w:date="2018-08-09T14:26:00Z">
              <w:r>
                <w:t>.</w:t>
              </w:r>
            </w:ins>
          </w:p>
        </w:tc>
      </w:tr>
      <w:tr w:rsidR="00B4485F" w:rsidTr="00FC7FD2">
        <w:trPr>
          <w:ins w:id="2586" w:author="smaslan" w:date="2018-08-09T14:27:00Z"/>
        </w:trPr>
        <w:tc>
          <w:tcPr>
            <w:tcW w:w="1809" w:type="dxa"/>
            <w:vAlign w:val="center"/>
            <w:tcPrChange w:id="2587" w:author="smaslan" w:date="2018-08-09T14:52:00Z">
              <w:tcPr>
                <w:tcW w:w="1809" w:type="dxa"/>
                <w:vAlign w:val="center"/>
              </w:tcPr>
            </w:tcPrChange>
          </w:tcPr>
          <w:p w:rsidR="00B4485F" w:rsidRDefault="00B4485F" w:rsidP="00FC7FD2">
            <w:pPr>
              <w:rPr>
                <w:ins w:id="2588" w:author="smaslan" w:date="2018-08-09T14:27:00Z"/>
              </w:rPr>
            </w:pPr>
            <w:ins w:id="2589" w:author="smaslan" w:date="2018-08-09T14:27:00Z">
              <w:r>
                <w:t>Parameters</w:t>
              </w:r>
            </w:ins>
          </w:p>
        </w:tc>
        <w:tc>
          <w:tcPr>
            <w:tcW w:w="1276" w:type="dxa"/>
            <w:vAlign w:val="center"/>
            <w:tcPrChange w:id="2590" w:author="smaslan" w:date="2018-08-09T14:52:00Z">
              <w:tcPr>
                <w:tcW w:w="1276" w:type="dxa"/>
                <w:vAlign w:val="center"/>
              </w:tcPr>
            </w:tcPrChange>
          </w:tcPr>
          <w:p w:rsidR="00B4485F" w:rsidRDefault="00B4485F" w:rsidP="00FC7FD2">
            <w:pPr>
              <w:jc w:val="center"/>
              <w:rPr>
                <w:ins w:id="2591" w:author="smaslan" w:date="2018-08-09T14:27:00Z"/>
              </w:rPr>
            </w:pPr>
            <w:ins w:id="2592" w:author="smaslan" w:date="2018-08-09T14:27:00Z">
              <w:r>
                <w:t>In</w:t>
              </w:r>
            </w:ins>
          </w:p>
        </w:tc>
        <w:tc>
          <w:tcPr>
            <w:tcW w:w="1087" w:type="dxa"/>
            <w:vAlign w:val="center"/>
            <w:tcPrChange w:id="2593" w:author="smaslan" w:date="2018-08-09T14:52:00Z">
              <w:tcPr>
                <w:tcW w:w="1087" w:type="dxa"/>
                <w:vAlign w:val="center"/>
              </w:tcPr>
            </w:tcPrChange>
          </w:tcPr>
          <w:p w:rsidR="00B4485F" w:rsidRDefault="00B4485F" w:rsidP="00FC7FD2">
            <w:pPr>
              <w:jc w:val="center"/>
              <w:rPr>
                <w:ins w:id="2594" w:author="smaslan" w:date="2018-08-09T14:27:00Z"/>
              </w:rPr>
            </w:pPr>
            <w:ins w:id="2595" w:author="smaslan" w:date="2018-08-09T14:27:00Z">
              <w:r>
                <w:t>Cluster</w:t>
              </w:r>
            </w:ins>
          </w:p>
        </w:tc>
        <w:tc>
          <w:tcPr>
            <w:tcW w:w="5150" w:type="dxa"/>
            <w:vAlign w:val="center"/>
            <w:tcPrChange w:id="2596" w:author="smaslan" w:date="2018-08-09T14:52:00Z">
              <w:tcPr>
                <w:tcW w:w="5352" w:type="dxa"/>
                <w:vAlign w:val="center"/>
              </w:tcPr>
            </w:tcPrChange>
          </w:tcPr>
          <w:p w:rsidR="00B4485F" w:rsidRDefault="00B4485F" w:rsidP="00B4485F">
            <w:pPr>
              <w:rPr>
                <w:ins w:id="2597" w:author="smaslan" w:date="2018-08-09T14:27:00Z"/>
              </w:rPr>
            </w:pPr>
            <w:ins w:id="2598" w:author="smaslan" w:date="2018-08-09T14:27:00Z">
              <w:r>
                <w:t>Cluster of some parameters that may be needed to obtain the capabilities.</w:t>
              </w:r>
            </w:ins>
          </w:p>
        </w:tc>
      </w:tr>
      <w:tr w:rsidR="00B4485F" w:rsidTr="00FC7FD2">
        <w:trPr>
          <w:ins w:id="2599" w:author="smaslan" w:date="2018-08-09T14:27:00Z"/>
        </w:trPr>
        <w:tc>
          <w:tcPr>
            <w:tcW w:w="1809" w:type="dxa"/>
            <w:vAlign w:val="center"/>
            <w:tcPrChange w:id="2600" w:author="smaslan" w:date="2018-08-09T14:52:00Z">
              <w:tcPr>
                <w:tcW w:w="1809" w:type="dxa"/>
                <w:vAlign w:val="center"/>
              </w:tcPr>
            </w:tcPrChange>
          </w:tcPr>
          <w:p w:rsidR="00B4485F" w:rsidRDefault="00B4485F" w:rsidP="00FC7FD2">
            <w:pPr>
              <w:rPr>
                <w:ins w:id="2601" w:author="smaslan" w:date="2018-08-09T14:27:00Z"/>
              </w:rPr>
            </w:pPr>
            <w:ins w:id="2602" w:author="smaslan" w:date="2018-08-09T14:28:00Z">
              <w:r>
                <w:t>Capabilities</w:t>
              </w:r>
            </w:ins>
          </w:p>
        </w:tc>
        <w:tc>
          <w:tcPr>
            <w:tcW w:w="1276" w:type="dxa"/>
            <w:vAlign w:val="center"/>
            <w:tcPrChange w:id="2603" w:author="smaslan" w:date="2018-08-09T14:52:00Z">
              <w:tcPr>
                <w:tcW w:w="1276" w:type="dxa"/>
                <w:vAlign w:val="center"/>
              </w:tcPr>
            </w:tcPrChange>
          </w:tcPr>
          <w:p w:rsidR="00B4485F" w:rsidRDefault="00B4485F" w:rsidP="00FC7FD2">
            <w:pPr>
              <w:jc w:val="center"/>
              <w:rPr>
                <w:ins w:id="2604" w:author="smaslan" w:date="2018-08-09T14:27:00Z"/>
              </w:rPr>
            </w:pPr>
            <w:ins w:id="2605" w:author="smaslan" w:date="2018-08-09T14:28:00Z">
              <w:r>
                <w:t>Out</w:t>
              </w:r>
            </w:ins>
          </w:p>
        </w:tc>
        <w:tc>
          <w:tcPr>
            <w:tcW w:w="1087" w:type="dxa"/>
            <w:vAlign w:val="center"/>
            <w:tcPrChange w:id="2606" w:author="smaslan" w:date="2018-08-09T14:52:00Z">
              <w:tcPr>
                <w:tcW w:w="1087" w:type="dxa"/>
                <w:vAlign w:val="center"/>
              </w:tcPr>
            </w:tcPrChange>
          </w:tcPr>
          <w:p w:rsidR="00B4485F" w:rsidRDefault="00B4485F" w:rsidP="00FC7FD2">
            <w:pPr>
              <w:jc w:val="center"/>
              <w:rPr>
                <w:ins w:id="2607" w:author="smaslan" w:date="2018-08-09T14:27:00Z"/>
              </w:rPr>
            </w:pPr>
            <w:ins w:id="2608" w:author="smaslan" w:date="2018-08-09T14:28:00Z">
              <w:r>
                <w:t>Cluster</w:t>
              </w:r>
            </w:ins>
          </w:p>
        </w:tc>
        <w:tc>
          <w:tcPr>
            <w:tcW w:w="5150" w:type="dxa"/>
            <w:vAlign w:val="center"/>
            <w:tcPrChange w:id="2609" w:author="smaslan" w:date="2018-08-09T14:52:00Z">
              <w:tcPr>
                <w:tcW w:w="5352" w:type="dxa"/>
                <w:vAlign w:val="center"/>
              </w:tcPr>
            </w:tcPrChange>
          </w:tcPr>
          <w:p w:rsidR="00B4485F" w:rsidRDefault="00B4485F" w:rsidP="00B4485F">
            <w:pPr>
              <w:rPr>
                <w:ins w:id="2610" w:author="smaslan" w:date="2018-08-09T14:27:00Z"/>
              </w:rPr>
            </w:pPr>
            <w:ins w:id="2611" w:author="smaslan" w:date="2018-08-09T14:28:00Z">
              <w:r>
                <w:t>Cluster of obtained capabilities.</w:t>
              </w:r>
            </w:ins>
          </w:p>
        </w:tc>
      </w:tr>
    </w:tbl>
    <w:p w:rsidR="00B4485F" w:rsidRDefault="00B4485F">
      <w:pPr>
        <w:rPr>
          <w:ins w:id="2612" w:author="smaslan" w:date="2018-08-09T14:28:00Z"/>
        </w:rPr>
      </w:pPr>
    </w:p>
    <w:p w:rsidR="00B4485F" w:rsidRDefault="00B4485F">
      <w:pPr>
        <w:rPr>
          <w:ins w:id="2613" w:author="smaslan" w:date="2018-08-09T14:28:00Z"/>
        </w:rPr>
      </w:pPr>
      <w:ins w:id="2614" w:author="smaslan" w:date="2018-08-09T14:28:00Z">
        <w:r>
          <w:t>Cluster “parameters” contains following:</w:t>
        </w:r>
      </w:ins>
    </w:p>
    <w:tbl>
      <w:tblPr>
        <w:tblStyle w:val="Mkatabulky"/>
        <w:tblW w:w="0" w:type="auto"/>
        <w:tblLook w:val="04A0" w:firstRow="1" w:lastRow="0" w:firstColumn="1" w:lastColumn="0" w:noHBand="0" w:noVBand="1"/>
      </w:tblPr>
      <w:tblGrid>
        <w:gridCol w:w="1809"/>
        <w:gridCol w:w="1875"/>
        <w:gridCol w:w="5604"/>
      </w:tblGrid>
      <w:tr w:rsidR="00B4485F" w:rsidTr="00FC7FD2">
        <w:trPr>
          <w:ins w:id="2615" w:author="smaslan" w:date="2018-08-09T14:28:00Z"/>
        </w:trPr>
        <w:tc>
          <w:tcPr>
            <w:tcW w:w="1809" w:type="dxa"/>
          </w:tcPr>
          <w:p w:rsidR="00B4485F" w:rsidRPr="00F43BCE" w:rsidRDefault="00B4485F" w:rsidP="00FC7FD2">
            <w:pPr>
              <w:rPr>
                <w:ins w:id="2616" w:author="smaslan" w:date="2018-08-09T14:28:00Z"/>
                <w:b/>
              </w:rPr>
            </w:pPr>
            <w:ins w:id="2617" w:author="smaslan" w:date="2018-08-09T14:28:00Z">
              <w:r w:rsidRPr="00F43BCE">
                <w:rPr>
                  <w:b/>
                </w:rPr>
                <w:t>Name</w:t>
              </w:r>
            </w:ins>
          </w:p>
        </w:tc>
        <w:tc>
          <w:tcPr>
            <w:tcW w:w="1875" w:type="dxa"/>
          </w:tcPr>
          <w:p w:rsidR="00B4485F" w:rsidRPr="00F43BCE" w:rsidRDefault="00B4485F" w:rsidP="00FC7FD2">
            <w:pPr>
              <w:jc w:val="center"/>
              <w:rPr>
                <w:ins w:id="2618" w:author="smaslan" w:date="2018-08-09T14:28:00Z"/>
                <w:b/>
              </w:rPr>
            </w:pPr>
            <w:ins w:id="2619" w:author="smaslan" w:date="2018-08-09T14:28:00Z">
              <w:r w:rsidRPr="00F43BCE">
                <w:rPr>
                  <w:b/>
                </w:rPr>
                <w:t>Type</w:t>
              </w:r>
            </w:ins>
          </w:p>
        </w:tc>
        <w:tc>
          <w:tcPr>
            <w:tcW w:w="5604" w:type="dxa"/>
          </w:tcPr>
          <w:p w:rsidR="00B4485F" w:rsidRPr="00F43BCE" w:rsidRDefault="00B4485F" w:rsidP="00FC7FD2">
            <w:pPr>
              <w:jc w:val="center"/>
              <w:rPr>
                <w:ins w:id="2620" w:author="smaslan" w:date="2018-08-09T14:28:00Z"/>
                <w:b/>
              </w:rPr>
            </w:pPr>
            <w:ins w:id="2621" w:author="smaslan" w:date="2018-08-09T14:28:00Z">
              <w:r w:rsidRPr="00F43BCE">
                <w:rPr>
                  <w:b/>
                </w:rPr>
                <w:t>Meaning</w:t>
              </w:r>
            </w:ins>
          </w:p>
        </w:tc>
      </w:tr>
      <w:tr w:rsidR="00B4485F" w:rsidTr="00FC7FD2">
        <w:trPr>
          <w:ins w:id="2622" w:author="smaslan" w:date="2018-08-09T14:28:00Z"/>
        </w:trPr>
        <w:tc>
          <w:tcPr>
            <w:tcW w:w="1809" w:type="dxa"/>
            <w:vAlign w:val="center"/>
          </w:tcPr>
          <w:p w:rsidR="00B4485F" w:rsidRDefault="00B4485F" w:rsidP="00FC7FD2">
            <w:pPr>
              <w:rPr>
                <w:ins w:id="2623" w:author="smaslan" w:date="2018-08-09T14:28:00Z"/>
              </w:rPr>
            </w:pPr>
            <w:proofErr w:type="spellStart"/>
            <w:ins w:id="2624" w:author="smaslan" w:date="2018-08-09T14:29:00Z">
              <w:r>
                <w:t>fs</w:t>
              </w:r>
              <w:proofErr w:type="spellEnd"/>
              <w:r>
                <w:t xml:space="preserve"> [Hz]</w:t>
              </w:r>
            </w:ins>
          </w:p>
        </w:tc>
        <w:tc>
          <w:tcPr>
            <w:tcW w:w="1875" w:type="dxa"/>
            <w:vAlign w:val="center"/>
          </w:tcPr>
          <w:p w:rsidR="00B4485F" w:rsidRDefault="00B4485F" w:rsidP="00FC7FD2">
            <w:pPr>
              <w:jc w:val="center"/>
              <w:rPr>
                <w:ins w:id="2625" w:author="smaslan" w:date="2018-08-09T14:28:00Z"/>
              </w:rPr>
            </w:pPr>
            <w:ins w:id="2626" w:author="smaslan" w:date="2018-08-09T14:29:00Z">
              <w:r>
                <w:t>Double</w:t>
              </w:r>
            </w:ins>
          </w:p>
        </w:tc>
        <w:tc>
          <w:tcPr>
            <w:tcW w:w="5604" w:type="dxa"/>
            <w:vAlign w:val="center"/>
          </w:tcPr>
          <w:p w:rsidR="00B4485F" w:rsidRDefault="00B4485F" w:rsidP="00FC7FD2">
            <w:pPr>
              <w:rPr>
                <w:ins w:id="2627" w:author="smaslan" w:date="2018-08-09T14:28:00Z"/>
              </w:rPr>
            </w:pPr>
            <w:ins w:id="2628" w:author="smaslan" w:date="2018-08-09T14:29:00Z">
              <w:r>
                <w:t>Current sampling rate in [Hz</w:t>
              </w:r>
            </w:ins>
          </w:p>
        </w:tc>
      </w:tr>
      <w:tr w:rsidR="00B4485F" w:rsidTr="00FC7FD2">
        <w:trPr>
          <w:ins w:id="2629" w:author="smaslan" w:date="2018-08-09T14:29:00Z"/>
        </w:trPr>
        <w:tc>
          <w:tcPr>
            <w:tcW w:w="1809" w:type="dxa"/>
            <w:vAlign w:val="center"/>
          </w:tcPr>
          <w:p w:rsidR="00B4485F" w:rsidRDefault="00B4485F" w:rsidP="00FC7FD2">
            <w:pPr>
              <w:rPr>
                <w:ins w:id="2630" w:author="smaslan" w:date="2018-08-09T14:29:00Z"/>
              </w:rPr>
            </w:pPr>
            <w:ins w:id="2631" w:author="smaslan" w:date="2018-08-09T14:29:00Z">
              <w:r>
                <w:t>aperture [s]</w:t>
              </w:r>
            </w:ins>
          </w:p>
        </w:tc>
        <w:tc>
          <w:tcPr>
            <w:tcW w:w="1875" w:type="dxa"/>
            <w:vAlign w:val="center"/>
          </w:tcPr>
          <w:p w:rsidR="00B4485F" w:rsidRDefault="00B4485F" w:rsidP="00FC7FD2">
            <w:pPr>
              <w:jc w:val="center"/>
              <w:rPr>
                <w:ins w:id="2632" w:author="smaslan" w:date="2018-08-09T14:29:00Z"/>
              </w:rPr>
            </w:pPr>
            <w:ins w:id="2633" w:author="smaslan" w:date="2018-08-09T14:29:00Z">
              <w:r>
                <w:t>Double</w:t>
              </w:r>
            </w:ins>
          </w:p>
        </w:tc>
        <w:tc>
          <w:tcPr>
            <w:tcW w:w="5604" w:type="dxa"/>
            <w:vAlign w:val="center"/>
          </w:tcPr>
          <w:p w:rsidR="00B4485F" w:rsidRDefault="00B4485F" w:rsidP="00FC7FD2">
            <w:pPr>
              <w:rPr>
                <w:ins w:id="2634" w:author="smaslan" w:date="2018-08-09T14:29:00Z"/>
              </w:rPr>
            </w:pPr>
            <w:ins w:id="2635" w:author="smaslan" w:date="2018-08-09T14:29:00Z">
              <w:r>
                <w:t xml:space="preserve">Aperture </w:t>
              </w:r>
            </w:ins>
            <w:ins w:id="2636" w:author="smaslan" w:date="2018-08-09T14:30:00Z">
              <w:r>
                <w:t>time [s].</w:t>
              </w:r>
            </w:ins>
          </w:p>
        </w:tc>
      </w:tr>
    </w:tbl>
    <w:p w:rsidR="00B4485F" w:rsidRDefault="00B4485F">
      <w:pPr>
        <w:rPr>
          <w:ins w:id="2637" w:author="smaslan" w:date="2018-08-09T14:30:00Z"/>
        </w:rPr>
      </w:pPr>
    </w:p>
    <w:p w:rsidR="00B4485F" w:rsidRDefault="00B4485F">
      <w:pPr>
        <w:rPr>
          <w:ins w:id="2638" w:author="smaslan" w:date="2018-08-09T14:30:00Z"/>
        </w:rPr>
      </w:pPr>
      <w:ins w:id="2639" w:author="smaslan" w:date="2018-08-09T14:30:00Z">
        <w:r>
          <w:t>Cluster “capabilities” contains following:</w:t>
        </w:r>
      </w:ins>
    </w:p>
    <w:tbl>
      <w:tblPr>
        <w:tblStyle w:val="Mkatabulky"/>
        <w:tblW w:w="0" w:type="auto"/>
        <w:tblLook w:val="04A0" w:firstRow="1" w:lastRow="0" w:firstColumn="1" w:lastColumn="0" w:noHBand="0" w:noVBand="1"/>
        <w:tblPrChange w:id="2640" w:author="smaslan" w:date="2018-08-09T14:52:00Z">
          <w:tblPr>
            <w:tblStyle w:val="Mkatabulky"/>
            <w:tblW w:w="0" w:type="auto"/>
            <w:tblLook w:val="04A0" w:firstRow="1" w:lastRow="0" w:firstColumn="1" w:lastColumn="0" w:noHBand="0" w:noVBand="1"/>
          </w:tblPr>
        </w:tblPrChange>
      </w:tblPr>
      <w:tblGrid>
        <w:gridCol w:w="1809"/>
        <w:gridCol w:w="969"/>
        <w:gridCol w:w="6510"/>
        <w:tblGridChange w:id="2641">
          <w:tblGrid>
            <w:gridCol w:w="1809"/>
            <w:gridCol w:w="1875"/>
            <w:gridCol w:w="5604"/>
          </w:tblGrid>
        </w:tblGridChange>
      </w:tblGrid>
      <w:tr w:rsidR="00B4485F" w:rsidTr="00FC7FD2">
        <w:trPr>
          <w:ins w:id="2642" w:author="smaslan" w:date="2018-08-09T14:30:00Z"/>
        </w:trPr>
        <w:tc>
          <w:tcPr>
            <w:tcW w:w="1809" w:type="dxa"/>
            <w:tcPrChange w:id="2643" w:author="smaslan" w:date="2018-08-09T14:52:00Z">
              <w:tcPr>
                <w:tcW w:w="1809" w:type="dxa"/>
              </w:tcPr>
            </w:tcPrChange>
          </w:tcPr>
          <w:p w:rsidR="00B4485F" w:rsidRPr="00F43BCE" w:rsidRDefault="00B4485F" w:rsidP="00FC7FD2">
            <w:pPr>
              <w:rPr>
                <w:ins w:id="2644" w:author="smaslan" w:date="2018-08-09T14:30:00Z"/>
                <w:b/>
              </w:rPr>
            </w:pPr>
            <w:ins w:id="2645" w:author="smaslan" w:date="2018-08-09T14:30:00Z">
              <w:r w:rsidRPr="00F43BCE">
                <w:rPr>
                  <w:b/>
                </w:rPr>
                <w:t>Name</w:t>
              </w:r>
            </w:ins>
          </w:p>
        </w:tc>
        <w:tc>
          <w:tcPr>
            <w:tcW w:w="969" w:type="dxa"/>
            <w:tcPrChange w:id="2646" w:author="smaslan" w:date="2018-08-09T14:52:00Z">
              <w:tcPr>
                <w:tcW w:w="1875" w:type="dxa"/>
              </w:tcPr>
            </w:tcPrChange>
          </w:tcPr>
          <w:p w:rsidR="00B4485F" w:rsidRPr="00F43BCE" w:rsidRDefault="00B4485F" w:rsidP="00FC7FD2">
            <w:pPr>
              <w:jc w:val="center"/>
              <w:rPr>
                <w:ins w:id="2647" w:author="smaslan" w:date="2018-08-09T14:30:00Z"/>
                <w:b/>
              </w:rPr>
            </w:pPr>
            <w:ins w:id="2648" w:author="smaslan" w:date="2018-08-09T14:30:00Z">
              <w:r w:rsidRPr="00F43BCE">
                <w:rPr>
                  <w:b/>
                </w:rPr>
                <w:t>Type</w:t>
              </w:r>
            </w:ins>
          </w:p>
        </w:tc>
        <w:tc>
          <w:tcPr>
            <w:tcW w:w="6510" w:type="dxa"/>
            <w:tcPrChange w:id="2649" w:author="smaslan" w:date="2018-08-09T14:52:00Z">
              <w:tcPr>
                <w:tcW w:w="5604" w:type="dxa"/>
              </w:tcPr>
            </w:tcPrChange>
          </w:tcPr>
          <w:p w:rsidR="00B4485F" w:rsidRPr="00F43BCE" w:rsidRDefault="00B4485F" w:rsidP="00FC7FD2">
            <w:pPr>
              <w:jc w:val="center"/>
              <w:rPr>
                <w:ins w:id="2650" w:author="smaslan" w:date="2018-08-09T14:30:00Z"/>
                <w:b/>
              </w:rPr>
            </w:pPr>
            <w:ins w:id="2651" w:author="smaslan" w:date="2018-08-09T14:30:00Z">
              <w:r w:rsidRPr="00F43BCE">
                <w:rPr>
                  <w:b/>
                </w:rPr>
                <w:t>Meaning</w:t>
              </w:r>
            </w:ins>
          </w:p>
        </w:tc>
      </w:tr>
      <w:tr w:rsidR="00B4485F" w:rsidTr="00FC7FD2">
        <w:trPr>
          <w:ins w:id="2652" w:author="smaslan" w:date="2018-08-09T14:30:00Z"/>
        </w:trPr>
        <w:tc>
          <w:tcPr>
            <w:tcW w:w="1809" w:type="dxa"/>
            <w:vAlign w:val="center"/>
            <w:tcPrChange w:id="2653" w:author="smaslan" w:date="2018-08-09T14:52:00Z">
              <w:tcPr>
                <w:tcW w:w="1809" w:type="dxa"/>
                <w:vAlign w:val="center"/>
              </w:tcPr>
            </w:tcPrChange>
          </w:tcPr>
          <w:p w:rsidR="00B4485F" w:rsidRDefault="00B4485F" w:rsidP="00FC7FD2">
            <w:pPr>
              <w:rPr>
                <w:ins w:id="2654" w:author="smaslan" w:date="2018-08-09T14:30:00Z"/>
              </w:rPr>
            </w:pPr>
            <w:ins w:id="2655" w:author="smaslan" w:date="2018-08-09T14:30:00Z">
              <w:r>
                <w:t>Max samples count</w:t>
              </w:r>
            </w:ins>
          </w:p>
        </w:tc>
        <w:tc>
          <w:tcPr>
            <w:tcW w:w="969" w:type="dxa"/>
            <w:vAlign w:val="center"/>
            <w:tcPrChange w:id="2656" w:author="smaslan" w:date="2018-08-09T14:52:00Z">
              <w:tcPr>
                <w:tcW w:w="1875" w:type="dxa"/>
                <w:vAlign w:val="center"/>
              </w:tcPr>
            </w:tcPrChange>
          </w:tcPr>
          <w:p w:rsidR="00B4485F" w:rsidRDefault="00B4485F" w:rsidP="00FC7FD2">
            <w:pPr>
              <w:jc w:val="center"/>
              <w:rPr>
                <w:ins w:id="2657" w:author="smaslan" w:date="2018-08-09T14:30:00Z"/>
              </w:rPr>
            </w:pPr>
            <w:ins w:id="2658" w:author="smaslan" w:date="2018-08-09T14:30:00Z">
              <w:r>
                <w:t>Int64</w:t>
              </w:r>
            </w:ins>
          </w:p>
        </w:tc>
        <w:tc>
          <w:tcPr>
            <w:tcW w:w="6510" w:type="dxa"/>
            <w:vAlign w:val="center"/>
            <w:tcPrChange w:id="2659" w:author="smaslan" w:date="2018-08-09T14:52:00Z">
              <w:tcPr>
                <w:tcW w:w="5604" w:type="dxa"/>
                <w:vAlign w:val="center"/>
              </w:tcPr>
            </w:tcPrChange>
          </w:tcPr>
          <w:p w:rsidR="00B4485F" w:rsidRDefault="00B4485F" w:rsidP="00FC7FD2">
            <w:pPr>
              <w:rPr>
                <w:ins w:id="2660" w:author="smaslan" w:date="2018-08-09T14:30:00Z"/>
              </w:rPr>
            </w:pPr>
            <w:ins w:id="2661" w:author="smaslan" w:date="2018-08-09T14:30:00Z">
              <w:r>
                <w:t>Maximum number of samples to be acquired in one record.</w:t>
              </w:r>
            </w:ins>
          </w:p>
        </w:tc>
      </w:tr>
      <w:tr w:rsidR="00B4485F" w:rsidTr="00FC7FD2">
        <w:trPr>
          <w:ins w:id="2662" w:author="smaslan" w:date="2018-08-09T14:30:00Z"/>
        </w:trPr>
        <w:tc>
          <w:tcPr>
            <w:tcW w:w="1809" w:type="dxa"/>
            <w:vAlign w:val="center"/>
            <w:tcPrChange w:id="2663" w:author="smaslan" w:date="2018-08-09T14:52:00Z">
              <w:tcPr>
                <w:tcW w:w="1809" w:type="dxa"/>
                <w:vAlign w:val="center"/>
              </w:tcPr>
            </w:tcPrChange>
          </w:tcPr>
          <w:p w:rsidR="00B4485F" w:rsidRDefault="00B4485F" w:rsidP="00FC7FD2">
            <w:pPr>
              <w:rPr>
                <w:ins w:id="2664" w:author="smaslan" w:date="2018-08-09T14:33:00Z"/>
              </w:rPr>
            </w:pPr>
            <w:ins w:id="2665" w:author="smaslan" w:date="2018-08-09T14:31:00Z">
              <w:r>
                <w:t xml:space="preserve">Max </w:t>
              </w:r>
              <w:proofErr w:type="spellStart"/>
              <w:r>
                <w:t>fs</w:t>
              </w:r>
              <w:proofErr w:type="spellEnd"/>
              <w:r>
                <w:t xml:space="preserve"> [Hz]</w:t>
              </w:r>
            </w:ins>
          </w:p>
          <w:p w:rsidR="00B4485F" w:rsidRDefault="00B4485F" w:rsidP="00FC7FD2">
            <w:pPr>
              <w:rPr>
                <w:ins w:id="2666" w:author="smaslan" w:date="2018-08-09T14:30:00Z"/>
              </w:rPr>
            </w:pPr>
            <w:ins w:id="2667" w:author="smaslan" w:date="2018-08-09T14:33:00Z">
              <w:r>
                <w:t xml:space="preserve">Min </w:t>
              </w:r>
              <w:proofErr w:type="spellStart"/>
              <w:r>
                <w:t>fs</w:t>
              </w:r>
              <w:proofErr w:type="spellEnd"/>
              <w:r>
                <w:t xml:space="preserve"> [Hz]</w:t>
              </w:r>
            </w:ins>
          </w:p>
        </w:tc>
        <w:tc>
          <w:tcPr>
            <w:tcW w:w="969" w:type="dxa"/>
            <w:vAlign w:val="center"/>
            <w:tcPrChange w:id="2668" w:author="smaslan" w:date="2018-08-09T14:52:00Z">
              <w:tcPr>
                <w:tcW w:w="1875" w:type="dxa"/>
                <w:vAlign w:val="center"/>
              </w:tcPr>
            </w:tcPrChange>
          </w:tcPr>
          <w:p w:rsidR="00B4485F" w:rsidRDefault="00B4485F" w:rsidP="00FC7FD2">
            <w:pPr>
              <w:jc w:val="center"/>
              <w:rPr>
                <w:ins w:id="2669" w:author="smaslan" w:date="2018-08-09T14:30:00Z"/>
              </w:rPr>
            </w:pPr>
            <w:ins w:id="2670" w:author="smaslan" w:date="2018-08-09T14:31:00Z">
              <w:r>
                <w:t>Double</w:t>
              </w:r>
            </w:ins>
          </w:p>
        </w:tc>
        <w:tc>
          <w:tcPr>
            <w:tcW w:w="6510" w:type="dxa"/>
            <w:vAlign w:val="center"/>
            <w:tcPrChange w:id="2671" w:author="smaslan" w:date="2018-08-09T14:52:00Z">
              <w:tcPr>
                <w:tcW w:w="5604" w:type="dxa"/>
                <w:vAlign w:val="center"/>
              </w:tcPr>
            </w:tcPrChange>
          </w:tcPr>
          <w:p w:rsidR="00B4485F" w:rsidRDefault="00B4485F" w:rsidP="00FC7FD2">
            <w:pPr>
              <w:rPr>
                <w:ins w:id="2672" w:author="smaslan" w:date="2018-08-09T14:30:00Z"/>
              </w:rPr>
            </w:pPr>
            <w:ins w:id="2673" w:author="smaslan" w:date="2018-08-09T14:31:00Z">
              <w:r>
                <w:t xml:space="preserve">Maximum </w:t>
              </w:r>
            </w:ins>
            <w:ins w:id="2674" w:author="smaslan" w:date="2018-08-09T14:33:00Z">
              <w:r>
                <w:t xml:space="preserve">and minimum </w:t>
              </w:r>
            </w:ins>
            <w:ins w:id="2675" w:author="smaslan" w:date="2018-08-09T14:31:00Z">
              <w:r>
                <w:t>sampling rate [Hz].</w:t>
              </w:r>
            </w:ins>
          </w:p>
        </w:tc>
      </w:tr>
      <w:tr w:rsidR="00B4485F" w:rsidTr="00FC7FD2">
        <w:trPr>
          <w:ins w:id="2676" w:author="smaslan" w:date="2018-08-09T14:31:00Z"/>
        </w:trPr>
        <w:tc>
          <w:tcPr>
            <w:tcW w:w="1809" w:type="dxa"/>
            <w:vAlign w:val="center"/>
            <w:tcPrChange w:id="2677" w:author="smaslan" w:date="2018-08-09T14:52:00Z">
              <w:tcPr>
                <w:tcW w:w="1809" w:type="dxa"/>
                <w:vAlign w:val="center"/>
              </w:tcPr>
            </w:tcPrChange>
          </w:tcPr>
          <w:p w:rsidR="00B4485F" w:rsidRDefault="00B4485F" w:rsidP="00FC7FD2">
            <w:pPr>
              <w:rPr>
                <w:ins w:id="2678" w:author="smaslan" w:date="2018-08-09T14:31:00Z"/>
              </w:rPr>
            </w:pPr>
            <w:proofErr w:type="spellStart"/>
            <w:ins w:id="2679" w:author="smaslan" w:date="2018-08-09T14:31:00Z">
              <w:r>
                <w:t>Ts</w:t>
              </w:r>
              <w:proofErr w:type="spellEnd"/>
              <w:r>
                <w:t xml:space="preserve"> step [s]</w:t>
              </w:r>
            </w:ins>
          </w:p>
        </w:tc>
        <w:tc>
          <w:tcPr>
            <w:tcW w:w="969" w:type="dxa"/>
            <w:vAlign w:val="center"/>
            <w:tcPrChange w:id="2680" w:author="smaslan" w:date="2018-08-09T14:52:00Z">
              <w:tcPr>
                <w:tcW w:w="1875" w:type="dxa"/>
                <w:vAlign w:val="center"/>
              </w:tcPr>
            </w:tcPrChange>
          </w:tcPr>
          <w:p w:rsidR="00B4485F" w:rsidRDefault="00B4485F" w:rsidP="00FC7FD2">
            <w:pPr>
              <w:jc w:val="center"/>
              <w:rPr>
                <w:ins w:id="2681" w:author="smaslan" w:date="2018-08-09T14:31:00Z"/>
              </w:rPr>
            </w:pPr>
            <w:ins w:id="2682" w:author="smaslan" w:date="2018-08-09T14:31:00Z">
              <w:r>
                <w:t>Double</w:t>
              </w:r>
            </w:ins>
          </w:p>
        </w:tc>
        <w:tc>
          <w:tcPr>
            <w:tcW w:w="6510" w:type="dxa"/>
            <w:vAlign w:val="center"/>
            <w:tcPrChange w:id="2683" w:author="smaslan" w:date="2018-08-09T14:52:00Z">
              <w:tcPr>
                <w:tcW w:w="5604" w:type="dxa"/>
                <w:vAlign w:val="center"/>
              </w:tcPr>
            </w:tcPrChange>
          </w:tcPr>
          <w:p w:rsidR="00B4485F" w:rsidRDefault="00B4485F" w:rsidP="00FC7FD2">
            <w:pPr>
              <w:rPr>
                <w:ins w:id="2684" w:author="smaslan" w:date="2018-08-09T14:31:00Z"/>
              </w:rPr>
            </w:pPr>
            <w:ins w:id="2685" w:author="smaslan" w:date="2018-08-09T14:32:00Z">
              <w:r>
                <w:t>Available sampling period step in which the rates can be set.</w:t>
              </w:r>
            </w:ins>
          </w:p>
        </w:tc>
      </w:tr>
      <w:tr w:rsidR="00B4485F" w:rsidTr="00FC7FD2">
        <w:trPr>
          <w:ins w:id="2686" w:author="smaslan" w:date="2018-08-09T14:32:00Z"/>
        </w:trPr>
        <w:tc>
          <w:tcPr>
            <w:tcW w:w="1809" w:type="dxa"/>
            <w:vAlign w:val="center"/>
            <w:tcPrChange w:id="2687" w:author="smaslan" w:date="2018-08-09T14:52:00Z">
              <w:tcPr>
                <w:tcW w:w="1809" w:type="dxa"/>
                <w:vAlign w:val="center"/>
              </w:tcPr>
            </w:tcPrChange>
          </w:tcPr>
          <w:p w:rsidR="00B4485F" w:rsidRDefault="00B4485F" w:rsidP="00FC7FD2">
            <w:pPr>
              <w:rPr>
                <w:ins w:id="2688" w:author="smaslan" w:date="2018-08-09T14:32:00Z"/>
              </w:rPr>
            </w:pPr>
            <w:proofErr w:type="spellStart"/>
            <w:ins w:id="2689" w:author="smaslan" w:date="2018-08-09T14:33:00Z">
              <w:r>
                <w:t>f</w:t>
              </w:r>
            </w:ins>
            <w:ins w:id="2690" w:author="smaslan" w:date="2018-08-09T14:32:00Z">
              <w:r>
                <w:t>s</w:t>
              </w:r>
              <w:proofErr w:type="spellEnd"/>
              <w:r>
                <w:t xml:space="preserve"> step [Hz]</w:t>
              </w:r>
            </w:ins>
          </w:p>
        </w:tc>
        <w:tc>
          <w:tcPr>
            <w:tcW w:w="969" w:type="dxa"/>
            <w:vAlign w:val="center"/>
            <w:tcPrChange w:id="2691" w:author="smaslan" w:date="2018-08-09T14:52:00Z">
              <w:tcPr>
                <w:tcW w:w="1875" w:type="dxa"/>
                <w:vAlign w:val="center"/>
              </w:tcPr>
            </w:tcPrChange>
          </w:tcPr>
          <w:p w:rsidR="00B4485F" w:rsidRDefault="00B4485F" w:rsidP="00FC7FD2">
            <w:pPr>
              <w:jc w:val="center"/>
              <w:rPr>
                <w:ins w:id="2692" w:author="smaslan" w:date="2018-08-09T14:32:00Z"/>
              </w:rPr>
            </w:pPr>
            <w:ins w:id="2693" w:author="smaslan" w:date="2018-08-09T14:32:00Z">
              <w:r>
                <w:t>Double</w:t>
              </w:r>
            </w:ins>
          </w:p>
        </w:tc>
        <w:tc>
          <w:tcPr>
            <w:tcW w:w="6510" w:type="dxa"/>
            <w:vAlign w:val="center"/>
            <w:tcPrChange w:id="2694" w:author="smaslan" w:date="2018-08-09T14:52:00Z">
              <w:tcPr>
                <w:tcW w:w="5604" w:type="dxa"/>
                <w:vAlign w:val="center"/>
              </w:tcPr>
            </w:tcPrChange>
          </w:tcPr>
          <w:p w:rsidR="00B4485F" w:rsidRDefault="00B4485F" w:rsidP="00FC7FD2">
            <w:pPr>
              <w:rPr>
                <w:ins w:id="2695" w:author="smaslan" w:date="2018-08-09T14:32:00Z"/>
              </w:rPr>
            </w:pPr>
            <w:ins w:id="2696" w:author="smaslan" w:date="2018-08-09T14:32:00Z">
              <w:r>
                <w:t xml:space="preserve">Available sampling rate step that can be set by digitizer. Note either </w:t>
              </w:r>
            </w:ins>
            <w:ins w:id="2697" w:author="smaslan" w:date="2018-08-09T14:33:00Z">
              <w:r>
                <w:t>“</w:t>
              </w:r>
            </w:ins>
            <w:proofErr w:type="spellStart"/>
            <w:ins w:id="2698" w:author="smaslan" w:date="2018-08-09T14:32:00Z">
              <w:r>
                <w:t>Ts</w:t>
              </w:r>
            </w:ins>
            <w:proofErr w:type="spellEnd"/>
            <w:ins w:id="2699" w:author="smaslan" w:date="2018-08-09T14:33:00Z">
              <w:r>
                <w:t>”</w:t>
              </w:r>
            </w:ins>
            <w:ins w:id="2700" w:author="smaslan" w:date="2018-08-09T14:32:00Z">
              <w:r>
                <w:t xml:space="preserve"> of </w:t>
              </w:r>
            </w:ins>
            <w:ins w:id="2701" w:author="smaslan" w:date="2018-08-09T14:33:00Z">
              <w:r>
                <w:t>“</w:t>
              </w:r>
            </w:ins>
            <w:proofErr w:type="spellStart"/>
            <w:ins w:id="2702" w:author="smaslan" w:date="2018-08-09T14:32:00Z">
              <w:r>
                <w:t>fs</w:t>
              </w:r>
            </w:ins>
            <w:proofErr w:type="spellEnd"/>
            <w:ins w:id="2703" w:author="smaslan" w:date="2018-08-09T14:33:00Z">
              <w:r>
                <w:t>”</w:t>
              </w:r>
            </w:ins>
            <w:ins w:id="2704" w:author="smaslan" w:date="2018-08-09T14:32:00Z">
              <w:r>
                <w:t xml:space="preserve"> step</w:t>
              </w:r>
            </w:ins>
            <w:ins w:id="2705" w:author="smaslan" w:date="2018-08-09T14:33:00Z">
              <w:r>
                <w:t xml:space="preserve"> can be used. The other must be “</w:t>
              </w:r>
              <w:proofErr w:type="spellStart"/>
              <w:r>
                <w:t>NaN</w:t>
              </w:r>
              <w:proofErr w:type="spellEnd"/>
              <w:r>
                <w:t>”.</w:t>
              </w:r>
            </w:ins>
          </w:p>
        </w:tc>
      </w:tr>
      <w:tr w:rsidR="009A371B" w:rsidTr="00FC7FD2">
        <w:trPr>
          <w:ins w:id="2706" w:author="smaslan" w:date="2018-08-09T14:36:00Z"/>
        </w:trPr>
        <w:tc>
          <w:tcPr>
            <w:tcW w:w="1809" w:type="dxa"/>
            <w:vAlign w:val="center"/>
            <w:tcPrChange w:id="2707" w:author="smaslan" w:date="2018-08-09T14:52:00Z">
              <w:tcPr>
                <w:tcW w:w="1809" w:type="dxa"/>
                <w:vAlign w:val="center"/>
              </w:tcPr>
            </w:tcPrChange>
          </w:tcPr>
          <w:p w:rsidR="009A371B" w:rsidRDefault="009A371B" w:rsidP="00FC7FD2">
            <w:pPr>
              <w:rPr>
                <w:ins w:id="2708" w:author="smaslan" w:date="2018-08-09T14:36:00Z"/>
              </w:rPr>
            </w:pPr>
            <w:proofErr w:type="spellStart"/>
            <w:ins w:id="2709" w:author="smaslan" w:date="2018-08-09T14:36:00Z">
              <w:r>
                <w:t>Smpl</w:t>
              </w:r>
              <w:proofErr w:type="spellEnd"/>
              <w:r>
                <w:t xml:space="preserve"> rate step mode</w:t>
              </w:r>
            </w:ins>
          </w:p>
        </w:tc>
        <w:tc>
          <w:tcPr>
            <w:tcW w:w="969" w:type="dxa"/>
            <w:vAlign w:val="center"/>
            <w:tcPrChange w:id="2710" w:author="smaslan" w:date="2018-08-09T14:52:00Z">
              <w:tcPr>
                <w:tcW w:w="1875" w:type="dxa"/>
                <w:vAlign w:val="center"/>
              </w:tcPr>
            </w:tcPrChange>
          </w:tcPr>
          <w:p w:rsidR="009A371B" w:rsidRDefault="009A371B" w:rsidP="00FC7FD2">
            <w:pPr>
              <w:jc w:val="center"/>
              <w:rPr>
                <w:ins w:id="2711" w:author="smaslan" w:date="2018-08-09T14:36:00Z"/>
              </w:rPr>
            </w:pPr>
            <w:proofErr w:type="spellStart"/>
            <w:ins w:id="2712" w:author="smaslan" w:date="2018-08-09T14:36:00Z">
              <w:r>
                <w:t>Enum</w:t>
              </w:r>
              <w:proofErr w:type="spellEnd"/>
            </w:ins>
          </w:p>
        </w:tc>
        <w:tc>
          <w:tcPr>
            <w:tcW w:w="6510" w:type="dxa"/>
            <w:vAlign w:val="center"/>
            <w:tcPrChange w:id="2713" w:author="smaslan" w:date="2018-08-09T14:52:00Z">
              <w:tcPr>
                <w:tcW w:w="5604" w:type="dxa"/>
                <w:vAlign w:val="center"/>
              </w:tcPr>
            </w:tcPrChange>
          </w:tcPr>
          <w:p w:rsidR="009A371B" w:rsidRDefault="009A371B">
            <w:pPr>
              <w:rPr>
                <w:ins w:id="2714" w:author="smaslan" w:date="2018-08-09T14:36:00Z"/>
              </w:rPr>
              <w:pPrChange w:id="2715" w:author="smaslan" w:date="2018-08-09T14:37:00Z">
                <w:pPr>
                  <w:spacing w:after="200" w:line="276" w:lineRule="auto"/>
                </w:pPr>
              </w:pPrChange>
            </w:pPr>
            <w:ins w:id="2716" w:author="smaslan" w:date="2018-08-09T14:37:00Z">
              <w:r>
                <w:t>Mode of sampling rate selection {‘</w:t>
              </w:r>
              <w:proofErr w:type="spellStart"/>
              <w:r>
                <w:t>const</w:t>
              </w:r>
              <w:proofErr w:type="spellEnd"/>
              <w:r>
                <w:t xml:space="preserve"> period’,’</w:t>
              </w:r>
              <w:proofErr w:type="spellStart"/>
              <w:r>
                <w:t>const</w:t>
              </w:r>
              <w:proofErr w:type="spellEnd"/>
              <w:r>
                <w:t xml:space="preserve"> frequency’}. Selects which of the “</w:t>
              </w:r>
              <w:proofErr w:type="spellStart"/>
              <w:r>
                <w:t>Ts</w:t>
              </w:r>
              <w:proofErr w:type="spellEnd"/>
              <w:r>
                <w:t>” of “</w:t>
              </w:r>
              <w:proofErr w:type="spellStart"/>
              <w:r>
                <w:t>fs</w:t>
              </w:r>
              <w:proofErr w:type="spellEnd"/>
              <w:r>
                <w:t>” is valid.</w:t>
              </w:r>
            </w:ins>
          </w:p>
        </w:tc>
      </w:tr>
      <w:tr w:rsidR="00B4485F" w:rsidTr="00FC7FD2">
        <w:trPr>
          <w:ins w:id="2717" w:author="smaslan" w:date="2018-08-09T14:33:00Z"/>
        </w:trPr>
        <w:tc>
          <w:tcPr>
            <w:tcW w:w="1809" w:type="dxa"/>
            <w:vAlign w:val="center"/>
            <w:tcPrChange w:id="2718" w:author="smaslan" w:date="2018-08-09T14:52:00Z">
              <w:tcPr>
                <w:tcW w:w="1809" w:type="dxa"/>
                <w:vAlign w:val="center"/>
              </w:tcPr>
            </w:tcPrChange>
          </w:tcPr>
          <w:p w:rsidR="00B4485F" w:rsidRDefault="00B4485F" w:rsidP="00FC7FD2">
            <w:pPr>
              <w:rPr>
                <w:ins w:id="2719" w:author="smaslan" w:date="2018-08-09T14:34:00Z"/>
              </w:rPr>
            </w:pPr>
            <w:ins w:id="2720" w:author="smaslan" w:date="2018-08-09T14:33:00Z">
              <w:r>
                <w:t xml:space="preserve">Max </w:t>
              </w:r>
              <w:proofErr w:type="spellStart"/>
              <w:r>
                <w:t>Ts</w:t>
              </w:r>
              <w:proofErr w:type="spellEnd"/>
              <w:r>
                <w:t xml:space="preserve"> [s]</w:t>
              </w:r>
            </w:ins>
          </w:p>
          <w:p w:rsidR="00B4485F" w:rsidRDefault="00B4485F" w:rsidP="00FC7FD2">
            <w:pPr>
              <w:rPr>
                <w:ins w:id="2721" w:author="smaslan" w:date="2018-08-09T14:33:00Z"/>
              </w:rPr>
            </w:pPr>
            <w:ins w:id="2722" w:author="smaslan" w:date="2018-08-09T14:34:00Z">
              <w:r>
                <w:t xml:space="preserve">Min </w:t>
              </w:r>
              <w:proofErr w:type="spellStart"/>
              <w:r>
                <w:t>Ts</w:t>
              </w:r>
              <w:proofErr w:type="spellEnd"/>
              <w:r>
                <w:t xml:space="preserve"> [s]</w:t>
              </w:r>
            </w:ins>
          </w:p>
        </w:tc>
        <w:tc>
          <w:tcPr>
            <w:tcW w:w="969" w:type="dxa"/>
            <w:vAlign w:val="center"/>
            <w:tcPrChange w:id="2723" w:author="smaslan" w:date="2018-08-09T14:52:00Z">
              <w:tcPr>
                <w:tcW w:w="1875" w:type="dxa"/>
                <w:vAlign w:val="center"/>
              </w:tcPr>
            </w:tcPrChange>
          </w:tcPr>
          <w:p w:rsidR="00B4485F" w:rsidRDefault="00B4485F" w:rsidP="00FC7FD2">
            <w:pPr>
              <w:jc w:val="center"/>
              <w:rPr>
                <w:ins w:id="2724" w:author="smaslan" w:date="2018-08-09T14:33:00Z"/>
              </w:rPr>
            </w:pPr>
            <w:ins w:id="2725" w:author="smaslan" w:date="2018-08-09T14:33:00Z">
              <w:r>
                <w:t>Double</w:t>
              </w:r>
            </w:ins>
          </w:p>
        </w:tc>
        <w:tc>
          <w:tcPr>
            <w:tcW w:w="6510" w:type="dxa"/>
            <w:vAlign w:val="center"/>
            <w:tcPrChange w:id="2726" w:author="smaslan" w:date="2018-08-09T14:52:00Z">
              <w:tcPr>
                <w:tcW w:w="5604" w:type="dxa"/>
                <w:vAlign w:val="center"/>
              </w:tcPr>
            </w:tcPrChange>
          </w:tcPr>
          <w:p w:rsidR="00B4485F" w:rsidRDefault="00B4485F" w:rsidP="00FC7FD2">
            <w:pPr>
              <w:rPr>
                <w:ins w:id="2727" w:author="smaslan" w:date="2018-08-09T14:33:00Z"/>
              </w:rPr>
            </w:pPr>
            <w:ins w:id="2728" w:author="smaslan" w:date="2018-08-09T14:33:00Z">
              <w:r>
                <w:t xml:space="preserve">Maximum </w:t>
              </w:r>
            </w:ins>
            <w:ins w:id="2729" w:author="smaslan" w:date="2018-08-09T14:34:00Z">
              <w:r>
                <w:t xml:space="preserve">and minimum </w:t>
              </w:r>
            </w:ins>
            <w:ins w:id="2730" w:author="smaslan" w:date="2018-08-09T14:33:00Z">
              <w:r>
                <w:t>sampling period [s].</w:t>
              </w:r>
            </w:ins>
          </w:p>
        </w:tc>
      </w:tr>
      <w:tr w:rsidR="00B4485F" w:rsidTr="00FC7FD2">
        <w:trPr>
          <w:ins w:id="2731" w:author="smaslan" w:date="2018-08-09T14:34:00Z"/>
        </w:trPr>
        <w:tc>
          <w:tcPr>
            <w:tcW w:w="1809" w:type="dxa"/>
            <w:vAlign w:val="center"/>
            <w:tcPrChange w:id="2732" w:author="smaslan" w:date="2018-08-09T14:52:00Z">
              <w:tcPr>
                <w:tcW w:w="1809" w:type="dxa"/>
                <w:vAlign w:val="center"/>
              </w:tcPr>
            </w:tcPrChange>
          </w:tcPr>
          <w:p w:rsidR="00B4485F" w:rsidRDefault="009A371B" w:rsidP="00FC7FD2">
            <w:pPr>
              <w:rPr>
                <w:ins w:id="2733" w:author="smaslan" w:date="2018-08-09T14:35:00Z"/>
              </w:rPr>
            </w:pPr>
            <w:proofErr w:type="spellStart"/>
            <w:ins w:id="2734" w:author="smaslan" w:date="2018-08-09T14:35:00Z">
              <w:r>
                <w:t>Aper</w:t>
              </w:r>
              <w:proofErr w:type="spellEnd"/>
              <w:r>
                <w:t xml:space="preserve"> min [s]</w:t>
              </w:r>
            </w:ins>
          </w:p>
          <w:p w:rsidR="009A371B" w:rsidRDefault="009A371B" w:rsidP="00FC7FD2">
            <w:pPr>
              <w:rPr>
                <w:ins w:id="2735" w:author="smaslan" w:date="2018-08-09T14:34:00Z"/>
              </w:rPr>
            </w:pPr>
            <w:proofErr w:type="spellStart"/>
            <w:ins w:id="2736" w:author="smaslan" w:date="2018-08-09T14:35:00Z">
              <w:r>
                <w:lastRenderedPageBreak/>
                <w:t>Aper</w:t>
              </w:r>
              <w:proofErr w:type="spellEnd"/>
              <w:r>
                <w:t xml:space="preserve"> max [s]</w:t>
              </w:r>
            </w:ins>
          </w:p>
        </w:tc>
        <w:tc>
          <w:tcPr>
            <w:tcW w:w="969" w:type="dxa"/>
            <w:vAlign w:val="center"/>
            <w:tcPrChange w:id="2737" w:author="smaslan" w:date="2018-08-09T14:52:00Z">
              <w:tcPr>
                <w:tcW w:w="1875" w:type="dxa"/>
                <w:vAlign w:val="center"/>
              </w:tcPr>
            </w:tcPrChange>
          </w:tcPr>
          <w:p w:rsidR="00B4485F" w:rsidRDefault="009A371B" w:rsidP="00FC7FD2">
            <w:pPr>
              <w:jc w:val="center"/>
              <w:rPr>
                <w:ins w:id="2738" w:author="smaslan" w:date="2018-08-09T14:34:00Z"/>
              </w:rPr>
            </w:pPr>
            <w:ins w:id="2739" w:author="smaslan" w:date="2018-08-09T14:35:00Z">
              <w:r>
                <w:lastRenderedPageBreak/>
                <w:t>Double</w:t>
              </w:r>
            </w:ins>
          </w:p>
        </w:tc>
        <w:tc>
          <w:tcPr>
            <w:tcW w:w="6510" w:type="dxa"/>
            <w:vAlign w:val="center"/>
            <w:tcPrChange w:id="2740" w:author="smaslan" w:date="2018-08-09T14:52:00Z">
              <w:tcPr>
                <w:tcW w:w="5604" w:type="dxa"/>
                <w:vAlign w:val="center"/>
              </w:tcPr>
            </w:tcPrChange>
          </w:tcPr>
          <w:p w:rsidR="00B4485F" w:rsidRDefault="009A371B" w:rsidP="00FC7FD2">
            <w:pPr>
              <w:rPr>
                <w:ins w:id="2741" w:author="smaslan" w:date="2018-08-09T14:34:00Z"/>
              </w:rPr>
            </w:pPr>
            <w:ins w:id="2742" w:author="smaslan" w:date="2018-08-09T14:35:00Z">
              <w:r>
                <w:t>Minimum and maximum apertures [s]. Or “</w:t>
              </w:r>
              <w:proofErr w:type="spellStart"/>
              <w:r>
                <w:t>NaN</w:t>
              </w:r>
              <w:proofErr w:type="spellEnd"/>
              <w:r>
                <w:t>” if not supported.</w:t>
              </w:r>
            </w:ins>
          </w:p>
        </w:tc>
      </w:tr>
      <w:tr w:rsidR="009A371B" w:rsidTr="00FC7FD2">
        <w:trPr>
          <w:ins w:id="2743" w:author="smaslan" w:date="2018-08-09T14:35:00Z"/>
        </w:trPr>
        <w:tc>
          <w:tcPr>
            <w:tcW w:w="1809" w:type="dxa"/>
            <w:vAlign w:val="center"/>
            <w:tcPrChange w:id="2744" w:author="smaslan" w:date="2018-08-09T14:52:00Z">
              <w:tcPr>
                <w:tcW w:w="1809" w:type="dxa"/>
                <w:vAlign w:val="center"/>
              </w:tcPr>
            </w:tcPrChange>
          </w:tcPr>
          <w:p w:rsidR="009A371B" w:rsidRDefault="009A371B" w:rsidP="00FC7FD2">
            <w:pPr>
              <w:rPr>
                <w:ins w:id="2745" w:author="smaslan" w:date="2018-08-09T14:35:00Z"/>
              </w:rPr>
            </w:pPr>
            <w:ins w:id="2746" w:author="smaslan" w:date="2018-08-09T14:35:00Z">
              <w:r>
                <w:lastRenderedPageBreak/>
                <w:t>Channels count</w:t>
              </w:r>
            </w:ins>
          </w:p>
        </w:tc>
        <w:tc>
          <w:tcPr>
            <w:tcW w:w="969" w:type="dxa"/>
            <w:vAlign w:val="center"/>
            <w:tcPrChange w:id="2747" w:author="smaslan" w:date="2018-08-09T14:52:00Z">
              <w:tcPr>
                <w:tcW w:w="1875" w:type="dxa"/>
                <w:vAlign w:val="center"/>
              </w:tcPr>
            </w:tcPrChange>
          </w:tcPr>
          <w:p w:rsidR="009A371B" w:rsidRDefault="009A371B" w:rsidP="00FC7FD2">
            <w:pPr>
              <w:jc w:val="center"/>
              <w:rPr>
                <w:ins w:id="2748" w:author="smaslan" w:date="2018-08-09T14:35:00Z"/>
              </w:rPr>
            </w:pPr>
            <w:ins w:id="2749" w:author="smaslan" w:date="2018-08-09T14:35:00Z">
              <w:r>
                <w:t>Double</w:t>
              </w:r>
            </w:ins>
          </w:p>
        </w:tc>
        <w:tc>
          <w:tcPr>
            <w:tcW w:w="6510" w:type="dxa"/>
            <w:vAlign w:val="center"/>
            <w:tcPrChange w:id="2750" w:author="smaslan" w:date="2018-08-09T14:52:00Z">
              <w:tcPr>
                <w:tcW w:w="5604" w:type="dxa"/>
                <w:vAlign w:val="center"/>
              </w:tcPr>
            </w:tcPrChange>
          </w:tcPr>
          <w:p w:rsidR="009A371B" w:rsidRDefault="009A371B">
            <w:pPr>
              <w:rPr>
                <w:ins w:id="2751" w:author="smaslan" w:date="2018-08-09T14:35:00Z"/>
              </w:rPr>
              <w:pPrChange w:id="2752" w:author="smaslan" w:date="2018-08-09T14:36:00Z">
                <w:pPr>
                  <w:spacing w:after="200" w:line="276" w:lineRule="auto"/>
                </w:pPr>
              </w:pPrChange>
            </w:pPr>
            <w:ins w:id="2753" w:author="smaslan" w:date="2018-08-09T14:35:00Z">
              <w:r>
                <w:t>Number of virtual channels available</w:t>
              </w:r>
            </w:ins>
            <w:ins w:id="2754" w:author="smaslan" w:date="2018-08-09T14:36:00Z">
              <w:r>
                <w:t xml:space="preserve"> configured</w:t>
              </w:r>
            </w:ins>
            <w:ins w:id="2755" w:author="smaslan" w:date="2018-08-09T14:35:00Z">
              <w:r>
                <w:t xml:space="preserve">. </w:t>
              </w:r>
            </w:ins>
          </w:p>
        </w:tc>
      </w:tr>
      <w:tr w:rsidR="009A371B" w:rsidTr="00FC7FD2">
        <w:trPr>
          <w:ins w:id="2756" w:author="smaslan" w:date="2018-08-09T14:36:00Z"/>
        </w:trPr>
        <w:tc>
          <w:tcPr>
            <w:tcW w:w="1809" w:type="dxa"/>
            <w:vAlign w:val="center"/>
            <w:tcPrChange w:id="2757" w:author="smaslan" w:date="2018-08-09T14:52:00Z">
              <w:tcPr>
                <w:tcW w:w="1809" w:type="dxa"/>
                <w:vAlign w:val="center"/>
              </w:tcPr>
            </w:tcPrChange>
          </w:tcPr>
          <w:p w:rsidR="009A371B" w:rsidRDefault="009A371B" w:rsidP="00FC7FD2">
            <w:pPr>
              <w:rPr>
                <w:ins w:id="2758" w:author="smaslan" w:date="2018-08-09T14:36:00Z"/>
              </w:rPr>
            </w:pPr>
            <w:ins w:id="2759" w:author="smaslan" w:date="2018-08-09T14:37:00Z">
              <w:r>
                <w:t>Allows streaming?</w:t>
              </w:r>
            </w:ins>
          </w:p>
        </w:tc>
        <w:tc>
          <w:tcPr>
            <w:tcW w:w="969" w:type="dxa"/>
            <w:vAlign w:val="center"/>
            <w:tcPrChange w:id="2760" w:author="smaslan" w:date="2018-08-09T14:52:00Z">
              <w:tcPr>
                <w:tcW w:w="1875" w:type="dxa"/>
                <w:vAlign w:val="center"/>
              </w:tcPr>
            </w:tcPrChange>
          </w:tcPr>
          <w:p w:rsidR="009A371B" w:rsidRDefault="009A371B" w:rsidP="00FC7FD2">
            <w:pPr>
              <w:jc w:val="center"/>
              <w:rPr>
                <w:ins w:id="2761" w:author="smaslan" w:date="2018-08-09T14:36:00Z"/>
              </w:rPr>
            </w:pPr>
            <w:ins w:id="2762" w:author="smaslan" w:date="2018-08-09T14:38:00Z">
              <w:r>
                <w:t>Bool</w:t>
              </w:r>
            </w:ins>
          </w:p>
        </w:tc>
        <w:tc>
          <w:tcPr>
            <w:tcW w:w="6510" w:type="dxa"/>
            <w:vAlign w:val="center"/>
            <w:tcPrChange w:id="2763" w:author="smaslan" w:date="2018-08-09T14:52:00Z">
              <w:tcPr>
                <w:tcW w:w="5604" w:type="dxa"/>
                <w:vAlign w:val="center"/>
              </w:tcPr>
            </w:tcPrChange>
          </w:tcPr>
          <w:p w:rsidR="009A371B" w:rsidRDefault="009A371B">
            <w:pPr>
              <w:rPr>
                <w:ins w:id="2764" w:author="smaslan" w:date="2018-08-09T14:36:00Z"/>
              </w:rPr>
              <w:pPrChange w:id="2765" w:author="smaslan" w:date="2018-08-09T14:38:00Z">
                <w:pPr>
                  <w:spacing w:after="200" w:line="276" w:lineRule="auto"/>
                </w:pPr>
              </w:pPrChange>
            </w:pPr>
            <w:ins w:id="2766" w:author="smaslan" w:date="2018-08-09T14:38:00Z">
              <w:r>
                <w:t>Set when the driver supports two modes: memory buffer and direct streaming. If it supports just one, it is ignored.</w:t>
              </w:r>
            </w:ins>
          </w:p>
        </w:tc>
      </w:tr>
      <w:tr w:rsidR="009A371B" w:rsidTr="00FC7FD2">
        <w:trPr>
          <w:ins w:id="2767" w:author="smaslan" w:date="2018-08-09T14:37:00Z"/>
        </w:trPr>
        <w:tc>
          <w:tcPr>
            <w:tcW w:w="1809" w:type="dxa"/>
            <w:vAlign w:val="center"/>
            <w:tcPrChange w:id="2768" w:author="smaslan" w:date="2018-08-09T14:52:00Z">
              <w:tcPr>
                <w:tcW w:w="1809" w:type="dxa"/>
                <w:vAlign w:val="center"/>
              </w:tcPr>
            </w:tcPrChange>
          </w:tcPr>
          <w:p w:rsidR="009A371B" w:rsidRDefault="009A371B" w:rsidP="00FC7FD2">
            <w:pPr>
              <w:rPr>
                <w:ins w:id="2769" w:author="smaslan" w:date="2018-08-09T14:37:00Z"/>
              </w:rPr>
            </w:pPr>
            <w:ins w:id="2770" w:author="smaslan" w:date="2018-08-09T14:39:00Z">
              <w:r>
                <w:t>Streaming on?</w:t>
              </w:r>
            </w:ins>
          </w:p>
        </w:tc>
        <w:tc>
          <w:tcPr>
            <w:tcW w:w="969" w:type="dxa"/>
            <w:vAlign w:val="center"/>
            <w:tcPrChange w:id="2771" w:author="smaslan" w:date="2018-08-09T14:52:00Z">
              <w:tcPr>
                <w:tcW w:w="1875" w:type="dxa"/>
                <w:vAlign w:val="center"/>
              </w:tcPr>
            </w:tcPrChange>
          </w:tcPr>
          <w:p w:rsidR="009A371B" w:rsidRDefault="009A371B" w:rsidP="00FC7FD2">
            <w:pPr>
              <w:jc w:val="center"/>
              <w:rPr>
                <w:ins w:id="2772" w:author="smaslan" w:date="2018-08-09T14:37:00Z"/>
              </w:rPr>
            </w:pPr>
            <w:ins w:id="2773" w:author="smaslan" w:date="2018-08-09T14:39:00Z">
              <w:r>
                <w:t>Bool</w:t>
              </w:r>
            </w:ins>
          </w:p>
        </w:tc>
        <w:tc>
          <w:tcPr>
            <w:tcW w:w="6510" w:type="dxa"/>
            <w:vAlign w:val="center"/>
            <w:tcPrChange w:id="2774" w:author="smaslan" w:date="2018-08-09T14:52:00Z">
              <w:tcPr>
                <w:tcW w:w="5604" w:type="dxa"/>
                <w:vAlign w:val="center"/>
              </w:tcPr>
            </w:tcPrChange>
          </w:tcPr>
          <w:p w:rsidR="009A371B" w:rsidRDefault="009A371B" w:rsidP="00FC7FD2">
            <w:pPr>
              <w:rPr>
                <w:ins w:id="2775" w:author="smaslan" w:date="2018-08-09T14:37:00Z"/>
              </w:rPr>
            </w:pPr>
            <w:ins w:id="2776" w:author="smaslan" w:date="2018-08-09T14:39:00Z">
              <w:r>
                <w:t>Streaming mode configured</w:t>
              </w:r>
            </w:ins>
            <w:ins w:id="2777" w:author="smaslan" w:date="2018-08-09T14:41:00Z">
              <w:r>
                <w:t>.</w:t>
              </w:r>
            </w:ins>
          </w:p>
        </w:tc>
      </w:tr>
      <w:tr w:rsidR="009A371B" w:rsidTr="00FC7FD2">
        <w:trPr>
          <w:ins w:id="2778" w:author="smaslan" w:date="2018-08-09T14:39:00Z"/>
        </w:trPr>
        <w:tc>
          <w:tcPr>
            <w:tcW w:w="1809" w:type="dxa"/>
            <w:vAlign w:val="center"/>
            <w:tcPrChange w:id="2779" w:author="smaslan" w:date="2018-08-09T14:52:00Z">
              <w:tcPr>
                <w:tcW w:w="1809" w:type="dxa"/>
                <w:vAlign w:val="center"/>
              </w:tcPr>
            </w:tcPrChange>
          </w:tcPr>
          <w:p w:rsidR="009A371B" w:rsidRDefault="009A371B" w:rsidP="00FC7FD2">
            <w:pPr>
              <w:rPr>
                <w:ins w:id="2780" w:author="smaslan" w:date="2018-08-09T14:39:00Z"/>
              </w:rPr>
            </w:pPr>
            <w:ins w:id="2781" w:author="smaslan" w:date="2018-08-09T14:39:00Z">
              <w:r>
                <w:t>Has level trig?</w:t>
              </w:r>
            </w:ins>
          </w:p>
        </w:tc>
        <w:tc>
          <w:tcPr>
            <w:tcW w:w="969" w:type="dxa"/>
            <w:vAlign w:val="center"/>
            <w:tcPrChange w:id="2782" w:author="smaslan" w:date="2018-08-09T14:52:00Z">
              <w:tcPr>
                <w:tcW w:w="1875" w:type="dxa"/>
                <w:vAlign w:val="center"/>
              </w:tcPr>
            </w:tcPrChange>
          </w:tcPr>
          <w:p w:rsidR="009A371B" w:rsidRDefault="009A371B" w:rsidP="00FC7FD2">
            <w:pPr>
              <w:jc w:val="center"/>
              <w:rPr>
                <w:ins w:id="2783" w:author="smaslan" w:date="2018-08-09T14:39:00Z"/>
              </w:rPr>
            </w:pPr>
            <w:ins w:id="2784" w:author="smaslan" w:date="2018-08-09T14:39:00Z">
              <w:r>
                <w:t>Bool</w:t>
              </w:r>
            </w:ins>
          </w:p>
        </w:tc>
        <w:tc>
          <w:tcPr>
            <w:tcW w:w="6510" w:type="dxa"/>
            <w:vAlign w:val="center"/>
            <w:tcPrChange w:id="2785" w:author="smaslan" w:date="2018-08-09T14:52:00Z">
              <w:tcPr>
                <w:tcW w:w="5604" w:type="dxa"/>
                <w:vAlign w:val="center"/>
              </w:tcPr>
            </w:tcPrChange>
          </w:tcPr>
          <w:p w:rsidR="009A371B" w:rsidRDefault="009A371B" w:rsidP="00FC7FD2">
            <w:pPr>
              <w:rPr>
                <w:ins w:id="2786" w:author="smaslan" w:date="2018-08-09T14:39:00Z"/>
              </w:rPr>
            </w:pPr>
            <w:ins w:id="2787" w:author="smaslan" w:date="2018-08-09T14:39:00Z">
              <w:r>
                <w:t>Driver/digitizer supports level triggering</w:t>
              </w:r>
            </w:ins>
            <w:ins w:id="2788" w:author="smaslan" w:date="2018-08-09T14:41:00Z">
              <w:r>
                <w:t>.</w:t>
              </w:r>
            </w:ins>
          </w:p>
        </w:tc>
      </w:tr>
      <w:tr w:rsidR="009A371B" w:rsidTr="00FC7FD2">
        <w:trPr>
          <w:ins w:id="2789" w:author="smaslan" w:date="2018-08-09T14:39:00Z"/>
        </w:trPr>
        <w:tc>
          <w:tcPr>
            <w:tcW w:w="1809" w:type="dxa"/>
            <w:vAlign w:val="center"/>
            <w:tcPrChange w:id="2790" w:author="smaslan" w:date="2018-08-09T14:52:00Z">
              <w:tcPr>
                <w:tcW w:w="1809" w:type="dxa"/>
                <w:vAlign w:val="center"/>
              </w:tcPr>
            </w:tcPrChange>
          </w:tcPr>
          <w:p w:rsidR="009A371B" w:rsidRDefault="009A371B" w:rsidP="00FC7FD2">
            <w:pPr>
              <w:rPr>
                <w:ins w:id="2791" w:author="smaslan" w:date="2018-08-09T14:39:00Z"/>
              </w:rPr>
            </w:pPr>
            <w:ins w:id="2792" w:author="smaslan" w:date="2018-08-09T14:39:00Z">
              <w:r>
                <w:t xml:space="preserve">Has </w:t>
              </w:r>
              <w:proofErr w:type="spellStart"/>
              <w:r>
                <w:t>ext</w:t>
              </w:r>
              <w:proofErr w:type="spellEnd"/>
              <w:r>
                <w:t xml:space="preserve"> trig?</w:t>
              </w:r>
            </w:ins>
          </w:p>
        </w:tc>
        <w:tc>
          <w:tcPr>
            <w:tcW w:w="969" w:type="dxa"/>
            <w:vAlign w:val="center"/>
            <w:tcPrChange w:id="2793" w:author="smaslan" w:date="2018-08-09T14:52:00Z">
              <w:tcPr>
                <w:tcW w:w="1875" w:type="dxa"/>
                <w:vAlign w:val="center"/>
              </w:tcPr>
            </w:tcPrChange>
          </w:tcPr>
          <w:p w:rsidR="009A371B" w:rsidRDefault="009A371B" w:rsidP="00FC7FD2">
            <w:pPr>
              <w:jc w:val="center"/>
              <w:rPr>
                <w:ins w:id="2794" w:author="smaslan" w:date="2018-08-09T14:39:00Z"/>
              </w:rPr>
            </w:pPr>
            <w:ins w:id="2795" w:author="smaslan" w:date="2018-08-09T14:39:00Z">
              <w:r>
                <w:t>Bool</w:t>
              </w:r>
            </w:ins>
          </w:p>
        </w:tc>
        <w:tc>
          <w:tcPr>
            <w:tcW w:w="6510" w:type="dxa"/>
            <w:vAlign w:val="center"/>
            <w:tcPrChange w:id="2796" w:author="smaslan" w:date="2018-08-09T14:52:00Z">
              <w:tcPr>
                <w:tcW w:w="5604" w:type="dxa"/>
                <w:vAlign w:val="center"/>
              </w:tcPr>
            </w:tcPrChange>
          </w:tcPr>
          <w:p w:rsidR="009A371B" w:rsidRDefault="009A371B" w:rsidP="00FC7FD2">
            <w:pPr>
              <w:rPr>
                <w:ins w:id="2797" w:author="smaslan" w:date="2018-08-09T14:39:00Z"/>
              </w:rPr>
            </w:pPr>
            <w:ins w:id="2798" w:author="smaslan" w:date="2018-08-09T14:39:00Z">
              <w:r>
                <w:t>Driver/digitizer supports external input triggering</w:t>
              </w:r>
            </w:ins>
            <w:ins w:id="2799" w:author="smaslan" w:date="2018-08-09T14:41:00Z">
              <w:r>
                <w:t>.</w:t>
              </w:r>
            </w:ins>
          </w:p>
        </w:tc>
      </w:tr>
      <w:tr w:rsidR="009A371B" w:rsidTr="00FC7FD2">
        <w:trPr>
          <w:ins w:id="2800" w:author="smaslan" w:date="2018-08-09T14:39:00Z"/>
        </w:trPr>
        <w:tc>
          <w:tcPr>
            <w:tcW w:w="1809" w:type="dxa"/>
            <w:vAlign w:val="center"/>
            <w:tcPrChange w:id="2801" w:author="smaslan" w:date="2018-08-09T14:52:00Z">
              <w:tcPr>
                <w:tcW w:w="1809" w:type="dxa"/>
                <w:vAlign w:val="center"/>
              </w:tcPr>
            </w:tcPrChange>
          </w:tcPr>
          <w:p w:rsidR="009A371B" w:rsidRDefault="009A371B" w:rsidP="00FC7FD2">
            <w:pPr>
              <w:rPr>
                <w:ins w:id="2802" w:author="smaslan" w:date="2018-08-09T14:39:00Z"/>
              </w:rPr>
            </w:pPr>
            <w:ins w:id="2803" w:author="smaslan" w:date="2018-08-09T14:40:00Z">
              <w:r>
                <w:t>Has aperture?</w:t>
              </w:r>
            </w:ins>
          </w:p>
        </w:tc>
        <w:tc>
          <w:tcPr>
            <w:tcW w:w="969" w:type="dxa"/>
            <w:vAlign w:val="center"/>
            <w:tcPrChange w:id="2804" w:author="smaslan" w:date="2018-08-09T14:52:00Z">
              <w:tcPr>
                <w:tcW w:w="1875" w:type="dxa"/>
                <w:vAlign w:val="center"/>
              </w:tcPr>
            </w:tcPrChange>
          </w:tcPr>
          <w:p w:rsidR="009A371B" w:rsidRDefault="009A371B" w:rsidP="00FC7FD2">
            <w:pPr>
              <w:jc w:val="center"/>
              <w:rPr>
                <w:ins w:id="2805" w:author="smaslan" w:date="2018-08-09T14:39:00Z"/>
              </w:rPr>
            </w:pPr>
            <w:ins w:id="2806" w:author="smaslan" w:date="2018-08-09T14:40:00Z">
              <w:r>
                <w:t>Bool</w:t>
              </w:r>
            </w:ins>
          </w:p>
        </w:tc>
        <w:tc>
          <w:tcPr>
            <w:tcW w:w="6510" w:type="dxa"/>
            <w:vAlign w:val="center"/>
            <w:tcPrChange w:id="2807" w:author="smaslan" w:date="2018-08-09T14:52:00Z">
              <w:tcPr>
                <w:tcW w:w="5604" w:type="dxa"/>
                <w:vAlign w:val="center"/>
              </w:tcPr>
            </w:tcPrChange>
          </w:tcPr>
          <w:p w:rsidR="009A371B" w:rsidRDefault="009A371B" w:rsidP="00FC7FD2">
            <w:pPr>
              <w:rPr>
                <w:ins w:id="2808" w:author="smaslan" w:date="2018-08-09T14:39:00Z"/>
              </w:rPr>
            </w:pPr>
            <w:ins w:id="2809" w:author="smaslan" w:date="2018-08-09T14:40:00Z">
              <w:r>
                <w:t xml:space="preserve">Driver/digitizer supports setting the </w:t>
              </w:r>
              <w:proofErr w:type="spellStart"/>
              <w:r>
                <w:t>appertures</w:t>
              </w:r>
            </w:ins>
            <w:proofErr w:type="spellEnd"/>
            <w:ins w:id="2810" w:author="smaslan" w:date="2018-08-09T14:41:00Z">
              <w:r>
                <w:t>.</w:t>
              </w:r>
            </w:ins>
          </w:p>
        </w:tc>
      </w:tr>
      <w:tr w:rsidR="009A371B" w:rsidTr="00FC7FD2">
        <w:trPr>
          <w:ins w:id="2811" w:author="smaslan" w:date="2018-08-09T14:40:00Z"/>
        </w:trPr>
        <w:tc>
          <w:tcPr>
            <w:tcW w:w="1809" w:type="dxa"/>
            <w:vAlign w:val="center"/>
            <w:tcPrChange w:id="2812" w:author="smaslan" w:date="2018-08-09T14:52:00Z">
              <w:tcPr>
                <w:tcW w:w="1809" w:type="dxa"/>
                <w:vAlign w:val="center"/>
              </w:tcPr>
            </w:tcPrChange>
          </w:tcPr>
          <w:p w:rsidR="009A371B" w:rsidRDefault="009A371B" w:rsidP="00FC7FD2">
            <w:pPr>
              <w:rPr>
                <w:ins w:id="2813" w:author="smaslan" w:date="2018-08-09T14:40:00Z"/>
              </w:rPr>
            </w:pPr>
            <w:proofErr w:type="gramStart"/>
            <w:ins w:id="2814" w:author="smaslan" w:date="2018-08-09T14:40:00Z">
              <w:r>
                <w:t>Has ranges</w:t>
              </w:r>
              <w:proofErr w:type="gramEnd"/>
              <w:r>
                <w:t>?</w:t>
              </w:r>
            </w:ins>
          </w:p>
        </w:tc>
        <w:tc>
          <w:tcPr>
            <w:tcW w:w="969" w:type="dxa"/>
            <w:vAlign w:val="center"/>
            <w:tcPrChange w:id="2815" w:author="smaslan" w:date="2018-08-09T14:52:00Z">
              <w:tcPr>
                <w:tcW w:w="1875" w:type="dxa"/>
                <w:vAlign w:val="center"/>
              </w:tcPr>
            </w:tcPrChange>
          </w:tcPr>
          <w:p w:rsidR="009A371B" w:rsidRDefault="009A371B" w:rsidP="00FC7FD2">
            <w:pPr>
              <w:jc w:val="center"/>
              <w:rPr>
                <w:ins w:id="2816" w:author="smaslan" w:date="2018-08-09T14:40:00Z"/>
              </w:rPr>
            </w:pPr>
            <w:ins w:id="2817" w:author="smaslan" w:date="2018-08-09T14:40:00Z">
              <w:r>
                <w:t>Bool</w:t>
              </w:r>
            </w:ins>
          </w:p>
        </w:tc>
        <w:tc>
          <w:tcPr>
            <w:tcW w:w="6510" w:type="dxa"/>
            <w:vAlign w:val="center"/>
            <w:tcPrChange w:id="2818" w:author="smaslan" w:date="2018-08-09T14:52:00Z">
              <w:tcPr>
                <w:tcW w:w="5604" w:type="dxa"/>
                <w:vAlign w:val="center"/>
              </w:tcPr>
            </w:tcPrChange>
          </w:tcPr>
          <w:p w:rsidR="009A371B" w:rsidRDefault="009A371B" w:rsidP="00FC7FD2">
            <w:pPr>
              <w:rPr>
                <w:ins w:id="2819" w:author="smaslan" w:date="2018-08-09T14:40:00Z"/>
              </w:rPr>
            </w:pPr>
            <w:ins w:id="2820" w:author="smaslan" w:date="2018-08-09T14:40:00Z">
              <w:r>
                <w:t>Driver/digitizer can set multiple ranges</w:t>
              </w:r>
            </w:ins>
            <w:ins w:id="2821" w:author="smaslan" w:date="2018-08-09T14:41:00Z">
              <w:r>
                <w:t>.</w:t>
              </w:r>
            </w:ins>
          </w:p>
        </w:tc>
      </w:tr>
      <w:tr w:rsidR="009A371B" w:rsidTr="00FC7FD2">
        <w:trPr>
          <w:ins w:id="2822" w:author="smaslan" w:date="2018-08-09T14:40:00Z"/>
        </w:trPr>
        <w:tc>
          <w:tcPr>
            <w:tcW w:w="1809" w:type="dxa"/>
            <w:vAlign w:val="center"/>
            <w:tcPrChange w:id="2823" w:author="smaslan" w:date="2018-08-09T14:52:00Z">
              <w:tcPr>
                <w:tcW w:w="1809" w:type="dxa"/>
                <w:vAlign w:val="center"/>
              </w:tcPr>
            </w:tcPrChange>
          </w:tcPr>
          <w:p w:rsidR="009A371B" w:rsidRDefault="009A371B" w:rsidP="00FC7FD2">
            <w:pPr>
              <w:rPr>
                <w:ins w:id="2824" w:author="smaslan" w:date="2018-08-09T14:40:00Z"/>
              </w:rPr>
            </w:pPr>
            <w:ins w:id="2825" w:author="smaslan" w:date="2018-08-09T14:40:00Z">
              <w:r>
                <w:t>Has temperature?</w:t>
              </w:r>
            </w:ins>
          </w:p>
        </w:tc>
        <w:tc>
          <w:tcPr>
            <w:tcW w:w="969" w:type="dxa"/>
            <w:vAlign w:val="center"/>
            <w:tcPrChange w:id="2826" w:author="smaslan" w:date="2018-08-09T14:52:00Z">
              <w:tcPr>
                <w:tcW w:w="1875" w:type="dxa"/>
                <w:vAlign w:val="center"/>
              </w:tcPr>
            </w:tcPrChange>
          </w:tcPr>
          <w:p w:rsidR="009A371B" w:rsidRDefault="009A371B" w:rsidP="00FC7FD2">
            <w:pPr>
              <w:jc w:val="center"/>
              <w:rPr>
                <w:ins w:id="2827" w:author="smaslan" w:date="2018-08-09T14:40:00Z"/>
              </w:rPr>
            </w:pPr>
            <w:ins w:id="2828" w:author="smaslan" w:date="2018-08-09T14:40:00Z">
              <w:r>
                <w:t>Bool</w:t>
              </w:r>
            </w:ins>
          </w:p>
        </w:tc>
        <w:tc>
          <w:tcPr>
            <w:tcW w:w="6510" w:type="dxa"/>
            <w:vAlign w:val="center"/>
            <w:tcPrChange w:id="2829" w:author="smaslan" w:date="2018-08-09T14:52:00Z">
              <w:tcPr>
                <w:tcW w:w="5604" w:type="dxa"/>
                <w:vAlign w:val="center"/>
              </w:tcPr>
            </w:tcPrChange>
          </w:tcPr>
          <w:p w:rsidR="009A371B" w:rsidRDefault="009A371B" w:rsidP="00FC7FD2">
            <w:pPr>
              <w:rPr>
                <w:ins w:id="2830" w:author="smaslan" w:date="2018-08-09T14:40:00Z"/>
              </w:rPr>
            </w:pPr>
            <w:ins w:id="2831" w:author="smaslan" w:date="2018-08-09T14:40:00Z">
              <w:r>
                <w:t>Driver/digitizer</w:t>
              </w:r>
            </w:ins>
            <w:ins w:id="2832" w:author="smaslan" w:date="2018-08-09T14:41:00Z">
              <w:r>
                <w:t xml:space="preserve"> supports temperature measurement.</w:t>
              </w:r>
            </w:ins>
          </w:p>
        </w:tc>
      </w:tr>
      <w:tr w:rsidR="009A371B" w:rsidTr="00FC7FD2">
        <w:trPr>
          <w:ins w:id="2833" w:author="smaslan" w:date="2018-08-09T14:41:00Z"/>
        </w:trPr>
        <w:tc>
          <w:tcPr>
            <w:tcW w:w="1809" w:type="dxa"/>
            <w:vAlign w:val="center"/>
            <w:tcPrChange w:id="2834" w:author="smaslan" w:date="2018-08-09T14:52:00Z">
              <w:tcPr>
                <w:tcW w:w="1809" w:type="dxa"/>
                <w:vAlign w:val="center"/>
              </w:tcPr>
            </w:tcPrChange>
          </w:tcPr>
          <w:p w:rsidR="009A371B" w:rsidRDefault="009A371B" w:rsidP="00FC7FD2">
            <w:pPr>
              <w:rPr>
                <w:ins w:id="2835" w:author="smaslan" w:date="2018-08-09T14:41:00Z"/>
              </w:rPr>
            </w:pPr>
            <w:ins w:id="2836" w:author="smaslan" w:date="2018-08-09T14:41:00Z">
              <w:r>
                <w:t>Has temperature log?</w:t>
              </w:r>
            </w:ins>
          </w:p>
        </w:tc>
        <w:tc>
          <w:tcPr>
            <w:tcW w:w="969" w:type="dxa"/>
            <w:vAlign w:val="center"/>
            <w:tcPrChange w:id="2837" w:author="smaslan" w:date="2018-08-09T14:52:00Z">
              <w:tcPr>
                <w:tcW w:w="1875" w:type="dxa"/>
                <w:vAlign w:val="center"/>
              </w:tcPr>
            </w:tcPrChange>
          </w:tcPr>
          <w:p w:rsidR="009A371B" w:rsidRDefault="009A371B" w:rsidP="00FC7FD2">
            <w:pPr>
              <w:jc w:val="center"/>
              <w:rPr>
                <w:ins w:id="2838" w:author="smaslan" w:date="2018-08-09T14:41:00Z"/>
              </w:rPr>
            </w:pPr>
            <w:ins w:id="2839" w:author="smaslan" w:date="2018-08-09T14:41:00Z">
              <w:r>
                <w:t>Bool</w:t>
              </w:r>
            </w:ins>
          </w:p>
        </w:tc>
        <w:tc>
          <w:tcPr>
            <w:tcW w:w="6510" w:type="dxa"/>
            <w:vAlign w:val="center"/>
            <w:tcPrChange w:id="2840" w:author="smaslan" w:date="2018-08-09T14:52:00Z">
              <w:tcPr>
                <w:tcW w:w="5604" w:type="dxa"/>
                <w:vAlign w:val="center"/>
              </w:tcPr>
            </w:tcPrChange>
          </w:tcPr>
          <w:p w:rsidR="009A371B" w:rsidRDefault="009A371B" w:rsidP="00FC7FD2">
            <w:pPr>
              <w:rPr>
                <w:ins w:id="2841" w:author="smaslan" w:date="2018-08-09T14:41:00Z"/>
              </w:rPr>
            </w:pPr>
            <w:ins w:id="2842" w:author="smaslan" w:date="2018-08-09T14:41:00Z">
              <w:r>
                <w:t xml:space="preserve">Driver/digitizer supports temperature logging </w:t>
              </w:r>
            </w:ins>
            <w:ins w:id="2843" w:author="smaslan" w:date="2018-08-09T14:42:00Z">
              <w:r>
                <w:t>during acquisition</w:t>
              </w:r>
            </w:ins>
            <w:ins w:id="2844" w:author="smaslan" w:date="2018-08-09T14:43:00Z">
              <w:r>
                <w:t>.</w:t>
              </w:r>
            </w:ins>
          </w:p>
        </w:tc>
      </w:tr>
      <w:tr w:rsidR="009A371B" w:rsidTr="00FC7FD2">
        <w:trPr>
          <w:ins w:id="2845" w:author="smaslan" w:date="2018-08-09T14:42:00Z"/>
        </w:trPr>
        <w:tc>
          <w:tcPr>
            <w:tcW w:w="1809" w:type="dxa"/>
            <w:vAlign w:val="center"/>
            <w:tcPrChange w:id="2846" w:author="smaslan" w:date="2018-08-09T14:52:00Z">
              <w:tcPr>
                <w:tcW w:w="1809" w:type="dxa"/>
                <w:vAlign w:val="center"/>
              </w:tcPr>
            </w:tcPrChange>
          </w:tcPr>
          <w:p w:rsidR="009A371B" w:rsidRDefault="009A371B" w:rsidP="00FC7FD2">
            <w:pPr>
              <w:rPr>
                <w:ins w:id="2847" w:author="smaslan" w:date="2018-08-09T14:42:00Z"/>
              </w:rPr>
            </w:pPr>
            <w:ins w:id="2848" w:author="smaslan" w:date="2018-08-09T14:42:00Z">
              <w:r>
                <w:t xml:space="preserve">Has </w:t>
              </w:r>
              <w:proofErr w:type="spellStart"/>
              <w:r>
                <w:t>selfcal</w:t>
              </w:r>
              <w:proofErr w:type="spellEnd"/>
              <w:r>
                <w:t>?</w:t>
              </w:r>
            </w:ins>
          </w:p>
        </w:tc>
        <w:tc>
          <w:tcPr>
            <w:tcW w:w="969" w:type="dxa"/>
            <w:vAlign w:val="center"/>
            <w:tcPrChange w:id="2849" w:author="smaslan" w:date="2018-08-09T14:52:00Z">
              <w:tcPr>
                <w:tcW w:w="1875" w:type="dxa"/>
                <w:vAlign w:val="center"/>
              </w:tcPr>
            </w:tcPrChange>
          </w:tcPr>
          <w:p w:rsidR="009A371B" w:rsidRDefault="009A371B" w:rsidP="00FC7FD2">
            <w:pPr>
              <w:jc w:val="center"/>
              <w:rPr>
                <w:ins w:id="2850" w:author="smaslan" w:date="2018-08-09T14:42:00Z"/>
              </w:rPr>
            </w:pPr>
            <w:ins w:id="2851" w:author="smaslan" w:date="2018-08-09T14:42:00Z">
              <w:r>
                <w:t>Bool</w:t>
              </w:r>
            </w:ins>
          </w:p>
        </w:tc>
        <w:tc>
          <w:tcPr>
            <w:tcW w:w="6510" w:type="dxa"/>
            <w:vAlign w:val="center"/>
            <w:tcPrChange w:id="2852" w:author="smaslan" w:date="2018-08-09T14:52:00Z">
              <w:tcPr>
                <w:tcW w:w="5604" w:type="dxa"/>
                <w:vAlign w:val="center"/>
              </w:tcPr>
            </w:tcPrChange>
          </w:tcPr>
          <w:p w:rsidR="009A371B" w:rsidRDefault="009A371B" w:rsidP="00FC7FD2">
            <w:pPr>
              <w:rPr>
                <w:ins w:id="2853" w:author="smaslan" w:date="2018-08-09T14:42:00Z"/>
              </w:rPr>
            </w:pPr>
            <w:ins w:id="2854" w:author="smaslan" w:date="2018-08-09T14:42:00Z">
              <w:r>
                <w:t>Driver/digitizer supports self-calibration routine.</w:t>
              </w:r>
            </w:ins>
          </w:p>
        </w:tc>
      </w:tr>
    </w:tbl>
    <w:p w:rsidR="00B4485F" w:rsidRDefault="00B4485F">
      <w:pPr>
        <w:rPr>
          <w:ins w:id="2855" w:author="smaslan" w:date="2018-08-09T13:07:00Z"/>
        </w:rPr>
      </w:pPr>
    </w:p>
    <w:p w:rsidR="001075AE" w:rsidRPr="00891AE2" w:rsidRDefault="00832819">
      <w:pPr>
        <w:pStyle w:val="Nadpis5"/>
        <w:rPr>
          <w:ins w:id="2856" w:author="smaslan" w:date="2018-08-07T16:28:00Z"/>
          <w:rPrChange w:id="2857" w:author="smaslan" w:date="2018-08-09T11:59:00Z">
            <w:rPr>
              <w:ins w:id="2858" w:author="smaslan" w:date="2018-08-07T16:28:00Z"/>
              <w:rFonts w:asciiTheme="majorHAnsi" w:eastAsiaTheme="majorEastAsia" w:hAnsiTheme="majorHAnsi" w:cstheme="majorBidi"/>
              <w:b/>
              <w:bCs/>
              <w:i/>
              <w:iCs/>
              <w:color w:val="4F81BD" w:themeColor="accent1"/>
            </w:rPr>
          </w:rPrChange>
        </w:rPr>
        <w:pPrChange w:id="2859" w:author="smaslan" w:date="2018-08-09T15:44:00Z">
          <w:pPr/>
        </w:pPrChange>
      </w:pPr>
      <w:ins w:id="2860" w:author="smaslan" w:date="2018-08-07T16:28:00Z">
        <w:r w:rsidRPr="00891AE2">
          <w:rPr>
            <w:rPrChange w:id="2861" w:author="smaslan" w:date="2018-08-09T11:59:00Z">
              <w:rPr>
                <w:b/>
                <w:bCs/>
                <w:i/>
                <w:iCs/>
                <w:color w:val="4F81BD" w:themeColor="accent1"/>
              </w:rPr>
            </w:rPrChange>
          </w:rPr>
          <w:t>Get Current Setup</w:t>
        </w:r>
      </w:ins>
      <w:ins w:id="2862" w:author="smaslan" w:date="2018-08-07T16:32:00Z">
        <w:r w:rsidR="00B154F8" w:rsidRPr="00891AE2">
          <w:rPr>
            <w:rPrChange w:id="2863" w:author="smaslan" w:date="2018-08-09T11:59:00Z">
              <w:rPr>
                <w:b/>
                <w:bCs/>
                <w:i/>
                <w:iCs/>
                <w:color w:val="4F81BD" w:themeColor="accent1"/>
              </w:rPr>
            </w:rPrChange>
          </w:rPr>
          <w:t xml:space="preserve"> (required)</w:t>
        </w:r>
      </w:ins>
    </w:p>
    <w:p w:rsidR="003E4E53" w:rsidRDefault="00832819">
      <w:pPr>
        <w:rPr>
          <w:ins w:id="2864" w:author="smaslan" w:date="2018-08-09T15:30:00Z"/>
        </w:rPr>
      </w:pPr>
      <w:proofErr w:type="gramStart"/>
      <w:ins w:id="2865" w:author="smaslan" w:date="2018-08-07T16:28:00Z">
        <w:r w:rsidRPr="00891AE2">
          <w:t xml:space="preserve">Similar to the </w:t>
        </w:r>
      </w:ins>
      <w:ins w:id="2866" w:author="smaslan" w:date="2018-08-07T16:29:00Z">
        <w:r w:rsidRPr="00891AE2">
          <w:t>“Get Digitizer Capabilities”.</w:t>
        </w:r>
        <w:proofErr w:type="gramEnd"/>
        <w:r w:rsidRPr="00891AE2">
          <w:t xml:space="preserve"> It should not touch the HW. It should return last used </w:t>
        </w:r>
        <w:r w:rsidR="00B154F8" w:rsidRPr="00891AE2">
          <w:t>configuration from the digitizer session. This function returns two groups of parameters. First, the standard ones, e.g.: sampling rate, sample</w:t>
        </w:r>
      </w:ins>
      <w:ins w:id="2867" w:author="smaslan" w:date="2018-08-07T16:30:00Z">
        <w:r w:rsidR="00B154F8" w:rsidRPr="00891AE2">
          <w:t>s</w:t>
        </w:r>
      </w:ins>
      <w:ins w:id="2868" w:author="smaslan" w:date="2018-08-07T16:29:00Z">
        <w:r w:rsidR="00B154F8" w:rsidRPr="00891AE2">
          <w:t xml:space="preserve"> count, </w:t>
        </w:r>
      </w:ins>
      <w:ins w:id="2869" w:author="smaslan" w:date="2018-08-07T16:30:00Z">
        <w:r w:rsidR="00B154F8" w:rsidRPr="00891AE2">
          <w:t xml:space="preserve">trigger, etc. Next, the specific for given digitizer. </w:t>
        </w:r>
      </w:ins>
    </w:p>
    <w:p w:rsidR="003E4E53" w:rsidRDefault="003E4E53">
      <w:pPr>
        <w:jc w:val="center"/>
        <w:rPr>
          <w:ins w:id="2870" w:author="smaslan" w:date="2018-08-09T15:30:00Z"/>
        </w:rPr>
        <w:pPrChange w:id="2871" w:author="smaslan" w:date="2018-08-09T15:33:00Z">
          <w:pPr/>
        </w:pPrChange>
      </w:pPr>
      <w:ins w:id="2872" w:author="smaslan" w:date="2018-08-09T15:31:00Z">
        <w:r>
          <w:rPr>
            <w:noProof/>
            <w:lang w:val="cs-CZ" w:eastAsia="cs-CZ"/>
          </w:rPr>
          <w:drawing>
            <wp:inline distT="0" distB="0" distL="0" distR="0" wp14:anchorId="0FE727EE" wp14:editId="31F3874A">
              <wp:extent cx="3124200" cy="628650"/>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24200" cy="628650"/>
                      </a:xfrm>
                      <a:prstGeom prst="rect">
                        <a:avLst/>
                      </a:prstGeom>
                    </pic:spPr>
                  </pic:pic>
                </a:graphicData>
              </a:graphic>
            </wp:inline>
          </w:drawing>
        </w:r>
      </w:ins>
    </w:p>
    <w:p w:rsidR="00832819" w:rsidRDefault="007D60D9">
      <w:pPr>
        <w:rPr>
          <w:ins w:id="2873" w:author="smaslan" w:date="2018-08-09T14:52:00Z"/>
        </w:rPr>
      </w:pPr>
      <w:ins w:id="2874" w:author="smaslan" w:date="2018-08-09T15:00:00Z">
        <w:r>
          <w:t>Function inputs and outputs:</w:t>
        </w:r>
      </w:ins>
    </w:p>
    <w:tbl>
      <w:tblPr>
        <w:tblStyle w:val="Mkatabulky"/>
        <w:tblW w:w="9212" w:type="dxa"/>
        <w:tblLook w:val="04A0" w:firstRow="1" w:lastRow="0" w:firstColumn="1" w:lastColumn="0" w:noHBand="0" w:noVBand="1"/>
        <w:tblPrChange w:id="2875" w:author="smaslan" w:date="2018-08-09T14:55:00Z">
          <w:tblPr>
            <w:tblStyle w:val="Mkatabulky"/>
            <w:tblW w:w="9322" w:type="dxa"/>
            <w:tblLook w:val="04A0" w:firstRow="1" w:lastRow="0" w:firstColumn="1" w:lastColumn="0" w:noHBand="0" w:noVBand="1"/>
          </w:tblPr>
        </w:tblPrChange>
      </w:tblPr>
      <w:tblGrid>
        <w:gridCol w:w="1809"/>
        <w:gridCol w:w="1166"/>
        <w:gridCol w:w="1244"/>
        <w:gridCol w:w="4993"/>
        <w:tblGridChange w:id="2876">
          <w:tblGrid>
            <w:gridCol w:w="1809"/>
            <w:gridCol w:w="1276"/>
            <w:gridCol w:w="1087"/>
            <w:gridCol w:w="5150"/>
          </w:tblGrid>
        </w:tblGridChange>
      </w:tblGrid>
      <w:tr w:rsidR="00FC7FD2" w:rsidTr="007D60D9">
        <w:trPr>
          <w:ins w:id="2877" w:author="smaslan" w:date="2018-08-09T14:53:00Z"/>
        </w:trPr>
        <w:tc>
          <w:tcPr>
            <w:tcW w:w="1809" w:type="dxa"/>
            <w:tcPrChange w:id="2878" w:author="smaslan" w:date="2018-08-09T14:55:00Z">
              <w:tcPr>
                <w:tcW w:w="1809" w:type="dxa"/>
              </w:tcPr>
            </w:tcPrChange>
          </w:tcPr>
          <w:p w:rsidR="00FC7FD2" w:rsidRPr="00F43BCE" w:rsidRDefault="00FC7FD2" w:rsidP="00FC7FD2">
            <w:pPr>
              <w:rPr>
                <w:ins w:id="2879" w:author="smaslan" w:date="2018-08-09T14:53:00Z"/>
                <w:b/>
              </w:rPr>
            </w:pPr>
            <w:ins w:id="2880" w:author="smaslan" w:date="2018-08-09T14:53:00Z">
              <w:r w:rsidRPr="00F43BCE">
                <w:rPr>
                  <w:b/>
                </w:rPr>
                <w:t>Name</w:t>
              </w:r>
            </w:ins>
          </w:p>
        </w:tc>
        <w:tc>
          <w:tcPr>
            <w:tcW w:w="1166" w:type="dxa"/>
            <w:tcPrChange w:id="2881" w:author="smaslan" w:date="2018-08-09T14:55:00Z">
              <w:tcPr>
                <w:tcW w:w="1276" w:type="dxa"/>
              </w:tcPr>
            </w:tcPrChange>
          </w:tcPr>
          <w:p w:rsidR="00FC7FD2" w:rsidRPr="00F43BCE" w:rsidRDefault="00FC7FD2" w:rsidP="00FC7FD2">
            <w:pPr>
              <w:jc w:val="center"/>
              <w:rPr>
                <w:ins w:id="2882" w:author="smaslan" w:date="2018-08-09T14:53:00Z"/>
                <w:b/>
              </w:rPr>
            </w:pPr>
            <w:ins w:id="2883" w:author="smaslan" w:date="2018-08-09T14:53:00Z">
              <w:r w:rsidRPr="00F43BCE">
                <w:rPr>
                  <w:b/>
                </w:rPr>
                <w:t>Direction</w:t>
              </w:r>
            </w:ins>
          </w:p>
        </w:tc>
        <w:tc>
          <w:tcPr>
            <w:tcW w:w="1244" w:type="dxa"/>
            <w:tcPrChange w:id="2884" w:author="smaslan" w:date="2018-08-09T14:55:00Z">
              <w:tcPr>
                <w:tcW w:w="1087" w:type="dxa"/>
              </w:tcPr>
            </w:tcPrChange>
          </w:tcPr>
          <w:p w:rsidR="00FC7FD2" w:rsidRPr="00F43BCE" w:rsidRDefault="00FC7FD2" w:rsidP="00FC7FD2">
            <w:pPr>
              <w:jc w:val="center"/>
              <w:rPr>
                <w:ins w:id="2885" w:author="smaslan" w:date="2018-08-09T14:53:00Z"/>
                <w:b/>
              </w:rPr>
            </w:pPr>
            <w:ins w:id="2886" w:author="smaslan" w:date="2018-08-09T14:53:00Z">
              <w:r w:rsidRPr="00F43BCE">
                <w:rPr>
                  <w:b/>
                </w:rPr>
                <w:t>Type</w:t>
              </w:r>
            </w:ins>
          </w:p>
        </w:tc>
        <w:tc>
          <w:tcPr>
            <w:tcW w:w="4993" w:type="dxa"/>
            <w:tcPrChange w:id="2887" w:author="smaslan" w:date="2018-08-09T14:55:00Z">
              <w:tcPr>
                <w:tcW w:w="5150" w:type="dxa"/>
              </w:tcPr>
            </w:tcPrChange>
          </w:tcPr>
          <w:p w:rsidR="00FC7FD2" w:rsidRPr="00F43BCE" w:rsidRDefault="00FC7FD2" w:rsidP="00FC7FD2">
            <w:pPr>
              <w:jc w:val="center"/>
              <w:rPr>
                <w:ins w:id="2888" w:author="smaslan" w:date="2018-08-09T14:53:00Z"/>
                <w:b/>
              </w:rPr>
            </w:pPr>
            <w:ins w:id="2889" w:author="smaslan" w:date="2018-08-09T14:53:00Z">
              <w:r w:rsidRPr="00F43BCE">
                <w:rPr>
                  <w:b/>
                </w:rPr>
                <w:t>Meaning</w:t>
              </w:r>
            </w:ins>
          </w:p>
        </w:tc>
      </w:tr>
      <w:tr w:rsidR="00FC7FD2" w:rsidTr="007D60D9">
        <w:trPr>
          <w:ins w:id="2890" w:author="smaslan" w:date="2018-08-09T14:53:00Z"/>
        </w:trPr>
        <w:tc>
          <w:tcPr>
            <w:tcW w:w="1809" w:type="dxa"/>
            <w:vAlign w:val="center"/>
            <w:tcPrChange w:id="2891" w:author="smaslan" w:date="2018-08-09T14:55:00Z">
              <w:tcPr>
                <w:tcW w:w="1809" w:type="dxa"/>
                <w:vAlign w:val="center"/>
              </w:tcPr>
            </w:tcPrChange>
          </w:tcPr>
          <w:p w:rsidR="00FC7FD2" w:rsidRDefault="00FC7FD2" w:rsidP="00FC7FD2">
            <w:pPr>
              <w:rPr>
                <w:ins w:id="2892" w:author="smaslan" w:date="2018-08-09T14:53:00Z"/>
              </w:rPr>
            </w:pPr>
            <w:proofErr w:type="spellStart"/>
            <w:ins w:id="2893" w:author="smaslan" w:date="2018-08-09T14:53:00Z">
              <w:r>
                <w:t>adc</w:t>
              </w:r>
              <w:proofErr w:type="spellEnd"/>
              <w:r>
                <w:t xml:space="preserve"> session in</w:t>
              </w:r>
            </w:ins>
          </w:p>
        </w:tc>
        <w:tc>
          <w:tcPr>
            <w:tcW w:w="1166" w:type="dxa"/>
            <w:vAlign w:val="center"/>
            <w:tcPrChange w:id="2894" w:author="smaslan" w:date="2018-08-09T14:55:00Z">
              <w:tcPr>
                <w:tcW w:w="1276" w:type="dxa"/>
                <w:vAlign w:val="center"/>
              </w:tcPr>
            </w:tcPrChange>
          </w:tcPr>
          <w:p w:rsidR="00FC7FD2" w:rsidRDefault="007D60D9" w:rsidP="00FC7FD2">
            <w:pPr>
              <w:jc w:val="center"/>
              <w:rPr>
                <w:ins w:id="2895" w:author="smaslan" w:date="2018-08-09T14:53:00Z"/>
              </w:rPr>
            </w:pPr>
            <w:ins w:id="2896" w:author="smaslan" w:date="2018-08-09T14:53:00Z">
              <w:r>
                <w:t>I</w:t>
              </w:r>
              <w:r w:rsidR="00FC7FD2">
                <w:t>n</w:t>
              </w:r>
            </w:ins>
          </w:p>
        </w:tc>
        <w:tc>
          <w:tcPr>
            <w:tcW w:w="1244" w:type="dxa"/>
            <w:vAlign w:val="center"/>
            <w:tcPrChange w:id="2897" w:author="smaslan" w:date="2018-08-09T14:55:00Z">
              <w:tcPr>
                <w:tcW w:w="1087" w:type="dxa"/>
                <w:vAlign w:val="center"/>
              </w:tcPr>
            </w:tcPrChange>
          </w:tcPr>
          <w:p w:rsidR="00FC7FD2" w:rsidRDefault="00FC7FD2" w:rsidP="00FC7FD2">
            <w:pPr>
              <w:jc w:val="center"/>
              <w:rPr>
                <w:ins w:id="2898" w:author="smaslan" w:date="2018-08-09T14:53:00Z"/>
              </w:rPr>
            </w:pPr>
            <w:ins w:id="2899" w:author="smaslan" w:date="2018-08-09T14:53:00Z">
              <w:r>
                <w:t>cluster</w:t>
              </w:r>
            </w:ins>
          </w:p>
        </w:tc>
        <w:tc>
          <w:tcPr>
            <w:tcW w:w="4993" w:type="dxa"/>
            <w:vAlign w:val="center"/>
            <w:tcPrChange w:id="2900" w:author="smaslan" w:date="2018-08-09T14:55:00Z">
              <w:tcPr>
                <w:tcW w:w="5150" w:type="dxa"/>
                <w:vAlign w:val="center"/>
              </w:tcPr>
            </w:tcPrChange>
          </w:tcPr>
          <w:p w:rsidR="00FC7FD2" w:rsidRDefault="00FC7FD2" w:rsidP="00FC7FD2">
            <w:pPr>
              <w:rPr>
                <w:ins w:id="2901" w:author="smaslan" w:date="2018-08-09T14:53:00Z"/>
              </w:rPr>
            </w:pPr>
            <w:ins w:id="2902" w:author="smaslan" w:date="2018-08-09T14:53:00Z">
              <w:r>
                <w:t>Virtual digitizer session.</w:t>
              </w:r>
            </w:ins>
          </w:p>
        </w:tc>
      </w:tr>
      <w:tr w:rsidR="00FC7FD2" w:rsidTr="007D60D9">
        <w:trPr>
          <w:ins w:id="2903" w:author="smaslan" w:date="2018-08-09T14:53:00Z"/>
        </w:trPr>
        <w:tc>
          <w:tcPr>
            <w:tcW w:w="1809" w:type="dxa"/>
            <w:vAlign w:val="center"/>
            <w:tcPrChange w:id="2904" w:author="smaslan" w:date="2018-08-09T14:55:00Z">
              <w:tcPr>
                <w:tcW w:w="1809" w:type="dxa"/>
                <w:vAlign w:val="center"/>
              </w:tcPr>
            </w:tcPrChange>
          </w:tcPr>
          <w:p w:rsidR="00FC7FD2" w:rsidRDefault="00FC7FD2" w:rsidP="00FC7FD2">
            <w:pPr>
              <w:rPr>
                <w:ins w:id="2905" w:author="smaslan" w:date="2018-08-09T14:53:00Z"/>
              </w:rPr>
            </w:pPr>
            <w:proofErr w:type="spellStart"/>
            <w:ins w:id="2906" w:author="smaslan" w:date="2018-08-09T14:53:00Z">
              <w:r>
                <w:t>adc</w:t>
              </w:r>
              <w:proofErr w:type="spellEnd"/>
              <w:r>
                <w:t xml:space="preserve"> session out</w:t>
              </w:r>
            </w:ins>
          </w:p>
        </w:tc>
        <w:tc>
          <w:tcPr>
            <w:tcW w:w="1166" w:type="dxa"/>
            <w:vAlign w:val="center"/>
            <w:tcPrChange w:id="2907" w:author="smaslan" w:date="2018-08-09T14:55:00Z">
              <w:tcPr>
                <w:tcW w:w="1276" w:type="dxa"/>
                <w:vAlign w:val="center"/>
              </w:tcPr>
            </w:tcPrChange>
          </w:tcPr>
          <w:p w:rsidR="00FC7FD2" w:rsidRDefault="007D60D9" w:rsidP="00FC7FD2">
            <w:pPr>
              <w:jc w:val="center"/>
              <w:rPr>
                <w:ins w:id="2908" w:author="smaslan" w:date="2018-08-09T14:53:00Z"/>
              </w:rPr>
            </w:pPr>
            <w:ins w:id="2909" w:author="smaslan" w:date="2018-08-09T14:53:00Z">
              <w:r>
                <w:t>O</w:t>
              </w:r>
              <w:r w:rsidR="00FC7FD2">
                <w:t>ut</w:t>
              </w:r>
            </w:ins>
          </w:p>
        </w:tc>
        <w:tc>
          <w:tcPr>
            <w:tcW w:w="1244" w:type="dxa"/>
            <w:vAlign w:val="center"/>
            <w:tcPrChange w:id="2910" w:author="smaslan" w:date="2018-08-09T14:55:00Z">
              <w:tcPr>
                <w:tcW w:w="1087" w:type="dxa"/>
                <w:vAlign w:val="center"/>
              </w:tcPr>
            </w:tcPrChange>
          </w:tcPr>
          <w:p w:rsidR="00FC7FD2" w:rsidRDefault="00FC7FD2" w:rsidP="00FC7FD2">
            <w:pPr>
              <w:jc w:val="center"/>
              <w:rPr>
                <w:ins w:id="2911" w:author="smaslan" w:date="2018-08-09T14:53:00Z"/>
              </w:rPr>
            </w:pPr>
            <w:ins w:id="2912" w:author="smaslan" w:date="2018-08-09T14:53:00Z">
              <w:r>
                <w:t>cluster</w:t>
              </w:r>
            </w:ins>
          </w:p>
        </w:tc>
        <w:tc>
          <w:tcPr>
            <w:tcW w:w="4993" w:type="dxa"/>
            <w:vAlign w:val="center"/>
            <w:tcPrChange w:id="2913" w:author="smaslan" w:date="2018-08-09T14:55:00Z">
              <w:tcPr>
                <w:tcW w:w="5150" w:type="dxa"/>
                <w:vAlign w:val="center"/>
              </w:tcPr>
            </w:tcPrChange>
          </w:tcPr>
          <w:p w:rsidR="00FC7FD2" w:rsidRDefault="00FC7FD2" w:rsidP="00FC7FD2">
            <w:pPr>
              <w:rPr>
                <w:ins w:id="2914" w:author="smaslan" w:date="2018-08-09T14:53:00Z"/>
              </w:rPr>
            </w:pPr>
            <w:ins w:id="2915" w:author="smaslan" w:date="2018-08-09T14:53:00Z">
              <w:r>
                <w:t>“</w:t>
              </w:r>
              <w:proofErr w:type="spellStart"/>
              <w:proofErr w:type="gramStart"/>
              <w:r>
                <w:t>adc</w:t>
              </w:r>
              <w:proofErr w:type="spellEnd"/>
              <w:proofErr w:type="gramEnd"/>
              <w:r>
                <w:t xml:space="preserve"> session in” copy with eventual changes.</w:t>
              </w:r>
            </w:ins>
          </w:p>
        </w:tc>
      </w:tr>
      <w:tr w:rsidR="00FC7FD2" w:rsidTr="007D60D9">
        <w:trPr>
          <w:ins w:id="2916" w:author="smaslan" w:date="2018-08-09T14:53:00Z"/>
        </w:trPr>
        <w:tc>
          <w:tcPr>
            <w:tcW w:w="1809" w:type="dxa"/>
            <w:vAlign w:val="center"/>
            <w:tcPrChange w:id="2917" w:author="smaslan" w:date="2018-08-09T14:55:00Z">
              <w:tcPr>
                <w:tcW w:w="1809" w:type="dxa"/>
                <w:vAlign w:val="center"/>
              </w:tcPr>
            </w:tcPrChange>
          </w:tcPr>
          <w:p w:rsidR="00FC7FD2" w:rsidRDefault="00FC7FD2" w:rsidP="00FC7FD2">
            <w:pPr>
              <w:rPr>
                <w:ins w:id="2918" w:author="smaslan" w:date="2018-08-09T14:53:00Z"/>
              </w:rPr>
            </w:pPr>
            <w:ins w:id="2919" w:author="smaslan" w:date="2018-08-09T14:53:00Z">
              <w:r>
                <w:t>error in</w:t>
              </w:r>
            </w:ins>
          </w:p>
        </w:tc>
        <w:tc>
          <w:tcPr>
            <w:tcW w:w="1166" w:type="dxa"/>
            <w:vAlign w:val="center"/>
            <w:tcPrChange w:id="2920" w:author="smaslan" w:date="2018-08-09T14:55:00Z">
              <w:tcPr>
                <w:tcW w:w="1276" w:type="dxa"/>
                <w:vAlign w:val="center"/>
              </w:tcPr>
            </w:tcPrChange>
          </w:tcPr>
          <w:p w:rsidR="00FC7FD2" w:rsidRDefault="007D60D9" w:rsidP="00FC7FD2">
            <w:pPr>
              <w:jc w:val="center"/>
              <w:rPr>
                <w:ins w:id="2921" w:author="smaslan" w:date="2018-08-09T14:53:00Z"/>
              </w:rPr>
            </w:pPr>
            <w:ins w:id="2922" w:author="smaslan" w:date="2018-08-09T14:53:00Z">
              <w:r>
                <w:t>I</w:t>
              </w:r>
              <w:r w:rsidR="00FC7FD2">
                <w:t>n</w:t>
              </w:r>
            </w:ins>
          </w:p>
        </w:tc>
        <w:tc>
          <w:tcPr>
            <w:tcW w:w="1244" w:type="dxa"/>
            <w:vAlign w:val="center"/>
            <w:tcPrChange w:id="2923" w:author="smaslan" w:date="2018-08-09T14:55:00Z">
              <w:tcPr>
                <w:tcW w:w="1087" w:type="dxa"/>
                <w:vAlign w:val="center"/>
              </w:tcPr>
            </w:tcPrChange>
          </w:tcPr>
          <w:p w:rsidR="00FC7FD2" w:rsidRDefault="00FC7FD2" w:rsidP="00FC7FD2">
            <w:pPr>
              <w:jc w:val="center"/>
              <w:rPr>
                <w:ins w:id="2924" w:author="smaslan" w:date="2018-08-09T14:53:00Z"/>
              </w:rPr>
            </w:pPr>
            <w:ins w:id="2925" w:author="smaslan" w:date="2018-08-09T14:53:00Z">
              <w:r>
                <w:t>cluster</w:t>
              </w:r>
            </w:ins>
          </w:p>
        </w:tc>
        <w:tc>
          <w:tcPr>
            <w:tcW w:w="4993" w:type="dxa"/>
            <w:vAlign w:val="center"/>
            <w:tcPrChange w:id="2926" w:author="smaslan" w:date="2018-08-09T14:55:00Z">
              <w:tcPr>
                <w:tcW w:w="5150" w:type="dxa"/>
                <w:vAlign w:val="center"/>
              </w:tcPr>
            </w:tcPrChange>
          </w:tcPr>
          <w:p w:rsidR="00FC7FD2" w:rsidRDefault="00FC7FD2" w:rsidP="00FC7FD2">
            <w:pPr>
              <w:rPr>
                <w:ins w:id="2927" w:author="smaslan" w:date="2018-08-09T14:53:00Z"/>
              </w:rPr>
            </w:pPr>
            <w:ins w:id="2928" w:author="smaslan" w:date="2018-08-09T14:53:00Z">
              <w:r>
                <w:t>Error signal.</w:t>
              </w:r>
            </w:ins>
          </w:p>
        </w:tc>
      </w:tr>
      <w:tr w:rsidR="00FC7FD2" w:rsidTr="007D60D9">
        <w:trPr>
          <w:ins w:id="2929" w:author="smaslan" w:date="2018-08-09T14:53:00Z"/>
        </w:trPr>
        <w:tc>
          <w:tcPr>
            <w:tcW w:w="1809" w:type="dxa"/>
            <w:vAlign w:val="center"/>
            <w:tcPrChange w:id="2930" w:author="smaslan" w:date="2018-08-09T14:55:00Z">
              <w:tcPr>
                <w:tcW w:w="1809" w:type="dxa"/>
                <w:vAlign w:val="center"/>
              </w:tcPr>
            </w:tcPrChange>
          </w:tcPr>
          <w:p w:rsidR="00FC7FD2" w:rsidRDefault="00FC7FD2" w:rsidP="00FC7FD2">
            <w:pPr>
              <w:rPr>
                <w:ins w:id="2931" w:author="smaslan" w:date="2018-08-09T14:53:00Z"/>
              </w:rPr>
            </w:pPr>
            <w:ins w:id="2932" w:author="smaslan" w:date="2018-08-09T14:53:00Z">
              <w:r>
                <w:t>error out</w:t>
              </w:r>
            </w:ins>
          </w:p>
        </w:tc>
        <w:tc>
          <w:tcPr>
            <w:tcW w:w="1166" w:type="dxa"/>
            <w:vAlign w:val="center"/>
            <w:tcPrChange w:id="2933" w:author="smaslan" w:date="2018-08-09T14:55:00Z">
              <w:tcPr>
                <w:tcW w:w="1276" w:type="dxa"/>
                <w:vAlign w:val="center"/>
              </w:tcPr>
            </w:tcPrChange>
          </w:tcPr>
          <w:p w:rsidR="00FC7FD2" w:rsidRDefault="007D60D9" w:rsidP="00FC7FD2">
            <w:pPr>
              <w:jc w:val="center"/>
              <w:rPr>
                <w:ins w:id="2934" w:author="smaslan" w:date="2018-08-09T14:53:00Z"/>
              </w:rPr>
            </w:pPr>
            <w:ins w:id="2935" w:author="smaslan" w:date="2018-08-09T14:53:00Z">
              <w:r>
                <w:t>O</w:t>
              </w:r>
              <w:r w:rsidR="00FC7FD2">
                <w:t>ut</w:t>
              </w:r>
            </w:ins>
          </w:p>
        </w:tc>
        <w:tc>
          <w:tcPr>
            <w:tcW w:w="1244" w:type="dxa"/>
            <w:vAlign w:val="center"/>
            <w:tcPrChange w:id="2936" w:author="smaslan" w:date="2018-08-09T14:55:00Z">
              <w:tcPr>
                <w:tcW w:w="1087" w:type="dxa"/>
                <w:vAlign w:val="center"/>
              </w:tcPr>
            </w:tcPrChange>
          </w:tcPr>
          <w:p w:rsidR="00FC7FD2" w:rsidRDefault="00FC7FD2" w:rsidP="00FC7FD2">
            <w:pPr>
              <w:jc w:val="center"/>
              <w:rPr>
                <w:ins w:id="2937" w:author="smaslan" w:date="2018-08-09T14:53:00Z"/>
              </w:rPr>
            </w:pPr>
            <w:ins w:id="2938" w:author="smaslan" w:date="2018-08-09T14:53:00Z">
              <w:r>
                <w:t>cluster</w:t>
              </w:r>
            </w:ins>
          </w:p>
        </w:tc>
        <w:tc>
          <w:tcPr>
            <w:tcW w:w="4993" w:type="dxa"/>
            <w:vAlign w:val="center"/>
            <w:tcPrChange w:id="2939" w:author="smaslan" w:date="2018-08-09T14:55:00Z">
              <w:tcPr>
                <w:tcW w:w="5150" w:type="dxa"/>
                <w:vAlign w:val="center"/>
              </w:tcPr>
            </w:tcPrChange>
          </w:tcPr>
          <w:p w:rsidR="00FC7FD2" w:rsidRDefault="00FC7FD2" w:rsidP="00FC7FD2">
            <w:pPr>
              <w:rPr>
                <w:ins w:id="2940" w:author="smaslan" w:date="2018-08-09T14:53:00Z"/>
              </w:rPr>
            </w:pPr>
            <w:ins w:id="2941" w:author="smaslan" w:date="2018-08-09T14:53:00Z">
              <w:r>
                <w:t>Error signal.</w:t>
              </w:r>
            </w:ins>
          </w:p>
        </w:tc>
      </w:tr>
      <w:tr w:rsidR="00FC7FD2" w:rsidTr="007D60D9">
        <w:trPr>
          <w:ins w:id="2942" w:author="smaslan" w:date="2018-08-09T14:53:00Z"/>
        </w:trPr>
        <w:tc>
          <w:tcPr>
            <w:tcW w:w="1809" w:type="dxa"/>
            <w:vAlign w:val="center"/>
            <w:tcPrChange w:id="2943" w:author="smaslan" w:date="2018-08-09T14:55:00Z">
              <w:tcPr>
                <w:tcW w:w="1809" w:type="dxa"/>
                <w:vAlign w:val="center"/>
              </w:tcPr>
            </w:tcPrChange>
          </w:tcPr>
          <w:p w:rsidR="00FC7FD2" w:rsidRDefault="00FC7FD2" w:rsidP="00FC7FD2">
            <w:pPr>
              <w:rPr>
                <w:ins w:id="2944" w:author="smaslan" w:date="2018-08-09T14:53:00Z"/>
              </w:rPr>
            </w:pPr>
            <w:ins w:id="2945" w:author="smaslan" w:date="2018-08-09T14:54:00Z">
              <w:r>
                <w:t>Common attributes</w:t>
              </w:r>
            </w:ins>
          </w:p>
        </w:tc>
        <w:tc>
          <w:tcPr>
            <w:tcW w:w="1166" w:type="dxa"/>
            <w:vAlign w:val="center"/>
            <w:tcPrChange w:id="2946" w:author="smaslan" w:date="2018-08-09T14:55:00Z">
              <w:tcPr>
                <w:tcW w:w="1276" w:type="dxa"/>
                <w:vAlign w:val="center"/>
              </w:tcPr>
            </w:tcPrChange>
          </w:tcPr>
          <w:p w:rsidR="00FC7FD2" w:rsidRDefault="00FC7FD2" w:rsidP="00FC7FD2">
            <w:pPr>
              <w:jc w:val="center"/>
              <w:rPr>
                <w:ins w:id="2947" w:author="smaslan" w:date="2018-08-09T14:53:00Z"/>
              </w:rPr>
            </w:pPr>
            <w:ins w:id="2948" w:author="smaslan" w:date="2018-08-09T14:54:00Z">
              <w:r>
                <w:t>Out</w:t>
              </w:r>
            </w:ins>
          </w:p>
        </w:tc>
        <w:tc>
          <w:tcPr>
            <w:tcW w:w="1244" w:type="dxa"/>
            <w:vAlign w:val="center"/>
            <w:tcPrChange w:id="2949" w:author="smaslan" w:date="2018-08-09T14:55:00Z">
              <w:tcPr>
                <w:tcW w:w="1087" w:type="dxa"/>
                <w:vAlign w:val="center"/>
              </w:tcPr>
            </w:tcPrChange>
          </w:tcPr>
          <w:p w:rsidR="00FC7FD2" w:rsidRDefault="00FC7FD2" w:rsidP="00FC7FD2">
            <w:pPr>
              <w:jc w:val="center"/>
              <w:rPr>
                <w:ins w:id="2950" w:author="smaslan" w:date="2018-08-09T14:53:00Z"/>
              </w:rPr>
            </w:pPr>
            <w:ins w:id="2951" w:author="smaslan" w:date="2018-08-09T14:54:00Z">
              <w:r>
                <w:t>Cluster</w:t>
              </w:r>
            </w:ins>
          </w:p>
        </w:tc>
        <w:tc>
          <w:tcPr>
            <w:tcW w:w="4993" w:type="dxa"/>
            <w:vAlign w:val="center"/>
            <w:tcPrChange w:id="2952" w:author="smaslan" w:date="2018-08-09T14:55:00Z">
              <w:tcPr>
                <w:tcW w:w="5150" w:type="dxa"/>
                <w:vAlign w:val="center"/>
              </w:tcPr>
            </w:tcPrChange>
          </w:tcPr>
          <w:p w:rsidR="00FC7FD2" w:rsidRDefault="00FC7FD2" w:rsidP="00FC7FD2">
            <w:pPr>
              <w:rPr>
                <w:ins w:id="2953" w:author="smaslan" w:date="2018-08-09T14:53:00Z"/>
              </w:rPr>
            </w:pPr>
            <w:ins w:id="2954" w:author="smaslan" w:date="2018-08-09T14:54:00Z">
              <w:r>
                <w:t xml:space="preserve">Standard attributes/parameters of the </w:t>
              </w:r>
            </w:ins>
            <w:ins w:id="2955" w:author="smaslan" w:date="2018-08-09T14:55:00Z">
              <w:r w:rsidR="007D60D9">
                <w:t>digitizer.</w:t>
              </w:r>
            </w:ins>
          </w:p>
        </w:tc>
      </w:tr>
      <w:tr w:rsidR="00FC7FD2" w:rsidTr="007D60D9">
        <w:trPr>
          <w:ins w:id="2956" w:author="smaslan" w:date="2018-08-09T14:53:00Z"/>
        </w:trPr>
        <w:tc>
          <w:tcPr>
            <w:tcW w:w="1809" w:type="dxa"/>
            <w:vAlign w:val="center"/>
            <w:tcPrChange w:id="2957" w:author="smaslan" w:date="2018-08-09T14:55:00Z">
              <w:tcPr>
                <w:tcW w:w="1809" w:type="dxa"/>
                <w:vAlign w:val="center"/>
              </w:tcPr>
            </w:tcPrChange>
          </w:tcPr>
          <w:p w:rsidR="00FC7FD2" w:rsidRDefault="007D60D9" w:rsidP="00FC7FD2">
            <w:pPr>
              <w:rPr>
                <w:ins w:id="2958" w:author="smaslan" w:date="2018-08-09T14:53:00Z"/>
              </w:rPr>
            </w:pPr>
            <w:ins w:id="2959" w:author="smaslan" w:date="2018-08-09T14:55:00Z">
              <w:r>
                <w:t>Device specific attributes</w:t>
              </w:r>
            </w:ins>
          </w:p>
        </w:tc>
        <w:tc>
          <w:tcPr>
            <w:tcW w:w="1166" w:type="dxa"/>
            <w:vAlign w:val="center"/>
            <w:tcPrChange w:id="2960" w:author="smaslan" w:date="2018-08-09T14:55:00Z">
              <w:tcPr>
                <w:tcW w:w="1276" w:type="dxa"/>
                <w:vAlign w:val="center"/>
              </w:tcPr>
            </w:tcPrChange>
          </w:tcPr>
          <w:p w:rsidR="00FC7FD2" w:rsidRDefault="007D60D9" w:rsidP="00FC7FD2">
            <w:pPr>
              <w:jc w:val="center"/>
              <w:rPr>
                <w:ins w:id="2961" w:author="smaslan" w:date="2018-08-09T14:53:00Z"/>
              </w:rPr>
            </w:pPr>
            <w:ins w:id="2962" w:author="smaslan" w:date="2018-08-09T14:55:00Z">
              <w:r>
                <w:t>Out</w:t>
              </w:r>
            </w:ins>
          </w:p>
        </w:tc>
        <w:tc>
          <w:tcPr>
            <w:tcW w:w="1244" w:type="dxa"/>
            <w:vAlign w:val="center"/>
            <w:tcPrChange w:id="2963" w:author="smaslan" w:date="2018-08-09T14:55:00Z">
              <w:tcPr>
                <w:tcW w:w="1087" w:type="dxa"/>
                <w:vAlign w:val="center"/>
              </w:tcPr>
            </w:tcPrChange>
          </w:tcPr>
          <w:p w:rsidR="00FC7FD2" w:rsidRDefault="007D60D9">
            <w:pPr>
              <w:jc w:val="center"/>
              <w:rPr>
                <w:ins w:id="2964" w:author="smaslan" w:date="2018-08-09T14:53:00Z"/>
              </w:rPr>
              <w:pPrChange w:id="2965" w:author="smaslan" w:date="2018-08-09T14:55:00Z">
                <w:pPr>
                  <w:spacing w:after="200" w:line="276" w:lineRule="auto"/>
                  <w:jc w:val="center"/>
                </w:pPr>
              </w:pPrChange>
            </w:pPr>
            <w:ins w:id="2966" w:author="smaslan" w:date="2018-08-09T14:55:00Z">
              <w:r>
                <w:t>1D array of c</w:t>
              </w:r>
            </w:ins>
            <w:ins w:id="2967" w:author="smaslan" w:date="2018-08-09T14:53:00Z">
              <w:r w:rsidR="00FC7FD2">
                <w:t>luster</w:t>
              </w:r>
            </w:ins>
            <w:ins w:id="2968" w:author="smaslan" w:date="2018-08-09T14:55:00Z">
              <w:r>
                <w:t>s</w:t>
              </w:r>
            </w:ins>
          </w:p>
        </w:tc>
        <w:tc>
          <w:tcPr>
            <w:tcW w:w="4993" w:type="dxa"/>
            <w:vAlign w:val="center"/>
            <w:tcPrChange w:id="2969" w:author="smaslan" w:date="2018-08-09T14:55:00Z">
              <w:tcPr>
                <w:tcW w:w="5150" w:type="dxa"/>
                <w:vAlign w:val="center"/>
              </w:tcPr>
            </w:tcPrChange>
          </w:tcPr>
          <w:p w:rsidR="00FC7FD2" w:rsidRDefault="007D60D9" w:rsidP="00FC7FD2">
            <w:pPr>
              <w:rPr>
                <w:ins w:id="2970" w:author="smaslan" w:date="2018-08-09T14:56:00Z"/>
              </w:rPr>
            </w:pPr>
            <w:ins w:id="2971" w:author="smaslan" w:date="2018-08-09T14:56:00Z">
              <w:r>
                <w:t>1D array of clusters containing:</w:t>
              </w:r>
            </w:ins>
          </w:p>
          <w:p w:rsidR="007D60D9" w:rsidRDefault="007D60D9" w:rsidP="00FC7FD2">
            <w:pPr>
              <w:rPr>
                <w:ins w:id="2972" w:author="smaslan" w:date="2018-08-09T14:56:00Z"/>
              </w:rPr>
            </w:pPr>
            <w:ins w:id="2973" w:author="smaslan" w:date="2018-08-09T14:56:00Z">
              <w:r>
                <w:t>“name” – attribute name string</w:t>
              </w:r>
            </w:ins>
          </w:p>
          <w:p w:rsidR="007D60D9" w:rsidRDefault="007D60D9" w:rsidP="00FC7FD2">
            <w:pPr>
              <w:rPr>
                <w:ins w:id="2974" w:author="smaslan" w:date="2018-08-09T15:01:00Z"/>
              </w:rPr>
            </w:pPr>
            <w:ins w:id="2975" w:author="smaslan" w:date="2018-08-09T14:56:00Z">
              <w:r>
                <w:t xml:space="preserve">“value” – </w:t>
              </w:r>
            </w:ins>
            <w:ins w:id="2976" w:author="smaslan" w:date="2018-08-09T14:59:00Z">
              <w:r>
                <w:t xml:space="preserve">1D array of </w:t>
              </w:r>
            </w:ins>
            <w:ins w:id="2977" w:author="smaslan" w:date="2018-08-09T14:56:00Z">
              <w:r>
                <w:t>test string with formatted value</w:t>
              </w:r>
            </w:ins>
          </w:p>
          <w:p w:rsidR="007D60D9" w:rsidRDefault="007D60D9" w:rsidP="00FC7FD2">
            <w:pPr>
              <w:rPr>
                <w:ins w:id="2978" w:author="smaslan" w:date="2018-08-09T14:56:00Z"/>
              </w:rPr>
            </w:pPr>
            <w:ins w:id="2979" w:author="smaslan" w:date="2018-08-09T15:01:00Z">
              <w:r>
                <w:t>“</w:t>
              </w:r>
              <w:proofErr w:type="gramStart"/>
              <w:r>
                <w:t>is</w:t>
              </w:r>
              <w:proofErr w:type="gramEnd"/>
              <w:r>
                <w:t xml:space="preserve"> constant per group” – </w:t>
              </w:r>
            </w:ins>
            <w:ins w:id="2980" w:author="smaslan" w:date="2018-08-09T15:02:00Z">
              <w:r>
                <w:t>when trues, the attribute is stored just once for measurement group. Otherwise it is stored for each record.</w:t>
              </w:r>
            </w:ins>
          </w:p>
          <w:p w:rsidR="007D60D9" w:rsidRDefault="007D60D9" w:rsidP="00FC7FD2">
            <w:pPr>
              <w:rPr>
                <w:ins w:id="2981" w:author="smaslan" w:date="2018-08-09T15:00:00Z"/>
              </w:rPr>
            </w:pPr>
            <w:ins w:id="2982" w:author="smaslan" w:date="2018-08-09T14:56:00Z">
              <w:r>
                <w:t xml:space="preserve">Note the value may be numeric. In that case format the number to decimal, floating or exponential format with decimal </w:t>
              </w:r>
            </w:ins>
            <w:ins w:id="2983" w:author="smaslan" w:date="2018-08-09T14:57:00Z">
              <w:r>
                <w:t xml:space="preserve">dot “.”. These attributes are not used by TWM </w:t>
              </w:r>
              <w:proofErr w:type="gramStart"/>
              <w:r>
                <w:t>anywhere,</w:t>
              </w:r>
              <w:proofErr w:type="gramEnd"/>
              <w:r>
                <w:t xml:space="preserve"> they are just store as additional items to the measurement session header.</w:t>
              </w:r>
            </w:ins>
            <w:ins w:id="2984" w:author="smaslan" w:date="2018-08-09T14:58:00Z">
              <w:r>
                <w:t xml:space="preserve"> They will appear there as “name:: value”</w:t>
              </w:r>
            </w:ins>
            <w:ins w:id="2985" w:author="smaslan" w:date="2018-08-09T15:00:00Z">
              <w:r>
                <w:t xml:space="preserve"> or as:</w:t>
              </w:r>
            </w:ins>
          </w:p>
          <w:p w:rsidR="007D60D9" w:rsidRDefault="007D60D9" w:rsidP="00FC7FD2">
            <w:pPr>
              <w:rPr>
                <w:ins w:id="2986" w:author="smaslan" w:date="2018-08-09T15:00:00Z"/>
              </w:rPr>
            </w:pPr>
            <w:ins w:id="2987" w:author="smaslan" w:date="2018-08-09T15:00:00Z">
              <w:r>
                <w:t>#</w:t>
              </w:r>
              <w:proofErr w:type="spellStart"/>
              <w:r>
                <w:t>startmatrix</w:t>
              </w:r>
              <w:proofErr w:type="spellEnd"/>
              <w:r>
                <w:t>:: name</w:t>
              </w:r>
            </w:ins>
          </w:p>
          <w:p w:rsidR="007D60D9" w:rsidRDefault="007D60D9" w:rsidP="00FC7FD2">
            <w:pPr>
              <w:rPr>
                <w:ins w:id="2988" w:author="smaslan" w:date="2018-08-09T15:00:00Z"/>
              </w:rPr>
            </w:pPr>
            <w:ins w:id="2989" w:author="smaslan" w:date="2018-08-09T15:00:00Z">
              <w:r>
                <w:t xml:space="preserve">  </w:t>
              </w:r>
            </w:ins>
            <w:proofErr w:type="gramStart"/>
            <w:ins w:id="2990" w:author="smaslan" w:date="2018-08-09T15:01:00Z">
              <w:r>
                <w:t>v</w:t>
              </w:r>
            </w:ins>
            <w:ins w:id="2991" w:author="smaslan" w:date="2018-08-09T15:00:00Z">
              <w:r>
                <w:t>alue(</w:t>
              </w:r>
            </w:ins>
            <w:proofErr w:type="gramEnd"/>
            <w:ins w:id="2992" w:author="smaslan" w:date="2018-08-09T15:01:00Z">
              <w:r>
                <w:t>1</w:t>
              </w:r>
            </w:ins>
            <w:ins w:id="2993" w:author="smaslan" w:date="2018-08-09T15:00:00Z">
              <w:r>
                <w:t>)</w:t>
              </w:r>
            </w:ins>
            <w:ins w:id="2994" w:author="smaslan" w:date="2018-08-09T15:01:00Z">
              <w:r>
                <w:t>; value(2);…</w:t>
              </w:r>
            </w:ins>
          </w:p>
          <w:p w:rsidR="007D60D9" w:rsidRDefault="007D60D9" w:rsidP="007D60D9">
            <w:pPr>
              <w:rPr>
                <w:ins w:id="2995" w:author="smaslan" w:date="2018-08-09T15:00:00Z"/>
              </w:rPr>
            </w:pPr>
            <w:ins w:id="2996" w:author="smaslan" w:date="2018-08-09T15:00:00Z">
              <w:r>
                <w:t>#</w:t>
              </w:r>
              <w:proofErr w:type="spellStart"/>
              <w:r>
                <w:t>endmatrix</w:t>
              </w:r>
              <w:proofErr w:type="spellEnd"/>
              <w:r>
                <w:t>:: name</w:t>
              </w:r>
            </w:ins>
          </w:p>
          <w:p w:rsidR="007D60D9" w:rsidRDefault="007D60D9">
            <w:pPr>
              <w:rPr>
                <w:ins w:id="2997" w:author="smaslan" w:date="2018-08-09T14:53:00Z"/>
              </w:rPr>
              <w:pPrChange w:id="2998" w:author="smaslan" w:date="2018-08-09T15:03:00Z">
                <w:pPr>
                  <w:spacing w:after="200" w:line="276" w:lineRule="auto"/>
                </w:pPr>
              </w:pPrChange>
            </w:pPr>
            <w:ins w:id="2999" w:author="smaslan" w:date="2018-08-09T14:57:00Z">
              <w:r>
                <w:t xml:space="preserve">Note the </w:t>
              </w:r>
            </w:ins>
            <w:ins w:id="3000" w:author="smaslan" w:date="2018-08-09T14:58:00Z">
              <w:r>
                <w:t>“aperture” value is one of these attributes.</w:t>
              </w:r>
            </w:ins>
          </w:p>
        </w:tc>
      </w:tr>
    </w:tbl>
    <w:p w:rsidR="00FC7FD2" w:rsidRDefault="00FC7FD2">
      <w:pPr>
        <w:rPr>
          <w:ins w:id="3001" w:author="smaslan" w:date="2018-08-09T15:03:00Z"/>
        </w:rPr>
      </w:pPr>
    </w:p>
    <w:p w:rsidR="007D60D9" w:rsidRDefault="007D60D9">
      <w:pPr>
        <w:rPr>
          <w:ins w:id="3002" w:author="smaslan" w:date="2018-08-09T15:03:00Z"/>
        </w:rPr>
      </w:pPr>
      <w:ins w:id="3003" w:author="smaslan" w:date="2018-08-09T15:03:00Z">
        <w:r>
          <w:t>Cluster “common attributes” contains following items:</w:t>
        </w:r>
      </w:ins>
    </w:p>
    <w:tbl>
      <w:tblPr>
        <w:tblStyle w:val="Mkatabulky"/>
        <w:tblW w:w="0" w:type="auto"/>
        <w:tblLook w:val="04A0" w:firstRow="1" w:lastRow="0" w:firstColumn="1" w:lastColumn="0" w:noHBand="0" w:noVBand="1"/>
      </w:tblPr>
      <w:tblGrid>
        <w:gridCol w:w="1809"/>
        <w:gridCol w:w="1875"/>
        <w:gridCol w:w="5604"/>
      </w:tblGrid>
      <w:tr w:rsidR="007D60D9" w:rsidTr="00686D9A">
        <w:trPr>
          <w:ins w:id="3004" w:author="smaslan" w:date="2018-08-09T15:03:00Z"/>
        </w:trPr>
        <w:tc>
          <w:tcPr>
            <w:tcW w:w="1809" w:type="dxa"/>
          </w:tcPr>
          <w:p w:rsidR="007D60D9" w:rsidRPr="00F43BCE" w:rsidRDefault="007D60D9" w:rsidP="00686D9A">
            <w:pPr>
              <w:rPr>
                <w:ins w:id="3005" w:author="smaslan" w:date="2018-08-09T15:03:00Z"/>
                <w:b/>
              </w:rPr>
            </w:pPr>
            <w:ins w:id="3006" w:author="smaslan" w:date="2018-08-09T15:03:00Z">
              <w:r w:rsidRPr="00F43BCE">
                <w:rPr>
                  <w:b/>
                </w:rPr>
                <w:t>Name</w:t>
              </w:r>
            </w:ins>
          </w:p>
        </w:tc>
        <w:tc>
          <w:tcPr>
            <w:tcW w:w="1875" w:type="dxa"/>
          </w:tcPr>
          <w:p w:rsidR="007D60D9" w:rsidRPr="00F43BCE" w:rsidRDefault="007D60D9" w:rsidP="00686D9A">
            <w:pPr>
              <w:jc w:val="center"/>
              <w:rPr>
                <w:ins w:id="3007" w:author="smaslan" w:date="2018-08-09T15:03:00Z"/>
                <w:b/>
              </w:rPr>
            </w:pPr>
            <w:ins w:id="3008" w:author="smaslan" w:date="2018-08-09T15:03:00Z">
              <w:r w:rsidRPr="00F43BCE">
                <w:rPr>
                  <w:b/>
                </w:rPr>
                <w:t>Type</w:t>
              </w:r>
            </w:ins>
          </w:p>
        </w:tc>
        <w:tc>
          <w:tcPr>
            <w:tcW w:w="5604" w:type="dxa"/>
          </w:tcPr>
          <w:p w:rsidR="007D60D9" w:rsidRPr="00F43BCE" w:rsidRDefault="007D60D9" w:rsidP="00686D9A">
            <w:pPr>
              <w:jc w:val="center"/>
              <w:rPr>
                <w:ins w:id="3009" w:author="smaslan" w:date="2018-08-09T15:03:00Z"/>
                <w:b/>
              </w:rPr>
            </w:pPr>
            <w:ins w:id="3010" w:author="smaslan" w:date="2018-08-09T15:03:00Z">
              <w:r w:rsidRPr="00F43BCE">
                <w:rPr>
                  <w:b/>
                </w:rPr>
                <w:t>Meaning</w:t>
              </w:r>
            </w:ins>
          </w:p>
        </w:tc>
      </w:tr>
      <w:tr w:rsidR="007D60D9" w:rsidTr="00686D9A">
        <w:trPr>
          <w:ins w:id="3011" w:author="smaslan" w:date="2018-08-09T15:03:00Z"/>
        </w:trPr>
        <w:tc>
          <w:tcPr>
            <w:tcW w:w="1809" w:type="dxa"/>
            <w:vAlign w:val="center"/>
          </w:tcPr>
          <w:p w:rsidR="007D60D9" w:rsidRDefault="007D60D9" w:rsidP="00686D9A">
            <w:pPr>
              <w:rPr>
                <w:ins w:id="3012" w:author="smaslan" w:date="2018-08-09T15:03:00Z"/>
              </w:rPr>
            </w:pPr>
            <w:ins w:id="3013" w:author="smaslan" w:date="2018-08-09T15:03:00Z">
              <w:r>
                <w:t>Count [</w:t>
              </w:r>
              <w:proofErr w:type="spellStart"/>
              <w:r>
                <w:t>smpl</w:t>
              </w:r>
              <w:proofErr w:type="spellEnd"/>
              <w:r>
                <w:t>]</w:t>
              </w:r>
            </w:ins>
          </w:p>
        </w:tc>
        <w:tc>
          <w:tcPr>
            <w:tcW w:w="1875" w:type="dxa"/>
            <w:vAlign w:val="center"/>
          </w:tcPr>
          <w:p w:rsidR="007D60D9" w:rsidRDefault="007D60D9" w:rsidP="00686D9A">
            <w:pPr>
              <w:jc w:val="center"/>
              <w:rPr>
                <w:ins w:id="3014" w:author="smaslan" w:date="2018-08-09T15:03:00Z"/>
              </w:rPr>
            </w:pPr>
            <w:ins w:id="3015" w:author="smaslan" w:date="2018-08-09T15:04:00Z">
              <w:r>
                <w:t>Int64</w:t>
              </w:r>
            </w:ins>
          </w:p>
        </w:tc>
        <w:tc>
          <w:tcPr>
            <w:tcW w:w="5604" w:type="dxa"/>
            <w:vAlign w:val="center"/>
          </w:tcPr>
          <w:p w:rsidR="007D60D9" w:rsidRDefault="007D60D9" w:rsidP="00686D9A">
            <w:pPr>
              <w:rPr>
                <w:ins w:id="3016" w:author="smaslan" w:date="2018-08-09T15:03:00Z"/>
              </w:rPr>
            </w:pPr>
            <w:ins w:id="3017" w:author="smaslan" w:date="2018-08-09T15:04:00Z">
              <w:r>
                <w:t>Configured number of samples to acquire per channel.</w:t>
              </w:r>
            </w:ins>
          </w:p>
        </w:tc>
      </w:tr>
      <w:tr w:rsidR="007D60D9" w:rsidTr="00686D9A">
        <w:trPr>
          <w:ins w:id="3018" w:author="smaslan" w:date="2018-08-09T15:03:00Z"/>
        </w:trPr>
        <w:tc>
          <w:tcPr>
            <w:tcW w:w="1809" w:type="dxa"/>
            <w:vAlign w:val="center"/>
          </w:tcPr>
          <w:p w:rsidR="007D60D9" w:rsidRDefault="007D60D9" w:rsidP="00686D9A">
            <w:pPr>
              <w:rPr>
                <w:ins w:id="3019" w:author="smaslan" w:date="2018-08-09T15:03:00Z"/>
              </w:rPr>
            </w:pPr>
            <w:ins w:id="3020" w:author="smaslan" w:date="2018-08-09T15:04:00Z">
              <w:r>
                <w:t>Channels count</w:t>
              </w:r>
            </w:ins>
          </w:p>
        </w:tc>
        <w:tc>
          <w:tcPr>
            <w:tcW w:w="1875" w:type="dxa"/>
            <w:vAlign w:val="center"/>
          </w:tcPr>
          <w:p w:rsidR="007D60D9" w:rsidRDefault="007D60D9" w:rsidP="00686D9A">
            <w:pPr>
              <w:jc w:val="center"/>
              <w:rPr>
                <w:ins w:id="3021" w:author="smaslan" w:date="2018-08-09T15:03:00Z"/>
              </w:rPr>
            </w:pPr>
            <w:ins w:id="3022" w:author="smaslan" w:date="2018-08-09T15:04:00Z">
              <w:r>
                <w:t>Int32</w:t>
              </w:r>
            </w:ins>
          </w:p>
        </w:tc>
        <w:tc>
          <w:tcPr>
            <w:tcW w:w="5604" w:type="dxa"/>
            <w:vAlign w:val="center"/>
          </w:tcPr>
          <w:p w:rsidR="007D60D9" w:rsidRDefault="007D60D9" w:rsidP="00686D9A">
            <w:pPr>
              <w:rPr>
                <w:ins w:id="3023" w:author="smaslan" w:date="2018-08-09T15:03:00Z"/>
              </w:rPr>
            </w:pPr>
            <w:ins w:id="3024" w:author="smaslan" w:date="2018-08-09T15:04:00Z">
              <w:r>
                <w:t>Number of configured channels in the virtual digitizer.</w:t>
              </w:r>
            </w:ins>
          </w:p>
        </w:tc>
      </w:tr>
      <w:tr w:rsidR="007D60D9" w:rsidTr="00686D9A">
        <w:trPr>
          <w:ins w:id="3025" w:author="smaslan" w:date="2018-08-09T15:04:00Z"/>
        </w:trPr>
        <w:tc>
          <w:tcPr>
            <w:tcW w:w="1809" w:type="dxa"/>
            <w:vAlign w:val="center"/>
          </w:tcPr>
          <w:p w:rsidR="007D60D9" w:rsidRDefault="007D60D9" w:rsidP="00686D9A">
            <w:pPr>
              <w:rPr>
                <w:ins w:id="3026" w:author="smaslan" w:date="2018-08-09T15:04:00Z"/>
              </w:rPr>
            </w:pPr>
            <w:proofErr w:type="spellStart"/>
            <w:ins w:id="3027" w:author="smaslan" w:date="2018-08-09T15:04:00Z">
              <w:r>
                <w:t>fs</w:t>
              </w:r>
              <w:proofErr w:type="spellEnd"/>
              <w:r>
                <w:t xml:space="preserve"> [Hz]</w:t>
              </w:r>
            </w:ins>
          </w:p>
        </w:tc>
        <w:tc>
          <w:tcPr>
            <w:tcW w:w="1875" w:type="dxa"/>
            <w:vAlign w:val="center"/>
          </w:tcPr>
          <w:p w:rsidR="007D60D9" w:rsidRDefault="007D60D9" w:rsidP="00686D9A">
            <w:pPr>
              <w:jc w:val="center"/>
              <w:rPr>
                <w:ins w:id="3028" w:author="smaslan" w:date="2018-08-09T15:04:00Z"/>
              </w:rPr>
            </w:pPr>
            <w:ins w:id="3029" w:author="smaslan" w:date="2018-08-09T15:04:00Z">
              <w:r>
                <w:t>Double</w:t>
              </w:r>
            </w:ins>
          </w:p>
        </w:tc>
        <w:tc>
          <w:tcPr>
            <w:tcW w:w="5604" w:type="dxa"/>
            <w:vAlign w:val="center"/>
          </w:tcPr>
          <w:p w:rsidR="007D60D9" w:rsidRDefault="007D60D9" w:rsidP="00686D9A">
            <w:pPr>
              <w:rPr>
                <w:ins w:id="3030" w:author="smaslan" w:date="2018-08-09T15:04:00Z"/>
              </w:rPr>
            </w:pPr>
            <w:ins w:id="3031" w:author="smaslan" w:date="2018-08-09T15:04:00Z">
              <w:r>
                <w:t>Configured sampling rate in [Hz].</w:t>
              </w:r>
            </w:ins>
          </w:p>
        </w:tc>
      </w:tr>
      <w:tr w:rsidR="007D60D9" w:rsidTr="00686D9A">
        <w:trPr>
          <w:ins w:id="3032" w:author="smaslan" w:date="2018-08-09T15:04:00Z"/>
        </w:trPr>
        <w:tc>
          <w:tcPr>
            <w:tcW w:w="1809" w:type="dxa"/>
            <w:vAlign w:val="center"/>
          </w:tcPr>
          <w:p w:rsidR="007D60D9" w:rsidRDefault="007D60D9" w:rsidP="00686D9A">
            <w:pPr>
              <w:rPr>
                <w:ins w:id="3033" w:author="smaslan" w:date="2018-08-09T15:04:00Z"/>
              </w:rPr>
            </w:pPr>
            <w:ins w:id="3034" w:author="smaslan" w:date="2018-08-09T15:04:00Z">
              <w:r>
                <w:t>Ranges [V]</w:t>
              </w:r>
            </w:ins>
          </w:p>
        </w:tc>
        <w:tc>
          <w:tcPr>
            <w:tcW w:w="1875" w:type="dxa"/>
            <w:vAlign w:val="center"/>
          </w:tcPr>
          <w:p w:rsidR="007D60D9" w:rsidRDefault="007D60D9" w:rsidP="00686D9A">
            <w:pPr>
              <w:jc w:val="center"/>
              <w:rPr>
                <w:ins w:id="3035" w:author="smaslan" w:date="2018-08-09T15:04:00Z"/>
              </w:rPr>
            </w:pPr>
            <w:ins w:id="3036" w:author="smaslan" w:date="2018-08-09T15:04:00Z">
              <w:r>
                <w:t>1D array of double</w:t>
              </w:r>
            </w:ins>
            <w:ins w:id="3037" w:author="smaslan" w:date="2018-08-09T15:05:00Z">
              <w:r>
                <w:t>s</w:t>
              </w:r>
            </w:ins>
          </w:p>
        </w:tc>
        <w:tc>
          <w:tcPr>
            <w:tcW w:w="5604" w:type="dxa"/>
            <w:vAlign w:val="center"/>
          </w:tcPr>
          <w:p w:rsidR="007D60D9" w:rsidRDefault="00787118" w:rsidP="00686D9A">
            <w:pPr>
              <w:rPr>
                <w:ins w:id="3038" w:author="smaslan" w:date="2018-08-09T15:04:00Z"/>
              </w:rPr>
            </w:pPr>
            <w:ins w:id="3039" w:author="smaslan" w:date="2018-08-09T15:05:00Z">
              <w:r>
                <w:t>Array of set range values as defined by the particular drivers. One value per virtual channel of the digitizer.</w:t>
              </w:r>
            </w:ins>
          </w:p>
        </w:tc>
      </w:tr>
      <w:tr w:rsidR="00787118" w:rsidTr="00686D9A">
        <w:trPr>
          <w:ins w:id="3040" w:author="smaslan" w:date="2018-08-09T15:05:00Z"/>
        </w:trPr>
        <w:tc>
          <w:tcPr>
            <w:tcW w:w="1809" w:type="dxa"/>
            <w:vAlign w:val="center"/>
          </w:tcPr>
          <w:p w:rsidR="00787118" w:rsidRDefault="00787118" w:rsidP="00686D9A">
            <w:pPr>
              <w:rPr>
                <w:ins w:id="3041" w:author="smaslan" w:date="2018-08-09T15:05:00Z"/>
              </w:rPr>
            </w:pPr>
            <w:ins w:id="3042" w:author="smaslan" w:date="2018-08-09T15:05:00Z">
              <w:r>
                <w:t>Trigger</w:t>
              </w:r>
            </w:ins>
          </w:p>
        </w:tc>
        <w:tc>
          <w:tcPr>
            <w:tcW w:w="1875" w:type="dxa"/>
            <w:vAlign w:val="center"/>
          </w:tcPr>
          <w:p w:rsidR="00787118" w:rsidRDefault="00787118" w:rsidP="00686D9A">
            <w:pPr>
              <w:jc w:val="center"/>
              <w:rPr>
                <w:ins w:id="3043" w:author="smaslan" w:date="2018-08-09T15:05:00Z"/>
              </w:rPr>
            </w:pPr>
            <w:ins w:id="3044" w:author="smaslan" w:date="2018-08-09T15:05:00Z">
              <w:r>
                <w:t>Cluster</w:t>
              </w:r>
            </w:ins>
          </w:p>
        </w:tc>
        <w:tc>
          <w:tcPr>
            <w:tcW w:w="5604" w:type="dxa"/>
            <w:vAlign w:val="center"/>
          </w:tcPr>
          <w:p w:rsidR="00787118" w:rsidRDefault="00787118">
            <w:pPr>
              <w:rPr>
                <w:ins w:id="3045" w:author="smaslan" w:date="2018-08-09T15:05:00Z"/>
              </w:rPr>
              <w:pPrChange w:id="3046" w:author="smaslan" w:date="2018-08-09T15:06:00Z">
                <w:pPr>
                  <w:spacing w:after="200" w:line="276" w:lineRule="auto"/>
                </w:pPr>
              </w:pPrChange>
            </w:pPr>
            <w:ins w:id="3047" w:author="smaslan" w:date="2018-08-09T15:05:00Z">
              <w:r>
                <w:t>Trigger setup, see above.</w:t>
              </w:r>
            </w:ins>
          </w:p>
        </w:tc>
      </w:tr>
      <w:tr w:rsidR="00787118" w:rsidTr="00686D9A">
        <w:trPr>
          <w:ins w:id="3048" w:author="smaslan" w:date="2018-08-09T15:06:00Z"/>
        </w:trPr>
        <w:tc>
          <w:tcPr>
            <w:tcW w:w="1809" w:type="dxa"/>
            <w:vAlign w:val="center"/>
          </w:tcPr>
          <w:p w:rsidR="00787118" w:rsidRDefault="00787118" w:rsidP="00686D9A">
            <w:pPr>
              <w:rPr>
                <w:ins w:id="3049" w:author="smaslan" w:date="2018-08-09T15:06:00Z"/>
              </w:rPr>
            </w:pPr>
            <w:ins w:id="3050" w:author="smaslan" w:date="2018-08-09T15:06:00Z">
              <w:r>
                <w:t>Ext freq. locked?</w:t>
              </w:r>
            </w:ins>
          </w:p>
        </w:tc>
        <w:tc>
          <w:tcPr>
            <w:tcW w:w="1875" w:type="dxa"/>
            <w:vAlign w:val="center"/>
          </w:tcPr>
          <w:p w:rsidR="00787118" w:rsidRDefault="00787118" w:rsidP="00686D9A">
            <w:pPr>
              <w:jc w:val="center"/>
              <w:rPr>
                <w:ins w:id="3051" w:author="smaslan" w:date="2018-08-09T15:06:00Z"/>
              </w:rPr>
            </w:pPr>
            <w:ins w:id="3052" w:author="smaslan" w:date="2018-08-09T15:06:00Z">
              <w:r>
                <w:t>Bool</w:t>
              </w:r>
            </w:ins>
          </w:p>
        </w:tc>
        <w:tc>
          <w:tcPr>
            <w:tcW w:w="5604" w:type="dxa"/>
            <w:vAlign w:val="center"/>
          </w:tcPr>
          <w:p w:rsidR="00787118" w:rsidRDefault="00787118" w:rsidP="00787118">
            <w:pPr>
              <w:rPr>
                <w:ins w:id="3053" w:author="smaslan" w:date="2018-08-09T15:06:00Z"/>
              </w:rPr>
            </w:pPr>
            <w:proofErr w:type="gramStart"/>
            <w:ins w:id="3054" w:author="smaslan" w:date="2018-08-09T15:07:00Z">
              <w:r>
                <w:t>Status of PLL lock</w:t>
              </w:r>
              <w:proofErr w:type="gramEnd"/>
              <w:r>
                <w:t xml:space="preserve"> if supported.</w:t>
              </w:r>
            </w:ins>
          </w:p>
        </w:tc>
      </w:tr>
      <w:tr w:rsidR="00787118" w:rsidTr="00686D9A">
        <w:trPr>
          <w:ins w:id="3055" w:author="smaslan" w:date="2018-08-09T15:07:00Z"/>
        </w:trPr>
        <w:tc>
          <w:tcPr>
            <w:tcW w:w="1809" w:type="dxa"/>
            <w:vAlign w:val="center"/>
          </w:tcPr>
          <w:p w:rsidR="00787118" w:rsidRDefault="00787118" w:rsidP="00686D9A">
            <w:pPr>
              <w:rPr>
                <w:ins w:id="3056" w:author="smaslan" w:date="2018-08-09T15:07:00Z"/>
              </w:rPr>
            </w:pPr>
            <w:ins w:id="3057" w:author="smaslan" w:date="2018-08-09T15:07:00Z">
              <w:r>
                <w:t>Streaming on?</w:t>
              </w:r>
            </w:ins>
          </w:p>
        </w:tc>
        <w:tc>
          <w:tcPr>
            <w:tcW w:w="1875" w:type="dxa"/>
            <w:vAlign w:val="center"/>
          </w:tcPr>
          <w:p w:rsidR="00787118" w:rsidRDefault="00787118" w:rsidP="00686D9A">
            <w:pPr>
              <w:jc w:val="center"/>
              <w:rPr>
                <w:ins w:id="3058" w:author="smaslan" w:date="2018-08-09T15:07:00Z"/>
              </w:rPr>
            </w:pPr>
            <w:ins w:id="3059" w:author="smaslan" w:date="2018-08-09T15:07:00Z">
              <w:r>
                <w:t>Bool</w:t>
              </w:r>
            </w:ins>
          </w:p>
        </w:tc>
        <w:tc>
          <w:tcPr>
            <w:tcW w:w="5604" w:type="dxa"/>
            <w:vAlign w:val="center"/>
          </w:tcPr>
          <w:p w:rsidR="00787118" w:rsidRDefault="00787118">
            <w:pPr>
              <w:rPr>
                <w:ins w:id="3060" w:author="smaslan" w:date="2018-08-09T15:07:00Z"/>
              </w:rPr>
              <w:pPrChange w:id="3061" w:author="smaslan" w:date="2018-08-09T15:07:00Z">
                <w:pPr>
                  <w:spacing w:after="200" w:line="276" w:lineRule="auto"/>
                </w:pPr>
              </w:pPrChange>
            </w:pPr>
            <w:ins w:id="3062" w:author="smaslan" w:date="2018-08-09T15:07:00Z">
              <w:r>
                <w:t>Set when streaming is enabled.</w:t>
              </w:r>
            </w:ins>
          </w:p>
        </w:tc>
      </w:tr>
      <w:tr w:rsidR="00787118" w:rsidTr="00686D9A">
        <w:trPr>
          <w:ins w:id="3063" w:author="smaslan" w:date="2018-08-09T15:07:00Z"/>
        </w:trPr>
        <w:tc>
          <w:tcPr>
            <w:tcW w:w="1809" w:type="dxa"/>
            <w:vAlign w:val="center"/>
          </w:tcPr>
          <w:p w:rsidR="00787118" w:rsidRDefault="00787118" w:rsidP="00686D9A">
            <w:pPr>
              <w:rPr>
                <w:ins w:id="3064" w:author="smaslan" w:date="2018-08-09T15:07:00Z"/>
              </w:rPr>
            </w:pPr>
            <w:ins w:id="3065" w:author="smaslan" w:date="2018-08-09T15:07:00Z">
              <w:r>
                <w:t>Is int16?</w:t>
              </w:r>
            </w:ins>
          </w:p>
        </w:tc>
        <w:tc>
          <w:tcPr>
            <w:tcW w:w="1875" w:type="dxa"/>
            <w:vAlign w:val="center"/>
          </w:tcPr>
          <w:p w:rsidR="00787118" w:rsidRDefault="00787118" w:rsidP="00686D9A">
            <w:pPr>
              <w:jc w:val="center"/>
              <w:rPr>
                <w:ins w:id="3066" w:author="smaslan" w:date="2018-08-09T15:07:00Z"/>
              </w:rPr>
            </w:pPr>
            <w:ins w:id="3067" w:author="smaslan" w:date="2018-08-09T15:07:00Z">
              <w:r>
                <w:t>Bool</w:t>
              </w:r>
            </w:ins>
          </w:p>
        </w:tc>
        <w:tc>
          <w:tcPr>
            <w:tcW w:w="5604" w:type="dxa"/>
            <w:vAlign w:val="center"/>
          </w:tcPr>
          <w:p w:rsidR="00787118" w:rsidRDefault="00787118">
            <w:pPr>
              <w:rPr>
                <w:ins w:id="3068" w:author="smaslan" w:date="2018-08-09T15:07:00Z"/>
              </w:rPr>
              <w:pPrChange w:id="3069" w:author="smaslan" w:date="2018-08-09T15:08:00Z">
                <w:pPr>
                  <w:spacing w:after="200" w:line="276" w:lineRule="auto"/>
                </w:pPr>
              </w:pPrChange>
            </w:pPr>
            <w:ins w:id="3070" w:author="smaslan" w:date="2018-08-09T15:08:00Z">
              <w:r>
                <w:t>Set when d</w:t>
              </w:r>
            </w:ins>
            <w:ins w:id="3071" w:author="smaslan" w:date="2018-08-09T15:07:00Z">
              <w:r>
                <w:t xml:space="preserve">ata </w:t>
              </w:r>
            </w:ins>
            <w:ins w:id="3072" w:author="smaslan" w:date="2018-08-09T15:08:00Z">
              <w:r>
                <w:t>is</w:t>
              </w:r>
            </w:ins>
            <w:ins w:id="3073" w:author="smaslan" w:date="2018-08-09T15:07:00Z">
              <w:r>
                <w:t xml:space="preserve">/will be in int16 format for </w:t>
              </w:r>
            </w:ins>
            <w:ins w:id="3074" w:author="smaslan" w:date="2018-08-09T15:08:00Z">
              <w:r>
                <w:t xml:space="preserve">the </w:t>
              </w:r>
            </w:ins>
            <w:ins w:id="3075" w:author="smaslan" w:date="2018-08-09T15:07:00Z">
              <w:r>
                <w:t>configured sampling</w:t>
              </w:r>
            </w:ins>
            <w:ins w:id="3076" w:author="smaslan" w:date="2018-08-09T15:08:00Z">
              <w:r>
                <w:t xml:space="preserve"> setup</w:t>
              </w:r>
            </w:ins>
            <w:ins w:id="3077" w:author="smaslan" w:date="2018-08-09T15:07:00Z">
              <w:r>
                <w:t>.</w:t>
              </w:r>
            </w:ins>
          </w:p>
        </w:tc>
      </w:tr>
      <w:tr w:rsidR="00787118" w:rsidTr="00686D9A">
        <w:trPr>
          <w:ins w:id="3078" w:author="smaslan" w:date="2018-08-09T15:08:00Z"/>
        </w:trPr>
        <w:tc>
          <w:tcPr>
            <w:tcW w:w="1809" w:type="dxa"/>
            <w:vAlign w:val="center"/>
          </w:tcPr>
          <w:p w:rsidR="00787118" w:rsidRDefault="00787118">
            <w:pPr>
              <w:rPr>
                <w:ins w:id="3079" w:author="smaslan" w:date="2018-08-09T15:08:00Z"/>
              </w:rPr>
              <w:pPrChange w:id="3080" w:author="smaslan" w:date="2018-08-09T15:08:00Z">
                <w:pPr>
                  <w:spacing w:after="200" w:line="276" w:lineRule="auto"/>
                </w:pPr>
              </w:pPrChange>
            </w:pPr>
            <w:proofErr w:type="spellStart"/>
            <w:ins w:id="3081" w:author="smaslan" w:date="2018-08-09T15:08:00Z">
              <w:r>
                <w:t>Bitres</w:t>
              </w:r>
              <w:proofErr w:type="spellEnd"/>
            </w:ins>
          </w:p>
        </w:tc>
        <w:tc>
          <w:tcPr>
            <w:tcW w:w="1875" w:type="dxa"/>
            <w:vAlign w:val="center"/>
          </w:tcPr>
          <w:p w:rsidR="00787118" w:rsidRDefault="00787118" w:rsidP="00686D9A">
            <w:pPr>
              <w:jc w:val="center"/>
              <w:rPr>
                <w:ins w:id="3082" w:author="smaslan" w:date="2018-08-09T15:08:00Z"/>
              </w:rPr>
            </w:pPr>
            <w:ins w:id="3083" w:author="smaslan" w:date="2018-08-09T15:08:00Z">
              <w:r>
                <w:t>Int32</w:t>
              </w:r>
            </w:ins>
          </w:p>
        </w:tc>
        <w:tc>
          <w:tcPr>
            <w:tcW w:w="5604" w:type="dxa"/>
            <w:vAlign w:val="center"/>
          </w:tcPr>
          <w:p w:rsidR="00787118" w:rsidRDefault="00787118" w:rsidP="00787118">
            <w:pPr>
              <w:rPr>
                <w:ins w:id="3084" w:author="smaslan" w:date="2018-08-09T15:08:00Z"/>
              </w:rPr>
            </w:pPr>
            <w:ins w:id="3085" w:author="smaslan" w:date="2018-08-09T15:08:00Z">
              <w:r>
                <w:t>Actual bit resolution (how many bits are utilised in the integer)</w:t>
              </w:r>
            </w:ins>
            <w:ins w:id="3086" w:author="smaslan" w:date="2018-08-09T15:09:00Z">
              <w:r>
                <w:t>.</w:t>
              </w:r>
            </w:ins>
          </w:p>
        </w:tc>
      </w:tr>
    </w:tbl>
    <w:p w:rsidR="007D60D9" w:rsidRPr="00891AE2" w:rsidRDefault="007D60D9">
      <w:pPr>
        <w:rPr>
          <w:ins w:id="3087" w:author="smaslan" w:date="2018-08-07T16:32:00Z"/>
        </w:rPr>
      </w:pPr>
    </w:p>
    <w:p w:rsidR="00B154F8" w:rsidRPr="00891AE2" w:rsidRDefault="00B154F8">
      <w:pPr>
        <w:pStyle w:val="Nadpis5"/>
        <w:rPr>
          <w:ins w:id="3088" w:author="smaslan" w:date="2018-08-07T16:34:00Z"/>
          <w:rPrChange w:id="3089" w:author="smaslan" w:date="2018-08-09T11:59:00Z">
            <w:rPr>
              <w:ins w:id="3090" w:author="smaslan" w:date="2018-08-07T16:34:00Z"/>
              <w:rFonts w:asciiTheme="majorHAnsi" w:eastAsiaTheme="majorEastAsia" w:hAnsiTheme="majorHAnsi" w:cstheme="majorBidi"/>
              <w:b/>
              <w:bCs/>
              <w:i/>
              <w:iCs/>
              <w:color w:val="4F81BD" w:themeColor="accent1"/>
            </w:rPr>
          </w:rPrChange>
        </w:rPr>
        <w:pPrChange w:id="3091" w:author="smaslan" w:date="2018-08-09T15:44:00Z">
          <w:pPr/>
        </w:pPrChange>
      </w:pPr>
      <w:ins w:id="3092" w:author="smaslan" w:date="2018-08-07T16:34:00Z">
        <w:r w:rsidRPr="00891AE2">
          <w:rPr>
            <w:rPrChange w:id="3093" w:author="smaslan" w:date="2018-08-09T11:59:00Z">
              <w:rPr>
                <w:b/>
                <w:bCs/>
                <w:i/>
                <w:iCs/>
                <w:color w:val="4F81BD" w:themeColor="accent1"/>
              </w:rPr>
            </w:rPrChange>
          </w:rPr>
          <w:t xml:space="preserve">GUI </w:t>
        </w:r>
      </w:ins>
      <w:ins w:id="3094" w:author="smaslan" w:date="2018-08-07T16:33:00Z">
        <w:r w:rsidRPr="00891AE2">
          <w:rPr>
            <w:rPrChange w:id="3095" w:author="smaslan" w:date="2018-08-09T11:59:00Z">
              <w:rPr>
                <w:b/>
                <w:bCs/>
                <w:i/>
                <w:iCs/>
                <w:color w:val="4F81BD" w:themeColor="accent1"/>
              </w:rPr>
            </w:rPrChange>
          </w:rPr>
          <w:t xml:space="preserve">Get </w:t>
        </w:r>
      </w:ins>
      <w:ins w:id="3096" w:author="smaslan" w:date="2018-08-07T16:34:00Z">
        <w:r w:rsidRPr="00891AE2">
          <w:rPr>
            <w:rPrChange w:id="3097" w:author="smaslan" w:date="2018-08-09T11:59:00Z">
              <w:rPr>
                <w:b/>
                <w:bCs/>
                <w:i/>
                <w:iCs/>
                <w:color w:val="4F81BD" w:themeColor="accent1"/>
              </w:rPr>
            </w:rPrChange>
          </w:rPr>
          <w:t>Info (recommended)</w:t>
        </w:r>
      </w:ins>
    </w:p>
    <w:p w:rsidR="00B154F8" w:rsidRDefault="00B154F8">
      <w:pPr>
        <w:rPr>
          <w:ins w:id="3098" w:author="smaslan" w:date="2018-08-09T15:31:00Z"/>
        </w:rPr>
      </w:pPr>
      <w:ins w:id="3099" w:author="smaslan" w:date="2018-08-07T16:34:00Z">
        <w:r w:rsidRPr="00891AE2">
          <w:t xml:space="preserve">This function takes digitizer session and returns </w:t>
        </w:r>
      </w:ins>
      <w:ins w:id="3100" w:author="smaslan" w:date="2018-08-09T13:08:00Z">
        <w:r w:rsidR="00B6747D">
          <w:t xml:space="preserve">a </w:t>
        </w:r>
      </w:ins>
      <w:ins w:id="3101" w:author="smaslan" w:date="2018-08-07T16:34:00Z">
        <w:r w:rsidRPr="00891AE2">
          <w:t xml:space="preserve">brief description of the digitizer which is displayed in the digitizer panel. </w:t>
        </w:r>
      </w:ins>
      <w:ins w:id="3102" w:author="smaslan" w:date="2018-08-09T15:11:00Z">
        <w:r w:rsidR="00BA25A1">
          <w:t xml:space="preserve">It must not touch the HW. </w:t>
        </w:r>
      </w:ins>
      <w:ins w:id="3103" w:author="smaslan" w:date="2018-08-07T16:34:00Z">
        <w:r w:rsidRPr="00891AE2">
          <w:t>It may contain e.g. trigger connection notes (</w:t>
        </w:r>
      </w:ins>
      <w:ins w:id="3104" w:author="smaslan" w:date="2018-08-07T16:35:00Z">
        <w:r w:rsidRPr="00891AE2">
          <w:t>3458A mode</w:t>
        </w:r>
      </w:ins>
      <w:ins w:id="3105" w:author="smaslan" w:date="2018-08-07T16:34:00Z">
        <w:r w:rsidRPr="00891AE2">
          <w:t>)</w:t>
        </w:r>
      </w:ins>
      <w:ins w:id="3106" w:author="smaslan" w:date="2018-08-07T16:35:00Z">
        <w:r w:rsidRPr="00891AE2">
          <w:t>.</w:t>
        </w:r>
      </w:ins>
      <w:ins w:id="3107" w:author="smaslan" w:date="2018-08-09T15:10:00Z">
        <w:r w:rsidR="00BA25A1">
          <w:t xml:space="preserve"> It is called in the digitizer configuration panel.</w:t>
        </w:r>
      </w:ins>
    </w:p>
    <w:p w:rsidR="003E4E53" w:rsidRDefault="003E4E53">
      <w:pPr>
        <w:jc w:val="center"/>
        <w:rPr>
          <w:ins w:id="3108" w:author="smaslan" w:date="2018-08-09T15:32:00Z"/>
        </w:rPr>
        <w:pPrChange w:id="3109" w:author="smaslan" w:date="2018-08-09T15:33:00Z">
          <w:pPr/>
        </w:pPrChange>
      </w:pPr>
      <w:ins w:id="3110" w:author="smaslan" w:date="2018-08-09T15:31:00Z">
        <w:r>
          <w:rPr>
            <w:noProof/>
            <w:lang w:val="cs-CZ" w:eastAsia="cs-CZ"/>
          </w:rPr>
          <w:drawing>
            <wp:inline distT="0" distB="0" distL="0" distR="0" wp14:anchorId="6699FF34" wp14:editId="3CE063DE">
              <wp:extent cx="2962275" cy="400050"/>
              <wp:effectExtent l="0" t="0" r="952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62275" cy="400050"/>
                      </a:xfrm>
                      <a:prstGeom prst="rect">
                        <a:avLst/>
                      </a:prstGeom>
                    </pic:spPr>
                  </pic:pic>
                </a:graphicData>
              </a:graphic>
            </wp:inline>
          </w:drawing>
        </w:r>
      </w:ins>
    </w:p>
    <w:p w:rsidR="003E4E53" w:rsidRDefault="003E4E53">
      <w:pPr>
        <w:rPr>
          <w:ins w:id="3111" w:author="smaslan" w:date="2018-08-09T15:09:00Z"/>
        </w:rPr>
      </w:pPr>
      <w:ins w:id="3112"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113" w:author="smaslan" w:date="2018-08-09T15:09:00Z"/>
        </w:trPr>
        <w:tc>
          <w:tcPr>
            <w:tcW w:w="1809" w:type="dxa"/>
          </w:tcPr>
          <w:p w:rsidR="00BA25A1" w:rsidRPr="00F43BCE" w:rsidRDefault="00BA25A1" w:rsidP="00686D9A">
            <w:pPr>
              <w:rPr>
                <w:ins w:id="3114" w:author="smaslan" w:date="2018-08-09T15:09:00Z"/>
                <w:b/>
              </w:rPr>
            </w:pPr>
            <w:ins w:id="3115" w:author="smaslan" w:date="2018-08-09T15:09:00Z">
              <w:r w:rsidRPr="00F43BCE">
                <w:rPr>
                  <w:b/>
                </w:rPr>
                <w:t>Name</w:t>
              </w:r>
            </w:ins>
          </w:p>
        </w:tc>
        <w:tc>
          <w:tcPr>
            <w:tcW w:w="1166" w:type="dxa"/>
          </w:tcPr>
          <w:p w:rsidR="00BA25A1" w:rsidRPr="00F43BCE" w:rsidRDefault="00BA25A1" w:rsidP="00686D9A">
            <w:pPr>
              <w:jc w:val="center"/>
              <w:rPr>
                <w:ins w:id="3116" w:author="smaslan" w:date="2018-08-09T15:09:00Z"/>
                <w:b/>
              </w:rPr>
            </w:pPr>
            <w:ins w:id="3117" w:author="smaslan" w:date="2018-08-09T15:09:00Z">
              <w:r w:rsidRPr="00F43BCE">
                <w:rPr>
                  <w:b/>
                </w:rPr>
                <w:t>Direction</w:t>
              </w:r>
            </w:ins>
          </w:p>
        </w:tc>
        <w:tc>
          <w:tcPr>
            <w:tcW w:w="1244" w:type="dxa"/>
          </w:tcPr>
          <w:p w:rsidR="00BA25A1" w:rsidRPr="00F43BCE" w:rsidRDefault="00BA25A1" w:rsidP="00686D9A">
            <w:pPr>
              <w:jc w:val="center"/>
              <w:rPr>
                <w:ins w:id="3118" w:author="smaslan" w:date="2018-08-09T15:09:00Z"/>
                <w:b/>
              </w:rPr>
            </w:pPr>
            <w:ins w:id="3119" w:author="smaslan" w:date="2018-08-09T15:09:00Z">
              <w:r w:rsidRPr="00F43BCE">
                <w:rPr>
                  <w:b/>
                </w:rPr>
                <w:t>Type</w:t>
              </w:r>
            </w:ins>
          </w:p>
        </w:tc>
        <w:tc>
          <w:tcPr>
            <w:tcW w:w="4993" w:type="dxa"/>
          </w:tcPr>
          <w:p w:rsidR="00BA25A1" w:rsidRPr="00F43BCE" w:rsidRDefault="00BA25A1" w:rsidP="00686D9A">
            <w:pPr>
              <w:jc w:val="center"/>
              <w:rPr>
                <w:ins w:id="3120" w:author="smaslan" w:date="2018-08-09T15:09:00Z"/>
                <w:b/>
              </w:rPr>
            </w:pPr>
            <w:ins w:id="3121" w:author="smaslan" w:date="2018-08-09T15:09:00Z">
              <w:r w:rsidRPr="00F43BCE">
                <w:rPr>
                  <w:b/>
                </w:rPr>
                <w:t>Meaning</w:t>
              </w:r>
            </w:ins>
          </w:p>
        </w:tc>
      </w:tr>
      <w:tr w:rsidR="00BA25A1" w:rsidTr="00686D9A">
        <w:trPr>
          <w:ins w:id="3122" w:author="smaslan" w:date="2018-08-09T15:09:00Z"/>
        </w:trPr>
        <w:tc>
          <w:tcPr>
            <w:tcW w:w="1809" w:type="dxa"/>
            <w:vAlign w:val="center"/>
          </w:tcPr>
          <w:p w:rsidR="00BA25A1" w:rsidRDefault="00BA25A1" w:rsidP="00686D9A">
            <w:pPr>
              <w:rPr>
                <w:ins w:id="3123" w:author="smaslan" w:date="2018-08-09T15:09:00Z"/>
              </w:rPr>
            </w:pPr>
            <w:proofErr w:type="spellStart"/>
            <w:ins w:id="3124" w:author="smaslan" w:date="2018-08-09T15:09:00Z">
              <w:r>
                <w:t>adc</w:t>
              </w:r>
              <w:proofErr w:type="spellEnd"/>
              <w:r>
                <w:t xml:space="preserve"> session in</w:t>
              </w:r>
            </w:ins>
          </w:p>
        </w:tc>
        <w:tc>
          <w:tcPr>
            <w:tcW w:w="1166" w:type="dxa"/>
            <w:vAlign w:val="center"/>
          </w:tcPr>
          <w:p w:rsidR="00BA25A1" w:rsidRDefault="00BA25A1" w:rsidP="00686D9A">
            <w:pPr>
              <w:jc w:val="center"/>
              <w:rPr>
                <w:ins w:id="3125" w:author="smaslan" w:date="2018-08-09T15:09:00Z"/>
              </w:rPr>
            </w:pPr>
            <w:ins w:id="3126" w:author="smaslan" w:date="2018-08-09T15:09:00Z">
              <w:r>
                <w:t>In</w:t>
              </w:r>
            </w:ins>
          </w:p>
        </w:tc>
        <w:tc>
          <w:tcPr>
            <w:tcW w:w="1244" w:type="dxa"/>
            <w:vAlign w:val="center"/>
          </w:tcPr>
          <w:p w:rsidR="00BA25A1" w:rsidRDefault="00BA25A1" w:rsidP="00686D9A">
            <w:pPr>
              <w:jc w:val="center"/>
              <w:rPr>
                <w:ins w:id="3127" w:author="smaslan" w:date="2018-08-09T15:09:00Z"/>
              </w:rPr>
            </w:pPr>
            <w:ins w:id="3128" w:author="smaslan" w:date="2018-08-09T15:09:00Z">
              <w:r>
                <w:t>cluster</w:t>
              </w:r>
            </w:ins>
          </w:p>
        </w:tc>
        <w:tc>
          <w:tcPr>
            <w:tcW w:w="4993" w:type="dxa"/>
            <w:vAlign w:val="center"/>
          </w:tcPr>
          <w:p w:rsidR="00BA25A1" w:rsidRDefault="00BA25A1" w:rsidP="00686D9A">
            <w:pPr>
              <w:rPr>
                <w:ins w:id="3129" w:author="smaslan" w:date="2018-08-09T15:09:00Z"/>
              </w:rPr>
            </w:pPr>
            <w:ins w:id="3130" w:author="smaslan" w:date="2018-08-09T15:09:00Z">
              <w:r>
                <w:t>Virtual digitizer session.</w:t>
              </w:r>
            </w:ins>
          </w:p>
        </w:tc>
      </w:tr>
      <w:tr w:rsidR="00BA25A1" w:rsidTr="00686D9A">
        <w:trPr>
          <w:ins w:id="3131" w:author="smaslan" w:date="2018-08-09T15:10:00Z"/>
        </w:trPr>
        <w:tc>
          <w:tcPr>
            <w:tcW w:w="1809" w:type="dxa"/>
            <w:vAlign w:val="center"/>
          </w:tcPr>
          <w:p w:rsidR="00BA25A1" w:rsidRDefault="00BA25A1" w:rsidP="00686D9A">
            <w:pPr>
              <w:rPr>
                <w:ins w:id="3132" w:author="smaslan" w:date="2018-08-09T15:10:00Z"/>
              </w:rPr>
            </w:pPr>
            <w:ins w:id="3133" w:author="smaslan" w:date="2018-08-09T15:10:00Z">
              <w:r>
                <w:t>Configuration description</w:t>
              </w:r>
            </w:ins>
          </w:p>
        </w:tc>
        <w:tc>
          <w:tcPr>
            <w:tcW w:w="1166" w:type="dxa"/>
            <w:vAlign w:val="center"/>
          </w:tcPr>
          <w:p w:rsidR="00BA25A1" w:rsidRDefault="00BA25A1" w:rsidP="00686D9A">
            <w:pPr>
              <w:jc w:val="center"/>
              <w:rPr>
                <w:ins w:id="3134" w:author="smaslan" w:date="2018-08-09T15:10:00Z"/>
              </w:rPr>
            </w:pPr>
            <w:ins w:id="3135" w:author="smaslan" w:date="2018-08-09T15:10:00Z">
              <w:r>
                <w:t>Out</w:t>
              </w:r>
            </w:ins>
          </w:p>
        </w:tc>
        <w:tc>
          <w:tcPr>
            <w:tcW w:w="1244" w:type="dxa"/>
            <w:vAlign w:val="center"/>
          </w:tcPr>
          <w:p w:rsidR="00BA25A1" w:rsidRDefault="00BA25A1" w:rsidP="00686D9A">
            <w:pPr>
              <w:jc w:val="center"/>
              <w:rPr>
                <w:ins w:id="3136" w:author="smaslan" w:date="2018-08-09T15:10:00Z"/>
              </w:rPr>
            </w:pPr>
            <w:ins w:id="3137" w:author="smaslan" w:date="2018-08-09T15:10:00Z">
              <w:r>
                <w:t>String</w:t>
              </w:r>
            </w:ins>
          </w:p>
        </w:tc>
        <w:tc>
          <w:tcPr>
            <w:tcW w:w="4993" w:type="dxa"/>
            <w:vAlign w:val="center"/>
          </w:tcPr>
          <w:p w:rsidR="00BA25A1" w:rsidRDefault="00BA25A1" w:rsidP="00686D9A">
            <w:pPr>
              <w:rPr>
                <w:ins w:id="3138" w:author="smaslan" w:date="2018-08-09T15:10:00Z"/>
              </w:rPr>
            </w:pPr>
            <w:ins w:id="3139" w:author="smaslan" w:date="2018-08-09T15:10:00Z">
              <w:r>
                <w:t>String with brief description of the current configuration of the digitizer.</w:t>
              </w:r>
            </w:ins>
          </w:p>
        </w:tc>
      </w:tr>
    </w:tbl>
    <w:p w:rsidR="00BA25A1" w:rsidRPr="00891AE2" w:rsidRDefault="00BA25A1">
      <w:pPr>
        <w:rPr>
          <w:ins w:id="3140" w:author="smaslan" w:date="2018-08-07T16:35:00Z"/>
        </w:rPr>
      </w:pPr>
    </w:p>
    <w:p w:rsidR="00B154F8" w:rsidRPr="00891AE2" w:rsidRDefault="00B154F8">
      <w:pPr>
        <w:pStyle w:val="Nadpis5"/>
        <w:rPr>
          <w:ins w:id="3141" w:author="smaslan" w:date="2018-08-07T16:35:00Z"/>
          <w:rPrChange w:id="3142" w:author="smaslan" w:date="2018-08-09T11:59:00Z">
            <w:rPr>
              <w:ins w:id="3143" w:author="smaslan" w:date="2018-08-07T16:35:00Z"/>
              <w:rFonts w:asciiTheme="majorHAnsi" w:eastAsiaTheme="majorEastAsia" w:hAnsiTheme="majorHAnsi" w:cstheme="majorBidi"/>
              <w:b/>
              <w:bCs/>
              <w:i/>
              <w:iCs/>
              <w:color w:val="4F81BD" w:themeColor="accent1"/>
            </w:rPr>
          </w:rPrChange>
        </w:rPr>
        <w:pPrChange w:id="3144" w:author="smaslan" w:date="2018-08-09T15:44:00Z">
          <w:pPr/>
        </w:pPrChange>
      </w:pPr>
      <w:proofErr w:type="spellStart"/>
      <w:ins w:id="3145" w:author="smaslan" w:date="2018-08-07T16:35:00Z">
        <w:r w:rsidRPr="00891AE2">
          <w:rPr>
            <w:rPrChange w:id="3146" w:author="smaslan" w:date="2018-08-09T11:59:00Z">
              <w:rPr>
                <w:b/>
                <w:bCs/>
                <w:i/>
                <w:iCs/>
                <w:color w:val="4F81BD" w:themeColor="accent1"/>
              </w:rPr>
            </w:rPrChange>
          </w:rPr>
          <w:t>Selfcal</w:t>
        </w:r>
        <w:proofErr w:type="spellEnd"/>
        <w:r w:rsidRPr="00891AE2">
          <w:rPr>
            <w:rPrChange w:id="3147" w:author="smaslan" w:date="2018-08-09T11:59:00Z">
              <w:rPr>
                <w:b/>
                <w:bCs/>
                <w:i/>
                <w:iCs/>
                <w:color w:val="4F81BD" w:themeColor="accent1"/>
              </w:rPr>
            </w:rPrChange>
          </w:rPr>
          <w:t xml:space="preserve"> Virtual Channels (optional)</w:t>
        </w:r>
      </w:ins>
    </w:p>
    <w:p w:rsidR="00B154F8" w:rsidRDefault="00B154F8">
      <w:pPr>
        <w:rPr>
          <w:ins w:id="3148" w:author="smaslan" w:date="2018-08-09T15:32:00Z"/>
        </w:rPr>
      </w:pPr>
      <w:ins w:id="3149" w:author="smaslan" w:date="2018-08-07T16:35:00Z">
        <w:r w:rsidRPr="00891AE2">
          <w:t xml:space="preserve">This function should initiate self-calibration of the digitizer HW components if such function is supported. </w:t>
        </w:r>
      </w:ins>
      <w:ins w:id="3150" w:author="smaslan" w:date="2018-08-07T16:36:00Z">
        <w:r w:rsidRPr="00891AE2">
          <w:t xml:space="preserve">It is synchronous operation. TWM is blocked during its execution. </w:t>
        </w:r>
      </w:ins>
    </w:p>
    <w:p w:rsidR="003E4E53" w:rsidRDefault="003E4E53">
      <w:pPr>
        <w:jc w:val="center"/>
        <w:rPr>
          <w:ins w:id="3151" w:author="smaslan" w:date="2018-08-09T15:32:00Z"/>
        </w:rPr>
        <w:pPrChange w:id="3152" w:author="smaslan" w:date="2018-08-09T15:33:00Z">
          <w:pPr/>
        </w:pPrChange>
      </w:pPr>
      <w:ins w:id="3153" w:author="smaslan" w:date="2018-08-09T15:32:00Z">
        <w:r>
          <w:rPr>
            <w:noProof/>
            <w:lang w:val="cs-CZ" w:eastAsia="cs-CZ"/>
          </w:rPr>
          <w:drawing>
            <wp:inline distT="0" distB="0" distL="0" distR="0" wp14:anchorId="07640216" wp14:editId="22B0AF94">
              <wp:extent cx="2695575" cy="381000"/>
              <wp:effectExtent l="0" t="0" r="9525"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95575" cy="381000"/>
                      </a:xfrm>
                      <a:prstGeom prst="rect">
                        <a:avLst/>
                      </a:prstGeom>
                    </pic:spPr>
                  </pic:pic>
                </a:graphicData>
              </a:graphic>
            </wp:inline>
          </w:drawing>
        </w:r>
      </w:ins>
    </w:p>
    <w:p w:rsidR="003E4E53" w:rsidRPr="00891AE2" w:rsidRDefault="003E4E53">
      <w:pPr>
        <w:rPr>
          <w:ins w:id="3154" w:author="smaslan" w:date="2018-08-07T16:32:00Z"/>
        </w:rPr>
      </w:pPr>
      <w:ins w:id="3155" w:author="smaslan" w:date="2018-08-09T15:32:00Z">
        <w:r>
          <w:t>Inputs and outputs:</w:t>
        </w:r>
      </w:ins>
    </w:p>
    <w:tbl>
      <w:tblPr>
        <w:tblStyle w:val="Mkatabulky"/>
        <w:tblW w:w="9212" w:type="dxa"/>
        <w:tblLook w:val="04A0" w:firstRow="1" w:lastRow="0" w:firstColumn="1" w:lastColumn="0" w:noHBand="0" w:noVBand="1"/>
      </w:tblPr>
      <w:tblGrid>
        <w:gridCol w:w="1809"/>
        <w:gridCol w:w="1166"/>
        <w:gridCol w:w="1244"/>
        <w:gridCol w:w="4993"/>
      </w:tblGrid>
      <w:tr w:rsidR="00BA25A1" w:rsidTr="00686D9A">
        <w:trPr>
          <w:ins w:id="3156" w:author="smaslan" w:date="2018-08-09T15:11:00Z"/>
        </w:trPr>
        <w:tc>
          <w:tcPr>
            <w:tcW w:w="1809" w:type="dxa"/>
          </w:tcPr>
          <w:p w:rsidR="00BA25A1" w:rsidRPr="00F43BCE" w:rsidRDefault="00BA25A1" w:rsidP="00686D9A">
            <w:pPr>
              <w:rPr>
                <w:ins w:id="3157" w:author="smaslan" w:date="2018-08-09T15:11:00Z"/>
                <w:b/>
              </w:rPr>
            </w:pPr>
            <w:ins w:id="3158" w:author="smaslan" w:date="2018-08-09T15:11:00Z">
              <w:r w:rsidRPr="00F43BCE">
                <w:rPr>
                  <w:b/>
                </w:rPr>
                <w:t>Name</w:t>
              </w:r>
            </w:ins>
          </w:p>
        </w:tc>
        <w:tc>
          <w:tcPr>
            <w:tcW w:w="1166" w:type="dxa"/>
          </w:tcPr>
          <w:p w:rsidR="00BA25A1" w:rsidRPr="00F43BCE" w:rsidRDefault="00BA25A1" w:rsidP="00686D9A">
            <w:pPr>
              <w:jc w:val="center"/>
              <w:rPr>
                <w:ins w:id="3159" w:author="smaslan" w:date="2018-08-09T15:11:00Z"/>
                <w:b/>
              </w:rPr>
            </w:pPr>
            <w:ins w:id="3160" w:author="smaslan" w:date="2018-08-09T15:11:00Z">
              <w:r w:rsidRPr="00F43BCE">
                <w:rPr>
                  <w:b/>
                </w:rPr>
                <w:t>Direction</w:t>
              </w:r>
            </w:ins>
          </w:p>
        </w:tc>
        <w:tc>
          <w:tcPr>
            <w:tcW w:w="1244" w:type="dxa"/>
          </w:tcPr>
          <w:p w:rsidR="00BA25A1" w:rsidRPr="00F43BCE" w:rsidRDefault="00BA25A1" w:rsidP="00686D9A">
            <w:pPr>
              <w:jc w:val="center"/>
              <w:rPr>
                <w:ins w:id="3161" w:author="smaslan" w:date="2018-08-09T15:11:00Z"/>
                <w:b/>
              </w:rPr>
            </w:pPr>
            <w:ins w:id="3162" w:author="smaslan" w:date="2018-08-09T15:11:00Z">
              <w:r w:rsidRPr="00F43BCE">
                <w:rPr>
                  <w:b/>
                </w:rPr>
                <w:t>Type</w:t>
              </w:r>
            </w:ins>
          </w:p>
        </w:tc>
        <w:tc>
          <w:tcPr>
            <w:tcW w:w="4993" w:type="dxa"/>
          </w:tcPr>
          <w:p w:rsidR="00BA25A1" w:rsidRPr="00F43BCE" w:rsidRDefault="00BA25A1" w:rsidP="00686D9A">
            <w:pPr>
              <w:jc w:val="center"/>
              <w:rPr>
                <w:ins w:id="3163" w:author="smaslan" w:date="2018-08-09T15:11:00Z"/>
                <w:b/>
              </w:rPr>
            </w:pPr>
            <w:ins w:id="3164" w:author="smaslan" w:date="2018-08-09T15:11:00Z">
              <w:r w:rsidRPr="00F43BCE">
                <w:rPr>
                  <w:b/>
                </w:rPr>
                <w:t>Meaning</w:t>
              </w:r>
            </w:ins>
          </w:p>
        </w:tc>
      </w:tr>
      <w:tr w:rsidR="00BA25A1" w:rsidTr="00686D9A">
        <w:trPr>
          <w:ins w:id="3165" w:author="smaslan" w:date="2018-08-09T15:11:00Z"/>
        </w:trPr>
        <w:tc>
          <w:tcPr>
            <w:tcW w:w="1809" w:type="dxa"/>
            <w:vAlign w:val="center"/>
          </w:tcPr>
          <w:p w:rsidR="00BA25A1" w:rsidRDefault="00BA25A1" w:rsidP="00686D9A">
            <w:pPr>
              <w:rPr>
                <w:ins w:id="3166" w:author="smaslan" w:date="2018-08-09T15:11:00Z"/>
              </w:rPr>
            </w:pPr>
            <w:proofErr w:type="spellStart"/>
            <w:ins w:id="3167" w:author="smaslan" w:date="2018-08-09T15:11:00Z">
              <w:r>
                <w:t>adc</w:t>
              </w:r>
              <w:proofErr w:type="spellEnd"/>
              <w:r>
                <w:t xml:space="preserve"> session in</w:t>
              </w:r>
            </w:ins>
          </w:p>
        </w:tc>
        <w:tc>
          <w:tcPr>
            <w:tcW w:w="1166" w:type="dxa"/>
            <w:vAlign w:val="center"/>
          </w:tcPr>
          <w:p w:rsidR="00BA25A1" w:rsidRDefault="00BA25A1" w:rsidP="00686D9A">
            <w:pPr>
              <w:jc w:val="center"/>
              <w:rPr>
                <w:ins w:id="3168" w:author="smaslan" w:date="2018-08-09T15:11:00Z"/>
              </w:rPr>
            </w:pPr>
            <w:ins w:id="3169" w:author="smaslan" w:date="2018-08-09T15:11:00Z">
              <w:r>
                <w:t>In</w:t>
              </w:r>
            </w:ins>
          </w:p>
        </w:tc>
        <w:tc>
          <w:tcPr>
            <w:tcW w:w="1244" w:type="dxa"/>
            <w:vAlign w:val="center"/>
          </w:tcPr>
          <w:p w:rsidR="00BA25A1" w:rsidRDefault="00BA25A1" w:rsidP="00686D9A">
            <w:pPr>
              <w:jc w:val="center"/>
              <w:rPr>
                <w:ins w:id="3170" w:author="smaslan" w:date="2018-08-09T15:11:00Z"/>
              </w:rPr>
            </w:pPr>
            <w:ins w:id="3171" w:author="smaslan" w:date="2018-08-09T15:11:00Z">
              <w:r>
                <w:t>cluster</w:t>
              </w:r>
            </w:ins>
          </w:p>
        </w:tc>
        <w:tc>
          <w:tcPr>
            <w:tcW w:w="4993" w:type="dxa"/>
            <w:vAlign w:val="center"/>
          </w:tcPr>
          <w:p w:rsidR="00BA25A1" w:rsidRDefault="00BA25A1" w:rsidP="00686D9A">
            <w:pPr>
              <w:rPr>
                <w:ins w:id="3172" w:author="smaslan" w:date="2018-08-09T15:11:00Z"/>
              </w:rPr>
            </w:pPr>
            <w:ins w:id="3173" w:author="smaslan" w:date="2018-08-09T15:11:00Z">
              <w:r>
                <w:t>Virtual digitizer session.</w:t>
              </w:r>
            </w:ins>
          </w:p>
        </w:tc>
      </w:tr>
      <w:tr w:rsidR="00BA25A1" w:rsidTr="00686D9A">
        <w:trPr>
          <w:ins w:id="3174" w:author="smaslan" w:date="2018-08-09T15:11:00Z"/>
        </w:trPr>
        <w:tc>
          <w:tcPr>
            <w:tcW w:w="1809" w:type="dxa"/>
            <w:vAlign w:val="center"/>
          </w:tcPr>
          <w:p w:rsidR="00BA25A1" w:rsidRDefault="00BA25A1" w:rsidP="00686D9A">
            <w:pPr>
              <w:rPr>
                <w:ins w:id="3175" w:author="smaslan" w:date="2018-08-09T15:11:00Z"/>
              </w:rPr>
            </w:pPr>
            <w:proofErr w:type="spellStart"/>
            <w:ins w:id="3176" w:author="smaslan" w:date="2018-08-09T15:11:00Z">
              <w:r>
                <w:t>adc</w:t>
              </w:r>
              <w:proofErr w:type="spellEnd"/>
              <w:r>
                <w:t xml:space="preserve"> session out</w:t>
              </w:r>
            </w:ins>
          </w:p>
        </w:tc>
        <w:tc>
          <w:tcPr>
            <w:tcW w:w="1166" w:type="dxa"/>
            <w:vAlign w:val="center"/>
          </w:tcPr>
          <w:p w:rsidR="00BA25A1" w:rsidRDefault="00BA25A1" w:rsidP="00686D9A">
            <w:pPr>
              <w:jc w:val="center"/>
              <w:rPr>
                <w:ins w:id="3177" w:author="smaslan" w:date="2018-08-09T15:11:00Z"/>
              </w:rPr>
            </w:pPr>
            <w:ins w:id="3178" w:author="smaslan" w:date="2018-08-09T15:11:00Z">
              <w:r>
                <w:t>Out</w:t>
              </w:r>
            </w:ins>
          </w:p>
        </w:tc>
        <w:tc>
          <w:tcPr>
            <w:tcW w:w="1244" w:type="dxa"/>
            <w:vAlign w:val="center"/>
          </w:tcPr>
          <w:p w:rsidR="00BA25A1" w:rsidRDefault="00BA25A1" w:rsidP="00686D9A">
            <w:pPr>
              <w:jc w:val="center"/>
              <w:rPr>
                <w:ins w:id="3179" w:author="smaslan" w:date="2018-08-09T15:11:00Z"/>
              </w:rPr>
            </w:pPr>
            <w:ins w:id="3180" w:author="smaslan" w:date="2018-08-09T15:11:00Z">
              <w:r>
                <w:t>cluster</w:t>
              </w:r>
            </w:ins>
          </w:p>
        </w:tc>
        <w:tc>
          <w:tcPr>
            <w:tcW w:w="4993" w:type="dxa"/>
            <w:vAlign w:val="center"/>
          </w:tcPr>
          <w:p w:rsidR="00BA25A1" w:rsidRDefault="00BA25A1" w:rsidP="00686D9A">
            <w:pPr>
              <w:rPr>
                <w:ins w:id="3181" w:author="smaslan" w:date="2018-08-09T15:11:00Z"/>
              </w:rPr>
            </w:pPr>
            <w:ins w:id="3182" w:author="smaslan" w:date="2018-08-09T15:11:00Z">
              <w:r>
                <w:t>“</w:t>
              </w:r>
              <w:proofErr w:type="spellStart"/>
              <w:proofErr w:type="gramStart"/>
              <w:r>
                <w:t>adc</w:t>
              </w:r>
              <w:proofErr w:type="spellEnd"/>
              <w:proofErr w:type="gramEnd"/>
              <w:r>
                <w:t xml:space="preserve"> session in” copy with eventual changes.</w:t>
              </w:r>
            </w:ins>
          </w:p>
        </w:tc>
      </w:tr>
      <w:tr w:rsidR="00BA25A1" w:rsidTr="00686D9A">
        <w:trPr>
          <w:ins w:id="3183" w:author="smaslan" w:date="2018-08-09T15:11:00Z"/>
        </w:trPr>
        <w:tc>
          <w:tcPr>
            <w:tcW w:w="1809" w:type="dxa"/>
            <w:vAlign w:val="center"/>
          </w:tcPr>
          <w:p w:rsidR="00BA25A1" w:rsidRDefault="00BA25A1" w:rsidP="00686D9A">
            <w:pPr>
              <w:rPr>
                <w:ins w:id="3184" w:author="smaslan" w:date="2018-08-09T15:11:00Z"/>
              </w:rPr>
            </w:pPr>
            <w:ins w:id="3185" w:author="smaslan" w:date="2018-08-09T15:11:00Z">
              <w:r>
                <w:t>error in</w:t>
              </w:r>
            </w:ins>
          </w:p>
        </w:tc>
        <w:tc>
          <w:tcPr>
            <w:tcW w:w="1166" w:type="dxa"/>
            <w:vAlign w:val="center"/>
          </w:tcPr>
          <w:p w:rsidR="00BA25A1" w:rsidRDefault="00BA25A1" w:rsidP="00686D9A">
            <w:pPr>
              <w:jc w:val="center"/>
              <w:rPr>
                <w:ins w:id="3186" w:author="smaslan" w:date="2018-08-09T15:11:00Z"/>
              </w:rPr>
            </w:pPr>
            <w:ins w:id="3187" w:author="smaslan" w:date="2018-08-09T15:11:00Z">
              <w:r>
                <w:t>In</w:t>
              </w:r>
            </w:ins>
          </w:p>
        </w:tc>
        <w:tc>
          <w:tcPr>
            <w:tcW w:w="1244" w:type="dxa"/>
            <w:vAlign w:val="center"/>
          </w:tcPr>
          <w:p w:rsidR="00BA25A1" w:rsidRDefault="00BA25A1" w:rsidP="00686D9A">
            <w:pPr>
              <w:jc w:val="center"/>
              <w:rPr>
                <w:ins w:id="3188" w:author="smaslan" w:date="2018-08-09T15:11:00Z"/>
              </w:rPr>
            </w:pPr>
            <w:ins w:id="3189" w:author="smaslan" w:date="2018-08-09T15:11:00Z">
              <w:r>
                <w:t>cluster</w:t>
              </w:r>
            </w:ins>
          </w:p>
        </w:tc>
        <w:tc>
          <w:tcPr>
            <w:tcW w:w="4993" w:type="dxa"/>
            <w:vAlign w:val="center"/>
          </w:tcPr>
          <w:p w:rsidR="00BA25A1" w:rsidRDefault="00BA25A1" w:rsidP="00686D9A">
            <w:pPr>
              <w:rPr>
                <w:ins w:id="3190" w:author="smaslan" w:date="2018-08-09T15:11:00Z"/>
              </w:rPr>
            </w:pPr>
            <w:ins w:id="3191" w:author="smaslan" w:date="2018-08-09T15:11:00Z">
              <w:r>
                <w:t>Error signal.</w:t>
              </w:r>
            </w:ins>
          </w:p>
        </w:tc>
      </w:tr>
      <w:tr w:rsidR="00BA25A1" w:rsidTr="00686D9A">
        <w:trPr>
          <w:ins w:id="3192" w:author="smaslan" w:date="2018-08-09T15:11:00Z"/>
        </w:trPr>
        <w:tc>
          <w:tcPr>
            <w:tcW w:w="1809" w:type="dxa"/>
            <w:vAlign w:val="center"/>
          </w:tcPr>
          <w:p w:rsidR="00BA25A1" w:rsidRDefault="00BA25A1" w:rsidP="00686D9A">
            <w:pPr>
              <w:rPr>
                <w:ins w:id="3193" w:author="smaslan" w:date="2018-08-09T15:11:00Z"/>
              </w:rPr>
            </w:pPr>
            <w:ins w:id="3194" w:author="smaslan" w:date="2018-08-09T15:11:00Z">
              <w:r>
                <w:t>error out</w:t>
              </w:r>
            </w:ins>
          </w:p>
        </w:tc>
        <w:tc>
          <w:tcPr>
            <w:tcW w:w="1166" w:type="dxa"/>
            <w:vAlign w:val="center"/>
          </w:tcPr>
          <w:p w:rsidR="00BA25A1" w:rsidRDefault="00BA25A1" w:rsidP="00686D9A">
            <w:pPr>
              <w:jc w:val="center"/>
              <w:rPr>
                <w:ins w:id="3195" w:author="smaslan" w:date="2018-08-09T15:11:00Z"/>
              </w:rPr>
            </w:pPr>
            <w:ins w:id="3196" w:author="smaslan" w:date="2018-08-09T15:11:00Z">
              <w:r>
                <w:t>Out</w:t>
              </w:r>
            </w:ins>
          </w:p>
        </w:tc>
        <w:tc>
          <w:tcPr>
            <w:tcW w:w="1244" w:type="dxa"/>
            <w:vAlign w:val="center"/>
          </w:tcPr>
          <w:p w:rsidR="00BA25A1" w:rsidRDefault="00BA25A1" w:rsidP="00686D9A">
            <w:pPr>
              <w:jc w:val="center"/>
              <w:rPr>
                <w:ins w:id="3197" w:author="smaslan" w:date="2018-08-09T15:11:00Z"/>
              </w:rPr>
            </w:pPr>
            <w:ins w:id="3198" w:author="smaslan" w:date="2018-08-09T15:11:00Z">
              <w:r>
                <w:t>cluster</w:t>
              </w:r>
            </w:ins>
          </w:p>
        </w:tc>
        <w:tc>
          <w:tcPr>
            <w:tcW w:w="4993" w:type="dxa"/>
            <w:vAlign w:val="center"/>
          </w:tcPr>
          <w:p w:rsidR="00BA25A1" w:rsidRDefault="00BA25A1" w:rsidP="00686D9A">
            <w:pPr>
              <w:rPr>
                <w:ins w:id="3199" w:author="smaslan" w:date="2018-08-09T15:11:00Z"/>
              </w:rPr>
            </w:pPr>
            <w:ins w:id="3200" w:author="smaslan" w:date="2018-08-09T15:11:00Z">
              <w:r>
                <w:t>Error signal.</w:t>
              </w:r>
            </w:ins>
          </w:p>
        </w:tc>
      </w:tr>
    </w:tbl>
    <w:p w:rsidR="00B154F8" w:rsidRDefault="00B154F8"/>
    <w:p w:rsidR="004D6465" w:rsidRDefault="00085A58" w:rsidP="00E54533">
      <w:pPr>
        <w:pStyle w:val="Nadpis5"/>
      </w:pPr>
      <w:r>
        <w:lastRenderedPageBreak/>
        <w:t>Digitizer configuration panel (required)</w:t>
      </w:r>
    </w:p>
    <w:p w:rsidR="00085A58" w:rsidRDefault="00085A58">
      <w:r>
        <w:t>The digitizers in the TWM must be configured before they can be used. The configuration is done in a panel “Digitizer configuration”. The panel contains page control with one page per digitizer:</w:t>
      </w:r>
    </w:p>
    <w:p w:rsidR="00085A58" w:rsidRDefault="00085A58" w:rsidP="00085A58">
      <w:pPr>
        <w:jc w:val="center"/>
      </w:pPr>
      <w:r>
        <w:rPr>
          <w:noProof/>
          <w:lang w:val="cs-CZ" w:eastAsia="cs-CZ"/>
        </w:rPr>
        <w:drawing>
          <wp:inline distT="0" distB="0" distL="0" distR="0" wp14:anchorId="6F4C9356" wp14:editId="67BD2A86">
            <wp:extent cx="4798800" cy="3114000"/>
            <wp:effectExtent l="0" t="0" r="190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98800" cy="3114000"/>
                    </a:xfrm>
                    <a:prstGeom prst="rect">
                      <a:avLst/>
                    </a:prstGeom>
                  </pic:spPr>
                </pic:pic>
              </a:graphicData>
            </a:graphic>
          </wp:inline>
        </w:drawing>
      </w:r>
    </w:p>
    <w:p w:rsidR="006B6ED2" w:rsidRDefault="00085A58" w:rsidP="00085A58">
      <w:r>
        <w:t xml:space="preserve">A new page must be added to implement a new digitizer. The order of the pages must match the order in the “type” </w:t>
      </w:r>
      <w:proofErr w:type="spellStart"/>
      <w:r>
        <w:t>Enum</w:t>
      </w:r>
      <w:proofErr w:type="spellEnd"/>
      <w:r>
        <w:t xml:space="preserve"> in the “</w:t>
      </w:r>
      <w:proofErr w:type="spellStart"/>
      <w:r>
        <w:t>adc</w:t>
      </w:r>
      <w:proofErr w:type="spellEnd"/>
      <w:r>
        <w:t xml:space="preserve"> session”. </w:t>
      </w:r>
      <w:r w:rsidR="006B6ED2">
        <w:t>The new page can contain any configuration needed for the new digitizer. On initialization the current settings from the digitizer sessions must be set to the panel items related to the particular digitizers:</w:t>
      </w:r>
    </w:p>
    <w:p w:rsidR="006B6ED2" w:rsidRDefault="006B6ED2" w:rsidP="006B6ED2">
      <w:pPr>
        <w:jc w:val="center"/>
      </w:pPr>
      <w:r>
        <w:rPr>
          <w:noProof/>
          <w:lang w:val="cs-CZ" w:eastAsia="cs-CZ"/>
        </w:rPr>
        <w:drawing>
          <wp:inline distT="0" distB="0" distL="0" distR="0" wp14:anchorId="5F154041" wp14:editId="4D4ED4D4">
            <wp:extent cx="3769200" cy="3495600"/>
            <wp:effectExtent l="0" t="0" r="3175"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769200" cy="3495600"/>
                    </a:xfrm>
                    <a:prstGeom prst="rect">
                      <a:avLst/>
                    </a:prstGeom>
                  </pic:spPr>
                </pic:pic>
              </a:graphicData>
            </a:graphic>
          </wp:inline>
        </w:drawing>
      </w:r>
    </w:p>
    <w:p w:rsidR="006B6ED2" w:rsidRDefault="006B6ED2" w:rsidP="00085A58">
      <w:r>
        <w:t>Accordingly before exiting the panel, the new settings must be stored back to the “</w:t>
      </w:r>
      <w:proofErr w:type="spellStart"/>
      <w:r>
        <w:t>adc</w:t>
      </w:r>
      <w:proofErr w:type="spellEnd"/>
      <w:r>
        <w:t xml:space="preserve"> session”:</w:t>
      </w:r>
    </w:p>
    <w:p w:rsidR="006B6ED2" w:rsidRDefault="006B6ED2" w:rsidP="00085A58">
      <w:r>
        <w:rPr>
          <w:noProof/>
          <w:lang w:val="cs-CZ" w:eastAsia="cs-CZ"/>
        </w:rPr>
        <w:lastRenderedPageBreak/>
        <w:drawing>
          <wp:inline distT="0" distB="0" distL="0" distR="0" wp14:anchorId="6447B356" wp14:editId="2DB7E0C8">
            <wp:extent cx="5760720" cy="4337995"/>
            <wp:effectExtent l="0" t="0" r="0" b="571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4337995"/>
                    </a:xfrm>
                    <a:prstGeom prst="rect">
                      <a:avLst/>
                    </a:prstGeom>
                  </pic:spPr>
                </pic:pic>
              </a:graphicData>
            </a:graphic>
          </wp:inline>
        </w:drawing>
      </w:r>
    </w:p>
    <w:p w:rsidR="00085A58" w:rsidRDefault="006B6ED2" w:rsidP="00085A58">
      <w:r>
        <w:t>The panel itself is based on the Event structure. Most of the events are common for all digitizers and thus doesn’t need to be modified. However, each digitizer may have some special requirements which must be placed in the new event. Example for DirectSound driver:</w:t>
      </w:r>
    </w:p>
    <w:p w:rsidR="006B6ED2" w:rsidRDefault="006B6ED2" w:rsidP="006B6ED2">
      <w:pPr>
        <w:jc w:val="center"/>
      </w:pPr>
      <w:r>
        <w:rPr>
          <w:noProof/>
          <w:lang w:val="cs-CZ" w:eastAsia="cs-CZ"/>
        </w:rPr>
        <w:drawing>
          <wp:inline distT="0" distB="0" distL="0" distR="0" wp14:anchorId="023719C6" wp14:editId="16E46E7D">
            <wp:extent cx="4210050" cy="1533525"/>
            <wp:effectExtent l="0" t="0" r="0" b="952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10050" cy="1533525"/>
                    </a:xfrm>
                    <a:prstGeom prst="rect">
                      <a:avLst/>
                    </a:prstGeom>
                  </pic:spPr>
                </pic:pic>
              </a:graphicData>
            </a:graphic>
          </wp:inline>
        </w:drawing>
      </w:r>
    </w:p>
    <w:p w:rsidR="006B6ED2" w:rsidRDefault="00237EF4" w:rsidP="00237EF4">
      <w:pPr>
        <w:pStyle w:val="Nadpis2"/>
      </w:pPr>
      <w:r>
        <w:t>Processing module</w:t>
      </w:r>
    </w:p>
    <w:p w:rsidR="00237EF4" w:rsidRDefault="00237EF4" w:rsidP="00237EF4">
      <w:r>
        <w:t xml:space="preserve">Processing module consists of two components: (i) </w:t>
      </w:r>
      <w:proofErr w:type="spellStart"/>
      <w:r>
        <w:t>LabVIEW</w:t>
      </w:r>
      <w:proofErr w:type="spellEnd"/>
      <w:r>
        <w:t xml:space="preserve"> VI’s and (ii) </w:t>
      </w:r>
      <w:proofErr w:type="spellStart"/>
      <w:r>
        <w:t>Matlab</w:t>
      </w:r>
      <w:proofErr w:type="spellEnd"/>
      <w:r>
        <w:t xml:space="preserve">/Octave functions. The </w:t>
      </w:r>
      <w:proofErr w:type="spellStart"/>
      <w:r>
        <w:t>Matlab</w:t>
      </w:r>
      <w:proofErr w:type="spellEnd"/>
      <w:r>
        <w:t xml:space="preserve"> functions are common for the </w:t>
      </w:r>
      <w:proofErr w:type="spellStart"/>
      <w:r>
        <w:t>LabWindows</w:t>
      </w:r>
      <w:proofErr w:type="spellEnd"/>
      <w:r>
        <w:t>/CVI version of the tool and they can be used standalone without TWM.</w:t>
      </w:r>
    </w:p>
    <w:p w:rsidR="00237EF4" w:rsidRDefault="00237EF4" w:rsidP="00237EF4">
      <w:pPr>
        <w:pStyle w:val="Nadpis3"/>
      </w:pPr>
      <w:r>
        <w:t xml:space="preserve">Processing module – </w:t>
      </w:r>
      <w:proofErr w:type="spellStart"/>
      <w:r>
        <w:t>LabVIEW</w:t>
      </w:r>
      <w:proofErr w:type="spellEnd"/>
      <w:r>
        <w:t xml:space="preserve"> component</w:t>
      </w:r>
    </w:p>
    <w:p w:rsidR="00DE5BC3" w:rsidRDefault="00237EF4" w:rsidP="00237EF4">
      <w:r>
        <w:t xml:space="preserve">The LV component of the processing module consists of </w:t>
      </w:r>
      <w:r w:rsidR="00DE5BC3">
        <w:t>several</w:t>
      </w:r>
      <w:r>
        <w:t xml:space="preserve"> parts: (i) Processing configuration GUI; (ii) Algorithm execution routines; (iii) Results viewer/interprete</w:t>
      </w:r>
      <w:r w:rsidR="00F8273D">
        <w:t>r</w:t>
      </w:r>
      <w:r w:rsidR="00DE5BC3">
        <w:t xml:space="preserve">; </w:t>
      </w:r>
      <w:proofErr w:type="gramStart"/>
      <w:r w:rsidR="00DE5BC3">
        <w:t>(iv) Batch</w:t>
      </w:r>
      <w:proofErr w:type="gramEnd"/>
      <w:r w:rsidR="00DE5BC3">
        <w:t xml:space="preserve"> processing GUI</w:t>
      </w:r>
      <w:r>
        <w:t>.</w:t>
      </w:r>
      <w:r w:rsidR="00DE5BC3">
        <w:t xml:space="preserve"> The TWM allows two modes of processing. The first and simplistic is an execution of user entered m-code as it is and simple display of eventual calculated results. This is intended just for debugging purposes </w:t>
      </w:r>
      <w:r w:rsidR="00DE5BC3">
        <w:lastRenderedPageBreak/>
        <w:t xml:space="preserve">and simple tests and it won’t be described to details. The relevant mode is execution of a QWTB algorithm </w:t>
      </w:r>
      <w:r w:rsidR="00DE5BC3">
        <w:fldChar w:fldCharType="begin"/>
      </w:r>
      <w:r w:rsidR="00DE5BC3">
        <w:instrText xml:space="preserve"> REF _Ref521398260 \r \h </w:instrText>
      </w:r>
      <w:r w:rsidR="00DE5BC3">
        <w:fldChar w:fldCharType="separate"/>
      </w:r>
      <w:r w:rsidR="00F0103E">
        <w:t>[3]</w:t>
      </w:r>
      <w:r w:rsidR="00DE5BC3">
        <w:fldChar w:fldCharType="end"/>
      </w:r>
      <w:r w:rsidR="00DE5BC3">
        <w:t xml:space="preserve">. In this mode, the TWM interacts on runtime with the QWTB m-functions via the GOLPI interface </w:t>
      </w:r>
      <w:r w:rsidR="00DE5BC3">
        <w:fldChar w:fldCharType="begin"/>
      </w:r>
      <w:r w:rsidR="00DE5BC3">
        <w:instrText xml:space="preserve"> REF _Ref521411640 \r \h </w:instrText>
      </w:r>
      <w:r w:rsidR="00DE5BC3">
        <w:fldChar w:fldCharType="separate"/>
      </w:r>
      <w:r w:rsidR="00F0103E">
        <w:t>[4]</w:t>
      </w:r>
      <w:r w:rsidR="00DE5BC3">
        <w:fldChar w:fldCharType="end"/>
      </w:r>
      <w:r w:rsidR="00DE5BC3">
        <w:t xml:space="preserve"> to obtain the information about available algorithms or execute them or to retrieve the calculated results.</w:t>
      </w:r>
      <w:r w:rsidR="0002367A">
        <w:t xml:space="preserve"> Logical flow of the processing module in runtime processing during measurements is shown in </w:t>
      </w:r>
      <w:r w:rsidR="0002367A">
        <w:fldChar w:fldCharType="begin"/>
      </w:r>
      <w:r w:rsidR="0002367A">
        <w:instrText xml:space="preserve"> REF _Ref523933436 \h </w:instrText>
      </w:r>
      <w:r w:rsidR="0002367A">
        <w:fldChar w:fldCharType="separate"/>
      </w:r>
      <w:r w:rsidR="00F0103E" w:rsidRPr="00C34188">
        <w:t xml:space="preserve">Figure </w:t>
      </w:r>
      <w:r w:rsidR="00F0103E">
        <w:rPr>
          <w:noProof/>
        </w:rPr>
        <w:t>0</w:t>
      </w:r>
      <w:r w:rsidR="00F0103E">
        <w:noBreakHyphen/>
      </w:r>
      <w:r w:rsidR="00F0103E">
        <w:rPr>
          <w:noProof/>
        </w:rPr>
        <w:t>10</w:t>
      </w:r>
      <w:r w:rsidR="0002367A">
        <w:fldChar w:fldCharType="end"/>
      </w:r>
      <w:r w:rsidR="0002367A">
        <w:t xml:space="preserve">. Note the </w:t>
      </w:r>
      <w:proofErr w:type="spellStart"/>
      <w:r w:rsidR="0002367A">
        <w:t>Matlab</w:t>
      </w:r>
      <w:proofErr w:type="spellEnd"/>
      <w:r w:rsidR="0002367A">
        <w:t xml:space="preserve"> does not return any data back to the LV (apart from error messages). The results are stored back to the measurement folder and queried asynchronously by the TWM tool whenever requested.</w:t>
      </w:r>
    </w:p>
    <w:p w:rsidR="00C34188" w:rsidRDefault="00C34188" w:rsidP="00C34188">
      <w:pPr>
        <w:keepNext/>
        <w:jc w:val="center"/>
      </w:pPr>
      <w:r>
        <w:rPr>
          <w:noProof/>
          <w:lang w:val="cs-CZ" w:eastAsia="cs-CZ"/>
        </w:rPr>
        <w:drawing>
          <wp:inline distT="0" distB="0" distL="0" distR="0" wp14:anchorId="546F75AC" wp14:editId="5302242B">
            <wp:extent cx="5500800" cy="1641600"/>
            <wp:effectExtent l="0" t="0" r="508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TB_proc_general.pmg.png"/>
                    <pic:cNvPicPr/>
                  </pic:nvPicPr>
                  <pic:blipFill>
                    <a:blip r:embed="rId34">
                      <a:extLst>
                        <a:ext uri="{28A0092B-C50C-407E-A947-70E740481C1C}">
                          <a14:useLocalDpi xmlns:a14="http://schemas.microsoft.com/office/drawing/2010/main" val="0"/>
                        </a:ext>
                      </a:extLst>
                    </a:blip>
                    <a:stretch>
                      <a:fillRect/>
                    </a:stretch>
                  </pic:blipFill>
                  <pic:spPr>
                    <a:xfrm>
                      <a:off x="0" y="0"/>
                      <a:ext cx="5500800" cy="1641600"/>
                    </a:xfrm>
                    <a:prstGeom prst="rect">
                      <a:avLst/>
                    </a:prstGeom>
                  </pic:spPr>
                </pic:pic>
              </a:graphicData>
            </a:graphic>
          </wp:inline>
        </w:drawing>
      </w:r>
    </w:p>
    <w:p w:rsidR="00C34188" w:rsidRPr="00C34188" w:rsidRDefault="00C34188" w:rsidP="00C34188">
      <w:pPr>
        <w:pStyle w:val="Titulek"/>
      </w:pPr>
      <w:bookmarkStart w:id="3201" w:name="_Ref523933436"/>
      <w:r w:rsidRPr="00C34188">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10</w:t>
      </w:r>
      <w:r w:rsidR="00A100D0">
        <w:fldChar w:fldCharType="end"/>
      </w:r>
      <w:bookmarkEnd w:id="3201"/>
      <w:r w:rsidRPr="00C34188">
        <w:t>: Processing module logic flow.</w:t>
      </w:r>
      <w:r>
        <w:t xml:space="preserve"> </w:t>
      </w:r>
      <w:r w:rsidR="0002367A">
        <w:t>Note the g</w:t>
      </w:r>
      <w:r>
        <w:t xml:space="preserve">rey blocks are not part of the processing module. </w:t>
      </w:r>
    </w:p>
    <w:p w:rsidR="00DE5BC3" w:rsidRDefault="00DE5BC3" w:rsidP="00660316">
      <w:pPr>
        <w:pStyle w:val="Nadpis4"/>
      </w:pPr>
      <w:r>
        <w:t>Processing configuration GUI</w:t>
      </w:r>
    </w:p>
    <w:p w:rsidR="00660316" w:rsidRDefault="00237EF4" w:rsidP="00237EF4">
      <w:r>
        <w:t xml:space="preserve">The processing GUI is a panel </w:t>
      </w:r>
      <w:r w:rsidR="00DE5BC3">
        <w:t>dedicated to configuration of the new calculation. It is shared for the runtime processing of the sampled data and also for the batch processing of previously sampled data. It has several sub-functions.</w:t>
      </w:r>
    </w:p>
    <w:p w:rsidR="001D4835" w:rsidRDefault="001D4835" w:rsidP="001D4835">
      <w:pPr>
        <w:keepNext/>
      </w:pPr>
      <w:r>
        <w:rPr>
          <w:noProof/>
          <w:lang w:val="cs-CZ" w:eastAsia="cs-CZ"/>
        </w:rPr>
        <w:drawing>
          <wp:inline distT="0" distB="0" distL="0" distR="0" wp14:anchorId="143279EA" wp14:editId="6F7BB5E2">
            <wp:extent cx="5760720" cy="3774539"/>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3774539"/>
                    </a:xfrm>
                    <a:prstGeom prst="rect">
                      <a:avLst/>
                    </a:prstGeom>
                  </pic:spPr>
                </pic:pic>
              </a:graphicData>
            </a:graphic>
          </wp:inline>
        </w:drawing>
      </w:r>
    </w:p>
    <w:p w:rsidR="001D4835" w:rsidRPr="001D4835" w:rsidRDefault="001D4835" w:rsidP="001D4835">
      <w:pPr>
        <w:pStyle w:val="Titulek"/>
      </w:pPr>
      <w:r w:rsidRPr="001D4835">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11</w:t>
      </w:r>
      <w:r w:rsidR="00A100D0">
        <w:fldChar w:fldCharType="end"/>
      </w:r>
      <w:r w:rsidRPr="001D4835">
        <w:t>: GUI panel of the QWTB processing setup.</w:t>
      </w:r>
    </w:p>
    <w:p w:rsidR="00237EF4" w:rsidRDefault="00DE5BC3" w:rsidP="00237EF4">
      <w:r>
        <w:lastRenderedPageBreak/>
        <w:t>First, it queries the list of available al</w:t>
      </w:r>
      <w:r w:rsidR="00660316">
        <w:t>gorithms by calling an m-function “</w:t>
      </w:r>
      <w:proofErr w:type="spellStart"/>
      <w:r w:rsidR="00660316">
        <w:t>qwtb_load_algorithms.m</w:t>
      </w:r>
      <w:proofErr w:type="spellEnd"/>
      <w:r w:rsidR="00660316">
        <w:t>”</w:t>
      </w:r>
      <w:r w:rsidR="001D4835">
        <w:t xml:space="preserve"> via the VI “</w:t>
      </w:r>
      <w:proofErr w:type="spellStart"/>
      <w:r w:rsidR="001D4835">
        <w:t>Meas</w:t>
      </w:r>
      <w:proofErr w:type="spellEnd"/>
      <w:r w:rsidR="001D4835">
        <w:t xml:space="preserve"> </w:t>
      </w:r>
      <w:proofErr w:type="spellStart"/>
      <w:r w:rsidR="001D4835">
        <w:t>Proc</w:t>
      </w:r>
      <w:proofErr w:type="spellEnd"/>
      <w:r w:rsidR="001D4835">
        <w:t xml:space="preserve"> QWTB Load List of Algorithm.vi”</w:t>
      </w:r>
      <w:r w:rsidR="00660316">
        <w:t xml:space="preserve">. The obtained algorithms are displayed in the selector. The function also applies the filtering of the algorithms based on the content of file “qwtb_list.info”. This is needed to prevent user of TWM from selecting QWTB algorithms that are not compatible with TWM. </w:t>
      </w:r>
    </w:p>
    <w:p w:rsidR="0002367A" w:rsidRDefault="001D4835" w:rsidP="0002367A">
      <w:pPr>
        <w:keepNext/>
        <w:jc w:val="center"/>
      </w:pPr>
      <w:r>
        <w:rPr>
          <w:noProof/>
          <w:lang w:val="cs-CZ" w:eastAsia="cs-CZ"/>
        </w:rPr>
        <w:drawing>
          <wp:inline distT="0" distB="0" distL="0" distR="0" wp14:anchorId="77FDA1EC" wp14:editId="5839E07B">
            <wp:extent cx="2714625" cy="8953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14625" cy="895350"/>
                    </a:xfrm>
                    <a:prstGeom prst="rect">
                      <a:avLst/>
                    </a:prstGeom>
                  </pic:spPr>
                </pic:pic>
              </a:graphicData>
            </a:graphic>
          </wp:inline>
        </w:drawing>
      </w:r>
    </w:p>
    <w:p w:rsidR="001D4835" w:rsidRDefault="0002367A" w:rsidP="0002367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12</w:t>
      </w:r>
      <w:r w:rsidR="00A100D0">
        <w:fldChar w:fldCharType="end"/>
      </w:r>
      <w:r>
        <w:t>: Loader VI of the QWTB algorithms. “</w:t>
      </w:r>
      <w:proofErr w:type="gramStart"/>
      <w:r>
        <w:t>session</w:t>
      </w:r>
      <w:proofErr w:type="gramEnd"/>
      <w:r>
        <w:t>” is the measurement session of TWM and the “menu ring” is a reference to the control that receives the list of available algorithms.</w:t>
      </w:r>
    </w:p>
    <w:p w:rsidR="00237EF4" w:rsidRDefault="00660316" w:rsidP="00237EF4">
      <w:r>
        <w:t xml:space="preserve">Next, the GUI allows </w:t>
      </w:r>
      <w:proofErr w:type="gramStart"/>
      <w:r>
        <w:t>to select the algorithm from the list and query</w:t>
      </w:r>
      <w:proofErr w:type="gramEnd"/>
      <w:r>
        <w:t xml:space="preserve"> its options and description. This is done by calling the m-function “</w:t>
      </w:r>
      <w:proofErr w:type="spellStart"/>
      <w:r w:rsidRPr="00660316">
        <w:t>qwtb_load_algorithm</w:t>
      </w:r>
      <w:r>
        <w:t>.m</w:t>
      </w:r>
      <w:proofErr w:type="spellEnd"/>
      <w:r>
        <w:t>”</w:t>
      </w:r>
      <w:r w:rsidR="001D4835">
        <w:t xml:space="preserve"> via the VI “</w:t>
      </w:r>
      <w:proofErr w:type="spellStart"/>
      <w:r w:rsidR="001D4835">
        <w:t>Meas</w:t>
      </w:r>
      <w:proofErr w:type="spellEnd"/>
      <w:r w:rsidR="001D4835">
        <w:t xml:space="preserve"> </w:t>
      </w:r>
      <w:proofErr w:type="spellStart"/>
      <w:r w:rsidR="001D4835">
        <w:t>Proc</w:t>
      </w:r>
      <w:proofErr w:type="spellEnd"/>
      <w:r w:rsidR="001D4835">
        <w:t xml:space="preserve"> QWTB Load Algorithm.vi”</w:t>
      </w:r>
      <w:r>
        <w:t>. The GUI will obtain the standard QWTB info entries, such as the full name, brief description and notes. It will also query th</w:t>
      </w:r>
      <w:r w:rsidR="001D4835">
        <w:t>e TWM specific flags which tell</w:t>
      </w:r>
      <w:r>
        <w:t xml:space="preserve"> TWM if the algorithm can accept differential input sensors, if it is algorithm with multiple inputs (e.g. power) and if it can process multiple records at once. It also queries available modes of uncertainty calculation so user can select only the valid ones. The function also queries the list of algorithm’s user parameters and displays them in the parameter matrix. </w:t>
      </w:r>
    </w:p>
    <w:p w:rsidR="0002367A" w:rsidRDefault="001D4835" w:rsidP="0002367A">
      <w:pPr>
        <w:keepNext/>
        <w:jc w:val="center"/>
      </w:pPr>
      <w:r>
        <w:rPr>
          <w:noProof/>
          <w:lang w:val="cs-CZ" w:eastAsia="cs-CZ"/>
        </w:rPr>
        <w:drawing>
          <wp:inline distT="0" distB="0" distL="0" distR="0" wp14:anchorId="3F65B15D" wp14:editId="3B521F17">
            <wp:extent cx="2962275" cy="109537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962275" cy="1095375"/>
                    </a:xfrm>
                    <a:prstGeom prst="rect">
                      <a:avLst/>
                    </a:prstGeom>
                  </pic:spPr>
                </pic:pic>
              </a:graphicData>
            </a:graphic>
          </wp:inline>
        </w:drawing>
      </w:r>
    </w:p>
    <w:p w:rsidR="001D4835" w:rsidRDefault="0002367A" w:rsidP="0002367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13</w:t>
      </w:r>
      <w:r w:rsidR="00A100D0">
        <w:fldChar w:fldCharType="end"/>
      </w:r>
      <w:r>
        <w:t xml:space="preserve">: Loader VI of the QWTB algorithm. The “session” is the measurement session of </w:t>
      </w:r>
      <w:proofErr w:type="gramStart"/>
      <w:r>
        <w:t>TWM,</w:t>
      </w:r>
      <w:proofErr w:type="gramEnd"/>
      <w:r>
        <w:t xml:space="preserve"> “</w:t>
      </w:r>
      <w:proofErr w:type="spellStart"/>
      <w:r>
        <w:t>qwtb</w:t>
      </w:r>
      <w:proofErr w:type="spellEnd"/>
      <w:r>
        <w:t xml:space="preserve"> </w:t>
      </w:r>
      <w:proofErr w:type="spellStart"/>
      <w:r>
        <w:t>alg</w:t>
      </w:r>
      <w:proofErr w:type="spellEnd"/>
      <w:r>
        <w:t xml:space="preserve"> selector” is the ref. to the ring with loaded and selected algorithm IDs. The “</w:t>
      </w:r>
      <w:proofErr w:type="spellStart"/>
      <w:r>
        <w:t>qwtb</w:t>
      </w:r>
      <w:proofErr w:type="spellEnd"/>
      <w:r>
        <w:t xml:space="preserve"> </w:t>
      </w:r>
      <w:proofErr w:type="spellStart"/>
      <w:r>
        <w:t>unc</w:t>
      </w:r>
      <w:proofErr w:type="spellEnd"/>
      <w:r>
        <w:t xml:space="preserve"> mode” and “</w:t>
      </w:r>
      <w:proofErr w:type="spellStart"/>
      <w:r>
        <w:t>param</w:t>
      </w:r>
      <w:proofErr w:type="spellEnd"/>
      <w:r>
        <w:t xml:space="preserve"> table” are references to the uncertainty mode selector ring and to the user parameters table.</w:t>
      </w:r>
    </w:p>
    <w:p w:rsidR="00D3732A" w:rsidRDefault="00D3732A" w:rsidP="00237EF4">
      <w:r>
        <w:t xml:space="preserve">Finally, when user confirms the calculation, the GUI will parse the eventual user parameters and stores them together with the selections made to a processing session. It does not store anything to the processing related file “qwtb.info” </w:t>
      </w:r>
      <w:r>
        <w:fldChar w:fldCharType="begin"/>
      </w:r>
      <w:r>
        <w:instrText xml:space="preserve"> REF _Ref521576617 \r \h </w:instrText>
      </w:r>
      <w:r>
        <w:fldChar w:fldCharType="separate"/>
      </w:r>
      <w:r w:rsidR="00F0103E">
        <w:t>[7]</w:t>
      </w:r>
      <w:r>
        <w:fldChar w:fldCharType="end"/>
      </w:r>
      <w:r>
        <w:t>! The processing setup is stored at the time of digitizing or before batch processing starts.</w:t>
      </w:r>
    </w:p>
    <w:p w:rsidR="00D3732A" w:rsidRDefault="00D3732A" w:rsidP="00D3732A">
      <w:pPr>
        <w:pStyle w:val="Nadpis4"/>
      </w:pPr>
      <w:r>
        <w:t>Algorithm execution routines</w:t>
      </w:r>
    </w:p>
    <w:p w:rsidR="00660316" w:rsidRDefault="00484241" w:rsidP="00237EF4">
      <w:r>
        <w:t>There are several processing related routines. First, the processing setup generate</w:t>
      </w:r>
      <w:r w:rsidR="0002367A">
        <w:t>d</w:t>
      </w:r>
      <w:r>
        <w:t xml:space="preserve"> by the processing GUI must be stored to the processing info file “qwtb.info” in the measurement folder </w:t>
      </w:r>
      <w:r>
        <w:fldChar w:fldCharType="begin"/>
      </w:r>
      <w:r>
        <w:instrText xml:space="preserve"> REF _Ref521576617 \r \h </w:instrText>
      </w:r>
      <w:r>
        <w:fldChar w:fldCharType="separate"/>
      </w:r>
      <w:r w:rsidR="00F0103E">
        <w:t>[7]</w:t>
      </w:r>
      <w:r>
        <w:fldChar w:fldCharType="end"/>
      </w:r>
      <w:r>
        <w:t>. This is done by VI function “</w:t>
      </w:r>
      <w:proofErr w:type="spellStart"/>
      <w:r>
        <w:t>Meas</w:t>
      </w:r>
      <w:proofErr w:type="spellEnd"/>
      <w:r>
        <w:t xml:space="preserve"> </w:t>
      </w:r>
      <w:proofErr w:type="spellStart"/>
      <w:r>
        <w:t>Proc</w:t>
      </w:r>
      <w:proofErr w:type="spellEnd"/>
      <w:r>
        <w:t xml:space="preserve"> QWTB Write Algorithm Processing Header.vi”. The VI </w:t>
      </w:r>
      <w:r w:rsidR="0002367A">
        <w:t>is called just once before the sequence of measurements as the processing setup is the same for all acquisitions.</w:t>
      </w:r>
    </w:p>
    <w:p w:rsidR="00484241" w:rsidRDefault="00484241" w:rsidP="00484241">
      <w:pPr>
        <w:keepNext/>
        <w:jc w:val="center"/>
      </w:pPr>
      <w:r>
        <w:rPr>
          <w:noProof/>
          <w:lang w:val="cs-CZ" w:eastAsia="cs-CZ"/>
        </w:rPr>
        <w:lastRenderedPageBreak/>
        <w:drawing>
          <wp:inline distT="0" distB="0" distL="0" distR="0" wp14:anchorId="587F9B2F" wp14:editId="32712E25">
            <wp:extent cx="2990850" cy="723900"/>
            <wp:effectExtent l="0" t="0" r="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90850" cy="723900"/>
                    </a:xfrm>
                    <a:prstGeom prst="rect">
                      <a:avLst/>
                    </a:prstGeom>
                  </pic:spPr>
                </pic:pic>
              </a:graphicData>
            </a:graphic>
          </wp:inline>
        </w:drawing>
      </w:r>
    </w:p>
    <w:p w:rsidR="00484241" w:rsidRDefault="00484241" w:rsidP="00484241">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14</w:t>
      </w:r>
      <w:r w:rsidR="00A100D0">
        <w:fldChar w:fldCharType="end"/>
      </w:r>
      <w:r>
        <w:t xml:space="preserve">: Writer of QWTB processing setup. </w:t>
      </w:r>
      <w:r w:rsidR="0002367A">
        <w:t xml:space="preserve">The </w:t>
      </w:r>
      <w:r>
        <w:t>"sequence item"</w:t>
      </w:r>
      <w:r>
        <w:rPr>
          <w:noProof/>
        </w:rPr>
        <w:t xml:space="preserve"> contains the measurement root path. </w:t>
      </w:r>
      <w:r w:rsidR="0002367A">
        <w:rPr>
          <w:noProof/>
        </w:rPr>
        <w:t xml:space="preserve">The </w:t>
      </w:r>
      <w:r>
        <w:rPr>
          <w:noProof/>
        </w:rPr>
        <w:t xml:space="preserve">"processing setup" is the setup obtained from processing </w:t>
      </w:r>
      <w:r w:rsidR="0002367A">
        <w:rPr>
          <w:noProof/>
        </w:rPr>
        <w:t xml:space="preserve">setup </w:t>
      </w:r>
      <w:r>
        <w:rPr>
          <w:noProof/>
        </w:rPr>
        <w:t>GUI.</w:t>
      </w:r>
    </w:p>
    <w:p w:rsidR="00484241" w:rsidRDefault="000F6AE1" w:rsidP="00237EF4">
      <w:r>
        <w:t>Next routine is the VI “</w:t>
      </w:r>
      <w:proofErr w:type="spellStart"/>
      <w:r>
        <w:t>Meas</w:t>
      </w:r>
      <w:proofErr w:type="spellEnd"/>
      <w:r>
        <w:t xml:space="preserve"> Process Record.vi”. This VI will initiate the QWTB algorithm execution by calling m-function “</w:t>
      </w:r>
      <w:proofErr w:type="spellStart"/>
      <w:r w:rsidRPr="000F6AE1">
        <w:t>qwtb_exec_algorithm</w:t>
      </w:r>
      <w:r>
        <w:t>.m</w:t>
      </w:r>
      <w:proofErr w:type="spellEnd"/>
      <w:r>
        <w:t xml:space="preserve">”. The </w:t>
      </w:r>
      <w:r w:rsidR="00B41FBA">
        <w:t xml:space="preserve">VI does not transfer anything but measurement folder and record index to the </w:t>
      </w:r>
      <w:proofErr w:type="spellStart"/>
      <w:r w:rsidR="00B41FBA">
        <w:t>Matlab</w:t>
      </w:r>
      <w:proofErr w:type="spellEnd"/>
      <w:r w:rsidR="00B41FBA">
        <w:t xml:space="preserve">. The rest of the configuration is obtained by the m-function from “qwtb.info”. Note the VI also does not query anything back from the </w:t>
      </w:r>
      <w:proofErr w:type="spellStart"/>
      <w:r w:rsidR="00B41FBA">
        <w:t>Matlab</w:t>
      </w:r>
      <w:proofErr w:type="spellEnd"/>
      <w:r w:rsidR="00B41FBA">
        <w:t xml:space="preserve"> (apart from eventual error). The results are stored to the measurement folder and this VI just notifies the other process of TWM that new result is available. </w:t>
      </w:r>
      <w:r w:rsidR="00436072">
        <w:t xml:space="preserve">The VI is equipped by the timeout capability, which allows </w:t>
      </w:r>
      <w:proofErr w:type="gramStart"/>
      <w:r w:rsidR="00436072">
        <w:t>to limit</w:t>
      </w:r>
      <w:proofErr w:type="gramEnd"/>
      <w:r w:rsidR="00436072">
        <w:t xml:space="preserve"> the processing time, but it will work only for GNU Octave.</w:t>
      </w:r>
      <w:r w:rsidR="00C657D5">
        <w:t xml:space="preserve"> No way of terminating the </w:t>
      </w:r>
      <w:proofErr w:type="spellStart"/>
      <w:r w:rsidR="00C657D5">
        <w:t>Matlab</w:t>
      </w:r>
      <w:proofErr w:type="spellEnd"/>
      <w:r w:rsidR="00C657D5">
        <w:t xml:space="preserve"> Script Node was found yet. When the timeout ran out for GNU Octave, the calculation actually still runs. Just the VI returns and error. So the user may need to manually restart the GOLPI before next operations.</w:t>
      </w:r>
    </w:p>
    <w:p w:rsidR="00B41FBA" w:rsidRDefault="001D4835" w:rsidP="00B41FBA">
      <w:pPr>
        <w:keepNext/>
        <w:jc w:val="center"/>
      </w:pPr>
      <w:r>
        <w:rPr>
          <w:noProof/>
          <w:lang w:val="cs-CZ" w:eastAsia="cs-CZ"/>
        </w:rPr>
        <w:drawing>
          <wp:inline distT="0" distB="0" distL="0" distR="0" wp14:anchorId="3B0413A3" wp14:editId="26723805">
            <wp:extent cx="2276475" cy="952500"/>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276475" cy="952500"/>
                    </a:xfrm>
                    <a:prstGeom prst="rect">
                      <a:avLst/>
                    </a:prstGeom>
                  </pic:spPr>
                </pic:pic>
              </a:graphicData>
            </a:graphic>
          </wp:inline>
        </w:drawing>
      </w:r>
    </w:p>
    <w:p w:rsidR="001D4835" w:rsidRDefault="00B41FBA" w:rsidP="00B41FBA">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15</w:t>
      </w:r>
      <w:r w:rsidR="00A100D0">
        <w:fldChar w:fldCharType="end"/>
      </w:r>
      <w:r>
        <w:t xml:space="preserve">: Data processing executer. The “session” is measurement session of </w:t>
      </w:r>
      <w:proofErr w:type="gramStart"/>
      <w:r>
        <w:t>TWM,</w:t>
      </w:r>
      <w:proofErr w:type="gramEnd"/>
      <w:r>
        <w:t xml:space="preserve"> the “sequence item” contains measurement root path and index of current record. The “result string label” is not part of QWTB processing (it is used only for the raw m-code processing).</w:t>
      </w:r>
    </w:p>
    <w:p w:rsidR="00660316" w:rsidRDefault="00B41FBA" w:rsidP="00237EF4">
      <w:r>
        <w:t>The “new result” notification VI “</w:t>
      </w:r>
      <w:proofErr w:type="spellStart"/>
      <w:r>
        <w:t>Meas</w:t>
      </w:r>
      <w:proofErr w:type="spellEnd"/>
      <w:r>
        <w:t xml:space="preserve"> </w:t>
      </w:r>
      <w:proofErr w:type="spellStart"/>
      <w:r>
        <w:t>Proc</w:t>
      </w:r>
      <w:proofErr w:type="spellEnd"/>
      <w:r>
        <w:t xml:space="preserve"> QWTB Notify Result Queue.vi” can be (is) called from anywhere from the TWM. It internally uses queue to which it stores the configuration flags that defines what the results viewer will do. </w:t>
      </w:r>
      <w:r w:rsidR="00F8273D">
        <w:t>Note it cannot be used before initiating the queue by VI “</w:t>
      </w:r>
      <w:proofErr w:type="spellStart"/>
      <w:r w:rsidR="00F8273D">
        <w:t>Meas</w:t>
      </w:r>
      <w:proofErr w:type="spellEnd"/>
      <w:r w:rsidR="00F8273D">
        <w:t xml:space="preserve"> </w:t>
      </w:r>
      <w:proofErr w:type="spellStart"/>
      <w:r w:rsidR="00F8273D">
        <w:t>Proc</w:t>
      </w:r>
      <w:proofErr w:type="spellEnd"/>
      <w:r w:rsidR="00F8273D">
        <w:t xml:space="preserve"> QWTB Initialize Result Queue.vi”! </w:t>
      </w:r>
    </w:p>
    <w:p w:rsidR="00B41FBA" w:rsidRDefault="00B41FBA" w:rsidP="00B41FBA">
      <w:pPr>
        <w:keepNext/>
        <w:jc w:val="center"/>
      </w:pPr>
      <w:r>
        <w:rPr>
          <w:noProof/>
          <w:lang w:val="cs-CZ" w:eastAsia="cs-CZ"/>
        </w:rPr>
        <w:drawing>
          <wp:inline distT="0" distB="0" distL="0" distR="0" wp14:anchorId="06DBEF90" wp14:editId="3E820F53">
            <wp:extent cx="2619375" cy="105727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619375" cy="1057275"/>
                    </a:xfrm>
                    <a:prstGeom prst="rect">
                      <a:avLst/>
                    </a:prstGeom>
                  </pic:spPr>
                </pic:pic>
              </a:graphicData>
            </a:graphic>
          </wp:inline>
        </w:drawing>
      </w:r>
    </w:p>
    <w:p w:rsidR="00660316" w:rsidRDefault="00B41FBA" w:rsidP="00B41FBA">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16</w:t>
      </w:r>
      <w:r w:rsidR="00A100D0">
        <w:fldChar w:fldCharType="end"/>
      </w:r>
      <w:r>
        <w:t xml:space="preserve">: New result </w:t>
      </w:r>
      <w:proofErr w:type="spellStart"/>
      <w:r>
        <w:t>notifier</w:t>
      </w:r>
      <w:proofErr w:type="spellEnd"/>
      <w:r>
        <w:t xml:space="preserve"> VI. The "session"</w:t>
      </w:r>
      <w:r>
        <w:rPr>
          <w:noProof/>
        </w:rPr>
        <w:t xml:space="preserve"> is optional. The "plot setup" takes place only when the </w:t>
      </w:r>
      <w:r w:rsidR="00F8273D">
        <w:rPr>
          <w:noProof/>
        </w:rPr>
        <w:t>“show graph” is set. The “new session” must be set when new meas. folder is selected, the “new result” must be set when new record was processed or reprocessed, the “show graph” will display result as graph instead as a matrix. When no flag is set, the TWM will just refresh current result view.</w:t>
      </w:r>
    </w:p>
    <w:p w:rsidR="00F8273D" w:rsidRDefault="00F8273D" w:rsidP="00F8273D">
      <w:pPr>
        <w:pStyle w:val="Nadpis4"/>
      </w:pPr>
      <w:r>
        <w:t>Results viewer/interpreter</w:t>
      </w:r>
    </w:p>
    <w:p w:rsidR="005D31C5" w:rsidRDefault="00E20BB5" w:rsidP="00E20BB5">
      <w:r>
        <w:t xml:space="preserve">The calculated results are displayed by the results viewer process. It is </w:t>
      </w:r>
      <w:r w:rsidR="00436072">
        <w:t xml:space="preserve">a </w:t>
      </w:r>
      <w:r>
        <w:t xml:space="preserve">standalone process VI that is initiated from the main process of TWM whenever the “new result” queue contains the refresh notification. The asynchronous execution in another process was </w:t>
      </w:r>
      <w:r w:rsidR="005D31C5">
        <w:t>chosen</w:t>
      </w:r>
      <w:r>
        <w:t xml:space="preserve"> because the process of retrieving the results and formatting </w:t>
      </w:r>
      <w:r w:rsidR="005D31C5">
        <w:t xml:space="preserve">the data </w:t>
      </w:r>
      <w:r>
        <w:t xml:space="preserve">take considerable time, so the synchronous execution </w:t>
      </w:r>
      <w:r>
        <w:lastRenderedPageBreak/>
        <w:t xml:space="preserve">in the GUI process would lockup the </w:t>
      </w:r>
      <w:r w:rsidR="00436072">
        <w:t xml:space="preserve">main panel </w:t>
      </w:r>
      <w:r>
        <w:t xml:space="preserve">GUI. </w:t>
      </w:r>
      <w:r w:rsidR="005D31C5">
        <w:t xml:space="preserve"> </w:t>
      </w:r>
      <w:r w:rsidR="00436072">
        <w:t xml:space="preserve">However, the asynchronous execution just unloads the main panel, but the results viewer still uses the GOLPI to communicate with the </w:t>
      </w:r>
      <w:proofErr w:type="spellStart"/>
      <w:r w:rsidR="00436072">
        <w:t>Matlab</w:t>
      </w:r>
      <w:proofErr w:type="spellEnd"/>
      <w:r w:rsidR="00436072">
        <w:t xml:space="preserve">. Therefore, when the refresh is initiated during the measurement, the algorithm execution routines (see above) and the results viewer shares the same </w:t>
      </w:r>
      <w:proofErr w:type="spellStart"/>
      <w:r w:rsidR="00436072">
        <w:t>Matlab</w:t>
      </w:r>
      <w:proofErr w:type="spellEnd"/>
      <w:r w:rsidR="00436072">
        <w:t xml:space="preserve"> instance, so only one of those two can operate at the time. This will result in delays in the processing or results viewing when the operations take longer time. However, the solution is in fact mostly effective, because the results viewing happens when the digitizers are acquiring new record, so there are no collisions.</w:t>
      </w:r>
    </w:p>
    <w:p w:rsidR="000573CF" w:rsidRDefault="000573CF" w:rsidP="000573CF">
      <w:pPr>
        <w:keepNext/>
        <w:jc w:val="center"/>
      </w:pPr>
      <w:r>
        <w:rPr>
          <w:noProof/>
          <w:lang w:val="cs-CZ" w:eastAsia="cs-CZ"/>
        </w:rPr>
        <w:drawing>
          <wp:inline distT="0" distB="0" distL="0" distR="0" wp14:anchorId="48AC22E1" wp14:editId="0EC2DA7F">
            <wp:extent cx="5760720" cy="3104517"/>
            <wp:effectExtent l="0" t="0" r="0" b="635"/>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3104517"/>
                    </a:xfrm>
                    <a:prstGeom prst="rect">
                      <a:avLst/>
                    </a:prstGeom>
                  </pic:spPr>
                </pic:pic>
              </a:graphicData>
            </a:graphic>
          </wp:inline>
        </w:drawing>
      </w:r>
    </w:p>
    <w:p w:rsidR="000573CF" w:rsidRPr="000573CF" w:rsidRDefault="000573CF" w:rsidP="000573CF">
      <w:pPr>
        <w:pStyle w:val="Titulek"/>
      </w:pPr>
      <w:r w:rsidRPr="000573CF">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17</w:t>
      </w:r>
      <w:r w:rsidR="00A100D0">
        <w:fldChar w:fldCharType="end"/>
      </w:r>
      <w:r w:rsidRPr="000573CF">
        <w:t>: Results viewer panel.</w:t>
      </w:r>
    </w:p>
    <w:p w:rsidR="005D31C5" w:rsidRDefault="005D31C5" w:rsidP="00E20BB5">
      <w:r>
        <w:t>The periodic checking of the “new result” and eventual execution of the main viewer process is done in the timeout event of TWM main panel GUI by VI “</w:t>
      </w:r>
      <w:proofErr w:type="spellStart"/>
      <w:r>
        <w:t>Meas</w:t>
      </w:r>
      <w:proofErr w:type="spellEnd"/>
      <w:r>
        <w:t xml:space="preserve"> </w:t>
      </w:r>
      <w:proofErr w:type="spellStart"/>
      <w:r>
        <w:t>Proc</w:t>
      </w:r>
      <w:proofErr w:type="spellEnd"/>
      <w:r>
        <w:t xml:space="preserve"> QWTB Update Result View.vi”. The VI checks execution state of the previous call of the results viewer process (ref. to the process is entered from the local variable “</w:t>
      </w:r>
      <w:proofErr w:type="spellStart"/>
      <w:r>
        <w:t>qwtb</w:t>
      </w:r>
      <w:proofErr w:type="spellEnd"/>
      <w:r>
        <w:t xml:space="preserve"> view VI ref”). If the process is finished, it will check the state of the “new result” </w:t>
      </w:r>
      <w:proofErr w:type="spellStart"/>
      <w:r>
        <w:t>notifier</w:t>
      </w:r>
      <w:proofErr w:type="spellEnd"/>
      <w:r>
        <w:t xml:space="preserve"> and eventually initiate the results viewer process. The reference to the new process is returned and stored back to the “</w:t>
      </w:r>
      <w:proofErr w:type="spellStart"/>
      <w:r>
        <w:t>qwtb</w:t>
      </w:r>
      <w:proofErr w:type="spellEnd"/>
      <w:r>
        <w:t xml:space="preserve"> view VI ref”. The VI may or may not return the “</w:t>
      </w:r>
      <w:proofErr w:type="spellStart"/>
      <w:r>
        <w:t>qwtb</w:t>
      </w:r>
      <w:proofErr w:type="spellEnd"/>
      <w:r>
        <w:t xml:space="preserve"> view” depending on the execution state of the process itself. </w:t>
      </w:r>
      <w:proofErr w:type="gramStart"/>
      <w:r>
        <w:t>When it just returned, the TWM stores the viewer session “</w:t>
      </w:r>
      <w:proofErr w:type="spellStart"/>
      <w:r>
        <w:t>qwtb</w:t>
      </w:r>
      <w:proofErr w:type="spellEnd"/>
      <w:r>
        <w:t xml:space="preserve"> view” back to the local variable.</w:t>
      </w:r>
      <w:proofErr w:type="gramEnd"/>
      <w:r w:rsidR="00E85DF0">
        <w:t xml:space="preserve"> Note the “</w:t>
      </w:r>
      <w:proofErr w:type="spellStart"/>
      <w:r w:rsidR="00E85DF0">
        <w:t>qwtb</w:t>
      </w:r>
      <w:proofErr w:type="spellEnd"/>
      <w:r w:rsidR="00E85DF0">
        <w:t xml:space="preserve"> view VI ref” must not be </w:t>
      </w:r>
      <w:proofErr w:type="gramStart"/>
      <w:r w:rsidR="00E85DF0">
        <w:t>lost,</w:t>
      </w:r>
      <w:proofErr w:type="gramEnd"/>
      <w:r w:rsidR="00E85DF0">
        <w:t xml:space="preserve"> otherwise there will be memory leakage of unclosed references!</w:t>
      </w:r>
    </w:p>
    <w:p w:rsidR="005D31C5" w:rsidRDefault="005D31C5" w:rsidP="005D31C5">
      <w:pPr>
        <w:keepNext/>
        <w:jc w:val="center"/>
      </w:pPr>
      <w:r>
        <w:rPr>
          <w:noProof/>
          <w:lang w:val="cs-CZ" w:eastAsia="cs-CZ"/>
        </w:rPr>
        <w:drawing>
          <wp:inline distT="0" distB="0" distL="0" distR="0" wp14:anchorId="6E6C98B6" wp14:editId="572B7720">
            <wp:extent cx="3028950" cy="120015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28950" cy="1200150"/>
                    </a:xfrm>
                    <a:prstGeom prst="rect">
                      <a:avLst/>
                    </a:prstGeom>
                  </pic:spPr>
                </pic:pic>
              </a:graphicData>
            </a:graphic>
          </wp:inline>
        </w:drawing>
      </w:r>
    </w:p>
    <w:p w:rsidR="005D31C5" w:rsidRDefault="005D31C5" w:rsidP="005D31C5">
      <w:pPr>
        <w:pStyle w:val="Titulek"/>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18</w:t>
      </w:r>
      <w:r w:rsidR="00A100D0">
        <w:fldChar w:fldCharType="end"/>
      </w:r>
      <w:r>
        <w:t>: TWM results viewer process executer (located in main panel GUI event structure in the timeout event). Note the “</w:t>
      </w:r>
      <w:proofErr w:type="spellStart"/>
      <w:r>
        <w:t>qwtb</w:t>
      </w:r>
      <w:proofErr w:type="spellEnd"/>
      <w:r>
        <w:t xml:space="preserve"> view VI ref” must be preserved in the local variable otherwise there would be memory leakage! This VI may or may not return the “</w:t>
      </w:r>
      <w:proofErr w:type="spellStart"/>
      <w:r>
        <w:t>qwtb</w:t>
      </w:r>
      <w:proofErr w:type="spellEnd"/>
      <w:r>
        <w:t xml:space="preserve"> view” depending on the state of execution of the results viewer process. </w:t>
      </w:r>
    </w:p>
    <w:p w:rsidR="00E77C16" w:rsidRDefault="00E85DF0" w:rsidP="00E85DF0">
      <w:r>
        <w:lastRenderedPageBreak/>
        <w:t>The results viewer process itself is VI “</w:t>
      </w:r>
      <w:proofErr w:type="spellStart"/>
      <w:r>
        <w:t>Meas</w:t>
      </w:r>
      <w:proofErr w:type="spellEnd"/>
      <w:r>
        <w:t xml:space="preserve"> </w:t>
      </w:r>
      <w:proofErr w:type="spellStart"/>
      <w:r>
        <w:t>Proc</w:t>
      </w:r>
      <w:proofErr w:type="spellEnd"/>
      <w:r>
        <w:t xml:space="preserve"> QWTB Update Result View Process</w:t>
      </w:r>
      <w:r w:rsidR="00E77C16">
        <w:t>.vi</w:t>
      </w:r>
      <w:r>
        <w:t xml:space="preserve">”. </w:t>
      </w:r>
      <w:r w:rsidR="00E77C16">
        <w:t>The VI accepts references to all the results viewing GUI controls, e.g. the selectors of the algorithm, quantities, etc. Is starts by obtaining the information about the selected measurement, i.e. it queries list of available results for current (or selected) correction folder. This is done by call of m-function “</w:t>
      </w:r>
      <w:proofErr w:type="spellStart"/>
      <w:r w:rsidR="00E77C16" w:rsidRPr="00E77C16">
        <w:t>qwtb_get_results_info</w:t>
      </w:r>
      <w:r w:rsidR="00E77C16">
        <w:t>.m</w:t>
      </w:r>
      <w:proofErr w:type="spellEnd"/>
      <w:r w:rsidR="00E77C16">
        <w:t>”. It fills in the GUI controls: list of processed algorithms; list of quantities for selected algorithm; list of channels/phases. Next, the VI takes the result view selector value and uses them as parameters for m-function call “</w:t>
      </w:r>
      <w:proofErr w:type="spellStart"/>
      <w:r w:rsidR="00E77C16" w:rsidRPr="00E77C16">
        <w:t>qwtb_get_results</w:t>
      </w:r>
      <w:r w:rsidR="00E77C16">
        <w:t>.m</w:t>
      </w:r>
      <w:proofErr w:type="spellEnd"/>
      <w:r w:rsidR="00E77C16">
        <w:t>” for matrix display or “</w:t>
      </w:r>
      <w:proofErr w:type="spellStart"/>
      <w:r w:rsidR="00E77C16" w:rsidRPr="00E77C16">
        <w:t>qwtb_</w:t>
      </w:r>
      <w:r w:rsidR="00E77C16">
        <w:t>plot</w:t>
      </w:r>
      <w:r w:rsidR="00E77C16" w:rsidRPr="00E77C16">
        <w:t>_results</w:t>
      </w:r>
      <w:r w:rsidR="00E77C16">
        <w:t>.m</w:t>
      </w:r>
      <w:proofErr w:type="spellEnd"/>
      <w:r w:rsidR="00E77C16">
        <w:t>” for graph display. When successful, the VI will update the results matrix in the main panel.</w:t>
      </w:r>
    </w:p>
    <w:p w:rsidR="00E85DF0" w:rsidRDefault="00E85DF0" w:rsidP="00E85DF0">
      <w:pPr>
        <w:keepNext/>
        <w:jc w:val="center"/>
      </w:pPr>
      <w:r>
        <w:rPr>
          <w:noProof/>
          <w:lang w:val="cs-CZ" w:eastAsia="cs-CZ"/>
        </w:rPr>
        <w:drawing>
          <wp:inline distT="0" distB="0" distL="0" distR="0" wp14:anchorId="3985EDF4" wp14:editId="62066F9F">
            <wp:extent cx="2581275" cy="400050"/>
            <wp:effectExtent l="0" t="0" r="9525"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581275" cy="400050"/>
                    </a:xfrm>
                    <a:prstGeom prst="rect">
                      <a:avLst/>
                    </a:prstGeom>
                  </pic:spPr>
                </pic:pic>
              </a:graphicData>
            </a:graphic>
          </wp:inline>
        </w:drawing>
      </w:r>
    </w:p>
    <w:p w:rsidR="00E85DF0" w:rsidRDefault="00E85DF0" w:rsidP="00E85DF0">
      <w:pPr>
        <w:pStyle w:val="Titulek"/>
        <w:rPr>
          <w:noProof/>
        </w:rPr>
      </w:pPr>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19</w:t>
      </w:r>
      <w:r w:rsidR="00A100D0">
        <w:fldChar w:fldCharType="end"/>
      </w:r>
      <w:r>
        <w:t>: Results viewer VI. Note the "session in"</w:t>
      </w:r>
      <w:r>
        <w:rPr>
          <w:noProof/>
        </w:rPr>
        <w:t xml:space="preserve"> and "QWTB result session out" were intededly converted to "variable" data type, which is much easier to handle when using assycnhronou function calls.</w:t>
      </w:r>
    </w:p>
    <w:p w:rsidR="00E77C16" w:rsidRDefault="00E77C16" w:rsidP="00E77C16">
      <w:r>
        <w:t>Eventual export of the results table to the Excel sheet is performed in the main panel of TWM</w:t>
      </w:r>
      <w:r w:rsidR="00436072">
        <w:t xml:space="preserve"> in the event structure</w:t>
      </w:r>
      <w:r>
        <w:t>.</w:t>
      </w:r>
      <w:r w:rsidR="00436072">
        <w:t xml:space="preserve"> The exporting and other functions are available in right click popup menu of the results matrix.</w:t>
      </w:r>
    </w:p>
    <w:p w:rsidR="00436072" w:rsidRDefault="00436072" w:rsidP="00E77C16">
      <w:r>
        <w:t>TODO: condensed report export.</w:t>
      </w:r>
    </w:p>
    <w:p w:rsidR="00436072" w:rsidRDefault="000573CF" w:rsidP="000573CF">
      <w:pPr>
        <w:pStyle w:val="Nadpis4"/>
      </w:pPr>
      <w:r>
        <w:t>Batch processing GUI</w:t>
      </w:r>
    </w:p>
    <w:p w:rsidR="003F489E" w:rsidRDefault="000573CF" w:rsidP="000573CF">
      <w:r>
        <w:t>TWM enables either runtime processing of the records or a batch processing. The batch processing is performed in the panel “</w:t>
      </w:r>
      <w:proofErr w:type="spellStart"/>
      <w:r>
        <w:t>Meas</w:t>
      </w:r>
      <w:proofErr w:type="spellEnd"/>
      <w:r>
        <w:t xml:space="preserve"> Batch </w:t>
      </w:r>
      <w:proofErr w:type="spellStart"/>
      <w:r>
        <w:t>Proc</w:t>
      </w:r>
      <w:proofErr w:type="spellEnd"/>
      <w:r>
        <w:t xml:space="preserve"> QWTB panel.vi”, which is shown in </w:t>
      </w:r>
      <w:r>
        <w:fldChar w:fldCharType="begin"/>
      </w:r>
      <w:r>
        <w:instrText xml:space="preserve"> REF _Ref524010205 \h </w:instrText>
      </w:r>
      <w:r>
        <w:fldChar w:fldCharType="separate"/>
      </w:r>
      <w:r w:rsidR="00F0103E">
        <w:t xml:space="preserve">Figure </w:t>
      </w:r>
      <w:r w:rsidR="00F0103E">
        <w:rPr>
          <w:noProof/>
        </w:rPr>
        <w:t>0</w:t>
      </w:r>
      <w:r w:rsidR="00F0103E">
        <w:noBreakHyphen/>
      </w:r>
      <w:r w:rsidR="00F0103E">
        <w:rPr>
          <w:noProof/>
        </w:rPr>
        <w:t>20</w:t>
      </w:r>
      <w:r>
        <w:fldChar w:fldCharType="end"/>
      </w:r>
      <w:r>
        <w:t xml:space="preserve">. </w:t>
      </w:r>
      <w:r w:rsidR="00E20ED1">
        <w:t xml:space="preserve">The logic flow of the batch processor is shown in </w:t>
      </w:r>
      <w:r w:rsidR="00E20ED1">
        <w:fldChar w:fldCharType="begin"/>
      </w:r>
      <w:r w:rsidR="00E20ED1">
        <w:instrText xml:space="preserve"> REF _Ref524083301 \h </w:instrText>
      </w:r>
      <w:r w:rsidR="00E20ED1">
        <w:fldChar w:fldCharType="separate"/>
      </w:r>
      <w:r w:rsidR="00E20ED1">
        <w:t xml:space="preserve">Figure </w:t>
      </w:r>
      <w:r w:rsidR="00E20ED1">
        <w:rPr>
          <w:noProof/>
        </w:rPr>
        <w:t>0</w:t>
      </w:r>
      <w:r w:rsidR="00E20ED1">
        <w:noBreakHyphen/>
      </w:r>
      <w:r w:rsidR="00E20ED1">
        <w:rPr>
          <w:noProof/>
        </w:rPr>
        <w:t>20</w:t>
      </w:r>
      <w:r w:rsidR="00E20ED1">
        <w:fldChar w:fldCharType="end"/>
      </w:r>
      <w:r w:rsidR="00E20ED1">
        <w:t xml:space="preserve">. </w:t>
      </w:r>
      <w:r>
        <w:t xml:space="preserve">The panel allows user to select measurement session and select the particular records to be processed. User must also set the configuration of the processing. This configuration will invoke the “Processing configuration GUI” as was described above. </w:t>
      </w:r>
      <w:r w:rsidR="003F489E">
        <w:t>When the configuration is confirmed, the new calculation setup is store to the “qwtb.info” by VI call “</w:t>
      </w:r>
      <w:proofErr w:type="spellStart"/>
      <w:r w:rsidR="003F489E">
        <w:t>Meas</w:t>
      </w:r>
      <w:proofErr w:type="spellEnd"/>
      <w:r w:rsidR="003F489E">
        <w:t xml:space="preserve"> </w:t>
      </w:r>
      <w:proofErr w:type="spellStart"/>
      <w:r w:rsidR="003F489E">
        <w:t>Proc</w:t>
      </w:r>
      <w:proofErr w:type="spellEnd"/>
      <w:r w:rsidR="003F489E">
        <w:t xml:space="preserve"> QWTB Write Algorithm Processing Header.vi”. Next use may initiate the processing, which will call the “</w:t>
      </w:r>
      <w:proofErr w:type="spellStart"/>
      <w:r w:rsidR="003F489E">
        <w:t>Meas</w:t>
      </w:r>
      <w:proofErr w:type="spellEnd"/>
      <w:r w:rsidR="003F489E">
        <w:t xml:space="preserve"> Process Record.vi” for each record. The panel has no other relevant sub-</w:t>
      </w:r>
      <w:proofErr w:type="spellStart"/>
      <w:r w:rsidR="003F489E">
        <w:t>VIs.</w:t>
      </w:r>
      <w:proofErr w:type="spellEnd"/>
    </w:p>
    <w:p w:rsidR="00A100D0" w:rsidRDefault="00A100D0" w:rsidP="00E20ED1">
      <w:pPr>
        <w:keepNext/>
        <w:jc w:val="center"/>
      </w:pPr>
      <w:r>
        <w:rPr>
          <w:noProof/>
          <w:lang w:val="cs-CZ" w:eastAsia="cs-CZ"/>
        </w:rPr>
        <w:drawing>
          <wp:inline distT="0" distB="0" distL="0" distR="0" wp14:anchorId="480B8F42" wp14:editId="7E83B4A2">
            <wp:extent cx="5104800" cy="1476000"/>
            <wp:effectExtent l="0" t="0" r="635"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TB_proc_batch.pmg.png"/>
                    <pic:cNvPicPr/>
                  </pic:nvPicPr>
                  <pic:blipFill>
                    <a:blip r:embed="rId44">
                      <a:extLst>
                        <a:ext uri="{28A0092B-C50C-407E-A947-70E740481C1C}">
                          <a14:useLocalDpi xmlns:a14="http://schemas.microsoft.com/office/drawing/2010/main" val="0"/>
                        </a:ext>
                      </a:extLst>
                    </a:blip>
                    <a:stretch>
                      <a:fillRect/>
                    </a:stretch>
                  </pic:blipFill>
                  <pic:spPr>
                    <a:xfrm>
                      <a:off x="0" y="0"/>
                      <a:ext cx="5104800" cy="1476000"/>
                    </a:xfrm>
                    <a:prstGeom prst="rect">
                      <a:avLst/>
                    </a:prstGeom>
                  </pic:spPr>
                </pic:pic>
              </a:graphicData>
            </a:graphic>
          </wp:inline>
        </w:drawing>
      </w:r>
    </w:p>
    <w:p w:rsidR="00A100D0" w:rsidRDefault="00A100D0" w:rsidP="00A100D0">
      <w:pPr>
        <w:pStyle w:val="Titulek"/>
      </w:pPr>
      <w:bookmarkStart w:id="3202" w:name="_Ref524083301"/>
      <w:r>
        <w:t xml:space="preserve">Figure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Figure \* ARABIC \s 1 </w:instrText>
      </w:r>
      <w:r>
        <w:fldChar w:fldCharType="separate"/>
      </w:r>
      <w:r>
        <w:rPr>
          <w:noProof/>
        </w:rPr>
        <w:t>20</w:t>
      </w:r>
      <w:r>
        <w:fldChar w:fldCharType="end"/>
      </w:r>
      <w:bookmarkEnd w:id="3202"/>
      <w:r>
        <w:t xml:space="preserve">: Logical flow of the </w:t>
      </w:r>
      <w:r w:rsidR="00E20ED1">
        <w:t xml:space="preserve">TWM’s </w:t>
      </w:r>
      <w:r>
        <w:t>batch processing</w:t>
      </w:r>
      <w:r w:rsidR="00E20ED1">
        <w:t xml:space="preserve"> of the previously recorder measurements</w:t>
      </w:r>
      <w:r>
        <w:t>.</w:t>
      </w:r>
    </w:p>
    <w:p w:rsidR="000573CF" w:rsidRDefault="000573CF" w:rsidP="000573CF">
      <w:pPr>
        <w:keepNext/>
        <w:jc w:val="center"/>
      </w:pPr>
      <w:r>
        <w:rPr>
          <w:noProof/>
          <w:lang w:val="cs-CZ" w:eastAsia="cs-CZ"/>
        </w:rPr>
        <w:lastRenderedPageBreak/>
        <w:drawing>
          <wp:inline distT="0" distB="0" distL="0" distR="0" wp14:anchorId="74C35A1E" wp14:editId="05652E8F">
            <wp:extent cx="5209200" cy="3538800"/>
            <wp:effectExtent l="0" t="0" r="0" b="5080"/>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09200" cy="3538800"/>
                    </a:xfrm>
                    <a:prstGeom prst="rect">
                      <a:avLst/>
                    </a:prstGeom>
                  </pic:spPr>
                </pic:pic>
              </a:graphicData>
            </a:graphic>
          </wp:inline>
        </w:drawing>
      </w:r>
    </w:p>
    <w:p w:rsidR="000573CF" w:rsidRDefault="000573CF" w:rsidP="000573CF">
      <w:pPr>
        <w:pStyle w:val="Titulek"/>
      </w:pPr>
      <w:bookmarkStart w:id="3203" w:name="_Ref524010205"/>
      <w:r>
        <w:t xml:space="preserve">Figure </w:t>
      </w:r>
      <w:r w:rsidR="00A100D0">
        <w:fldChar w:fldCharType="begin"/>
      </w:r>
      <w:r w:rsidR="00A100D0">
        <w:instrText xml:space="preserve"> STYLEREF 1 \s </w:instrText>
      </w:r>
      <w:r w:rsidR="00A100D0">
        <w:fldChar w:fldCharType="separate"/>
      </w:r>
      <w:r w:rsidR="00A100D0">
        <w:rPr>
          <w:noProof/>
        </w:rPr>
        <w:t>0</w:t>
      </w:r>
      <w:r w:rsidR="00A100D0">
        <w:fldChar w:fldCharType="end"/>
      </w:r>
      <w:r w:rsidR="00A100D0">
        <w:noBreakHyphen/>
      </w:r>
      <w:r w:rsidR="00A100D0">
        <w:fldChar w:fldCharType="begin"/>
      </w:r>
      <w:r w:rsidR="00A100D0">
        <w:instrText xml:space="preserve"> SEQ Figure \* ARABIC \s 1 </w:instrText>
      </w:r>
      <w:r w:rsidR="00A100D0">
        <w:fldChar w:fldCharType="separate"/>
      </w:r>
      <w:r w:rsidR="00A100D0">
        <w:rPr>
          <w:noProof/>
        </w:rPr>
        <w:t>21</w:t>
      </w:r>
      <w:r w:rsidR="00A100D0">
        <w:fldChar w:fldCharType="end"/>
      </w:r>
      <w:bookmarkEnd w:id="3203"/>
      <w:r>
        <w:t>: Batch processing panel.</w:t>
      </w:r>
    </w:p>
    <w:p w:rsidR="00057BE2" w:rsidRDefault="00057BE2" w:rsidP="00057BE2">
      <w:pPr>
        <w:pStyle w:val="Nadpis3"/>
      </w:pPr>
      <w:r>
        <w:t xml:space="preserve">Processing module – </w:t>
      </w:r>
      <w:proofErr w:type="spellStart"/>
      <w:r>
        <w:t>Matlab</w:t>
      </w:r>
      <w:proofErr w:type="spellEnd"/>
      <w:r>
        <w:t xml:space="preserve"> component</w:t>
      </w:r>
    </w:p>
    <w:p w:rsidR="00057BE2" w:rsidRDefault="00057BE2" w:rsidP="00057BE2">
      <w:r>
        <w:t xml:space="preserve">The </w:t>
      </w:r>
      <w:proofErr w:type="spellStart"/>
      <w:r>
        <w:t>Matlab</w:t>
      </w:r>
      <w:proofErr w:type="spellEnd"/>
      <w:r>
        <w:t xml:space="preserve"> component of the processing module is standalone set of m-functions. They are executed from TWM via the GOLPI interface </w:t>
      </w:r>
      <w:r>
        <w:fldChar w:fldCharType="begin"/>
      </w:r>
      <w:r>
        <w:instrText xml:space="preserve"> REF _Ref521411640 \r \h </w:instrText>
      </w:r>
      <w:r>
        <w:fldChar w:fldCharType="separate"/>
      </w:r>
      <w:r w:rsidR="00F0103E">
        <w:t>[4]</w:t>
      </w:r>
      <w:r>
        <w:fldChar w:fldCharType="end"/>
      </w:r>
      <w:r>
        <w:t xml:space="preserve">. </w:t>
      </w:r>
      <w:r w:rsidR="004C179B">
        <w:t>From typical user point of view the only four functions are to be called directly:</w:t>
      </w:r>
    </w:p>
    <w:p w:rsidR="004C179B" w:rsidRDefault="004C179B" w:rsidP="004C179B">
      <w:pPr>
        <w:pStyle w:val="Odstavecseseznamem"/>
        <w:numPr>
          <w:ilvl w:val="0"/>
          <w:numId w:val="9"/>
        </w:numPr>
      </w:pPr>
      <w:r>
        <w:t>“</w:t>
      </w:r>
      <w:proofErr w:type="spellStart"/>
      <w:r w:rsidRPr="007D551F">
        <w:t>qwtb_exec_algorithm</w:t>
      </w:r>
      <w:r>
        <w:t>.m</w:t>
      </w:r>
      <w:proofErr w:type="spellEnd"/>
      <w:r>
        <w:t>” for execution of the processing on the measurement session.</w:t>
      </w:r>
    </w:p>
    <w:p w:rsidR="004C179B" w:rsidRDefault="004C179B" w:rsidP="004C179B">
      <w:pPr>
        <w:pStyle w:val="Odstavecseseznamem"/>
        <w:numPr>
          <w:ilvl w:val="0"/>
          <w:numId w:val="9"/>
        </w:numPr>
      </w:pPr>
      <w:r>
        <w:t>“</w:t>
      </w:r>
      <w:proofErr w:type="spellStart"/>
      <w:r>
        <w:t>qwtb_get_results_info.m</w:t>
      </w:r>
      <w:proofErr w:type="spellEnd"/>
      <w:r>
        <w:t>” to get information about available results in the session.</w:t>
      </w:r>
    </w:p>
    <w:p w:rsidR="004C179B" w:rsidRDefault="004C179B" w:rsidP="004C179B">
      <w:pPr>
        <w:pStyle w:val="Odstavecseseznamem"/>
        <w:numPr>
          <w:ilvl w:val="0"/>
          <w:numId w:val="9"/>
        </w:numPr>
      </w:pPr>
      <w:r>
        <w:t>“</w:t>
      </w:r>
      <w:proofErr w:type="spellStart"/>
      <w:r w:rsidRPr="004C179B">
        <w:t>qwtb_get_results</w:t>
      </w:r>
      <w:r>
        <w:t>.m</w:t>
      </w:r>
      <w:proofErr w:type="spellEnd"/>
      <w:r>
        <w:t>”</w:t>
      </w:r>
      <w:r w:rsidRPr="004C179B">
        <w:t xml:space="preserve"> </w:t>
      </w:r>
      <w:r>
        <w:t>to load and format results for displaying in matrix form.</w:t>
      </w:r>
    </w:p>
    <w:p w:rsidR="004C179B" w:rsidRDefault="004C179B" w:rsidP="004C179B">
      <w:pPr>
        <w:pStyle w:val="Odstavecseseznamem"/>
        <w:numPr>
          <w:ilvl w:val="0"/>
          <w:numId w:val="9"/>
        </w:numPr>
      </w:pPr>
      <w:r>
        <w:t>“</w:t>
      </w:r>
      <w:proofErr w:type="spellStart"/>
      <w:r>
        <w:t>qwtb_plot_result.m</w:t>
      </w:r>
      <w:proofErr w:type="spellEnd"/>
      <w:r>
        <w:t>” to load and display results as a graph.</w:t>
      </w:r>
    </w:p>
    <w:p w:rsidR="004C179B" w:rsidRDefault="004C179B" w:rsidP="004C179B">
      <w:r>
        <w:t>The rest of the m-functions are either sub-functio</w:t>
      </w:r>
      <w:r w:rsidR="005E46CF">
        <w:t>ns of abovementioned or special functions</w:t>
      </w:r>
      <w:r>
        <w:t xml:space="preserve"> that are rarely used directly.</w:t>
      </w:r>
      <w:r w:rsidR="002C4629">
        <w:t xml:space="preserve"> Only the top level functions will be </w:t>
      </w:r>
      <w:r w:rsidR="002C4629">
        <w:t xml:space="preserve">described in </w:t>
      </w:r>
      <w:r w:rsidR="002C4629">
        <w:t>f</w:t>
      </w:r>
      <w:r w:rsidR="002C4629">
        <w:t>ollowing sections.</w:t>
      </w:r>
    </w:p>
    <w:p w:rsidR="00812AAB" w:rsidRDefault="00812AAB" w:rsidP="00812AAB">
      <w:pPr>
        <w:pStyle w:val="Nadpis4"/>
      </w:pPr>
      <w:proofErr w:type="spellStart"/>
      <w:r w:rsidRPr="00812AAB">
        <w:t>qwtb_exec_algorithm</w:t>
      </w:r>
      <w:r>
        <w:t>.m</w:t>
      </w:r>
      <w:proofErr w:type="spellEnd"/>
    </w:p>
    <w:p w:rsidR="00812AAB" w:rsidRDefault="00812AAB" w:rsidP="004C179B">
      <w:r>
        <w:t>Function “</w:t>
      </w:r>
      <w:proofErr w:type="spellStart"/>
      <w:r w:rsidRPr="00812AAB">
        <w:t>qwtb_exec_algorithm</w:t>
      </w:r>
      <w:r>
        <w:t>.m</w:t>
      </w:r>
      <w:proofErr w:type="spellEnd"/>
      <w:r>
        <w:t xml:space="preserve">” is top level function for execution of the algorithm on the TWM data. </w:t>
      </w:r>
      <w:r w:rsidR="004C179B">
        <w:t>This is the function to be called when new processing is to be initiated. It performs all steps needed for the processing</w:t>
      </w:r>
      <w:r>
        <w:t>:</w:t>
      </w:r>
    </w:p>
    <w:p w:rsidR="00812AAB" w:rsidRDefault="00812AAB" w:rsidP="00812AAB">
      <w:pPr>
        <w:pStyle w:val="Odstavecseseznamem"/>
        <w:numPr>
          <w:ilvl w:val="0"/>
          <w:numId w:val="8"/>
        </w:numPr>
      </w:pPr>
      <w:r>
        <w:t>Load record(s) and correction files from the measurement folder using function “</w:t>
      </w:r>
      <w:proofErr w:type="spellStart"/>
      <w:r>
        <w:t>tpq_load_record.m</w:t>
      </w:r>
      <w:proofErr w:type="spellEnd"/>
      <w:r>
        <w:t>”.</w:t>
      </w:r>
    </w:p>
    <w:p w:rsidR="00812AAB" w:rsidRDefault="00812AAB" w:rsidP="00812AAB">
      <w:pPr>
        <w:pStyle w:val="Odstavecseseznamem"/>
        <w:numPr>
          <w:ilvl w:val="0"/>
          <w:numId w:val="8"/>
        </w:numPr>
      </w:pPr>
      <w:r>
        <w:t xml:space="preserve">Loads processing setup from “qwtb.info” </w:t>
      </w:r>
      <w:r>
        <w:fldChar w:fldCharType="begin"/>
      </w:r>
      <w:r>
        <w:instrText xml:space="preserve"> REF _Ref521576617 \r \h </w:instrText>
      </w:r>
      <w:r>
        <w:fldChar w:fldCharType="separate"/>
      </w:r>
      <w:r w:rsidR="00F0103E">
        <w:t>[7]</w:t>
      </w:r>
      <w:r>
        <w:fldChar w:fldCharType="end"/>
      </w:r>
      <w:r>
        <w:t xml:space="preserve"> from measurement session.</w:t>
      </w:r>
    </w:p>
    <w:p w:rsidR="00812AAB" w:rsidRDefault="00812AAB" w:rsidP="00812AAB">
      <w:pPr>
        <w:pStyle w:val="Odstavecseseznamem"/>
        <w:numPr>
          <w:ilvl w:val="0"/>
          <w:numId w:val="8"/>
        </w:numPr>
      </w:pPr>
      <w:r>
        <w:t>Executes the selected algorithm on each channel or phase of the measurement session.</w:t>
      </w:r>
    </w:p>
    <w:p w:rsidR="00812AAB" w:rsidRDefault="00812AAB" w:rsidP="00812AAB">
      <w:pPr>
        <w:pStyle w:val="Odstavecseseznamem"/>
        <w:numPr>
          <w:ilvl w:val="0"/>
          <w:numId w:val="8"/>
        </w:numPr>
      </w:pPr>
      <w:r>
        <w:t>Stores the results to the measurement folder using function “</w:t>
      </w:r>
      <w:proofErr w:type="spellStart"/>
      <w:r w:rsidRPr="00812AAB">
        <w:t>qwtb_store_results</w:t>
      </w:r>
      <w:r>
        <w:t>.m</w:t>
      </w:r>
      <w:proofErr w:type="spellEnd"/>
      <w:r>
        <w:t>”.</w:t>
      </w:r>
    </w:p>
    <w:p w:rsidR="00812AAB" w:rsidRDefault="00812AAB" w:rsidP="00812AAB">
      <w:pPr>
        <w:pStyle w:val="Odstavecseseznamem"/>
        <w:numPr>
          <w:ilvl w:val="0"/>
          <w:numId w:val="8"/>
        </w:numPr>
      </w:pPr>
      <w:r>
        <w:t xml:space="preserve">Updates content of the “results.info” </w:t>
      </w:r>
      <w:r>
        <w:fldChar w:fldCharType="begin"/>
      </w:r>
      <w:r>
        <w:instrText xml:space="preserve"> REF _Ref521576617 \r \h </w:instrText>
      </w:r>
      <w:r>
        <w:fldChar w:fldCharType="separate"/>
      </w:r>
      <w:r w:rsidR="00F0103E">
        <w:t>[7]</w:t>
      </w:r>
      <w:r>
        <w:fldChar w:fldCharType="end"/>
      </w:r>
      <w:r>
        <w:t xml:space="preserve"> so it contains information about the newly processed algorithm.</w:t>
      </w:r>
    </w:p>
    <w:p w:rsidR="004C179B" w:rsidRDefault="004C179B" w:rsidP="004C179B">
      <w:r>
        <w:t xml:space="preserve">The details on the function call are shown in </w:t>
      </w:r>
      <w:r>
        <w:fldChar w:fldCharType="begin"/>
      </w:r>
      <w:r>
        <w:instrText xml:space="preserve"> REF _Ref524013370 \h </w:instrText>
      </w:r>
      <w:r>
        <w:fldChar w:fldCharType="separate"/>
      </w:r>
      <w:r>
        <w:t xml:space="preserve">Table </w:t>
      </w:r>
      <w:r>
        <w:rPr>
          <w:noProof/>
        </w:rPr>
        <w:t>0</w:t>
      </w:r>
      <w:r>
        <w:noBreakHyphen/>
      </w:r>
      <w:r>
        <w:rPr>
          <w:noProof/>
        </w:rPr>
        <w:t>1</w:t>
      </w:r>
      <w:r>
        <w:fldChar w:fldCharType="end"/>
      </w:r>
      <w:r>
        <w:t xml:space="preserve">. </w:t>
      </w:r>
    </w:p>
    <w:p w:rsidR="00F0103E" w:rsidRDefault="00F0103E" w:rsidP="00F0103E">
      <w:pPr>
        <w:pStyle w:val="Titulek"/>
        <w:keepNext/>
      </w:pPr>
      <w:bookmarkStart w:id="3204" w:name="_Ref524013370"/>
      <w:r>
        <w:lastRenderedPageBreak/>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1</w:t>
      </w:r>
      <w:r w:rsidR="002C4629">
        <w:fldChar w:fldCharType="end"/>
      </w:r>
      <w:bookmarkEnd w:id="3204"/>
      <w:r>
        <w:t>: Processing module m-function “</w:t>
      </w:r>
      <w:proofErr w:type="spellStart"/>
      <w:r w:rsidRPr="007D551F">
        <w:t>qwtb_exec_algorithm</w:t>
      </w:r>
      <w:r w:rsidR="001946C8">
        <w:t>.m</w:t>
      </w:r>
      <w:proofErr w:type="spellEnd"/>
      <w:r>
        <w:t>” – execution of the TWM algorithm on the TWM data.</w:t>
      </w:r>
    </w:p>
    <w:tbl>
      <w:tblPr>
        <w:tblStyle w:val="Mkatabulky"/>
        <w:tblW w:w="0" w:type="auto"/>
        <w:tblLook w:val="04A0" w:firstRow="1" w:lastRow="0" w:firstColumn="1" w:lastColumn="0" w:noHBand="0" w:noVBand="1"/>
      </w:tblPr>
      <w:tblGrid>
        <w:gridCol w:w="1669"/>
        <w:gridCol w:w="1277"/>
        <w:gridCol w:w="6342"/>
      </w:tblGrid>
      <w:tr w:rsidR="007D551F" w:rsidTr="007D551F">
        <w:tc>
          <w:tcPr>
            <w:tcW w:w="9288" w:type="dxa"/>
            <w:gridSpan w:val="3"/>
          </w:tcPr>
          <w:p w:rsidR="00F0103E" w:rsidRPr="003C07C8" w:rsidRDefault="003C07C8" w:rsidP="003C07C8">
            <w:pPr>
              <w:rPr>
                <w:b/>
                <w:i/>
              </w:rPr>
            </w:pPr>
            <w:r>
              <w:rPr>
                <w:b/>
                <w:i/>
              </w:rPr>
              <w:t>Function p</w:t>
            </w:r>
            <w:r w:rsidR="00F0103E" w:rsidRPr="003C07C8">
              <w:rPr>
                <w:b/>
                <w:i/>
              </w:rPr>
              <w:t>rototype:</w:t>
            </w:r>
          </w:p>
        </w:tc>
      </w:tr>
      <w:tr w:rsidR="00F0103E" w:rsidTr="007D551F">
        <w:tc>
          <w:tcPr>
            <w:tcW w:w="9288" w:type="dxa"/>
            <w:gridSpan w:val="3"/>
          </w:tcPr>
          <w:p w:rsidR="00F0103E" w:rsidRPr="007D551F" w:rsidRDefault="00F0103E" w:rsidP="00F0103E">
            <w:pPr>
              <w:pStyle w:val="m-code"/>
            </w:pPr>
            <w:proofErr w:type="spellStart"/>
            <w:r w:rsidRPr="007D551F">
              <w:t>qwtb_exec_algorithm</w:t>
            </w:r>
            <w:proofErr w:type="spellEnd"/>
            <w:r w:rsidRPr="007D551F">
              <w:t>(</w:t>
            </w:r>
            <w:proofErr w:type="spellStart"/>
            <w:r w:rsidRPr="007D551F">
              <w:t>meas_file</w:t>
            </w:r>
            <w:proofErr w:type="spellEnd"/>
            <w:r w:rsidRPr="007D551F">
              <w:t xml:space="preserve">, </w:t>
            </w:r>
            <w:proofErr w:type="spellStart"/>
            <w:r w:rsidRPr="007D551F">
              <w:t>calc_unc</w:t>
            </w:r>
            <w:proofErr w:type="spellEnd"/>
            <w:r w:rsidRPr="007D551F">
              <w:t xml:space="preserve">, </w:t>
            </w:r>
            <w:proofErr w:type="spellStart"/>
            <w:r w:rsidRPr="007D551F">
              <w:t>is_last_avg</w:t>
            </w:r>
            <w:proofErr w:type="spellEnd"/>
            <w:r w:rsidRPr="007D551F">
              <w:t xml:space="preserve">, </w:t>
            </w:r>
            <w:proofErr w:type="spellStart"/>
            <w:r w:rsidRPr="007D551F">
              <w:t>avg_id</w:t>
            </w:r>
            <w:proofErr w:type="spellEnd"/>
            <w:r w:rsidRPr="007D551F">
              <w:t xml:space="preserve">, </w:t>
            </w:r>
            <w:proofErr w:type="spellStart"/>
            <w:r w:rsidRPr="007D551F">
              <w:t>group_id</w:t>
            </w:r>
            <w:proofErr w:type="spellEnd"/>
            <w:r w:rsidRPr="007D551F">
              <w:t>)</w:t>
            </w:r>
          </w:p>
        </w:tc>
      </w:tr>
      <w:tr w:rsidR="007D551F" w:rsidTr="003C07C8">
        <w:trPr>
          <w:trHeight w:val="70"/>
        </w:trPr>
        <w:tc>
          <w:tcPr>
            <w:tcW w:w="9288" w:type="dxa"/>
            <w:gridSpan w:val="3"/>
            <w:vAlign w:val="bottom"/>
          </w:tcPr>
          <w:p w:rsidR="003C07C8" w:rsidRDefault="003C07C8" w:rsidP="00F0103E">
            <w:pPr>
              <w:rPr>
                <w:i/>
              </w:rPr>
            </w:pPr>
          </w:p>
          <w:p w:rsidR="007D551F" w:rsidRPr="003C07C8" w:rsidRDefault="007D551F" w:rsidP="00F0103E">
            <w:pPr>
              <w:rPr>
                <w:b/>
                <w:i/>
              </w:rPr>
            </w:pPr>
            <w:r w:rsidRPr="003C07C8">
              <w:rPr>
                <w:b/>
                <w:i/>
              </w:rPr>
              <w:t>Parameters:</w:t>
            </w:r>
          </w:p>
        </w:tc>
      </w:tr>
      <w:tr w:rsidR="007D551F" w:rsidTr="00F0103E">
        <w:tc>
          <w:tcPr>
            <w:tcW w:w="1669" w:type="dxa"/>
          </w:tcPr>
          <w:p w:rsidR="007D551F" w:rsidRPr="007D551F" w:rsidRDefault="007D551F" w:rsidP="00812AAB">
            <w:pPr>
              <w:rPr>
                <w:b/>
              </w:rPr>
            </w:pPr>
            <w:r w:rsidRPr="007D551F">
              <w:rPr>
                <w:b/>
              </w:rPr>
              <w:t>Name</w:t>
            </w:r>
          </w:p>
        </w:tc>
        <w:tc>
          <w:tcPr>
            <w:tcW w:w="1277" w:type="dxa"/>
          </w:tcPr>
          <w:p w:rsidR="007D551F" w:rsidRPr="007D551F" w:rsidRDefault="007D551F" w:rsidP="00812AAB">
            <w:pPr>
              <w:rPr>
                <w:b/>
              </w:rPr>
            </w:pPr>
            <w:r w:rsidRPr="007D551F">
              <w:rPr>
                <w:b/>
              </w:rPr>
              <w:t>Data type</w:t>
            </w:r>
          </w:p>
        </w:tc>
        <w:tc>
          <w:tcPr>
            <w:tcW w:w="6342" w:type="dxa"/>
          </w:tcPr>
          <w:p w:rsidR="007D551F" w:rsidRPr="007D551F" w:rsidRDefault="007D551F" w:rsidP="00812AAB">
            <w:pPr>
              <w:rPr>
                <w:b/>
              </w:rPr>
            </w:pPr>
            <w:r w:rsidRPr="007D551F">
              <w:rPr>
                <w:b/>
              </w:rPr>
              <w:t>Description</w:t>
            </w:r>
          </w:p>
        </w:tc>
      </w:tr>
      <w:tr w:rsidR="007D551F" w:rsidTr="00F0103E">
        <w:tc>
          <w:tcPr>
            <w:tcW w:w="1669" w:type="dxa"/>
          </w:tcPr>
          <w:p w:rsidR="007D551F" w:rsidRPr="00F0103E" w:rsidRDefault="007D551F" w:rsidP="00F0103E">
            <w:pPr>
              <w:pStyle w:val="m-code"/>
            </w:pPr>
            <w:proofErr w:type="spellStart"/>
            <w:r w:rsidRPr="00F0103E">
              <w:t>meas_file</w:t>
            </w:r>
            <w:proofErr w:type="spellEnd"/>
          </w:p>
        </w:tc>
        <w:tc>
          <w:tcPr>
            <w:tcW w:w="1277" w:type="dxa"/>
          </w:tcPr>
          <w:p w:rsidR="007D551F" w:rsidRDefault="007D551F" w:rsidP="00812AAB">
            <w:r>
              <w:t>Char string</w:t>
            </w:r>
          </w:p>
        </w:tc>
        <w:tc>
          <w:tcPr>
            <w:tcW w:w="6342" w:type="dxa"/>
          </w:tcPr>
          <w:p w:rsidR="007D551F" w:rsidRDefault="007D551F" w:rsidP="00812AAB">
            <w:r>
              <w:t>Full path to the measurement session header INFO file “…/session.info”.</w:t>
            </w:r>
          </w:p>
        </w:tc>
      </w:tr>
      <w:tr w:rsidR="007D551F" w:rsidTr="00F0103E">
        <w:tc>
          <w:tcPr>
            <w:tcW w:w="1669" w:type="dxa"/>
          </w:tcPr>
          <w:p w:rsidR="007D551F" w:rsidRPr="00F0103E" w:rsidRDefault="007D551F" w:rsidP="00F0103E">
            <w:pPr>
              <w:pStyle w:val="m-code"/>
            </w:pPr>
            <w:proofErr w:type="spellStart"/>
            <w:r w:rsidRPr="00F0103E">
              <w:t>calc_unc</w:t>
            </w:r>
            <w:proofErr w:type="spellEnd"/>
          </w:p>
        </w:tc>
        <w:tc>
          <w:tcPr>
            <w:tcW w:w="1277" w:type="dxa"/>
          </w:tcPr>
          <w:p w:rsidR="007D551F" w:rsidRDefault="007D551F" w:rsidP="00812AAB">
            <w:r>
              <w:t>Char string</w:t>
            </w:r>
          </w:p>
          <w:p w:rsidR="007D551F" w:rsidRPr="007D551F" w:rsidRDefault="007D551F" w:rsidP="007D551F">
            <w:pPr>
              <w:jc w:val="center"/>
            </w:pPr>
          </w:p>
        </w:tc>
        <w:tc>
          <w:tcPr>
            <w:tcW w:w="6342" w:type="dxa"/>
          </w:tcPr>
          <w:p w:rsidR="007D551F" w:rsidRDefault="007D551F" w:rsidP="00812AAB">
            <w:r>
              <w:t>Override uncertainty calculation mode from “qwtb.info”. Allowable values: ‘’ (default), ‘none’, ‘</w:t>
            </w:r>
            <w:proofErr w:type="spellStart"/>
            <w:r>
              <w:t>guf</w:t>
            </w:r>
            <w:proofErr w:type="spellEnd"/>
            <w:r>
              <w:t xml:space="preserve">’ or ‘mcm’ (see QWTB documentation </w:t>
            </w:r>
            <w:r>
              <w:fldChar w:fldCharType="begin"/>
            </w:r>
            <w:r>
              <w:instrText xml:space="preserve"> REF _Ref521398260 \r \h </w:instrText>
            </w:r>
            <w:r w:rsidR="00F0103E">
              <w:instrText xml:space="preserve"> \* MERGEFORMAT </w:instrText>
            </w:r>
            <w:r>
              <w:fldChar w:fldCharType="separate"/>
            </w:r>
            <w:r w:rsidR="00F0103E">
              <w:t>[3]</w:t>
            </w:r>
            <w:r>
              <w:fldChar w:fldCharType="end"/>
            </w:r>
            <w:r>
              <w:t>).</w:t>
            </w:r>
          </w:p>
        </w:tc>
      </w:tr>
      <w:tr w:rsidR="007D551F" w:rsidTr="00F0103E">
        <w:tc>
          <w:tcPr>
            <w:tcW w:w="1669" w:type="dxa"/>
          </w:tcPr>
          <w:p w:rsidR="007D551F" w:rsidRPr="00F0103E" w:rsidRDefault="007D551F" w:rsidP="00F0103E">
            <w:pPr>
              <w:pStyle w:val="m-code"/>
            </w:pPr>
            <w:proofErr w:type="spellStart"/>
            <w:r w:rsidRPr="00F0103E">
              <w:t>is_last_avg</w:t>
            </w:r>
            <w:proofErr w:type="spellEnd"/>
          </w:p>
        </w:tc>
        <w:tc>
          <w:tcPr>
            <w:tcW w:w="1277" w:type="dxa"/>
          </w:tcPr>
          <w:p w:rsidR="007D551F" w:rsidRDefault="007D551F" w:rsidP="00812AAB">
            <w:r>
              <w:t>Bool</w:t>
            </w:r>
          </w:p>
        </w:tc>
        <w:tc>
          <w:tcPr>
            <w:tcW w:w="6342" w:type="dxa"/>
          </w:tcPr>
          <w:p w:rsidR="007D551F" w:rsidRDefault="007D551F" w:rsidP="007D551F">
            <w:r>
              <w:t>Flag that should be set to confirm all records for the calculation are in available. If not set and algorithm requires multiple records at once, the function will do nothing (no error).</w:t>
            </w:r>
          </w:p>
        </w:tc>
      </w:tr>
      <w:tr w:rsidR="007D551F" w:rsidTr="00F0103E">
        <w:tc>
          <w:tcPr>
            <w:tcW w:w="1669" w:type="dxa"/>
          </w:tcPr>
          <w:p w:rsidR="007D551F" w:rsidRPr="00F0103E" w:rsidRDefault="007D551F" w:rsidP="00F0103E">
            <w:pPr>
              <w:pStyle w:val="m-code"/>
            </w:pPr>
            <w:proofErr w:type="spellStart"/>
            <w:r w:rsidRPr="00F0103E">
              <w:t>avg_id</w:t>
            </w:r>
            <w:proofErr w:type="spellEnd"/>
          </w:p>
        </w:tc>
        <w:tc>
          <w:tcPr>
            <w:tcW w:w="1277" w:type="dxa"/>
          </w:tcPr>
          <w:p w:rsidR="007D551F" w:rsidRDefault="007D551F" w:rsidP="00812AAB">
            <w:r>
              <w:t>Integer</w:t>
            </w:r>
          </w:p>
        </w:tc>
        <w:tc>
          <w:tcPr>
            <w:tcW w:w="6342" w:type="dxa"/>
          </w:tcPr>
          <w:p w:rsidR="007D551F" w:rsidRDefault="007D551F" w:rsidP="00F0103E">
            <w:r>
              <w:t xml:space="preserve">Optional </w:t>
            </w:r>
            <w:r w:rsidR="00F0103E">
              <w:t>i</w:t>
            </w:r>
            <w:r>
              <w:t xml:space="preserve">ndex </w:t>
            </w:r>
            <w:r w:rsidR="00F0103E">
              <w:t xml:space="preserve">(1, 2, </w:t>
            </w:r>
            <w:proofErr w:type="gramStart"/>
            <w:r w:rsidR="00F0103E">
              <w:t>3, …)</w:t>
            </w:r>
            <w:proofErr w:type="gramEnd"/>
            <w:r w:rsidR="00F0103E">
              <w:t xml:space="preserve"> </w:t>
            </w:r>
            <w:r>
              <w:t>of the repetition cycle of the measurement s</w:t>
            </w:r>
            <w:r w:rsidR="00F0103E">
              <w:t>ession to process. The function processes the last available record if value is zero.</w:t>
            </w:r>
          </w:p>
        </w:tc>
      </w:tr>
      <w:tr w:rsidR="00F0103E" w:rsidTr="00F0103E">
        <w:tc>
          <w:tcPr>
            <w:tcW w:w="1669" w:type="dxa"/>
          </w:tcPr>
          <w:p w:rsidR="00F0103E" w:rsidRPr="00F0103E" w:rsidRDefault="00F0103E" w:rsidP="00F0103E">
            <w:pPr>
              <w:pStyle w:val="m-code"/>
            </w:pPr>
            <w:proofErr w:type="spellStart"/>
            <w:r w:rsidRPr="00F0103E">
              <w:t>group_id</w:t>
            </w:r>
            <w:proofErr w:type="spellEnd"/>
          </w:p>
        </w:tc>
        <w:tc>
          <w:tcPr>
            <w:tcW w:w="1277" w:type="dxa"/>
          </w:tcPr>
          <w:p w:rsidR="00F0103E" w:rsidRDefault="00F0103E" w:rsidP="00812AAB">
            <w:r>
              <w:t>Integer</w:t>
            </w:r>
          </w:p>
        </w:tc>
        <w:tc>
          <w:tcPr>
            <w:tcW w:w="6342" w:type="dxa"/>
          </w:tcPr>
          <w:p w:rsidR="00F0103E" w:rsidRDefault="00F0103E" w:rsidP="00F0103E">
            <w:r>
              <w:t xml:space="preserve">Optional index (1, 2, </w:t>
            </w:r>
            <w:proofErr w:type="gramStart"/>
            <w:r>
              <w:t>3, …)</w:t>
            </w:r>
            <w:proofErr w:type="gramEnd"/>
            <w:r>
              <w:t xml:space="preserve"> of the group index of the measurement session. Zero value selects the last available group.</w:t>
            </w:r>
          </w:p>
        </w:tc>
      </w:tr>
      <w:tr w:rsidR="00F0103E" w:rsidTr="003C07C8">
        <w:trPr>
          <w:trHeight w:val="70"/>
        </w:trPr>
        <w:tc>
          <w:tcPr>
            <w:tcW w:w="9288" w:type="dxa"/>
            <w:gridSpan w:val="3"/>
            <w:vAlign w:val="bottom"/>
          </w:tcPr>
          <w:p w:rsidR="003C07C8" w:rsidRDefault="003C07C8" w:rsidP="00F0103E"/>
          <w:p w:rsidR="00F0103E" w:rsidRPr="003C07C8" w:rsidRDefault="00F0103E" w:rsidP="00F0103E">
            <w:pPr>
              <w:rPr>
                <w:b/>
                <w:i/>
              </w:rPr>
            </w:pPr>
            <w:r w:rsidRPr="003C07C8">
              <w:rPr>
                <w:b/>
                <w:i/>
              </w:rPr>
              <w:t>Returns values:</w:t>
            </w:r>
          </w:p>
        </w:tc>
      </w:tr>
      <w:tr w:rsidR="00F0103E" w:rsidTr="004C179B">
        <w:tc>
          <w:tcPr>
            <w:tcW w:w="9288" w:type="dxa"/>
            <w:gridSpan w:val="3"/>
          </w:tcPr>
          <w:p w:rsidR="00F0103E" w:rsidRDefault="00F0103E" w:rsidP="00C334B2">
            <w:r>
              <w:t>None.</w:t>
            </w:r>
            <w:r w:rsidR="00C334B2">
              <w:t xml:space="preserve"> </w:t>
            </w:r>
            <w:r>
              <w:t>Function can only generate errors.</w:t>
            </w:r>
          </w:p>
        </w:tc>
      </w:tr>
    </w:tbl>
    <w:p w:rsidR="007D551F" w:rsidRDefault="007D551F" w:rsidP="00812AAB"/>
    <w:p w:rsidR="004C179B" w:rsidRDefault="005E46CF" w:rsidP="004C179B">
      <w:pPr>
        <w:pStyle w:val="Nadpis4"/>
      </w:pPr>
      <w:proofErr w:type="spellStart"/>
      <w:r>
        <w:t>qwtb_get</w:t>
      </w:r>
      <w:r w:rsidR="004C179B" w:rsidRPr="004C179B">
        <w:t>_results</w:t>
      </w:r>
      <w:r w:rsidR="00C334B2">
        <w:t>_info</w:t>
      </w:r>
      <w:r w:rsidR="004C179B">
        <w:t>.m</w:t>
      </w:r>
      <w:proofErr w:type="spellEnd"/>
    </w:p>
    <w:p w:rsidR="005E46CF" w:rsidRDefault="004C179B" w:rsidP="004C179B">
      <w:r>
        <w:t>This m-function</w:t>
      </w:r>
      <w:r w:rsidR="005E46CF">
        <w:t xml:space="preserve"> will retrieve selected information on the available results in the selected measurement folder. This function is mainly intended for the interface to the TWM, so the return values are formatted in a way that is easily readable by GOLPI </w:t>
      </w:r>
      <w:r w:rsidR="005E46CF">
        <w:fldChar w:fldCharType="begin"/>
      </w:r>
      <w:r w:rsidR="005E46CF">
        <w:instrText xml:space="preserve"> REF _Ref521411640 \r \h </w:instrText>
      </w:r>
      <w:r w:rsidR="005E46CF">
        <w:fldChar w:fldCharType="separate"/>
      </w:r>
      <w:r w:rsidR="005E46CF">
        <w:t>[4]</w:t>
      </w:r>
      <w:r w:rsidR="005E46CF">
        <w:fldChar w:fldCharType="end"/>
      </w:r>
      <w:r w:rsidR="005E46CF">
        <w:t xml:space="preserve">. The vectors of strings and matrices are returned as a CSV style strings. E.g. the </w:t>
      </w:r>
      <w:proofErr w:type="spellStart"/>
      <w:r w:rsidR="005E46CF">
        <w:t>Matlab</w:t>
      </w:r>
      <w:proofErr w:type="spellEnd"/>
      <w:r w:rsidR="005E46CF">
        <w:t xml:space="preserve"> table “A = [‘code’,’55’</w:t>
      </w:r>
      <w:r w:rsidR="00C334B2">
        <w:t>;</w:t>
      </w:r>
      <w:r w:rsidR="005E46CF">
        <w:t>’msg’,’Hallo’]” will be returned as a string: “code\t55\</w:t>
      </w:r>
      <w:proofErr w:type="spellStart"/>
      <w:r w:rsidR="005E46CF">
        <w:t>nmsg</w:t>
      </w:r>
      <w:proofErr w:type="spellEnd"/>
      <w:r w:rsidR="005E46CF">
        <w:t>\</w:t>
      </w:r>
      <w:proofErr w:type="spellStart"/>
      <w:r w:rsidR="005E46CF">
        <w:t>tHallo</w:t>
      </w:r>
      <w:proofErr w:type="spellEnd"/>
      <w:r w:rsidR="005E46CF">
        <w:t xml:space="preserve">”. Note the column and row separators may vary. The function prototype and return values are listed in the </w:t>
      </w:r>
      <w:r w:rsidR="00C334B2">
        <w:fldChar w:fldCharType="begin"/>
      </w:r>
      <w:r w:rsidR="00C334B2">
        <w:instrText xml:space="preserve"> REF _Ref524015132 \h </w:instrText>
      </w:r>
      <w:r w:rsidR="00C334B2">
        <w:fldChar w:fldCharType="separate"/>
      </w:r>
      <w:r w:rsidR="00C334B2">
        <w:t xml:space="preserve">Table </w:t>
      </w:r>
      <w:r w:rsidR="00C334B2">
        <w:rPr>
          <w:noProof/>
        </w:rPr>
        <w:t>0</w:t>
      </w:r>
      <w:r w:rsidR="00C334B2">
        <w:noBreakHyphen/>
      </w:r>
      <w:r w:rsidR="00C334B2">
        <w:rPr>
          <w:noProof/>
        </w:rPr>
        <w:t>2</w:t>
      </w:r>
      <w:r w:rsidR="00C334B2">
        <w:fldChar w:fldCharType="end"/>
      </w:r>
      <w:r w:rsidR="005E46CF">
        <w:t>.</w:t>
      </w:r>
    </w:p>
    <w:p w:rsidR="001946C8" w:rsidRDefault="001946C8" w:rsidP="001946C8">
      <w:pPr>
        <w:pStyle w:val="Titulek"/>
        <w:keepNext/>
      </w:pPr>
      <w:bookmarkStart w:id="3205" w:name="_Ref524015132"/>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2</w:t>
      </w:r>
      <w:r w:rsidR="002C4629">
        <w:fldChar w:fldCharType="end"/>
      </w:r>
      <w:bookmarkEnd w:id="3205"/>
      <w:r>
        <w:t>: Processing module m-function “</w:t>
      </w:r>
      <w:proofErr w:type="spellStart"/>
      <w:r w:rsidRPr="007D551F">
        <w:t>qwtb_</w:t>
      </w:r>
      <w:r>
        <w:t>get</w:t>
      </w:r>
      <w:r w:rsidRPr="007D551F">
        <w:t>_</w:t>
      </w:r>
      <w:r>
        <w:t>results_info.m</w:t>
      </w:r>
      <w:proofErr w:type="spellEnd"/>
      <w:r>
        <w:t xml:space="preserve">” – </w:t>
      </w:r>
      <w:r w:rsidR="00C334B2">
        <w:t>query of the TWM results information.</w:t>
      </w:r>
    </w:p>
    <w:tbl>
      <w:tblPr>
        <w:tblStyle w:val="Mkatabulky"/>
        <w:tblW w:w="0" w:type="auto"/>
        <w:tblLook w:val="04A0" w:firstRow="1" w:lastRow="0" w:firstColumn="1" w:lastColumn="0" w:noHBand="0" w:noVBand="1"/>
      </w:tblPr>
      <w:tblGrid>
        <w:gridCol w:w="1669"/>
        <w:gridCol w:w="1277"/>
        <w:gridCol w:w="6342"/>
      </w:tblGrid>
      <w:tr w:rsidR="005E46CF" w:rsidTr="00CB09C7">
        <w:tc>
          <w:tcPr>
            <w:tcW w:w="9288" w:type="dxa"/>
            <w:gridSpan w:val="3"/>
          </w:tcPr>
          <w:p w:rsidR="005E46CF" w:rsidRPr="003C07C8" w:rsidRDefault="005E46CF" w:rsidP="00CB09C7">
            <w:pPr>
              <w:rPr>
                <w:b/>
                <w:i/>
              </w:rPr>
            </w:pPr>
            <w:r>
              <w:rPr>
                <w:b/>
                <w:i/>
              </w:rPr>
              <w:t>Function p</w:t>
            </w:r>
            <w:r w:rsidRPr="003C07C8">
              <w:rPr>
                <w:b/>
                <w:i/>
              </w:rPr>
              <w:t>rototype:</w:t>
            </w:r>
          </w:p>
        </w:tc>
      </w:tr>
      <w:tr w:rsidR="005E46CF" w:rsidTr="00CB09C7">
        <w:tc>
          <w:tcPr>
            <w:tcW w:w="9288" w:type="dxa"/>
            <w:gridSpan w:val="3"/>
          </w:tcPr>
          <w:p w:rsidR="005E46CF" w:rsidRPr="007D551F" w:rsidRDefault="005E46CF" w:rsidP="00C334B2">
            <w:pPr>
              <w:pStyle w:val="m-code"/>
            </w:pPr>
            <w:r w:rsidRPr="005E46CF">
              <w:t>[</w:t>
            </w:r>
            <w:proofErr w:type="spellStart"/>
            <w:r w:rsidRPr="005E46CF">
              <w:t>res_files</w:t>
            </w:r>
            <w:proofErr w:type="spellEnd"/>
            <w:r w:rsidRPr="005E46CF">
              <w:t xml:space="preserve">, </w:t>
            </w:r>
            <w:proofErr w:type="spellStart"/>
            <w:r w:rsidRPr="005E46CF">
              <w:t>res_exist</w:t>
            </w:r>
            <w:proofErr w:type="spellEnd"/>
            <w:r w:rsidRPr="005E46CF">
              <w:t xml:space="preserve">, </w:t>
            </w:r>
            <w:proofErr w:type="spellStart"/>
            <w:r w:rsidRPr="005E46CF">
              <w:t>alg_list</w:t>
            </w:r>
            <w:proofErr w:type="spellEnd"/>
            <w:r w:rsidRPr="005E46CF">
              <w:t xml:space="preserve">, </w:t>
            </w:r>
            <w:proofErr w:type="spellStart"/>
            <w:r w:rsidRPr="005E46CF">
              <w:t>chn_list</w:t>
            </w:r>
            <w:proofErr w:type="spellEnd"/>
            <w:r w:rsidRPr="005E46CF">
              <w:t xml:space="preserve">, </w:t>
            </w:r>
            <w:proofErr w:type="spellStart"/>
            <w:r w:rsidRPr="005E46CF">
              <w:t>var_names</w:t>
            </w:r>
            <w:proofErr w:type="spellEnd"/>
            <w:r w:rsidRPr="005E46CF">
              <w:t>]</w:t>
            </w:r>
            <w:r w:rsidR="00C334B2">
              <w:br/>
            </w:r>
            <w:r w:rsidR="00C334B2">
              <w:tab/>
            </w:r>
            <w:r w:rsidRPr="005E46CF">
              <w:t xml:space="preserve">= </w:t>
            </w:r>
            <w:proofErr w:type="spellStart"/>
            <w:r w:rsidRPr="005E46CF">
              <w:t>qwtb_get_results_info</w:t>
            </w:r>
            <w:proofErr w:type="spellEnd"/>
            <w:r w:rsidRPr="005E46CF">
              <w:t>(</w:t>
            </w:r>
            <w:proofErr w:type="spellStart"/>
            <w:r w:rsidRPr="005E46CF">
              <w:t>meas_root</w:t>
            </w:r>
            <w:proofErr w:type="spellEnd"/>
            <w:r w:rsidRPr="005E46CF">
              <w:t xml:space="preserve">, </w:t>
            </w:r>
            <w:proofErr w:type="spellStart"/>
            <w:r w:rsidRPr="005E46CF">
              <w:t>alg_id</w:t>
            </w:r>
            <w:proofErr w:type="spellEnd"/>
            <w:r w:rsidRPr="005E46CF">
              <w:t>)</w:t>
            </w:r>
          </w:p>
        </w:tc>
      </w:tr>
      <w:tr w:rsidR="005E46CF" w:rsidTr="00CB09C7">
        <w:trPr>
          <w:trHeight w:val="70"/>
        </w:trPr>
        <w:tc>
          <w:tcPr>
            <w:tcW w:w="9288" w:type="dxa"/>
            <w:gridSpan w:val="3"/>
            <w:vAlign w:val="bottom"/>
          </w:tcPr>
          <w:p w:rsidR="005E46CF" w:rsidRDefault="005E46CF" w:rsidP="00CB09C7">
            <w:pPr>
              <w:rPr>
                <w:i/>
              </w:rPr>
            </w:pPr>
          </w:p>
          <w:p w:rsidR="005E46CF" w:rsidRPr="003C07C8" w:rsidRDefault="005E46CF" w:rsidP="00CB09C7">
            <w:pPr>
              <w:rPr>
                <w:b/>
                <w:i/>
              </w:rPr>
            </w:pPr>
            <w:r w:rsidRPr="003C07C8">
              <w:rPr>
                <w:b/>
                <w:i/>
              </w:rPr>
              <w:t>Parameters:</w:t>
            </w:r>
          </w:p>
        </w:tc>
      </w:tr>
      <w:tr w:rsidR="005E46CF" w:rsidTr="00CB09C7">
        <w:tc>
          <w:tcPr>
            <w:tcW w:w="1669" w:type="dxa"/>
          </w:tcPr>
          <w:p w:rsidR="005E46CF" w:rsidRPr="007D551F" w:rsidRDefault="005E46CF" w:rsidP="00CB09C7">
            <w:pPr>
              <w:rPr>
                <w:b/>
              </w:rPr>
            </w:pPr>
            <w:r w:rsidRPr="007D551F">
              <w:rPr>
                <w:b/>
              </w:rPr>
              <w:t>Name</w:t>
            </w:r>
          </w:p>
        </w:tc>
        <w:tc>
          <w:tcPr>
            <w:tcW w:w="1277" w:type="dxa"/>
          </w:tcPr>
          <w:p w:rsidR="005E46CF" w:rsidRPr="007D551F" w:rsidRDefault="005E46CF" w:rsidP="00CB09C7">
            <w:pPr>
              <w:rPr>
                <w:b/>
              </w:rPr>
            </w:pPr>
            <w:r w:rsidRPr="007D551F">
              <w:rPr>
                <w:b/>
              </w:rPr>
              <w:t>Data type</w:t>
            </w:r>
          </w:p>
        </w:tc>
        <w:tc>
          <w:tcPr>
            <w:tcW w:w="6342" w:type="dxa"/>
          </w:tcPr>
          <w:p w:rsidR="005E46CF" w:rsidRPr="007D551F" w:rsidRDefault="005E46CF" w:rsidP="00CB09C7">
            <w:pPr>
              <w:rPr>
                <w:b/>
              </w:rPr>
            </w:pPr>
            <w:r w:rsidRPr="007D551F">
              <w:rPr>
                <w:b/>
              </w:rPr>
              <w:t>Description</w:t>
            </w:r>
          </w:p>
        </w:tc>
      </w:tr>
      <w:tr w:rsidR="005E46CF" w:rsidTr="00CB09C7">
        <w:tc>
          <w:tcPr>
            <w:tcW w:w="1669" w:type="dxa"/>
          </w:tcPr>
          <w:p w:rsidR="005E46CF" w:rsidRPr="00F0103E" w:rsidRDefault="005E46CF" w:rsidP="005E46CF">
            <w:pPr>
              <w:pStyle w:val="m-code"/>
            </w:pPr>
            <w:proofErr w:type="spellStart"/>
            <w:r w:rsidRPr="00F0103E">
              <w:t>meas_</w:t>
            </w:r>
            <w:r>
              <w:t>root</w:t>
            </w:r>
            <w:proofErr w:type="spellEnd"/>
          </w:p>
        </w:tc>
        <w:tc>
          <w:tcPr>
            <w:tcW w:w="1277" w:type="dxa"/>
          </w:tcPr>
          <w:p w:rsidR="005E46CF" w:rsidRDefault="005E46CF" w:rsidP="00CB09C7">
            <w:r>
              <w:t>Char string</w:t>
            </w:r>
          </w:p>
        </w:tc>
        <w:tc>
          <w:tcPr>
            <w:tcW w:w="6342" w:type="dxa"/>
          </w:tcPr>
          <w:p w:rsidR="005E46CF" w:rsidRDefault="005E46CF" w:rsidP="005E46CF">
            <w:r>
              <w:t>Path to the measurement session folder (no session file name!).</w:t>
            </w:r>
          </w:p>
        </w:tc>
      </w:tr>
      <w:tr w:rsidR="005E46CF" w:rsidTr="00CB09C7">
        <w:tc>
          <w:tcPr>
            <w:tcW w:w="1669" w:type="dxa"/>
          </w:tcPr>
          <w:p w:rsidR="005E46CF" w:rsidRPr="00F0103E" w:rsidRDefault="005E46CF" w:rsidP="00CB09C7">
            <w:pPr>
              <w:pStyle w:val="m-code"/>
            </w:pPr>
            <w:proofErr w:type="spellStart"/>
            <w:r>
              <w:t>alg_id</w:t>
            </w:r>
            <w:proofErr w:type="spellEnd"/>
          </w:p>
        </w:tc>
        <w:tc>
          <w:tcPr>
            <w:tcW w:w="1277" w:type="dxa"/>
          </w:tcPr>
          <w:p w:rsidR="005E46CF" w:rsidRPr="007D551F" w:rsidRDefault="005E46CF" w:rsidP="005E46CF">
            <w:r>
              <w:t>Char string</w:t>
            </w:r>
          </w:p>
        </w:tc>
        <w:tc>
          <w:tcPr>
            <w:tcW w:w="6342" w:type="dxa"/>
          </w:tcPr>
          <w:p w:rsidR="005E46CF" w:rsidRDefault="005E46CF" w:rsidP="005E46CF">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5E46CF" w:rsidTr="00CB09C7">
        <w:trPr>
          <w:trHeight w:val="70"/>
        </w:trPr>
        <w:tc>
          <w:tcPr>
            <w:tcW w:w="9288" w:type="dxa"/>
            <w:gridSpan w:val="3"/>
            <w:vAlign w:val="bottom"/>
          </w:tcPr>
          <w:p w:rsidR="005E46CF" w:rsidRDefault="005E46CF" w:rsidP="00CB09C7"/>
          <w:p w:rsidR="005E46CF" w:rsidRPr="003C07C8" w:rsidRDefault="005E46CF" w:rsidP="00CB09C7">
            <w:pPr>
              <w:rPr>
                <w:b/>
                <w:i/>
              </w:rPr>
            </w:pPr>
            <w:r w:rsidRPr="003C07C8">
              <w:rPr>
                <w:b/>
                <w:i/>
              </w:rPr>
              <w:t>Returns values:</w:t>
            </w:r>
          </w:p>
        </w:tc>
      </w:tr>
      <w:tr w:rsidR="005E46CF" w:rsidRPr="007D551F" w:rsidTr="00CB09C7">
        <w:tc>
          <w:tcPr>
            <w:tcW w:w="1669" w:type="dxa"/>
          </w:tcPr>
          <w:p w:rsidR="005E46CF" w:rsidRPr="007D551F" w:rsidRDefault="005E46CF" w:rsidP="00CB09C7">
            <w:pPr>
              <w:rPr>
                <w:b/>
              </w:rPr>
            </w:pPr>
            <w:r w:rsidRPr="007D551F">
              <w:rPr>
                <w:b/>
              </w:rPr>
              <w:t>Name</w:t>
            </w:r>
          </w:p>
        </w:tc>
        <w:tc>
          <w:tcPr>
            <w:tcW w:w="1277" w:type="dxa"/>
          </w:tcPr>
          <w:p w:rsidR="005E46CF" w:rsidRPr="007D551F" w:rsidRDefault="005E46CF" w:rsidP="00CB09C7">
            <w:pPr>
              <w:rPr>
                <w:b/>
              </w:rPr>
            </w:pPr>
            <w:r w:rsidRPr="007D551F">
              <w:rPr>
                <w:b/>
              </w:rPr>
              <w:t>Data type</w:t>
            </w:r>
          </w:p>
        </w:tc>
        <w:tc>
          <w:tcPr>
            <w:tcW w:w="6342" w:type="dxa"/>
          </w:tcPr>
          <w:p w:rsidR="005E46CF" w:rsidRPr="007D551F" w:rsidRDefault="005E46CF" w:rsidP="00CB09C7">
            <w:pPr>
              <w:rPr>
                <w:b/>
              </w:rPr>
            </w:pPr>
            <w:r w:rsidRPr="007D551F">
              <w:rPr>
                <w:b/>
              </w:rPr>
              <w:t>Description</w:t>
            </w:r>
          </w:p>
        </w:tc>
      </w:tr>
      <w:tr w:rsidR="005E46CF" w:rsidTr="00CB09C7">
        <w:tc>
          <w:tcPr>
            <w:tcW w:w="1669" w:type="dxa"/>
          </w:tcPr>
          <w:p w:rsidR="005E46CF" w:rsidRPr="00F0103E" w:rsidRDefault="005E46CF" w:rsidP="00CB09C7">
            <w:pPr>
              <w:pStyle w:val="m-code"/>
            </w:pPr>
            <w:proofErr w:type="spellStart"/>
            <w:r>
              <w:t>res_files</w:t>
            </w:r>
            <w:proofErr w:type="spellEnd"/>
          </w:p>
        </w:tc>
        <w:tc>
          <w:tcPr>
            <w:tcW w:w="1277" w:type="dxa"/>
          </w:tcPr>
          <w:p w:rsidR="005E46CF" w:rsidRDefault="005E46CF" w:rsidP="00CB09C7">
            <w:r>
              <w:t>Char string</w:t>
            </w:r>
          </w:p>
        </w:tc>
        <w:tc>
          <w:tcPr>
            <w:tcW w:w="6342" w:type="dxa"/>
          </w:tcPr>
          <w:p w:rsidR="005E46CF" w:rsidRDefault="005E46CF" w:rsidP="005E46CF">
            <w:r>
              <w:t xml:space="preserve">CSV string with the list of available results files for the given measurement folder and algorithm. The list is separated by </w:t>
            </w:r>
            <w:r w:rsidR="001946C8">
              <w:t>‘\t’</w:t>
            </w:r>
            <w:r>
              <w:t>.</w:t>
            </w:r>
          </w:p>
        </w:tc>
      </w:tr>
      <w:tr w:rsidR="001946C8" w:rsidTr="00CB09C7">
        <w:tc>
          <w:tcPr>
            <w:tcW w:w="1669" w:type="dxa"/>
          </w:tcPr>
          <w:p w:rsidR="001946C8" w:rsidRDefault="001946C8" w:rsidP="00CB09C7">
            <w:pPr>
              <w:pStyle w:val="m-code"/>
            </w:pPr>
            <w:proofErr w:type="spellStart"/>
            <w:r>
              <w:lastRenderedPageBreak/>
              <w:t>res_exist</w:t>
            </w:r>
            <w:proofErr w:type="spellEnd"/>
          </w:p>
        </w:tc>
        <w:tc>
          <w:tcPr>
            <w:tcW w:w="1277" w:type="dxa"/>
          </w:tcPr>
          <w:p w:rsidR="001946C8" w:rsidRDefault="001946C8" w:rsidP="00CB09C7">
            <w:r>
              <w:t>Bool</w:t>
            </w:r>
          </w:p>
        </w:tc>
        <w:tc>
          <w:tcPr>
            <w:tcW w:w="6342" w:type="dxa"/>
          </w:tcPr>
          <w:p w:rsidR="001946C8" w:rsidRDefault="001946C8" w:rsidP="005E46CF">
            <w:r>
              <w:t xml:space="preserve">Non-zero of the result(s) exists. </w:t>
            </w:r>
          </w:p>
        </w:tc>
      </w:tr>
      <w:tr w:rsidR="001946C8" w:rsidTr="00CB09C7">
        <w:tc>
          <w:tcPr>
            <w:tcW w:w="1669" w:type="dxa"/>
          </w:tcPr>
          <w:p w:rsidR="001946C8" w:rsidRDefault="001946C8" w:rsidP="00CB09C7">
            <w:pPr>
              <w:pStyle w:val="m-code"/>
            </w:pPr>
            <w:proofErr w:type="spellStart"/>
            <w:r>
              <w:t>alg_list</w:t>
            </w:r>
            <w:proofErr w:type="spellEnd"/>
          </w:p>
        </w:tc>
        <w:tc>
          <w:tcPr>
            <w:tcW w:w="1277" w:type="dxa"/>
          </w:tcPr>
          <w:p w:rsidR="001946C8" w:rsidRDefault="001946C8" w:rsidP="00CB09C7">
            <w:r>
              <w:t>Char string</w:t>
            </w:r>
          </w:p>
        </w:tc>
        <w:tc>
          <w:tcPr>
            <w:tcW w:w="6342" w:type="dxa"/>
          </w:tcPr>
          <w:p w:rsidR="001946C8" w:rsidRDefault="001946C8" w:rsidP="005E46CF">
            <w:r>
              <w:t>CSV string with the list of algorithm IDs that were processed in the measurement folder. The list is separated by ‘\t’.</w:t>
            </w:r>
          </w:p>
        </w:tc>
      </w:tr>
      <w:tr w:rsidR="001946C8" w:rsidTr="00CB09C7">
        <w:tc>
          <w:tcPr>
            <w:tcW w:w="1669" w:type="dxa"/>
          </w:tcPr>
          <w:p w:rsidR="001946C8" w:rsidRDefault="001946C8" w:rsidP="00CB09C7">
            <w:pPr>
              <w:pStyle w:val="m-code"/>
            </w:pPr>
            <w:proofErr w:type="spellStart"/>
            <w:r>
              <w:t>chn_list</w:t>
            </w:r>
            <w:proofErr w:type="spellEnd"/>
          </w:p>
        </w:tc>
        <w:tc>
          <w:tcPr>
            <w:tcW w:w="1277" w:type="dxa"/>
          </w:tcPr>
          <w:p w:rsidR="001946C8" w:rsidRDefault="001946C8" w:rsidP="00CB09C7">
            <w:r>
              <w:t>Char string</w:t>
            </w:r>
          </w:p>
        </w:tc>
        <w:tc>
          <w:tcPr>
            <w:tcW w:w="6342" w:type="dxa"/>
          </w:tcPr>
          <w:p w:rsidR="001946C8" w:rsidRDefault="001946C8" w:rsidP="001946C8">
            <w:r>
              <w:t>CSV string with the list of available channel/phase names for the selected algorithm. The list is 2D matrix with ‘,’ as column separator and ‘;’ as a row separator. Each row contains one channel name (e.g. “u1</w:t>
            </w:r>
            <w:proofErr w:type="gramStart"/>
            <w:r>
              <w:t>,i1</w:t>
            </w:r>
            <w:proofErr w:type="gramEnd"/>
            <w:r>
              <w:t xml:space="preserve">” for single input algorithms) or single phase name (e.g. “L1” for dual input </w:t>
            </w:r>
            <w:proofErr w:type="spellStart"/>
            <w:r>
              <w:t>algs</w:t>
            </w:r>
            <w:proofErr w:type="spellEnd"/>
            <w:r>
              <w:t xml:space="preserve">.). </w:t>
            </w:r>
          </w:p>
        </w:tc>
      </w:tr>
      <w:tr w:rsidR="001946C8" w:rsidTr="00CB09C7">
        <w:tc>
          <w:tcPr>
            <w:tcW w:w="1669" w:type="dxa"/>
          </w:tcPr>
          <w:p w:rsidR="001946C8" w:rsidRDefault="001946C8" w:rsidP="00CB09C7">
            <w:pPr>
              <w:pStyle w:val="m-code"/>
            </w:pPr>
            <w:proofErr w:type="spellStart"/>
            <w:r>
              <w:t>var_names</w:t>
            </w:r>
            <w:proofErr w:type="spellEnd"/>
          </w:p>
        </w:tc>
        <w:tc>
          <w:tcPr>
            <w:tcW w:w="1277" w:type="dxa"/>
          </w:tcPr>
          <w:p w:rsidR="001946C8" w:rsidRDefault="001946C8" w:rsidP="00CB09C7">
            <w:r>
              <w:t>Char string</w:t>
            </w:r>
          </w:p>
        </w:tc>
        <w:tc>
          <w:tcPr>
            <w:tcW w:w="6342" w:type="dxa"/>
          </w:tcPr>
          <w:p w:rsidR="001946C8" w:rsidRDefault="001946C8" w:rsidP="001946C8">
            <w:r>
              <w:t>CSV string with the list of available result quantities for given algorithm. The list is separated by ‘\t’.</w:t>
            </w:r>
          </w:p>
        </w:tc>
      </w:tr>
      <w:tr w:rsidR="005E46CF" w:rsidTr="001946C8">
        <w:trPr>
          <w:trHeight w:val="73"/>
        </w:trPr>
        <w:tc>
          <w:tcPr>
            <w:tcW w:w="9288" w:type="dxa"/>
            <w:gridSpan w:val="3"/>
          </w:tcPr>
          <w:p w:rsidR="001946C8" w:rsidRDefault="001946C8" w:rsidP="00CB09C7"/>
          <w:p w:rsidR="005E46CF" w:rsidRPr="001946C8" w:rsidRDefault="001946C8" w:rsidP="00CB09C7">
            <w:pPr>
              <w:rPr>
                <w:b/>
                <w:i/>
              </w:rPr>
            </w:pPr>
            <w:r w:rsidRPr="001946C8">
              <w:rPr>
                <w:b/>
                <w:i/>
              </w:rPr>
              <w:t>Errors:</w:t>
            </w:r>
          </w:p>
        </w:tc>
      </w:tr>
      <w:tr w:rsidR="001946C8" w:rsidTr="001946C8">
        <w:trPr>
          <w:trHeight w:val="73"/>
        </w:trPr>
        <w:tc>
          <w:tcPr>
            <w:tcW w:w="9288" w:type="dxa"/>
            <w:gridSpan w:val="3"/>
          </w:tcPr>
          <w:p w:rsidR="001946C8" w:rsidRDefault="001946C8" w:rsidP="00CB09C7">
            <w:r>
              <w:t>The function won’t return error when “</w:t>
            </w:r>
            <w:proofErr w:type="spellStart"/>
            <w:r>
              <w:t>meas_root</w:t>
            </w:r>
            <w:proofErr w:type="spellEnd"/>
            <w:r>
              <w:t>” contains no results (yet). It will return error only if the desired “</w:t>
            </w:r>
            <w:proofErr w:type="spellStart"/>
            <w:r>
              <w:t>alg_id</w:t>
            </w:r>
            <w:proofErr w:type="spellEnd"/>
            <w:r>
              <w:t>” is not found or the data in the measurement folder are inconsistent.</w:t>
            </w:r>
          </w:p>
        </w:tc>
      </w:tr>
    </w:tbl>
    <w:p w:rsidR="005E46CF" w:rsidRDefault="005E46CF" w:rsidP="004C179B"/>
    <w:p w:rsidR="00C334B2" w:rsidRDefault="00C334B2" w:rsidP="00C334B2">
      <w:pPr>
        <w:pStyle w:val="Nadpis4"/>
      </w:pPr>
      <w:proofErr w:type="spellStart"/>
      <w:r>
        <w:t>qwtb_get</w:t>
      </w:r>
      <w:r w:rsidRPr="004C179B">
        <w:t>_results</w:t>
      </w:r>
      <w:r>
        <w:t>.m</w:t>
      </w:r>
      <w:proofErr w:type="spellEnd"/>
    </w:p>
    <w:p w:rsidR="00143406" w:rsidRDefault="00C334B2" w:rsidP="00C334B2">
      <w:r>
        <w:t>This m-function will retrieve and format the selected results data in to a text matrix. The function performs following operations:</w:t>
      </w:r>
    </w:p>
    <w:p w:rsidR="00143406" w:rsidRDefault="00143406" w:rsidP="00143406">
      <w:pPr>
        <w:pStyle w:val="Odstavecseseznamem"/>
        <w:numPr>
          <w:ilvl w:val="0"/>
          <w:numId w:val="10"/>
        </w:numPr>
      </w:pPr>
      <w:r>
        <w:t>S</w:t>
      </w:r>
      <w:r w:rsidR="00C334B2">
        <w:t>elects the result from the measurement folder</w:t>
      </w:r>
      <w:r>
        <w:t xml:space="preserve"> and loads its data using function “</w:t>
      </w:r>
      <w:proofErr w:type="spellStart"/>
      <w:r w:rsidRPr="00143406">
        <w:t>qwtb_load_results</w:t>
      </w:r>
      <w:r>
        <w:t>.m</w:t>
      </w:r>
      <w:proofErr w:type="spellEnd"/>
      <w:r>
        <w:t>”. The function also enables selection of the quantities to be loaded and optional averaging of multiple results.</w:t>
      </w:r>
    </w:p>
    <w:p w:rsidR="00C334B2" w:rsidRDefault="00143406" w:rsidP="00143406">
      <w:pPr>
        <w:pStyle w:val="Odstavecseseznamem"/>
        <w:numPr>
          <w:ilvl w:val="0"/>
          <w:numId w:val="10"/>
        </w:numPr>
      </w:pPr>
      <w:r>
        <w:t>Formats the quantities to a matrix form in one of the supported view modes (scalars, vectors, matrices).</w:t>
      </w:r>
    </w:p>
    <w:p w:rsidR="00B055BD" w:rsidRDefault="00B055BD" w:rsidP="00C334B2">
      <w:r>
        <w:t>The function plots the data in two ways. When all quantities are scalar and “</w:t>
      </w:r>
      <w:proofErr w:type="spellStart"/>
      <w:r>
        <w:t>cfg.max_dim</w:t>
      </w:r>
      <w:proofErr w:type="spellEnd"/>
      <w:r>
        <w:t>” is set to scalar, it will show the quantities development in time, i.e. their values for each repetition cycle of the measurement. If the “</w:t>
      </w:r>
      <w:proofErr w:type="spellStart"/>
      <w:r>
        <w:t>cfg.max_dim</w:t>
      </w:r>
      <w:proofErr w:type="spellEnd"/>
      <w:r>
        <w:t>” is set to vector mode, the vector(s) of the quantities will be shown horizontally. Note the function limits maximum allowable number of element to be displayed by option “</w:t>
      </w:r>
      <w:proofErr w:type="spellStart"/>
      <w:r>
        <w:t>cfg.max_array</w:t>
      </w:r>
      <w:proofErr w:type="spellEnd"/>
      <w:r>
        <w:t>”, because displaying 1000 values would be extremely slow. If the amount of data exceeds the “</w:t>
      </w:r>
      <w:proofErr w:type="spellStart"/>
      <w:r>
        <w:t>cfg.max_array</w:t>
      </w:r>
      <w:proofErr w:type="spellEnd"/>
      <w:r>
        <w:t>”, the quantity in the table “txt” will contain “only graph” string instead of the data to indicate user may display the long vector as plot by function “</w:t>
      </w:r>
      <w:proofErr w:type="spellStart"/>
      <w:r w:rsidRPr="00B055BD">
        <w:t>qwtb_plot_result.m</w:t>
      </w:r>
      <w:proofErr w:type="spellEnd"/>
      <w:r>
        <w:t>”.</w:t>
      </w:r>
    </w:p>
    <w:p w:rsidR="00C334B2" w:rsidRDefault="00B055BD" w:rsidP="00C334B2">
      <w:r>
        <w:t>Note t</w:t>
      </w:r>
      <w:r w:rsidR="00C334B2">
        <w:t>his function is primarily intended for linking to the TWM tool, so it returns the text matrices in a CSV</w:t>
      </w:r>
      <w:r w:rsidR="004A00FD">
        <w:t xml:space="preserve"> string format</w:t>
      </w:r>
      <w:r w:rsidR="00C334B2">
        <w:t xml:space="preserve"> which is easier to handle by LV and GOLPI interface </w:t>
      </w:r>
      <w:r w:rsidR="00C334B2">
        <w:fldChar w:fldCharType="begin"/>
      </w:r>
      <w:r w:rsidR="00C334B2">
        <w:instrText xml:space="preserve"> REF _Ref521411640 \r \h </w:instrText>
      </w:r>
      <w:r w:rsidR="00C334B2">
        <w:fldChar w:fldCharType="separate"/>
      </w:r>
      <w:r w:rsidR="00C334B2">
        <w:t>[4]</w:t>
      </w:r>
      <w:r w:rsidR="00C334B2">
        <w:fldChar w:fldCharType="end"/>
      </w:r>
      <w:r w:rsidR="00C334B2">
        <w:t xml:space="preserve">. E.g. the </w:t>
      </w:r>
      <w:proofErr w:type="spellStart"/>
      <w:r w:rsidR="00C334B2">
        <w:t>Matlab</w:t>
      </w:r>
      <w:proofErr w:type="spellEnd"/>
      <w:r w:rsidR="00C334B2">
        <w:t xml:space="preserve"> </w:t>
      </w:r>
      <w:r w:rsidR="004A00FD">
        <w:t xml:space="preserve">2D cell-array </w:t>
      </w:r>
      <w:r w:rsidR="00C334B2">
        <w:t xml:space="preserve">“A = </w:t>
      </w:r>
      <w:r w:rsidR="004A00FD">
        <w:t>{</w:t>
      </w:r>
      <w:r w:rsidR="00C334B2">
        <w:t>‘code’,’55’;’msg’,’Hallo’</w:t>
      </w:r>
      <w:r w:rsidR="004A00FD">
        <w:t>}</w:t>
      </w:r>
      <w:r w:rsidR="00C334B2">
        <w:t>” will be returned as a string: “code\t55\</w:t>
      </w:r>
      <w:proofErr w:type="spellStart"/>
      <w:r w:rsidR="00C334B2">
        <w:t>nmsg</w:t>
      </w:r>
      <w:proofErr w:type="spellEnd"/>
      <w:r w:rsidR="00C334B2">
        <w:t>\</w:t>
      </w:r>
      <w:proofErr w:type="spellStart"/>
      <w:r w:rsidR="00C334B2">
        <w:t>tHallo</w:t>
      </w:r>
      <w:proofErr w:type="spellEnd"/>
      <w:r w:rsidR="00C334B2">
        <w:t>”. Note the column and row separators may vary</w:t>
      </w:r>
      <w:r w:rsidR="004A00FD">
        <w:t xml:space="preserve"> for various returned variables</w:t>
      </w:r>
      <w:r w:rsidR="00C334B2">
        <w:t xml:space="preserve">. The function prototype and return values are listed in the </w:t>
      </w:r>
      <w:r w:rsidR="00CB09C7">
        <w:fldChar w:fldCharType="begin"/>
      </w:r>
      <w:r w:rsidR="00CB09C7">
        <w:instrText xml:space="preserve"> REF _Ref524074371 \h </w:instrText>
      </w:r>
      <w:r w:rsidR="00CB09C7">
        <w:fldChar w:fldCharType="separate"/>
      </w:r>
      <w:r w:rsidR="00CB09C7">
        <w:t xml:space="preserve">Table </w:t>
      </w:r>
      <w:r w:rsidR="00CB09C7">
        <w:rPr>
          <w:noProof/>
        </w:rPr>
        <w:t>0</w:t>
      </w:r>
      <w:r w:rsidR="00CB09C7">
        <w:noBreakHyphen/>
      </w:r>
      <w:r w:rsidR="00CB09C7">
        <w:rPr>
          <w:noProof/>
        </w:rPr>
        <w:t>3</w:t>
      </w:r>
      <w:r w:rsidR="00CB09C7">
        <w:fldChar w:fldCharType="end"/>
      </w:r>
      <w:r w:rsidR="00C334B2">
        <w:t xml:space="preserve">. </w:t>
      </w:r>
    </w:p>
    <w:p w:rsidR="00C334B2" w:rsidRDefault="00C334B2" w:rsidP="00C334B2">
      <w:pPr>
        <w:pStyle w:val="Titulek"/>
        <w:keepNext/>
      </w:pPr>
      <w:bookmarkStart w:id="3206" w:name="_Ref524074371"/>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3</w:t>
      </w:r>
      <w:r w:rsidR="002C4629">
        <w:fldChar w:fldCharType="end"/>
      </w:r>
      <w:bookmarkEnd w:id="3206"/>
      <w:r>
        <w:t>: Processing module m-function “</w:t>
      </w:r>
      <w:proofErr w:type="spellStart"/>
      <w:r w:rsidRPr="007D551F">
        <w:t>qwtb_</w:t>
      </w:r>
      <w:r>
        <w:t>get</w:t>
      </w:r>
      <w:r w:rsidRPr="007D551F">
        <w:t>_</w:t>
      </w:r>
      <w:r>
        <w:t>results.m</w:t>
      </w:r>
      <w:proofErr w:type="spellEnd"/>
      <w:r>
        <w:t>” – query of the TWM results as a text matrix.</w:t>
      </w:r>
    </w:p>
    <w:tbl>
      <w:tblPr>
        <w:tblStyle w:val="Mkatabulky"/>
        <w:tblW w:w="0" w:type="auto"/>
        <w:tblLook w:val="04A0" w:firstRow="1" w:lastRow="0" w:firstColumn="1" w:lastColumn="0" w:noHBand="0" w:noVBand="1"/>
      </w:tblPr>
      <w:tblGrid>
        <w:gridCol w:w="1669"/>
        <w:gridCol w:w="1277"/>
        <w:gridCol w:w="6342"/>
      </w:tblGrid>
      <w:tr w:rsidR="00C334B2" w:rsidTr="00CB09C7">
        <w:tc>
          <w:tcPr>
            <w:tcW w:w="9288" w:type="dxa"/>
            <w:gridSpan w:val="3"/>
          </w:tcPr>
          <w:p w:rsidR="00C334B2" w:rsidRPr="003C07C8" w:rsidRDefault="00C334B2" w:rsidP="00CB09C7">
            <w:pPr>
              <w:rPr>
                <w:b/>
                <w:i/>
              </w:rPr>
            </w:pPr>
            <w:r>
              <w:rPr>
                <w:b/>
                <w:i/>
              </w:rPr>
              <w:t>Function p</w:t>
            </w:r>
            <w:r w:rsidRPr="003C07C8">
              <w:rPr>
                <w:b/>
                <w:i/>
              </w:rPr>
              <w:t>rototype:</w:t>
            </w:r>
          </w:p>
        </w:tc>
      </w:tr>
      <w:tr w:rsidR="00C334B2" w:rsidTr="00CB09C7">
        <w:tc>
          <w:tcPr>
            <w:tcW w:w="9288" w:type="dxa"/>
            <w:gridSpan w:val="3"/>
          </w:tcPr>
          <w:p w:rsidR="00C334B2" w:rsidRPr="007D551F" w:rsidRDefault="00C334B2" w:rsidP="00C334B2">
            <w:pPr>
              <w:pStyle w:val="m-code"/>
            </w:pPr>
            <w:r w:rsidRPr="00C334B2">
              <w:t xml:space="preserve">[txt, </w:t>
            </w:r>
            <w:proofErr w:type="spellStart"/>
            <w:r w:rsidRPr="00C334B2">
              <w:t>desc</w:t>
            </w:r>
            <w:proofErr w:type="spellEnd"/>
            <w:r w:rsidRPr="00C334B2">
              <w:t xml:space="preserve">, </w:t>
            </w:r>
            <w:proofErr w:type="spellStart"/>
            <w:r w:rsidRPr="00C334B2">
              <w:t>var_names</w:t>
            </w:r>
            <w:proofErr w:type="spellEnd"/>
            <w:r w:rsidRPr="00C334B2">
              <w:t xml:space="preserve">, </w:t>
            </w:r>
            <w:proofErr w:type="spellStart"/>
            <w:r w:rsidRPr="00C334B2">
              <w:t>chn_index</w:t>
            </w:r>
            <w:proofErr w:type="spellEnd"/>
            <w:r w:rsidRPr="00C334B2">
              <w:t>]</w:t>
            </w:r>
            <w:r>
              <w:br/>
            </w:r>
            <w:r>
              <w:tab/>
            </w:r>
            <w:r w:rsidRPr="00C334B2">
              <w:t xml:space="preserve">= </w:t>
            </w:r>
            <w:proofErr w:type="spellStart"/>
            <w:r w:rsidRPr="00C334B2">
              <w:t>qwtb_get_results</w:t>
            </w:r>
            <w:proofErr w:type="spellEnd"/>
            <w:r w:rsidRPr="00C334B2">
              <w:t>(</w:t>
            </w:r>
            <w:proofErr w:type="spellStart"/>
            <w:r w:rsidRPr="00C334B2">
              <w:t>meas_root</w:t>
            </w:r>
            <w:proofErr w:type="spellEnd"/>
            <w:r w:rsidRPr="00C334B2">
              <w:t xml:space="preserve">, </w:t>
            </w:r>
            <w:proofErr w:type="spellStart"/>
            <w:r w:rsidRPr="00C334B2">
              <w:t>res_id</w:t>
            </w:r>
            <w:proofErr w:type="spellEnd"/>
            <w:r w:rsidRPr="00C334B2">
              <w:t xml:space="preserve">, </w:t>
            </w:r>
            <w:proofErr w:type="spellStart"/>
            <w:r w:rsidRPr="00C334B2">
              <w:t>alg_id</w:t>
            </w:r>
            <w:proofErr w:type="spellEnd"/>
            <w:r w:rsidRPr="00C334B2">
              <w:t xml:space="preserve">, </w:t>
            </w:r>
            <w:proofErr w:type="spellStart"/>
            <w:r w:rsidRPr="00C334B2">
              <w:t>cfg</w:t>
            </w:r>
            <w:proofErr w:type="spellEnd"/>
            <w:r w:rsidRPr="00C334B2">
              <w:t xml:space="preserve">, </w:t>
            </w:r>
            <w:proofErr w:type="spellStart"/>
            <w:r w:rsidRPr="00C334B2">
              <w:t>var_list</w:t>
            </w:r>
            <w:proofErr w:type="spellEnd"/>
            <w:r w:rsidRPr="00C334B2">
              <w:t>)</w:t>
            </w:r>
          </w:p>
        </w:tc>
      </w:tr>
      <w:tr w:rsidR="00C334B2" w:rsidTr="00CB09C7">
        <w:trPr>
          <w:trHeight w:val="70"/>
        </w:trPr>
        <w:tc>
          <w:tcPr>
            <w:tcW w:w="9288" w:type="dxa"/>
            <w:gridSpan w:val="3"/>
            <w:vAlign w:val="bottom"/>
          </w:tcPr>
          <w:p w:rsidR="00C334B2" w:rsidRDefault="00C334B2" w:rsidP="00CB09C7">
            <w:pPr>
              <w:rPr>
                <w:i/>
              </w:rPr>
            </w:pPr>
          </w:p>
          <w:p w:rsidR="00C334B2" w:rsidRPr="003C07C8" w:rsidRDefault="00C334B2" w:rsidP="00CB09C7">
            <w:pPr>
              <w:rPr>
                <w:b/>
                <w:i/>
              </w:rPr>
            </w:pPr>
            <w:r w:rsidRPr="003C07C8">
              <w:rPr>
                <w:b/>
                <w:i/>
              </w:rPr>
              <w:t>Parameters:</w:t>
            </w:r>
          </w:p>
        </w:tc>
      </w:tr>
      <w:tr w:rsidR="00CB09C7" w:rsidTr="00CB09C7">
        <w:tc>
          <w:tcPr>
            <w:tcW w:w="1669" w:type="dxa"/>
          </w:tcPr>
          <w:p w:rsidR="00C334B2" w:rsidRPr="007D551F" w:rsidRDefault="00C334B2" w:rsidP="00CB09C7">
            <w:pPr>
              <w:rPr>
                <w:b/>
              </w:rPr>
            </w:pPr>
            <w:r w:rsidRPr="007D551F">
              <w:rPr>
                <w:b/>
              </w:rPr>
              <w:t>Name</w:t>
            </w:r>
          </w:p>
        </w:tc>
        <w:tc>
          <w:tcPr>
            <w:tcW w:w="1277" w:type="dxa"/>
          </w:tcPr>
          <w:p w:rsidR="00C334B2" w:rsidRPr="007D551F" w:rsidRDefault="00C334B2" w:rsidP="00CB09C7">
            <w:pPr>
              <w:rPr>
                <w:b/>
              </w:rPr>
            </w:pPr>
            <w:r w:rsidRPr="007D551F">
              <w:rPr>
                <w:b/>
              </w:rPr>
              <w:t>Data type</w:t>
            </w:r>
          </w:p>
        </w:tc>
        <w:tc>
          <w:tcPr>
            <w:tcW w:w="6342" w:type="dxa"/>
          </w:tcPr>
          <w:p w:rsidR="00C334B2" w:rsidRPr="007D551F" w:rsidRDefault="00C334B2" w:rsidP="00CB09C7">
            <w:pPr>
              <w:rPr>
                <w:b/>
              </w:rPr>
            </w:pPr>
            <w:r w:rsidRPr="007D551F">
              <w:rPr>
                <w:b/>
              </w:rPr>
              <w:t>Description</w:t>
            </w:r>
          </w:p>
        </w:tc>
      </w:tr>
      <w:tr w:rsidR="00CB09C7" w:rsidTr="00CB09C7">
        <w:tc>
          <w:tcPr>
            <w:tcW w:w="1669" w:type="dxa"/>
          </w:tcPr>
          <w:p w:rsidR="00C334B2" w:rsidRPr="00F0103E" w:rsidRDefault="00C334B2" w:rsidP="00CB09C7">
            <w:pPr>
              <w:pStyle w:val="m-code"/>
            </w:pPr>
            <w:proofErr w:type="spellStart"/>
            <w:r w:rsidRPr="00F0103E">
              <w:t>meas_</w:t>
            </w:r>
            <w:r>
              <w:t>root</w:t>
            </w:r>
            <w:proofErr w:type="spellEnd"/>
          </w:p>
        </w:tc>
        <w:tc>
          <w:tcPr>
            <w:tcW w:w="1277" w:type="dxa"/>
          </w:tcPr>
          <w:p w:rsidR="00C334B2" w:rsidRDefault="00C334B2" w:rsidP="00CB09C7">
            <w:r>
              <w:t>Char string</w:t>
            </w:r>
          </w:p>
        </w:tc>
        <w:tc>
          <w:tcPr>
            <w:tcW w:w="6342" w:type="dxa"/>
          </w:tcPr>
          <w:p w:rsidR="00C334B2" w:rsidRDefault="00C334B2" w:rsidP="00CB09C7">
            <w:r>
              <w:t>Path to the measurement session folder (no session file name!).</w:t>
            </w:r>
          </w:p>
        </w:tc>
      </w:tr>
      <w:tr w:rsidR="004A00FD" w:rsidTr="00CB09C7">
        <w:tc>
          <w:tcPr>
            <w:tcW w:w="1669" w:type="dxa"/>
          </w:tcPr>
          <w:p w:rsidR="004A00FD" w:rsidRPr="00F0103E" w:rsidRDefault="004A00FD" w:rsidP="00CB09C7">
            <w:pPr>
              <w:pStyle w:val="m-code"/>
            </w:pPr>
            <w:proofErr w:type="spellStart"/>
            <w:r>
              <w:lastRenderedPageBreak/>
              <w:t>res_id</w:t>
            </w:r>
            <w:proofErr w:type="spellEnd"/>
          </w:p>
        </w:tc>
        <w:tc>
          <w:tcPr>
            <w:tcW w:w="1277" w:type="dxa"/>
          </w:tcPr>
          <w:p w:rsidR="004A00FD" w:rsidRDefault="004A00FD" w:rsidP="00CB09C7">
            <w:r>
              <w:t>Integer</w:t>
            </w:r>
          </w:p>
        </w:tc>
        <w:tc>
          <w:tcPr>
            <w:tcW w:w="6342" w:type="dxa"/>
          </w:tcPr>
          <w:p w:rsidR="004A00FD" w:rsidRDefault="006C2201" w:rsidP="00CB09C7">
            <w:r>
              <w:t>Index of result(s) to load. Use -1 to load last available result, &gt;1 to select particular result or 0 to average all results.</w:t>
            </w:r>
          </w:p>
        </w:tc>
      </w:tr>
      <w:tr w:rsidR="00CB09C7" w:rsidTr="00CB09C7">
        <w:tc>
          <w:tcPr>
            <w:tcW w:w="1669" w:type="dxa"/>
          </w:tcPr>
          <w:p w:rsidR="00C334B2" w:rsidRPr="00F0103E" w:rsidRDefault="00C334B2" w:rsidP="00CB09C7">
            <w:pPr>
              <w:pStyle w:val="m-code"/>
            </w:pPr>
            <w:proofErr w:type="spellStart"/>
            <w:r>
              <w:t>alg_id</w:t>
            </w:r>
            <w:proofErr w:type="spellEnd"/>
          </w:p>
        </w:tc>
        <w:tc>
          <w:tcPr>
            <w:tcW w:w="1277" w:type="dxa"/>
          </w:tcPr>
          <w:p w:rsidR="00C334B2" w:rsidRPr="007D551F" w:rsidRDefault="00C334B2" w:rsidP="00CB09C7">
            <w:r>
              <w:t>Char string</w:t>
            </w:r>
          </w:p>
        </w:tc>
        <w:tc>
          <w:tcPr>
            <w:tcW w:w="6342" w:type="dxa"/>
          </w:tcPr>
          <w:p w:rsidR="00C334B2" w:rsidRDefault="00C334B2" w:rsidP="00CB09C7">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6C2201" w:rsidTr="00CB09C7">
        <w:tc>
          <w:tcPr>
            <w:tcW w:w="1669" w:type="dxa"/>
          </w:tcPr>
          <w:p w:rsidR="006C2201" w:rsidRDefault="006C2201" w:rsidP="00CB09C7">
            <w:pPr>
              <w:pStyle w:val="m-code"/>
            </w:pPr>
            <w:proofErr w:type="spellStart"/>
            <w:r>
              <w:t>cfg</w:t>
            </w:r>
            <w:proofErr w:type="spellEnd"/>
          </w:p>
        </w:tc>
        <w:tc>
          <w:tcPr>
            <w:tcW w:w="1277" w:type="dxa"/>
          </w:tcPr>
          <w:p w:rsidR="006C2201" w:rsidRDefault="006C2201" w:rsidP="00CB09C7">
            <w:r>
              <w:t>Structure</w:t>
            </w:r>
          </w:p>
        </w:tc>
        <w:tc>
          <w:tcPr>
            <w:tcW w:w="6342" w:type="dxa"/>
          </w:tcPr>
          <w:p w:rsidR="006F7DCE" w:rsidRDefault="006F7DCE" w:rsidP="006F7DCE">
            <w:r>
              <w:t>Configuration structure for the results formatting. All elements are optional.</w:t>
            </w:r>
          </w:p>
          <w:p w:rsidR="006C2201" w:rsidRDefault="006C2201" w:rsidP="006F7DCE">
            <w:pPr>
              <w:tabs>
                <w:tab w:val="left" w:pos="2441"/>
              </w:tabs>
              <w:ind w:left="2441" w:hanging="2410"/>
            </w:pPr>
            <w:proofErr w:type="spellStart"/>
            <w:r w:rsidRPr="006F7DCE">
              <w:rPr>
                <w:rStyle w:val="m-codeChar"/>
              </w:rPr>
              <w:t>cfg.max_dim</w:t>
            </w:r>
            <w:proofErr w:type="spellEnd"/>
            <w:r>
              <w:t xml:space="preserve"> =</w:t>
            </w:r>
            <w:r w:rsidR="006F7DCE">
              <w:tab/>
            </w:r>
            <w:r>
              <w:t>maximum shown dimension of quantity {0: scalars,</w:t>
            </w:r>
            <w:r w:rsidR="006F7DCE">
              <w:t xml:space="preserve"> </w:t>
            </w:r>
            <w:r>
              <w:t>1: vectors, 2: matrices}</w:t>
            </w:r>
          </w:p>
          <w:p w:rsidR="006C2201" w:rsidRDefault="006C2201" w:rsidP="006F7DCE">
            <w:pPr>
              <w:tabs>
                <w:tab w:val="left" w:pos="2441"/>
              </w:tabs>
              <w:ind w:left="2441" w:hanging="2410"/>
            </w:pPr>
            <w:proofErr w:type="spellStart"/>
            <w:r w:rsidRPr="006F7DCE">
              <w:rPr>
                <w:rStyle w:val="m-codeChar"/>
              </w:rPr>
              <w:t>cfg.max_array</w:t>
            </w:r>
            <w:proofErr w:type="spellEnd"/>
            <w:r>
              <w:t xml:space="preserve"> =</w:t>
            </w:r>
            <w:r w:rsidR="006F7DCE">
              <w:tab/>
            </w:r>
            <w:r>
              <w:t>Maximum size of vector to be shown in the matrix</w:t>
            </w:r>
          </w:p>
          <w:p w:rsidR="006C2201" w:rsidRDefault="006C2201" w:rsidP="006F7DCE">
            <w:pPr>
              <w:tabs>
                <w:tab w:val="left" w:pos="2441"/>
              </w:tabs>
              <w:ind w:left="2441" w:hanging="2410"/>
            </w:pPr>
            <w:proofErr w:type="spellStart"/>
            <w:r w:rsidRPr="006F7DCE">
              <w:rPr>
                <w:rStyle w:val="m-codeChar"/>
              </w:rPr>
              <w:t>cfg.unc_mode</w:t>
            </w:r>
            <w:proofErr w:type="spellEnd"/>
            <w:r>
              <w:t xml:space="preserve"> =</w:t>
            </w:r>
            <w:r w:rsidR="006F7DCE">
              <w:tab/>
            </w:r>
            <w:r>
              <w:t xml:space="preserve">Uncertainty display mode {0: none, 1: </w:t>
            </w:r>
            <w:proofErr w:type="spellStart"/>
            <w:r>
              <w:t>val±unc</w:t>
            </w:r>
            <w:proofErr w:type="spellEnd"/>
            <w:r>
              <w:t>,</w:t>
            </w:r>
            <w:r w:rsidR="006F7DCE">
              <w:t xml:space="preserve"> </w:t>
            </w:r>
            <w:r>
              <w:t xml:space="preserve">2: alternating rows </w:t>
            </w:r>
            <w:proofErr w:type="spellStart"/>
            <w:r>
              <w:t>val</w:t>
            </w:r>
            <w:proofErr w:type="gramStart"/>
            <w:r>
              <w:t>,unc,val,unc</w:t>
            </w:r>
            <w:proofErr w:type="spellEnd"/>
            <w:proofErr w:type="gramEnd"/>
            <w:r>
              <w:t>,…}</w:t>
            </w:r>
          </w:p>
          <w:p w:rsidR="006C2201" w:rsidRDefault="006C2201" w:rsidP="006F7DCE">
            <w:pPr>
              <w:tabs>
                <w:tab w:val="left" w:pos="2441"/>
              </w:tabs>
              <w:ind w:left="2441" w:hanging="2410"/>
            </w:pPr>
            <w:proofErr w:type="spellStart"/>
            <w:r w:rsidRPr="006F7DCE">
              <w:rPr>
                <w:rStyle w:val="m-codeChar"/>
              </w:rPr>
              <w:t>cfg.group_mode</w:t>
            </w:r>
            <w:proofErr w:type="spellEnd"/>
            <w:r>
              <w:t xml:space="preserve"> =</w:t>
            </w:r>
            <w:r w:rsidR="006F7DCE">
              <w:tab/>
            </w:r>
            <w:r>
              <w:t>Grouping of the multichannel results</w:t>
            </w:r>
            <w:r w:rsidR="006F7DCE">
              <w:t xml:space="preserve"> </w:t>
            </w:r>
            <w:r>
              <w:t>{0: sort by channels, 1: sort by quantities}</w:t>
            </w:r>
          </w:p>
          <w:p w:rsidR="006C2201" w:rsidRDefault="006C2201" w:rsidP="006F7DCE">
            <w:pPr>
              <w:tabs>
                <w:tab w:val="left" w:pos="2441"/>
              </w:tabs>
              <w:ind w:left="2441" w:hanging="2410"/>
            </w:pPr>
            <w:proofErr w:type="spellStart"/>
            <w:r w:rsidRPr="006F7DCE">
              <w:rPr>
                <w:rStyle w:val="m-codeChar"/>
              </w:rPr>
              <w:t>cfg.phi_mode</w:t>
            </w:r>
            <w:proofErr w:type="spellEnd"/>
            <w:r>
              <w:t xml:space="preserve"> =</w:t>
            </w:r>
            <w:r w:rsidR="006F7DCE">
              <w:tab/>
            </w:r>
            <w:r>
              <w:t>phase display mode</w:t>
            </w:r>
            <w:r w:rsidR="006F7DCE">
              <w:t xml:space="preserve"> </w:t>
            </w:r>
            <w:r>
              <w:t>{0: ±pi, 1: 0-2pi, 2: ±180</w:t>
            </w:r>
            <w:r w:rsidRPr="006F7DCE">
              <w:t>°, 3: 0-360°</w:t>
            </w:r>
            <w:r>
              <w:t>}</w:t>
            </w:r>
          </w:p>
          <w:p w:rsidR="006C2201" w:rsidRDefault="006C2201" w:rsidP="006F7DCE">
            <w:pPr>
              <w:tabs>
                <w:tab w:val="left" w:pos="2441"/>
              </w:tabs>
              <w:ind w:left="2441" w:hanging="2410"/>
            </w:pPr>
            <w:proofErr w:type="spellStart"/>
            <w:r w:rsidRPr="006F7DCE">
              <w:rPr>
                <w:rStyle w:val="m-codeChar"/>
              </w:rPr>
              <w:t>cfg.phi_ref_chn</w:t>
            </w:r>
            <w:proofErr w:type="spellEnd"/>
            <w:r>
              <w:t xml:space="preserve"> </w:t>
            </w:r>
            <w:r w:rsidR="006F7DCE">
              <w:t>=</w:t>
            </w:r>
            <w:r w:rsidR="006F7DCE">
              <w:tab/>
            </w:r>
            <w:r>
              <w:t xml:space="preserve">non-zero index of reference channel to use as a phase reference, use zero to disable </w:t>
            </w:r>
            <w:proofErr w:type="spellStart"/>
            <w:r>
              <w:t>interchannel</w:t>
            </w:r>
            <w:proofErr w:type="spellEnd"/>
            <w:r>
              <w:t xml:space="preserve"> phase display</w:t>
            </w:r>
          </w:p>
        </w:tc>
      </w:tr>
      <w:tr w:rsidR="006F7DCE" w:rsidTr="00CB09C7">
        <w:tc>
          <w:tcPr>
            <w:tcW w:w="1669" w:type="dxa"/>
          </w:tcPr>
          <w:p w:rsidR="006F7DCE" w:rsidRDefault="006F7DCE" w:rsidP="00CB09C7">
            <w:pPr>
              <w:pStyle w:val="m-code"/>
            </w:pPr>
            <w:proofErr w:type="spellStart"/>
            <w:r>
              <w:t>var_list</w:t>
            </w:r>
            <w:proofErr w:type="spellEnd"/>
          </w:p>
        </w:tc>
        <w:tc>
          <w:tcPr>
            <w:tcW w:w="1277" w:type="dxa"/>
          </w:tcPr>
          <w:p w:rsidR="006F7DCE" w:rsidRDefault="006F7DCE" w:rsidP="00CB09C7">
            <w:r>
              <w:t>Cell array of char string</w:t>
            </w:r>
          </w:p>
        </w:tc>
        <w:tc>
          <w:tcPr>
            <w:tcW w:w="6342" w:type="dxa"/>
          </w:tcPr>
          <w:p w:rsidR="006F7DCE" w:rsidRDefault="006F7DCE" w:rsidP="006F7DCE">
            <w:r>
              <w:t xml:space="preserve">List of quantity names to load and display. Empty list will load all quantities. The list may </w:t>
            </w:r>
            <w:proofErr w:type="gramStart"/>
            <w:r>
              <w:t>contains</w:t>
            </w:r>
            <w:proofErr w:type="gramEnd"/>
            <w:r>
              <w:t xml:space="preserve"> only the names obtained by the “</w:t>
            </w:r>
            <w:proofErr w:type="spellStart"/>
            <w:r>
              <w:t>qwtb_get_results_info.m</w:t>
            </w:r>
            <w:proofErr w:type="spellEnd"/>
            <w:r>
              <w:t>” function.</w:t>
            </w:r>
          </w:p>
        </w:tc>
      </w:tr>
      <w:tr w:rsidR="00C334B2" w:rsidTr="00CB09C7">
        <w:trPr>
          <w:trHeight w:val="70"/>
        </w:trPr>
        <w:tc>
          <w:tcPr>
            <w:tcW w:w="9288" w:type="dxa"/>
            <w:gridSpan w:val="3"/>
            <w:vAlign w:val="bottom"/>
          </w:tcPr>
          <w:p w:rsidR="00C334B2" w:rsidRDefault="00C334B2" w:rsidP="00CB09C7"/>
          <w:p w:rsidR="00C334B2" w:rsidRPr="003C07C8" w:rsidRDefault="00C334B2" w:rsidP="00CB09C7">
            <w:pPr>
              <w:rPr>
                <w:b/>
                <w:i/>
              </w:rPr>
            </w:pPr>
            <w:r w:rsidRPr="003C07C8">
              <w:rPr>
                <w:b/>
                <w:i/>
              </w:rPr>
              <w:t>Returns values:</w:t>
            </w:r>
          </w:p>
        </w:tc>
      </w:tr>
      <w:tr w:rsidR="00C334B2" w:rsidRPr="007D551F" w:rsidTr="00CB09C7">
        <w:tc>
          <w:tcPr>
            <w:tcW w:w="1669" w:type="dxa"/>
          </w:tcPr>
          <w:p w:rsidR="00C334B2" w:rsidRPr="007D551F" w:rsidRDefault="00C334B2" w:rsidP="00CB09C7">
            <w:pPr>
              <w:rPr>
                <w:b/>
              </w:rPr>
            </w:pPr>
            <w:r w:rsidRPr="007D551F">
              <w:rPr>
                <w:b/>
              </w:rPr>
              <w:t>Name</w:t>
            </w:r>
          </w:p>
        </w:tc>
        <w:tc>
          <w:tcPr>
            <w:tcW w:w="1277" w:type="dxa"/>
          </w:tcPr>
          <w:p w:rsidR="00C334B2" w:rsidRPr="007D551F" w:rsidRDefault="00C334B2" w:rsidP="00CB09C7">
            <w:pPr>
              <w:rPr>
                <w:b/>
              </w:rPr>
            </w:pPr>
            <w:r w:rsidRPr="007D551F">
              <w:rPr>
                <w:b/>
              </w:rPr>
              <w:t>Data type</w:t>
            </w:r>
          </w:p>
        </w:tc>
        <w:tc>
          <w:tcPr>
            <w:tcW w:w="6342" w:type="dxa"/>
          </w:tcPr>
          <w:p w:rsidR="00C334B2" w:rsidRPr="007D551F" w:rsidRDefault="00C334B2" w:rsidP="00CB09C7">
            <w:pPr>
              <w:rPr>
                <w:b/>
              </w:rPr>
            </w:pPr>
            <w:r w:rsidRPr="007D551F">
              <w:rPr>
                <w:b/>
              </w:rPr>
              <w:t>Description</w:t>
            </w:r>
          </w:p>
        </w:tc>
      </w:tr>
      <w:tr w:rsidR="00C334B2" w:rsidTr="00CB09C7">
        <w:tc>
          <w:tcPr>
            <w:tcW w:w="1669" w:type="dxa"/>
          </w:tcPr>
          <w:p w:rsidR="00C334B2" w:rsidRPr="00F0103E" w:rsidRDefault="006F7DCE" w:rsidP="00CB09C7">
            <w:pPr>
              <w:pStyle w:val="m-code"/>
            </w:pPr>
            <w:r>
              <w:t>txt</w:t>
            </w:r>
          </w:p>
        </w:tc>
        <w:tc>
          <w:tcPr>
            <w:tcW w:w="1277" w:type="dxa"/>
          </w:tcPr>
          <w:p w:rsidR="00C334B2" w:rsidRDefault="00C334B2" w:rsidP="00CB09C7">
            <w:r>
              <w:t>Char string</w:t>
            </w:r>
          </w:p>
        </w:tc>
        <w:tc>
          <w:tcPr>
            <w:tcW w:w="6342" w:type="dxa"/>
          </w:tcPr>
          <w:p w:rsidR="00C334B2" w:rsidRDefault="00C334B2" w:rsidP="006F7DCE">
            <w:r>
              <w:t xml:space="preserve">CSV string with </w:t>
            </w:r>
            <w:r w:rsidR="006F7DCE">
              <w:t>2D matrix of the formatted result values with ‘\t’ as column separator and ‘\n’ as row separator.</w:t>
            </w:r>
            <w:r>
              <w:t xml:space="preserve"> </w:t>
            </w:r>
            <w:r w:rsidR="006F7DCE">
              <w:t xml:space="preserve">First row contain table headers, first column contains quantity names with channel/phase indices. The rest of table are formatted quantity values. </w:t>
            </w:r>
          </w:p>
        </w:tc>
      </w:tr>
      <w:tr w:rsidR="00C334B2" w:rsidTr="00CB09C7">
        <w:tc>
          <w:tcPr>
            <w:tcW w:w="1669" w:type="dxa"/>
          </w:tcPr>
          <w:p w:rsidR="00C334B2" w:rsidRDefault="006F7DCE" w:rsidP="00CB09C7">
            <w:pPr>
              <w:pStyle w:val="m-code"/>
            </w:pPr>
            <w:proofErr w:type="spellStart"/>
            <w:r>
              <w:t>desc</w:t>
            </w:r>
            <w:proofErr w:type="spellEnd"/>
          </w:p>
        </w:tc>
        <w:tc>
          <w:tcPr>
            <w:tcW w:w="1277" w:type="dxa"/>
          </w:tcPr>
          <w:p w:rsidR="00C334B2" w:rsidRDefault="006F7DCE" w:rsidP="006F7DCE">
            <w:r>
              <w:t>Char string</w:t>
            </w:r>
          </w:p>
        </w:tc>
        <w:tc>
          <w:tcPr>
            <w:tcW w:w="6342" w:type="dxa"/>
          </w:tcPr>
          <w:p w:rsidR="00C334B2" w:rsidRDefault="006F7DCE" w:rsidP="00CB09C7">
            <w:r>
              <w:t xml:space="preserve">CSV string with 1D matrix of </w:t>
            </w:r>
            <w:r w:rsidR="00CB09C7">
              <w:t>text descriptions of each data row of the “txt” matrix</w:t>
            </w:r>
            <w:r w:rsidR="00C334B2">
              <w:t xml:space="preserve">. </w:t>
            </w:r>
            <w:r w:rsidR="00CB09C7">
              <w:t>The list is separated by ‘\t’.</w:t>
            </w:r>
          </w:p>
        </w:tc>
      </w:tr>
      <w:tr w:rsidR="00C334B2" w:rsidTr="00CB09C7">
        <w:tc>
          <w:tcPr>
            <w:tcW w:w="1669" w:type="dxa"/>
          </w:tcPr>
          <w:p w:rsidR="00C334B2" w:rsidRDefault="00CB09C7" w:rsidP="00CB09C7">
            <w:pPr>
              <w:pStyle w:val="m-code"/>
            </w:pPr>
            <w:proofErr w:type="spellStart"/>
            <w:r>
              <w:t>var_names</w:t>
            </w:r>
            <w:proofErr w:type="spellEnd"/>
          </w:p>
        </w:tc>
        <w:tc>
          <w:tcPr>
            <w:tcW w:w="1277" w:type="dxa"/>
          </w:tcPr>
          <w:p w:rsidR="00C334B2" w:rsidRDefault="00C334B2" w:rsidP="00CB09C7">
            <w:r>
              <w:t>Char string</w:t>
            </w:r>
          </w:p>
        </w:tc>
        <w:tc>
          <w:tcPr>
            <w:tcW w:w="6342" w:type="dxa"/>
          </w:tcPr>
          <w:p w:rsidR="00C334B2" w:rsidRDefault="00C334B2" w:rsidP="00CB09C7">
            <w:r>
              <w:t xml:space="preserve">CSV string with </w:t>
            </w:r>
            <w:r w:rsidR="00CB09C7">
              <w:t>1D matrix of short quantity name for each data row of the “txt” matrix. The list is separated by ‘\t’.</w:t>
            </w:r>
          </w:p>
        </w:tc>
      </w:tr>
      <w:tr w:rsidR="00C334B2" w:rsidTr="00CB09C7">
        <w:tc>
          <w:tcPr>
            <w:tcW w:w="1669" w:type="dxa"/>
          </w:tcPr>
          <w:p w:rsidR="00C334B2" w:rsidRDefault="00CB09C7" w:rsidP="00CB09C7">
            <w:pPr>
              <w:pStyle w:val="m-code"/>
            </w:pPr>
            <w:proofErr w:type="spellStart"/>
            <w:r>
              <w:t>chn_index</w:t>
            </w:r>
            <w:proofErr w:type="spellEnd"/>
          </w:p>
        </w:tc>
        <w:tc>
          <w:tcPr>
            <w:tcW w:w="1277" w:type="dxa"/>
          </w:tcPr>
          <w:p w:rsidR="00C334B2" w:rsidRDefault="00CB09C7" w:rsidP="00CB09C7">
            <w:r>
              <w:t>1D array of integers</w:t>
            </w:r>
          </w:p>
        </w:tc>
        <w:tc>
          <w:tcPr>
            <w:tcW w:w="6342" w:type="dxa"/>
          </w:tcPr>
          <w:p w:rsidR="00C334B2" w:rsidRDefault="00CB09C7" w:rsidP="00CB09C7">
            <w:r>
              <w:t>Vector of channel/phase index for each row of “txt”.</w:t>
            </w:r>
          </w:p>
        </w:tc>
      </w:tr>
      <w:tr w:rsidR="00C334B2" w:rsidTr="00CB09C7">
        <w:trPr>
          <w:trHeight w:val="73"/>
        </w:trPr>
        <w:tc>
          <w:tcPr>
            <w:tcW w:w="9288" w:type="dxa"/>
            <w:gridSpan w:val="3"/>
          </w:tcPr>
          <w:p w:rsidR="00C334B2" w:rsidRDefault="00C334B2" w:rsidP="00CB09C7"/>
          <w:p w:rsidR="00C334B2" w:rsidRPr="001946C8" w:rsidRDefault="00C334B2" w:rsidP="00CB09C7">
            <w:pPr>
              <w:rPr>
                <w:b/>
                <w:i/>
              </w:rPr>
            </w:pPr>
            <w:r w:rsidRPr="001946C8">
              <w:rPr>
                <w:b/>
                <w:i/>
              </w:rPr>
              <w:t>Errors:</w:t>
            </w:r>
          </w:p>
        </w:tc>
      </w:tr>
      <w:tr w:rsidR="00C334B2" w:rsidTr="00CB09C7">
        <w:trPr>
          <w:trHeight w:val="73"/>
        </w:trPr>
        <w:tc>
          <w:tcPr>
            <w:tcW w:w="9288" w:type="dxa"/>
            <w:gridSpan w:val="3"/>
          </w:tcPr>
          <w:p w:rsidR="00C334B2" w:rsidRDefault="00CB09C7" w:rsidP="00CB09C7">
            <w:r>
              <w:t>The function should throw an error only if the results data is inconsistent, which should not happen.</w:t>
            </w:r>
          </w:p>
        </w:tc>
      </w:tr>
    </w:tbl>
    <w:p w:rsidR="00C334B2" w:rsidRDefault="00C334B2" w:rsidP="004C179B"/>
    <w:p w:rsidR="00CB09C7" w:rsidRDefault="00CB09C7" w:rsidP="00CB09C7">
      <w:pPr>
        <w:pStyle w:val="Nadpis4"/>
      </w:pPr>
      <w:proofErr w:type="spellStart"/>
      <w:r>
        <w:t>qwtb_plot_result.m</w:t>
      </w:r>
      <w:proofErr w:type="spellEnd"/>
    </w:p>
    <w:p w:rsidR="00CB09C7" w:rsidRDefault="00CB09C7" w:rsidP="00CB09C7">
      <w:r>
        <w:t>This function is equivalent of the “</w:t>
      </w:r>
      <w:proofErr w:type="spellStart"/>
      <w:r w:rsidRPr="00C334B2">
        <w:t>qwtb_get_results</w:t>
      </w:r>
      <w:r>
        <w:t>.m</w:t>
      </w:r>
      <w:proofErr w:type="spellEnd"/>
      <w:r>
        <w:t xml:space="preserve">”, except it will display the </w:t>
      </w:r>
      <w:r w:rsidR="00DF3952">
        <w:t xml:space="preserve">one </w:t>
      </w:r>
      <w:r>
        <w:t xml:space="preserve">selected quantity as a </w:t>
      </w:r>
      <w:r w:rsidR="00DF3952">
        <w:t>plot</w:t>
      </w:r>
      <w:r>
        <w:t xml:space="preserve">, instead of in the matrix. </w:t>
      </w:r>
      <w:r w:rsidR="00B055BD">
        <w:t>The plot can be made from a single record or average of records. If the scalar quantities are selected, the function will plot quantity value for each repetition cycle of the measurement. If the vector quantities are selected, the function plots the vector. Matrix quantities are not supported.</w:t>
      </w:r>
      <w:r w:rsidR="00A57339">
        <w:t xml:space="preserve"> The </w:t>
      </w:r>
      <w:proofErr w:type="gramStart"/>
      <w:r w:rsidR="00A57339">
        <w:t>detail on the function are</w:t>
      </w:r>
      <w:proofErr w:type="gramEnd"/>
      <w:r w:rsidR="00A57339">
        <w:t xml:space="preserve"> shown in </w:t>
      </w:r>
      <w:r w:rsidR="00A57339">
        <w:fldChar w:fldCharType="begin"/>
      </w:r>
      <w:r w:rsidR="00A57339">
        <w:instrText xml:space="preserve"> REF _Ref524076528 \h </w:instrText>
      </w:r>
      <w:r w:rsidR="00A57339">
        <w:fldChar w:fldCharType="separate"/>
      </w:r>
      <w:r w:rsidR="00A57339">
        <w:t xml:space="preserve">Table </w:t>
      </w:r>
      <w:r w:rsidR="00A57339">
        <w:rPr>
          <w:noProof/>
        </w:rPr>
        <w:t>0</w:t>
      </w:r>
      <w:r w:rsidR="00A57339">
        <w:noBreakHyphen/>
      </w:r>
      <w:r w:rsidR="00A57339">
        <w:rPr>
          <w:noProof/>
        </w:rPr>
        <w:t>4</w:t>
      </w:r>
      <w:r w:rsidR="00A57339">
        <w:fldChar w:fldCharType="end"/>
      </w:r>
      <w:r w:rsidR="00A57339">
        <w:t>.</w:t>
      </w:r>
    </w:p>
    <w:p w:rsidR="00B055BD" w:rsidRDefault="00B055BD" w:rsidP="00B055BD">
      <w:pPr>
        <w:pStyle w:val="Titulek"/>
        <w:keepNext/>
      </w:pPr>
      <w:bookmarkStart w:id="3207" w:name="_Ref524076528"/>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4</w:t>
      </w:r>
      <w:r w:rsidR="002C4629">
        <w:fldChar w:fldCharType="end"/>
      </w:r>
      <w:bookmarkEnd w:id="3207"/>
      <w:r>
        <w:t>:</w:t>
      </w:r>
      <w:r w:rsidRPr="00B055BD">
        <w:t xml:space="preserve"> </w:t>
      </w:r>
      <w:r>
        <w:t>Processing module m-function “</w:t>
      </w:r>
      <w:proofErr w:type="spellStart"/>
      <w:r w:rsidRPr="007D551F">
        <w:t>qwtb_</w:t>
      </w:r>
      <w:r>
        <w:t>plot</w:t>
      </w:r>
      <w:r w:rsidRPr="007D551F">
        <w:t>_</w:t>
      </w:r>
      <w:r>
        <w:t>result.m</w:t>
      </w:r>
      <w:proofErr w:type="spellEnd"/>
      <w:r>
        <w:t>” – plotting selected quantity of the TWM results.</w:t>
      </w:r>
    </w:p>
    <w:tbl>
      <w:tblPr>
        <w:tblStyle w:val="Mkatabulky"/>
        <w:tblW w:w="0" w:type="auto"/>
        <w:tblLook w:val="04A0" w:firstRow="1" w:lastRow="0" w:firstColumn="1" w:lastColumn="0" w:noHBand="0" w:noVBand="1"/>
      </w:tblPr>
      <w:tblGrid>
        <w:gridCol w:w="1669"/>
        <w:gridCol w:w="1277"/>
        <w:gridCol w:w="6342"/>
      </w:tblGrid>
      <w:tr w:rsidR="00CB09C7" w:rsidTr="00CB09C7">
        <w:tc>
          <w:tcPr>
            <w:tcW w:w="9288" w:type="dxa"/>
            <w:gridSpan w:val="3"/>
          </w:tcPr>
          <w:p w:rsidR="00CB09C7" w:rsidRPr="003C07C8" w:rsidRDefault="00CB09C7" w:rsidP="00CB09C7">
            <w:pPr>
              <w:rPr>
                <w:b/>
                <w:i/>
              </w:rPr>
            </w:pPr>
            <w:r>
              <w:rPr>
                <w:b/>
                <w:i/>
              </w:rPr>
              <w:t>Function p</w:t>
            </w:r>
            <w:r w:rsidRPr="003C07C8">
              <w:rPr>
                <w:b/>
                <w:i/>
              </w:rPr>
              <w:t>rototype:</w:t>
            </w:r>
          </w:p>
        </w:tc>
      </w:tr>
      <w:tr w:rsidR="00CB09C7" w:rsidTr="00CB09C7">
        <w:tc>
          <w:tcPr>
            <w:tcW w:w="9288" w:type="dxa"/>
            <w:gridSpan w:val="3"/>
          </w:tcPr>
          <w:p w:rsidR="00CB09C7" w:rsidRPr="007D551F" w:rsidRDefault="00CB09C7" w:rsidP="00CB09C7">
            <w:pPr>
              <w:pStyle w:val="m-code"/>
            </w:pPr>
            <w:r w:rsidRPr="00C334B2">
              <w:lastRenderedPageBreak/>
              <w:t>[]</w:t>
            </w:r>
            <w:r>
              <w:t xml:space="preserve"> =</w:t>
            </w:r>
            <w:r w:rsidRPr="00C334B2">
              <w:t xml:space="preserve"> </w:t>
            </w:r>
            <w:proofErr w:type="spellStart"/>
            <w:r w:rsidR="00DE7135" w:rsidRPr="00DE7135">
              <w:t>qwtb_plot_result</w:t>
            </w:r>
            <w:proofErr w:type="spellEnd"/>
            <w:r w:rsidR="00DE7135" w:rsidRPr="00DE7135">
              <w:t>(</w:t>
            </w:r>
            <w:proofErr w:type="spellStart"/>
            <w:r w:rsidR="00DE7135" w:rsidRPr="00DE7135">
              <w:t>meas_root</w:t>
            </w:r>
            <w:proofErr w:type="spellEnd"/>
            <w:r w:rsidR="00DE7135" w:rsidRPr="00DE7135">
              <w:t xml:space="preserve">, </w:t>
            </w:r>
            <w:proofErr w:type="spellStart"/>
            <w:r w:rsidR="00DE7135" w:rsidRPr="00DE7135">
              <w:t>res_id</w:t>
            </w:r>
            <w:proofErr w:type="spellEnd"/>
            <w:r w:rsidR="00DE7135" w:rsidRPr="00DE7135">
              <w:t xml:space="preserve">, </w:t>
            </w:r>
            <w:proofErr w:type="spellStart"/>
            <w:r w:rsidR="00DE7135" w:rsidRPr="00DE7135">
              <w:t>alg_id</w:t>
            </w:r>
            <w:proofErr w:type="spellEnd"/>
            <w:r w:rsidR="00DE7135" w:rsidRPr="00DE7135">
              <w:t xml:space="preserve">, </w:t>
            </w:r>
            <w:proofErr w:type="spellStart"/>
            <w:r w:rsidR="00DE7135" w:rsidRPr="00DE7135">
              <w:t>chn_id</w:t>
            </w:r>
            <w:proofErr w:type="spellEnd"/>
            <w:r w:rsidR="00DE7135" w:rsidRPr="00DE7135">
              <w:t xml:space="preserve">, </w:t>
            </w:r>
            <w:proofErr w:type="spellStart"/>
            <w:r w:rsidR="00DE7135" w:rsidRPr="00DE7135">
              <w:t>cfg</w:t>
            </w:r>
            <w:proofErr w:type="spellEnd"/>
            <w:r w:rsidR="00DE7135" w:rsidRPr="00DE7135">
              <w:t xml:space="preserve">, </w:t>
            </w:r>
            <w:proofErr w:type="spellStart"/>
            <w:r w:rsidR="00DE7135" w:rsidRPr="00DE7135">
              <w:t>var_name</w:t>
            </w:r>
            <w:proofErr w:type="spellEnd"/>
            <w:r w:rsidR="00DE7135" w:rsidRPr="00DE7135">
              <w:t xml:space="preserve">, </w:t>
            </w:r>
            <w:proofErr w:type="spellStart"/>
            <w:r w:rsidR="00DE7135" w:rsidRPr="00DE7135">
              <w:t>plot_cfg</w:t>
            </w:r>
            <w:proofErr w:type="spellEnd"/>
            <w:r w:rsidR="00DE7135" w:rsidRPr="00DE7135">
              <w:t>)</w:t>
            </w:r>
          </w:p>
        </w:tc>
      </w:tr>
      <w:tr w:rsidR="00CB09C7" w:rsidTr="00CB09C7">
        <w:trPr>
          <w:trHeight w:val="70"/>
        </w:trPr>
        <w:tc>
          <w:tcPr>
            <w:tcW w:w="9288" w:type="dxa"/>
            <w:gridSpan w:val="3"/>
            <w:vAlign w:val="bottom"/>
          </w:tcPr>
          <w:p w:rsidR="00CB09C7" w:rsidRDefault="00CB09C7" w:rsidP="00CB09C7">
            <w:pPr>
              <w:rPr>
                <w:i/>
              </w:rPr>
            </w:pPr>
          </w:p>
          <w:p w:rsidR="00CB09C7" w:rsidRPr="003C07C8" w:rsidRDefault="00CB09C7" w:rsidP="00CB09C7">
            <w:pPr>
              <w:rPr>
                <w:b/>
                <w:i/>
              </w:rPr>
            </w:pPr>
            <w:r w:rsidRPr="003C07C8">
              <w:rPr>
                <w:b/>
                <w:i/>
              </w:rPr>
              <w:t>Parameters:</w:t>
            </w:r>
          </w:p>
        </w:tc>
      </w:tr>
      <w:tr w:rsidR="00CB09C7" w:rsidTr="00CB09C7">
        <w:tc>
          <w:tcPr>
            <w:tcW w:w="1669" w:type="dxa"/>
          </w:tcPr>
          <w:p w:rsidR="00CB09C7" w:rsidRPr="007D551F" w:rsidRDefault="00CB09C7" w:rsidP="00CB09C7">
            <w:pPr>
              <w:rPr>
                <w:b/>
              </w:rPr>
            </w:pPr>
            <w:r w:rsidRPr="007D551F">
              <w:rPr>
                <w:b/>
              </w:rPr>
              <w:t>Name</w:t>
            </w:r>
          </w:p>
        </w:tc>
        <w:tc>
          <w:tcPr>
            <w:tcW w:w="1277" w:type="dxa"/>
          </w:tcPr>
          <w:p w:rsidR="00CB09C7" w:rsidRPr="007D551F" w:rsidRDefault="00CB09C7" w:rsidP="00CB09C7">
            <w:pPr>
              <w:rPr>
                <w:b/>
              </w:rPr>
            </w:pPr>
            <w:r w:rsidRPr="007D551F">
              <w:rPr>
                <w:b/>
              </w:rPr>
              <w:t>Data type</w:t>
            </w:r>
          </w:p>
        </w:tc>
        <w:tc>
          <w:tcPr>
            <w:tcW w:w="6342" w:type="dxa"/>
          </w:tcPr>
          <w:p w:rsidR="00CB09C7" w:rsidRPr="007D551F" w:rsidRDefault="00CB09C7" w:rsidP="00CB09C7">
            <w:pPr>
              <w:rPr>
                <w:b/>
              </w:rPr>
            </w:pPr>
            <w:r w:rsidRPr="007D551F">
              <w:rPr>
                <w:b/>
              </w:rPr>
              <w:t>Description</w:t>
            </w:r>
          </w:p>
        </w:tc>
      </w:tr>
      <w:tr w:rsidR="00CB09C7" w:rsidTr="00CB09C7">
        <w:tc>
          <w:tcPr>
            <w:tcW w:w="1669" w:type="dxa"/>
          </w:tcPr>
          <w:p w:rsidR="00CB09C7" w:rsidRPr="00F0103E" w:rsidRDefault="00CB09C7" w:rsidP="00CB09C7">
            <w:pPr>
              <w:pStyle w:val="m-code"/>
            </w:pPr>
            <w:proofErr w:type="spellStart"/>
            <w:r w:rsidRPr="00F0103E">
              <w:t>meas_</w:t>
            </w:r>
            <w:r>
              <w:t>root</w:t>
            </w:r>
            <w:proofErr w:type="spellEnd"/>
          </w:p>
        </w:tc>
        <w:tc>
          <w:tcPr>
            <w:tcW w:w="1277" w:type="dxa"/>
          </w:tcPr>
          <w:p w:rsidR="00CB09C7" w:rsidRDefault="00CB09C7" w:rsidP="00CB09C7">
            <w:r>
              <w:t>Char string</w:t>
            </w:r>
          </w:p>
        </w:tc>
        <w:tc>
          <w:tcPr>
            <w:tcW w:w="6342" w:type="dxa"/>
          </w:tcPr>
          <w:p w:rsidR="00CB09C7" w:rsidRDefault="00CB09C7" w:rsidP="00CB09C7">
            <w:r>
              <w:t>Path to the measurement session folder (no session file name!).</w:t>
            </w:r>
          </w:p>
        </w:tc>
      </w:tr>
      <w:tr w:rsidR="00CB09C7" w:rsidTr="00CB09C7">
        <w:tc>
          <w:tcPr>
            <w:tcW w:w="1669" w:type="dxa"/>
          </w:tcPr>
          <w:p w:rsidR="00CB09C7" w:rsidRPr="00F0103E" w:rsidRDefault="00CB09C7" w:rsidP="00CB09C7">
            <w:pPr>
              <w:pStyle w:val="m-code"/>
            </w:pPr>
            <w:proofErr w:type="spellStart"/>
            <w:r>
              <w:t>res_id</w:t>
            </w:r>
            <w:proofErr w:type="spellEnd"/>
          </w:p>
        </w:tc>
        <w:tc>
          <w:tcPr>
            <w:tcW w:w="1277" w:type="dxa"/>
          </w:tcPr>
          <w:p w:rsidR="00CB09C7" w:rsidRDefault="00CB09C7" w:rsidP="00CB09C7">
            <w:r>
              <w:t>Integer</w:t>
            </w:r>
          </w:p>
        </w:tc>
        <w:tc>
          <w:tcPr>
            <w:tcW w:w="6342" w:type="dxa"/>
          </w:tcPr>
          <w:p w:rsidR="00CB09C7" w:rsidRDefault="00CB09C7" w:rsidP="00B87C34">
            <w:r>
              <w:t>Index of result(s) to load. Use -1 to load last available result, &gt;</w:t>
            </w:r>
            <w:r w:rsidR="00B87C34">
              <w:t>0</w:t>
            </w:r>
            <w:r>
              <w:t xml:space="preserve"> to select particular result or 0 to average all results.</w:t>
            </w:r>
          </w:p>
        </w:tc>
      </w:tr>
      <w:tr w:rsidR="00CB09C7" w:rsidTr="00CB09C7">
        <w:tc>
          <w:tcPr>
            <w:tcW w:w="1669" w:type="dxa"/>
          </w:tcPr>
          <w:p w:rsidR="00CB09C7" w:rsidRPr="00F0103E" w:rsidRDefault="00B87C34" w:rsidP="00CB09C7">
            <w:pPr>
              <w:pStyle w:val="m-code"/>
            </w:pPr>
            <w:proofErr w:type="spellStart"/>
            <w:r>
              <w:t>A</w:t>
            </w:r>
            <w:r w:rsidR="00CB09C7">
              <w:t>lg_id</w:t>
            </w:r>
            <w:proofErr w:type="spellEnd"/>
          </w:p>
        </w:tc>
        <w:tc>
          <w:tcPr>
            <w:tcW w:w="1277" w:type="dxa"/>
          </w:tcPr>
          <w:p w:rsidR="00CB09C7" w:rsidRPr="007D551F" w:rsidRDefault="00CB09C7" w:rsidP="00CB09C7">
            <w:r>
              <w:t>Char string</w:t>
            </w:r>
          </w:p>
        </w:tc>
        <w:tc>
          <w:tcPr>
            <w:tcW w:w="6342" w:type="dxa"/>
          </w:tcPr>
          <w:p w:rsidR="00CB09C7" w:rsidRDefault="00CB09C7" w:rsidP="00CB09C7">
            <w:r>
              <w:t xml:space="preserve">QWTB algorithm ID string, e.g. “TWM-PWRTDI”. Leave empty to load the last available results from the “results.info” </w:t>
            </w:r>
            <w:r>
              <w:fldChar w:fldCharType="begin"/>
            </w:r>
            <w:r>
              <w:instrText xml:space="preserve"> REF _Ref521576617 \r \h </w:instrText>
            </w:r>
            <w:r>
              <w:fldChar w:fldCharType="separate"/>
            </w:r>
            <w:r>
              <w:t>[7]</w:t>
            </w:r>
            <w:r>
              <w:fldChar w:fldCharType="end"/>
            </w:r>
            <w:r>
              <w:t>.</w:t>
            </w:r>
          </w:p>
        </w:tc>
      </w:tr>
      <w:tr w:rsidR="00DE7135" w:rsidTr="00CB09C7">
        <w:tc>
          <w:tcPr>
            <w:tcW w:w="1669" w:type="dxa"/>
          </w:tcPr>
          <w:p w:rsidR="00DE7135" w:rsidRDefault="00DE7135" w:rsidP="00CB09C7">
            <w:pPr>
              <w:pStyle w:val="m-code"/>
            </w:pPr>
            <w:proofErr w:type="spellStart"/>
            <w:r>
              <w:t>chn_id</w:t>
            </w:r>
            <w:proofErr w:type="spellEnd"/>
          </w:p>
        </w:tc>
        <w:tc>
          <w:tcPr>
            <w:tcW w:w="1277" w:type="dxa"/>
          </w:tcPr>
          <w:p w:rsidR="00DE7135" w:rsidRDefault="00DE7135" w:rsidP="00CB09C7">
            <w:r>
              <w:t>Integer</w:t>
            </w:r>
          </w:p>
        </w:tc>
        <w:tc>
          <w:tcPr>
            <w:tcW w:w="6342" w:type="dxa"/>
          </w:tcPr>
          <w:p w:rsidR="00DE7135" w:rsidRDefault="00DE7135" w:rsidP="00CB09C7">
            <w:r>
              <w:t>Index of channel/phase to plot. Use zero to plot all channels/phases in one plot.</w:t>
            </w:r>
          </w:p>
        </w:tc>
      </w:tr>
      <w:tr w:rsidR="00CB09C7" w:rsidTr="00CB09C7">
        <w:tc>
          <w:tcPr>
            <w:tcW w:w="1669" w:type="dxa"/>
          </w:tcPr>
          <w:p w:rsidR="00CB09C7" w:rsidRDefault="00B87C34" w:rsidP="00CB09C7">
            <w:pPr>
              <w:pStyle w:val="m-code"/>
            </w:pPr>
            <w:proofErr w:type="spellStart"/>
            <w:r>
              <w:t>C</w:t>
            </w:r>
            <w:r w:rsidR="00CB09C7">
              <w:t>fg</w:t>
            </w:r>
            <w:proofErr w:type="spellEnd"/>
          </w:p>
        </w:tc>
        <w:tc>
          <w:tcPr>
            <w:tcW w:w="1277" w:type="dxa"/>
          </w:tcPr>
          <w:p w:rsidR="00CB09C7" w:rsidRDefault="00CB09C7" w:rsidP="00CB09C7">
            <w:r>
              <w:t>Structure</w:t>
            </w:r>
          </w:p>
        </w:tc>
        <w:tc>
          <w:tcPr>
            <w:tcW w:w="6342" w:type="dxa"/>
          </w:tcPr>
          <w:p w:rsidR="00CB09C7" w:rsidRDefault="00CB09C7" w:rsidP="00CB09C7">
            <w:r>
              <w:t>Configuration structure for the results formatting. All elements are optional.</w:t>
            </w:r>
          </w:p>
          <w:p w:rsidR="00CB09C7" w:rsidRDefault="002C4629" w:rsidP="00CB09C7">
            <w:pPr>
              <w:tabs>
                <w:tab w:val="left" w:pos="2441"/>
              </w:tabs>
              <w:ind w:left="2441" w:hanging="2410"/>
            </w:pPr>
            <w:proofErr w:type="spellStart"/>
            <w:r>
              <w:rPr>
                <w:rStyle w:val="m-codeChar"/>
              </w:rPr>
              <w:t>c</w:t>
            </w:r>
            <w:r w:rsidR="00CB09C7" w:rsidRPr="006F7DCE">
              <w:rPr>
                <w:rStyle w:val="m-codeChar"/>
              </w:rPr>
              <w:t>fg.max_dim</w:t>
            </w:r>
            <w:proofErr w:type="spellEnd"/>
            <w:r w:rsidR="00CB09C7">
              <w:t xml:space="preserve"> =</w:t>
            </w:r>
            <w:r w:rsidR="00CB09C7">
              <w:tab/>
              <w:t>maximum shown dimension of quantity {0: scalars, 1: vectors, 2: matrices}</w:t>
            </w:r>
          </w:p>
          <w:p w:rsidR="00CB09C7" w:rsidRDefault="00CB09C7" w:rsidP="00CB09C7">
            <w:pPr>
              <w:tabs>
                <w:tab w:val="left" w:pos="2441"/>
              </w:tabs>
              <w:ind w:left="2441" w:hanging="2410"/>
            </w:pPr>
            <w:proofErr w:type="spellStart"/>
            <w:r w:rsidRPr="006F7DCE">
              <w:rPr>
                <w:rStyle w:val="m-codeChar"/>
              </w:rPr>
              <w:t>cfg.phi_mode</w:t>
            </w:r>
            <w:proofErr w:type="spellEnd"/>
            <w:r>
              <w:t xml:space="preserve"> =</w:t>
            </w:r>
            <w:r>
              <w:tab/>
              <w:t>phase display mode {0: ±pi, 1: 0-2pi, 2: ±180</w:t>
            </w:r>
            <w:r w:rsidRPr="006F7DCE">
              <w:t>°, 3: 0-360°</w:t>
            </w:r>
            <w:r>
              <w:t>}</w:t>
            </w:r>
          </w:p>
          <w:p w:rsidR="00CB09C7" w:rsidRDefault="00CB09C7" w:rsidP="00CB09C7">
            <w:pPr>
              <w:tabs>
                <w:tab w:val="left" w:pos="2441"/>
              </w:tabs>
              <w:ind w:left="2441" w:hanging="2410"/>
            </w:pPr>
            <w:proofErr w:type="spellStart"/>
            <w:r w:rsidRPr="006F7DCE">
              <w:rPr>
                <w:rStyle w:val="m-codeChar"/>
              </w:rPr>
              <w:t>cfg.phi_ref_chn</w:t>
            </w:r>
            <w:proofErr w:type="spellEnd"/>
            <w:r>
              <w:t xml:space="preserve"> =</w:t>
            </w:r>
            <w:r>
              <w:tab/>
              <w:t xml:space="preserve">non-zero index of reference channel to use as a phase reference, use zero to disable </w:t>
            </w:r>
            <w:proofErr w:type="spellStart"/>
            <w:r>
              <w:t>interchannel</w:t>
            </w:r>
            <w:proofErr w:type="spellEnd"/>
            <w:r>
              <w:t xml:space="preserve"> phase display</w:t>
            </w:r>
          </w:p>
        </w:tc>
      </w:tr>
      <w:tr w:rsidR="00CB09C7" w:rsidTr="00CB09C7">
        <w:tc>
          <w:tcPr>
            <w:tcW w:w="1669" w:type="dxa"/>
          </w:tcPr>
          <w:p w:rsidR="00CB09C7" w:rsidRDefault="00CB09C7" w:rsidP="00DE7135">
            <w:pPr>
              <w:pStyle w:val="m-code"/>
            </w:pPr>
            <w:proofErr w:type="spellStart"/>
            <w:r>
              <w:t>var_</w:t>
            </w:r>
            <w:r w:rsidR="00DE7135">
              <w:t>name</w:t>
            </w:r>
            <w:proofErr w:type="spellEnd"/>
          </w:p>
        </w:tc>
        <w:tc>
          <w:tcPr>
            <w:tcW w:w="1277" w:type="dxa"/>
          </w:tcPr>
          <w:p w:rsidR="00CB09C7" w:rsidRDefault="00DE7135" w:rsidP="00CB09C7">
            <w:r>
              <w:t xml:space="preserve">Char </w:t>
            </w:r>
            <w:r w:rsidR="00CB09C7">
              <w:t>string</w:t>
            </w:r>
          </w:p>
        </w:tc>
        <w:tc>
          <w:tcPr>
            <w:tcW w:w="6342" w:type="dxa"/>
          </w:tcPr>
          <w:p w:rsidR="00CB09C7" w:rsidRDefault="00DE7135" w:rsidP="00CB09C7">
            <w:r>
              <w:t>Name of the quantity to plot. The name must exist in the results file.</w:t>
            </w:r>
          </w:p>
        </w:tc>
      </w:tr>
      <w:tr w:rsidR="00DE7135" w:rsidTr="00CB09C7">
        <w:tc>
          <w:tcPr>
            <w:tcW w:w="1669" w:type="dxa"/>
          </w:tcPr>
          <w:p w:rsidR="00DE7135" w:rsidRDefault="00DE7135" w:rsidP="00DE7135">
            <w:pPr>
              <w:pStyle w:val="m-code"/>
            </w:pPr>
            <w:proofErr w:type="spellStart"/>
            <w:r>
              <w:t>plot_cfg</w:t>
            </w:r>
            <w:proofErr w:type="spellEnd"/>
          </w:p>
        </w:tc>
        <w:tc>
          <w:tcPr>
            <w:tcW w:w="1277" w:type="dxa"/>
          </w:tcPr>
          <w:p w:rsidR="00DE7135" w:rsidRDefault="00DE7135" w:rsidP="00CB09C7">
            <w:r>
              <w:t>Structure</w:t>
            </w:r>
          </w:p>
        </w:tc>
        <w:tc>
          <w:tcPr>
            <w:tcW w:w="6342" w:type="dxa"/>
          </w:tcPr>
          <w:p w:rsidR="00DE7135" w:rsidRDefault="00DE7135" w:rsidP="00DE7135">
            <w:pPr>
              <w:tabs>
                <w:tab w:val="left" w:pos="2441"/>
              </w:tabs>
              <w:ind w:left="2441" w:hanging="2410"/>
            </w:pPr>
            <w:proofErr w:type="spellStart"/>
            <w:r>
              <w:rPr>
                <w:rStyle w:val="m-codeChar"/>
              </w:rPr>
              <w:t>plot_</w:t>
            </w:r>
            <w:r w:rsidRPr="006F7DCE">
              <w:rPr>
                <w:rStyle w:val="m-codeChar"/>
              </w:rPr>
              <w:t>cfg.</w:t>
            </w:r>
            <w:r>
              <w:rPr>
                <w:rStyle w:val="m-codeChar"/>
              </w:rPr>
              <w:t>xlog</w:t>
            </w:r>
            <w:proofErr w:type="spellEnd"/>
            <w:r>
              <w:t xml:space="preserve"> =</w:t>
            </w:r>
            <w:r>
              <w:tab/>
              <w:t>Non-zero to enable x-axis log scale.</w:t>
            </w:r>
          </w:p>
          <w:p w:rsidR="00DE7135" w:rsidRDefault="00B87C34" w:rsidP="00DE7135">
            <w:pPr>
              <w:tabs>
                <w:tab w:val="left" w:pos="2441"/>
              </w:tabs>
              <w:ind w:left="2441" w:hanging="2410"/>
            </w:pPr>
            <w:proofErr w:type="spellStart"/>
            <w:r>
              <w:rPr>
                <w:rStyle w:val="m-codeChar"/>
              </w:rPr>
              <w:t>P</w:t>
            </w:r>
            <w:r w:rsidR="00DE7135">
              <w:rPr>
                <w:rStyle w:val="m-codeChar"/>
              </w:rPr>
              <w:t>lot_</w:t>
            </w:r>
            <w:r w:rsidR="00DE7135" w:rsidRPr="006F7DCE">
              <w:rPr>
                <w:rStyle w:val="m-codeChar"/>
              </w:rPr>
              <w:t>cfg.</w:t>
            </w:r>
            <w:r w:rsidR="00DE7135">
              <w:rPr>
                <w:rStyle w:val="m-codeChar"/>
              </w:rPr>
              <w:t>ylog</w:t>
            </w:r>
            <w:proofErr w:type="spellEnd"/>
            <w:r w:rsidR="00DE7135">
              <w:t xml:space="preserve"> =</w:t>
            </w:r>
            <w:r w:rsidR="00DE7135">
              <w:tab/>
              <w:t>Non-zero to enable y-axis log scale.</w:t>
            </w:r>
          </w:p>
          <w:p w:rsidR="00DE7135" w:rsidRDefault="00B87C34" w:rsidP="00DE7135">
            <w:pPr>
              <w:tabs>
                <w:tab w:val="left" w:pos="2441"/>
              </w:tabs>
              <w:ind w:left="2441" w:hanging="2410"/>
            </w:pPr>
            <w:proofErr w:type="spellStart"/>
            <w:r>
              <w:rPr>
                <w:rStyle w:val="m-codeChar"/>
              </w:rPr>
              <w:t>P</w:t>
            </w:r>
            <w:r w:rsidR="00DE7135">
              <w:rPr>
                <w:rStyle w:val="m-codeChar"/>
              </w:rPr>
              <w:t>lot_</w:t>
            </w:r>
            <w:r w:rsidR="00DE7135" w:rsidRPr="006F7DCE">
              <w:rPr>
                <w:rStyle w:val="m-codeChar"/>
              </w:rPr>
              <w:t>cfg.</w:t>
            </w:r>
            <w:r w:rsidR="00DE7135">
              <w:rPr>
                <w:rStyle w:val="m-codeChar"/>
              </w:rPr>
              <w:t>box</w:t>
            </w:r>
            <w:proofErr w:type="spellEnd"/>
            <w:r w:rsidR="00DE7135">
              <w:t xml:space="preserve"> =</w:t>
            </w:r>
            <w:r w:rsidR="00DE7135">
              <w:tab/>
              <w:t xml:space="preserve">Show plot box (see </w:t>
            </w:r>
            <w:proofErr w:type="spellStart"/>
            <w:r w:rsidR="00DE7135">
              <w:t>Matlab</w:t>
            </w:r>
            <w:proofErr w:type="spellEnd"/>
            <w:r w:rsidR="00DE7135">
              <w:t xml:space="preserve"> “plot” doc).</w:t>
            </w:r>
          </w:p>
          <w:p w:rsidR="00DE7135" w:rsidRDefault="00B87C34" w:rsidP="00DE7135">
            <w:pPr>
              <w:tabs>
                <w:tab w:val="left" w:pos="2441"/>
              </w:tabs>
              <w:ind w:left="2441" w:hanging="2410"/>
            </w:pPr>
            <w:proofErr w:type="spellStart"/>
            <w:r>
              <w:rPr>
                <w:rStyle w:val="m-codeChar"/>
              </w:rPr>
              <w:t>P</w:t>
            </w:r>
            <w:r w:rsidR="00DE7135">
              <w:rPr>
                <w:rStyle w:val="m-codeChar"/>
              </w:rPr>
              <w:t>lot_</w:t>
            </w:r>
            <w:r w:rsidR="00DE7135" w:rsidRPr="006F7DCE">
              <w:rPr>
                <w:rStyle w:val="m-codeChar"/>
              </w:rPr>
              <w:t>cfg.</w:t>
            </w:r>
            <w:r w:rsidR="00DE7135">
              <w:rPr>
                <w:rStyle w:val="m-codeChar"/>
              </w:rPr>
              <w:t>grid</w:t>
            </w:r>
            <w:proofErr w:type="spellEnd"/>
            <w:r w:rsidR="00DE7135">
              <w:t xml:space="preserve"> =</w:t>
            </w:r>
            <w:r w:rsidR="00DE7135">
              <w:tab/>
              <w:t xml:space="preserve">Show plot grid (see </w:t>
            </w:r>
            <w:proofErr w:type="spellStart"/>
            <w:r w:rsidR="00DE7135">
              <w:t>Matlab</w:t>
            </w:r>
            <w:proofErr w:type="spellEnd"/>
            <w:r w:rsidR="00DE7135">
              <w:t xml:space="preserve"> “plot” doc).</w:t>
            </w:r>
          </w:p>
          <w:p w:rsidR="00DE7135" w:rsidRDefault="00B87C34" w:rsidP="00DE7135">
            <w:pPr>
              <w:tabs>
                <w:tab w:val="left" w:pos="2441"/>
              </w:tabs>
              <w:ind w:left="2441" w:hanging="2410"/>
            </w:pPr>
            <w:proofErr w:type="spellStart"/>
            <w:r>
              <w:rPr>
                <w:rStyle w:val="m-codeChar"/>
              </w:rPr>
              <w:t>P</w:t>
            </w:r>
            <w:r w:rsidR="00DE7135">
              <w:rPr>
                <w:rStyle w:val="m-codeChar"/>
              </w:rPr>
              <w:t>lot_</w:t>
            </w:r>
            <w:r w:rsidR="00DE7135" w:rsidRPr="006F7DCE">
              <w:rPr>
                <w:rStyle w:val="m-codeChar"/>
              </w:rPr>
              <w:t>cfg.</w:t>
            </w:r>
            <w:r w:rsidR="00DE7135">
              <w:rPr>
                <w:rStyle w:val="m-codeChar"/>
              </w:rPr>
              <w:t>legend</w:t>
            </w:r>
            <w:proofErr w:type="spellEnd"/>
            <w:r w:rsidR="00DE7135">
              <w:t xml:space="preserve"> =</w:t>
            </w:r>
            <w:r w:rsidR="00DE7135">
              <w:tab/>
              <w:t>Legend display position. (</w:t>
            </w:r>
            <w:proofErr w:type="gramStart"/>
            <w:r w:rsidR="00DE7135">
              <w:t>see</w:t>
            </w:r>
            <w:proofErr w:type="gramEnd"/>
            <w:r w:rsidR="00DE7135">
              <w:t xml:space="preserve"> </w:t>
            </w:r>
            <w:proofErr w:type="spellStart"/>
            <w:r w:rsidR="00DE7135">
              <w:t>Matlab</w:t>
            </w:r>
            <w:proofErr w:type="spellEnd"/>
            <w:r w:rsidR="00DE7135">
              <w:t xml:space="preserve"> “plot” doc for position names).</w:t>
            </w:r>
            <w:r w:rsidR="00DF3952">
              <w:t xml:space="preserve"> Leave empty to disable plot.</w:t>
            </w:r>
          </w:p>
        </w:tc>
      </w:tr>
      <w:tr w:rsidR="00CB09C7" w:rsidTr="00CB09C7">
        <w:trPr>
          <w:trHeight w:val="70"/>
        </w:trPr>
        <w:tc>
          <w:tcPr>
            <w:tcW w:w="9288" w:type="dxa"/>
            <w:gridSpan w:val="3"/>
            <w:vAlign w:val="bottom"/>
          </w:tcPr>
          <w:p w:rsidR="00CB09C7" w:rsidRDefault="00CB09C7" w:rsidP="00CB09C7"/>
          <w:p w:rsidR="00CB09C7" w:rsidRPr="003C07C8" w:rsidRDefault="00CB09C7" w:rsidP="00CB09C7">
            <w:pPr>
              <w:rPr>
                <w:b/>
                <w:i/>
              </w:rPr>
            </w:pPr>
            <w:r w:rsidRPr="003C07C8">
              <w:rPr>
                <w:b/>
                <w:i/>
              </w:rPr>
              <w:t>Returns values:</w:t>
            </w:r>
          </w:p>
        </w:tc>
      </w:tr>
      <w:tr w:rsidR="00DF3952" w:rsidTr="00B16943">
        <w:tc>
          <w:tcPr>
            <w:tcW w:w="9288" w:type="dxa"/>
            <w:gridSpan w:val="3"/>
          </w:tcPr>
          <w:p w:rsidR="00DF3952" w:rsidRDefault="00DF3952" w:rsidP="00DF3952">
            <w:r>
              <w:t>None.</w:t>
            </w:r>
          </w:p>
        </w:tc>
      </w:tr>
      <w:tr w:rsidR="00CB09C7" w:rsidTr="00CB09C7">
        <w:trPr>
          <w:trHeight w:val="73"/>
        </w:trPr>
        <w:tc>
          <w:tcPr>
            <w:tcW w:w="9288" w:type="dxa"/>
            <w:gridSpan w:val="3"/>
          </w:tcPr>
          <w:p w:rsidR="00CB09C7" w:rsidRDefault="00CB09C7" w:rsidP="00CB09C7"/>
          <w:p w:rsidR="00CB09C7" w:rsidRPr="001946C8" w:rsidRDefault="00CB09C7" w:rsidP="00CB09C7">
            <w:pPr>
              <w:rPr>
                <w:b/>
                <w:i/>
              </w:rPr>
            </w:pPr>
            <w:r w:rsidRPr="001946C8">
              <w:rPr>
                <w:b/>
                <w:i/>
              </w:rPr>
              <w:t>Errors:</w:t>
            </w:r>
          </w:p>
        </w:tc>
      </w:tr>
      <w:tr w:rsidR="00CB09C7" w:rsidTr="00CB09C7">
        <w:trPr>
          <w:trHeight w:val="73"/>
        </w:trPr>
        <w:tc>
          <w:tcPr>
            <w:tcW w:w="9288" w:type="dxa"/>
            <w:gridSpan w:val="3"/>
          </w:tcPr>
          <w:p w:rsidR="00CB09C7" w:rsidRDefault="00CB09C7" w:rsidP="00CB09C7">
            <w:r>
              <w:t>The function should throw an error only if the results data is inconsistent, which should not happen.</w:t>
            </w:r>
          </w:p>
        </w:tc>
      </w:tr>
    </w:tbl>
    <w:p w:rsidR="00CB09C7" w:rsidRDefault="00CB09C7" w:rsidP="00CB09C7"/>
    <w:p w:rsidR="00A57339" w:rsidRDefault="00A57339" w:rsidP="00A57339">
      <w:pPr>
        <w:pStyle w:val="Nadpis4"/>
      </w:pPr>
      <w:proofErr w:type="spellStart"/>
      <w:r w:rsidRPr="00A57339">
        <w:t>qwtb_load_algorithms</w:t>
      </w:r>
      <w:r>
        <w:t>.m</w:t>
      </w:r>
      <w:proofErr w:type="spellEnd"/>
    </w:p>
    <w:p w:rsidR="00A57339" w:rsidRDefault="00A57339" w:rsidP="00CB09C7">
      <w:r>
        <w:t xml:space="preserve">This function is used by the TWM to get list of available </w:t>
      </w:r>
      <w:r w:rsidR="002D22DC">
        <w:t xml:space="preserve">QWTB </w:t>
      </w:r>
      <w:r>
        <w:t>algorithms compatible with TWM.</w:t>
      </w:r>
      <w:r w:rsidR="002D22DC">
        <w:t xml:space="preserve"> The list is created from the “qwtb_list.info” file. </w:t>
      </w:r>
      <w:r w:rsidR="00395912">
        <w:t xml:space="preserve">The function is intended for the linking to the TWM via the GOLPI, so the returned arrays of strings were converted to the CSV strings, which are easier to handle. E.g. the </w:t>
      </w:r>
      <w:proofErr w:type="spellStart"/>
      <w:r w:rsidR="00395912">
        <w:t>Matlab</w:t>
      </w:r>
      <w:proofErr w:type="spellEnd"/>
      <w:r w:rsidR="00395912">
        <w:t xml:space="preserve"> 2D cell-array “A = {‘code’,’55’;’msg’,’Hallo’}” will be returned as a string: “code\t55\</w:t>
      </w:r>
      <w:proofErr w:type="spellStart"/>
      <w:r w:rsidR="00395912">
        <w:t>nmsg</w:t>
      </w:r>
      <w:proofErr w:type="spellEnd"/>
      <w:r w:rsidR="00395912">
        <w:t>\</w:t>
      </w:r>
      <w:proofErr w:type="spellStart"/>
      <w:r w:rsidR="00395912">
        <w:t>tHallo</w:t>
      </w:r>
      <w:proofErr w:type="spellEnd"/>
      <w:r w:rsidR="00395912">
        <w:t xml:space="preserve">”. </w:t>
      </w:r>
      <w:r w:rsidR="002D22DC">
        <w:t xml:space="preserve">Details on the function are shown in </w:t>
      </w:r>
      <w:r w:rsidR="002D22DC">
        <w:fldChar w:fldCharType="begin"/>
      </w:r>
      <w:r w:rsidR="002D22DC">
        <w:instrText xml:space="preserve"> REF _Ref524077403 \h </w:instrText>
      </w:r>
      <w:r w:rsidR="002D22DC">
        <w:fldChar w:fldCharType="separate"/>
      </w:r>
      <w:r w:rsidR="002D22DC">
        <w:t xml:space="preserve">Table </w:t>
      </w:r>
      <w:r w:rsidR="002D22DC">
        <w:rPr>
          <w:noProof/>
        </w:rPr>
        <w:t>0</w:t>
      </w:r>
      <w:r w:rsidR="002D22DC">
        <w:noBreakHyphen/>
      </w:r>
      <w:r w:rsidR="002D22DC">
        <w:rPr>
          <w:noProof/>
        </w:rPr>
        <w:t>5</w:t>
      </w:r>
      <w:r w:rsidR="002D22DC">
        <w:fldChar w:fldCharType="end"/>
      </w:r>
      <w:r w:rsidR="002D22DC">
        <w:t>.</w:t>
      </w:r>
    </w:p>
    <w:p w:rsidR="00A57339" w:rsidRDefault="00A57339" w:rsidP="00A57339">
      <w:pPr>
        <w:pStyle w:val="Titulek"/>
        <w:keepNext/>
      </w:pPr>
      <w:bookmarkStart w:id="3208" w:name="_Ref524077403"/>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5</w:t>
      </w:r>
      <w:r w:rsidR="002C4629">
        <w:fldChar w:fldCharType="end"/>
      </w:r>
      <w:bookmarkEnd w:id="3208"/>
      <w:r>
        <w:t>: Processing module m-function “</w:t>
      </w:r>
      <w:proofErr w:type="spellStart"/>
      <w:r w:rsidRPr="007D551F">
        <w:t>qwtb_</w:t>
      </w:r>
      <w:r>
        <w:t>load</w:t>
      </w:r>
      <w:r w:rsidRPr="007D551F">
        <w:t>_</w:t>
      </w:r>
      <w:r>
        <w:t>algorithms.m</w:t>
      </w:r>
      <w:proofErr w:type="spellEnd"/>
      <w:r>
        <w:t>” – obtains list of the available TWM algorithms.</w:t>
      </w:r>
    </w:p>
    <w:tbl>
      <w:tblPr>
        <w:tblStyle w:val="Mkatabulky"/>
        <w:tblW w:w="0" w:type="auto"/>
        <w:tblLook w:val="04A0" w:firstRow="1" w:lastRow="0" w:firstColumn="1" w:lastColumn="0" w:noHBand="0" w:noVBand="1"/>
      </w:tblPr>
      <w:tblGrid>
        <w:gridCol w:w="1669"/>
        <w:gridCol w:w="1277"/>
        <w:gridCol w:w="6342"/>
      </w:tblGrid>
      <w:tr w:rsidR="00A57339" w:rsidTr="00B16943">
        <w:tc>
          <w:tcPr>
            <w:tcW w:w="9288" w:type="dxa"/>
            <w:gridSpan w:val="3"/>
          </w:tcPr>
          <w:p w:rsidR="00A57339" w:rsidRPr="003C07C8" w:rsidRDefault="00A57339" w:rsidP="00B16943">
            <w:pPr>
              <w:rPr>
                <w:b/>
                <w:i/>
              </w:rPr>
            </w:pPr>
            <w:r>
              <w:rPr>
                <w:b/>
                <w:i/>
              </w:rPr>
              <w:t>Function p</w:t>
            </w:r>
            <w:r w:rsidRPr="003C07C8">
              <w:rPr>
                <w:b/>
                <w:i/>
              </w:rPr>
              <w:t>rototype:</w:t>
            </w:r>
          </w:p>
        </w:tc>
      </w:tr>
      <w:tr w:rsidR="00A57339" w:rsidTr="00B16943">
        <w:tc>
          <w:tcPr>
            <w:tcW w:w="9288" w:type="dxa"/>
            <w:gridSpan w:val="3"/>
          </w:tcPr>
          <w:p w:rsidR="00A57339" w:rsidRPr="007D551F" w:rsidRDefault="00A57339" w:rsidP="00B16943">
            <w:pPr>
              <w:pStyle w:val="m-code"/>
            </w:pPr>
            <w:r w:rsidRPr="00A57339">
              <w:t xml:space="preserve">[ids, names] = </w:t>
            </w:r>
            <w:proofErr w:type="spellStart"/>
            <w:r w:rsidRPr="00A57339">
              <w:t>qwtb_load_algorithms</w:t>
            </w:r>
            <w:proofErr w:type="spellEnd"/>
            <w:r w:rsidRPr="00A57339">
              <w:t>(</w:t>
            </w:r>
            <w:proofErr w:type="spellStart"/>
            <w:r w:rsidRPr="00A57339">
              <w:t>list_file</w:t>
            </w:r>
            <w:proofErr w:type="spellEnd"/>
            <w:r w:rsidRPr="00A57339">
              <w:t>)</w:t>
            </w:r>
          </w:p>
        </w:tc>
      </w:tr>
      <w:tr w:rsidR="00A57339" w:rsidTr="00B16943">
        <w:trPr>
          <w:trHeight w:val="70"/>
        </w:trPr>
        <w:tc>
          <w:tcPr>
            <w:tcW w:w="9288" w:type="dxa"/>
            <w:gridSpan w:val="3"/>
            <w:vAlign w:val="bottom"/>
          </w:tcPr>
          <w:p w:rsidR="00A57339" w:rsidRDefault="00A57339" w:rsidP="00B16943">
            <w:pPr>
              <w:rPr>
                <w:i/>
              </w:rPr>
            </w:pPr>
          </w:p>
          <w:p w:rsidR="00A57339" w:rsidRPr="003C07C8" w:rsidRDefault="00A57339" w:rsidP="00B16943">
            <w:pPr>
              <w:rPr>
                <w:b/>
                <w:i/>
              </w:rPr>
            </w:pPr>
            <w:r w:rsidRPr="003C07C8">
              <w:rPr>
                <w:b/>
                <w:i/>
              </w:rPr>
              <w:t>Parameters:</w:t>
            </w:r>
          </w:p>
        </w:tc>
      </w:tr>
      <w:tr w:rsidR="00A57339" w:rsidTr="00B16943">
        <w:tc>
          <w:tcPr>
            <w:tcW w:w="1669" w:type="dxa"/>
          </w:tcPr>
          <w:p w:rsidR="00A57339" w:rsidRPr="007D551F" w:rsidRDefault="00A57339" w:rsidP="00B16943">
            <w:pPr>
              <w:rPr>
                <w:b/>
              </w:rPr>
            </w:pPr>
            <w:r w:rsidRPr="007D551F">
              <w:rPr>
                <w:b/>
              </w:rPr>
              <w:t>Name</w:t>
            </w:r>
          </w:p>
        </w:tc>
        <w:tc>
          <w:tcPr>
            <w:tcW w:w="1277" w:type="dxa"/>
          </w:tcPr>
          <w:p w:rsidR="00A57339" w:rsidRPr="007D551F" w:rsidRDefault="00A57339" w:rsidP="00B16943">
            <w:pPr>
              <w:rPr>
                <w:b/>
              </w:rPr>
            </w:pPr>
            <w:r w:rsidRPr="007D551F">
              <w:rPr>
                <w:b/>
              </w:rPr>
              <w:t>Data type</w:t>
            </w:r>
          </w:p>
        </w:tc>
        <w:tc>
          <w:tcPr>
            <w:tcW w:w="6342" w:type="dxa"/>
          </w:tcPr>
          <w:p w:rsidR="00A57339" w:rsidRPr="007D551F" w:rsidRDefault="00A57339" w:rsidP="00B16943">
            <w:pPr>
              <w:rPr>
                <w:b/>
              </w:rPr>
            </w:pPr>
            <w:r w:rsidRPr="007D551F">
              <w:rPr>
                <w:b/>
              </w:rPr>
              <w:t>Description</w:t>
            </w:r>
          </w:p>
        </w:tc>
      </w:tr>
      <w:tr w:rsidR="00A57339" w:rsidTr="00B16943">
        <w:tc>
          <w:tcPr>
            <w:tcW w:w="1669" w:type="dxa"/>
          </w:tcPr>
          <w:p w:rsidR="00A57339" w:rsidRPr="00F0103E" w:rsidRDefault="00A57339" w:rsidP="00B16943">
            <w:pPr>
              <w:pStyle w:val="m-code"/>
            </w:pPr>
            <w:proofErr w:type="spellStart"/>
            <w:r>
              <w:lastRenderedPageBreak/>
              <w:t>list_file</w:t>
            </w:r>
            <w:proofErr w:type="spellEnd"/>
          </w:p>
        </w:tc>
        <w:tc>
          <w:tcPr>
            <w:tcW w:w="1277" w:type="dxa"/>
          </w:tcPr>
          <w:p w:rsidR="00A57339" w:rsidRDefault="00A57339" w:rsidP="00B16943">
            <w:r>
              <w:t>Char string</w:t>
            </w:r>
          </w:p>
        </w:tc>
        <w:tc>
          <w:tcPr>
            <w:tcW w:w="6342" w:type="dxa"/>
          </w:tcPr>
          <w:p w:rsidR="00A57339" w:rsidRDefault="00A57339" w:rsidP="002D22DC">
            <w:r>
              <w:t xml:space="preserve">Path to the INFO-strings </w:t>
            </w:r>
            <w:r>
              <w:fldChar w:fldCharType="begin"/>
            </w:r>
            <w:r>
              <w:instrText xml:space="preserve"> REF _Ref521395657 \r \h </w:instrText>
            </w:r>
            <w:r>
              <w:fldChar w:fldCharType="separate"/>
            </w:r>
            <w:r>
              <w:t>[2]</w:t>
            </w:r>
            <w:r>
              <w:fldChar w:fldCharType="end"/>
            </w:r>
            <w:r>
              <w:t xml:space="preserve"> file “qwtb_list.info” with the list of supported </w:t>
            </w:r>
            <w:r w:rsidR="002D22DC">
              <w:t>TWM algorithms and their configuration</w:t>
            </w:r>
            <w:r>
              <w:t>.</w:t>
            </w:r>
          </w:p>
        </w:tc>
      </w:tr>
      <w:tr w:rsidR="00A57339" w:rsidTr="00B16943">
        <w:trPr>
          <w:trHeight w:val="70"/>
        </w:trPr>
        <w:tc>
          <w:tcPr>
            <w:tcW w:w="9288" w:type="dxa"/>
            <w:gridSpan w:val="3"/>
            <w:vAlign w:val="bottom"/>
          </w:tcPr>
          <w:p w:rsidR="00A57339" w:rsidRDefault="00A57339" w:rsidP="00B16943"/>
          <w:p w:rsidR="00A57339" w:rsidRPr="003C07C8" w:rsidRDefault="00A57339" w:rsidP="00B16943">
            <w:pPr>
              <w:rPr>
                <w:b/>
                <w:i/>
              </w:rPr>
            </w:pPr>
            <w:r w:rsidRPr="003C07C8">
              <w:rPr>
                <w:b/>
                <w:i/>
              </w:rPr>
              <w:t>Returns values:</w:t>
            </w:r>
          </w:p>
        </w:tc>
      </w:tr>
      <w:tr w:rsidR="002D22DC" w:rsidRPr="007D551F" w:rsidTr="00B16943">
        <w:tc>
          <w:tcPr>
            <w:tcW w:w="1669" w:type="dxa"/>
          </w:tcPr>
          <w:p w:rsidR="002D22DC" w:rsidRPr="007D551F" w:rsidRDefault="002D22DC" w:rsidP="00B16943">
            <w:pPr>
              <w:rPr>
                <w:b/>
              </w:rPr>
            </w:pPr>
            <w:r w:rsidRPr="007D551F">
              <w:rPr>
                <w:b/>
              </w:rPr>
              <w:t>Name</w:t>
            </w:r>
          </w:p>
        </w:tc>
        <w:tc>
          <w:tcPr>
            <w:tcW w:w="1277" w:type="dxa"/>
          </w:tcPr>
          <w:p w:rsidR="002D22DC" w:rsidRPr="007D551F" w:rsidRDefault="002D22DC" w:rsidP="00B16943">
            <w:pPr>
              <w:rPr>
                <w:b/>
              </w:rPr>
            </w:pPr>
            <w:r w:rsidRPr="007D551F">
              <w:rPr>
                <w:b/>
              </w:rPr>
              <w:t>Data type</w:t>
            </w:r>
          </w:p>
        </w:tc>
        <w:tc>
          <w:tcPr>
            <w:tcW w:w="6342" w:type="dxa"/>
          </w:tcPr>
          <w:p w:rsidR="002D22DC" w:rsidRPr="007D551F" w:rsidRDefault="002D22DC" w:rsidP="00B16943">
            <w:pPr>
              <w:rPr>
                <w:b/>
              </w:rPr>
            </w:pPr>
            <w:r w:rsidRPr="007D551F">
              <w:rPr>
                <w:b/>
              </w:rPr>
              <w:t>Description</w:t>
            </w:r>
          </w:p>
        </w:tc>
      </w:tr>
      <w:tr w:rsidR="002D22DC" w:rsidTr="00B16943">
        <w:tc>
          <w:tcPr>
            <w:tcW w:w="1669" w:type="dxa"/>
          </w:tcPr>
          <w:p w:rsidR="002D22DC" w:rsidRPr="00F0103E" w:rsidRDefault="002D22DC" w:rsidP="002D22DC">
            <w:pPr>
              <w:pStyle w:val="m-code"/>
            </w:pPr>
            <w:r>
              <w:t>ids</w:t>
            </w:r>
          </w:p>
        </w:tc>
        <w:tc>
          <w:tcPr>
            <w:tcW w:w="1277" w:type="dxa"/>
          </w:tcPr>
          <w:p w:rsidR="002D22DC" w:rsidRDefault="002D22DC" w:rsidP="00B16943">
            <w:r>
              <w:t>Char string</w:t>
            </w:r>
          </w:p>
        </w:tc>
        <w:tc>
          <w:tcPr>
            <w:tcW w:w="6342" w:type="dxa"/>
          </w:tcPr>
          <w:p w:rsidR="002D22DC" w:rsidRDefault="002D22DC" w:rsidP="002D22DC">
            <w:r>
              <w:t>CSV string of the QWTB algorithm ID strings. The list is separated by the ‘\t’.</w:t>
            </w:r>
          </w:p>
        </w:tc>
      </w:tr>
      <w:tr w:rsidR="002D22DC" w:rsidTr="00B16943">
        <w:tc>
          <w:tcPr>
            <w:tcW w:w="1669" w:type="dxa"/>
          </w:tcPr>
          <w:p w:rsidR="002D22DC" w:rsidRDefault="002D22DC" w:rsidP="002D22DC">
            <w:pPr>
              <w:pStyle w:val="m-code"/>
            </w:pPr>
            <w:r>
              <w:t>names</w:t>
            </w:r>
          </w:p>
        </w:tc>
        <w:tc>
          <w:tcPr>
            <w:tcW w:w="1277" w:type="dxa"/>
          </w:tcPr>
          <w:p w:rsidR="002D22DC" w:rsidRDefault="002D22DC" w:rsidP="00B16943">
            <w:r>
              <w:t>Char string</w:t>
            </w:r>
          </w:p>
        </w:tc>
        <w:tc>
          <w:tcPr>
            <w:tcW w:w="6342" w:type="dxa"/>
          </w:tcPr>
          <w:p w:rsidR="002D22DC" w:rsidRDefault="002D22DC" w:rsidP="002D22DC">
            <w:r>
              <w:t>CSV string of the QWTB algorithm names. The list is separated by the ‘\t’.</w:t>
            </w:r>
          </w:p>
        </w:tc>
      </w:tr>
      <w:tr w:rsidR="00A57339" w:rsidTr="00B16943">
        <w:trPr>
          <w:trHeight w:val="73"/>
        </w:trPr>
        <w:tc>
          <w:tcPr>
            <w:tcW w:w="9288" w:type="dxa"/>
            <w:gridSpan w:val="3"/>
          </w:tcPr>
          <w:p w:rsidR="00A57339" w:rsidRDefault="00A57339" w:rsidP="00B16943"/>
          <w:p w:rsidR="00A57339" w:rsidRPr="001946C8" w:rsidRDefault="00A57339" w:rsidP="00B16943">
            <w:pPr>
              <w:rPr>
                <w:b/>
                <w:i/>
              </w:rPr>
            </w:pPr>
            <w:r w:rsidRPr="001946C8">
              <w:rPr>
                <w:b/>
                <w:i/>
              </w:rPr>
              <w:t>Errors:</w:t>
            </w:r>
          </w:p>
        </w:tc>
      </w:tr>
      <w:tr w:rsidR="00A57339" w:rsidTr="00B16943">
        <w:trPr>
          <w:trHeight w:val="73"/>
        </w:trPr>
        <w:tc>
          <w:tcPr>
            <w:tcW w:w="9288" w:type="dxa"/>
            <w:gridSpan w:val="3"/>
          </w:tcPr>
          <w:p w:rsidR="00A57339" w:rsidRDefault="00B87C34" w:rsidP="00B16943">
            <w:r>
              <w:t>The function may throw an error if inconsistent data are in the “qwtb_list.info” or in the QWTB algorithm wrappers.</w:t>
            </w:r>
          </w:p>
        </w:tc>
      </w:tr>
    </w:tbl>
    <w:p w:rsidR="00A57339" w:rsidRDefault="00A57339" w:rsidP="00CB09C7"/>
    <w:p w:rsidR="002D22DC" w:rsidRDefault="002D22DC" w:rsidP="002D22DC">
      <w:pPr>
        <w:pStyle w:val="Nadpis4"/>
      </w:pPr>
      <w:proofErr w:type="spellStart"/>
      <w:r w:rsidRPr="002D22DC">
        <w:t>qwtb_load_algorithm</w:t>
      </w:r>
      <w:r>
        <w:t>.m</w:t>
      </w:r>
      <w:proofErr w:type="spellEnd"/>
    </w:p>
    <w:p w:rsidR="002D22DC" w:rsidRDefault="002D22DC" w:rsidP="002D22DC">
      <w:r>
        <w:t xml:space="preserve">This function is used by TWM to obtain information about the selected algorithm. </w:t>
      </w:r>
      <w:r w:rsidR="00613EDD">
        <w:t xml:space="preserve">It is intended for the linking to the TWM via the GOLPI, so the returned arrays of strings were converted to the CSV strings, which are easier to handle. </w:t>
      </w:r>
      <w:r w:rsidR="00395912">
        <w:t xml:space="preserve">E.g. the </w:t>
      </w:r>
      <w:proofErr w:type="spellStart"/>
      <w:r w:rsidR="00395912">
        <w:t>Matlab</w:t>
      </w:r>
      <w:proofErr w:type="spellEnd"/>
      <w:r w:rsidR="00395912">
        <w:t xml:space="preserve"> 2D cell-array “A = {‘code’,’55’;’msg’,’Hallo’}” will be returned as a string: “code\t55\</w:t>
      </w:r>
      <w:proofErr w:type="spellStart"/>
      <w:r w:rsidR="00395912">
        <w:t>nmsg</w:t>
      </w:r>
      <w:proofErr w:type="spellEnd"/>
      <w:r w:rsidR="00395912">
        <w:t>\</w:t>
      </w:r>
      <w:proofErr w:type="spellStart"/>
      <w:r w:rsidR="00395912">
        <w:t>tHallo</w:t>
      </w:r>
      <w:proofErr w:type="spellEnd"/>
      <w:r w:rsidR="00395912">
        <w:t xml:space="preserve">”. Details are shown in </w:t>
      </w:r>
      <w:r w:rsidR="00395912">
        <w:fldChar w:fldCharType="begin"/>
      </w:r>
      <w:r w:rsidR="00395912">
        <w:instrText xml:space="preserve"> REF _Ref524079599 \h </w:instrText>
      </w:r>
      <w:r w:rsidR="00395912">
        <w:fldChar w:fldCharType="separate"/>
      </w:r>
      <w:r w:rsidR="00395912">
        <w:t xml:space="preserve">Table </w:t>
      </w:r>
      <w:r w:rsidR="00395912">
        <w:rPr>
          <w:noProof/>
        </w:rPr>
        <w:t>0</w:t>
      </w:r>
      <w:r w:rsidR="00395912">
        <w:noBreakHyphen/>
      </w:r>
      <w:r w:rsidR="00395912">
        <w:rPr>
          <w:noProof/>
        </w:rPr>
        <w:t>6</w:t>
      </w:r>
      <w:r w:rsidR="00395912">
        <w:fldChar w:fldCharType="end"/>
      </w:r>
      <w:r w:rsidR="00395912">
        <w:t>.</w:t>
      </w:r>
    </w:p>
    <w:p w:rsidR="00613EDD" w:rsidRDefault="00613EDD" w:rsidP="00613EDD">
      <w:pPr>
        <w:pStyle w:val="Titulek"/>
        <w:keepNext/>
      </w:pPr>
      <w:bookmarkStart w:id="3209" w:name="_Ref524079599"/>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6</w:t>
      </w:r>
      <w:r w:rsidR="002C4629">
        <w:fldChar w:fldCharType="end"/>
      </w:r>
      <w:bookmarkEnd w:id="3209"/>
      <w:r>
        <w:t>:</w:t>
      </w:r>
      <w:r w:rsidRPr="00613EDD">
        <w:t xml:space="preserve"> </w:t>
      </w:r>
      <w:r>
        <w:t>Processing module m-function “</w:t>
      </w:r>
      <w:proofErr w:type="spellStart"/>
      <w:r w:rsidRPr="007D551F">
        <w:t>qwtb_</w:t>
      </w:r>
      <w:r>
        <w:t>load</w:t>
      </w:r>
      <w:r w:rsidRPr="007D551F">
        <w:t>_</w:t>
      </w:r>
      <w:r>
        <w:t>algorithm.m</w:t>
      </w:r>
      <w:proofErr w:type="spellEnd"/>
      <w:r>
        <w:t>” – obtains algorithm parameters.</w:t>
      </w:r>
    </w:p>
    <w:tbl>
      <w:tblPr>
        <w:tblStyle w:val="Mkatabulky"/>
        <w:tblW w:w="0" w:type="auto"/>
        <w:tblLook w:val="04A0" w:firstRow="1" w:lastRow="0" w:firstColumn="1" w:lastColumn="0" w:noHBand="0" w:noVBand="1"/>
      </w:tblPr>
      <w:tblGrid>
        <w:gridCol w:w="1801"/>
        <w:gridCol w:w="1264"/>
        <w:gridCol w:w="6223"/>
      </w:tblGrid>
      <w:tr w:rsidR="002D22DC" w:rsidTr="00B16943">
        <w:tc>
          <w:tcPr>
            <w:tcW w:w="9288" w:type="dxa"/>
            <w:gridSpan w:val="3"/>
          </w:tcPr>
          <w:p w:rsidR="002D22DC" w:rsidRPr="003C07C8" w:rsidRDefault="002D22DC" w:rsidP="00B16943">
            <w:pPr>
              <w:rPr>
                <w:b/>
                <w:i/>
              </w:rPr>
            </w:pPr>
            <w:r>
              <w:rPr>
                <w:b/>
                <w:i/>
              </w:rPr>
              <w:t>Function p</w:t>
            </w:r>
            <w:r w:rsidRPr="003C07C8">
              <w:rPr>
                <w:b/>
                <w:i/>
              </w:rPr>
              <w:t>rototype:</w:t>
            </w:r>
          </w:p>
        </w:tc>
      </w:tr>
      <w:tr w:rsidR="002D22DC" w:rsidTr="00B16943">
        <w:tc>
          <w:tcPr>
            <w:tcW w:w="9288" w:type="dxa"/>
            <w:gridSpan w:val="3"/>
          </w:tcPr>
          <w:p w:rsidR="002D22DC" w:rsidRPr="007D551F" w:rsidRDefault="002D22DC" w:rsidP="00B16943">
            <w:pPr>
              <w:pStyle w:val="m-code"/>
            </w:pPr>
            <w:r w:rsidRPr="002D22DC">
              <w:t>[</w:t>
            </w:r>
            <w:proofErr w:type="spellStart"/>
            <w:r w:rsidRPr="002D22DC">
              <w:t>alginfo</w:t>
            </w:r>
            <w:proofErr w:type="spellEnd"/>
            <w:r w:rsidRPr="002D22DC">
              <w:t>,</w:t>
            </w:r>
            <w:r>
              <w:t xml:space="preserve"> </w:t>
            </w:r>
            <w:proofErr w:type="spellStart"/>
            <w:r w:rsidRPr="002D22DC">
              <w:t>ptab</w:t>
            </w:r>
            <w:proofErr w:type="spellEnd"/>
            <w:r w:rsidRPr="002D22DC">
              <w:t>,</w:t>
            </w:r>
            <w:r>
              <w:t xml:space="preserve"> </w:t>
            </w:r>
            <w:proofErr w:type="spellStart"/>
            <w:r w:rsidRPr="002D22DC">
              <w:t>input_params</w:t>
            </w:r>
            <w:proofErr w:type="spellEnd"/>
            <w:r w:rsidRPr="002D22DC">
              <w:t>,</w:t>
            </w:r>
            <w:r>
              <w:t xml:space="preserve"> </w:t>
            </w:r>
            <w:proofErr w:type="spellStart"/>
            <w:r w:rsidRPr="002D22DC">
              <w:t>is_multi_inp</w:t>
            </w:r>
            <w:proofErr w:type="spellEnd"/>
            <w:r w:rsidRPr="002D22DC">
              <w:t>,</w:t>
            </w:r>
            <w:r>
              <w:t xml:space="preserve"> </w:t>
            </w:r>
            <w:proofErr w:type="spellStart"/>
            <w:r w:rsidRPr="002D22DC">
              <w:t>is_diff</w:t>
            </w:r>
            <w:proofErr w:type="spellEnd"/>
            <w:r w:rsidRPr="002D22DC">
              <w:t>,</w:t>
            </w:r>
            <w:r>
              <w:t xml:space="preserve"> </w:t>
            </w:r>
            <w:proofErr w:type="spellStart"/>
            <w:r w:rsidRPr="002D22DC">
              <w:t>has_ui</w:t>
            </w:r>
            <w:proofErr w:type="spellEnd"/>
            <w:r w:rsidRPr="002D22DC">
              <w:t>,</w:t>
            </w:r>
            <w:r>
              <w:t xml:space="preserve"> </w:t>
            </w:r>
            <w:proofErr w:type="spellStart"/>
            <w:r w:rsidRPr="002D22DC">
              <w:t>unc_guf</w:t>
            </w:r>
            <w:proofErr w:type="spellEnd"/>
            <w:r w:rsidRPr="002D22DC">
              <w:t>,</w:t>
            </w:r>
            <w:r>
              <w:t xml:space="preserve"> </w:t>
            </w:r>
            <w:proofErr w:type="spellStart"/>
            <w:r w:rsidRPr="002D22DC">
              <w:t>unc_mcm</w:t>
            </w:r>
            <w:proofErr w:type="spellEnd"/>
            <w:r w:rsidRPr="002D22DC">
              <w:t xml:space="preserve">] = </w:t>
            </w:r>
            <w:proofErr w:type="spellStart"/>
            <w:r w:rsidRPr="002D22DC">
              <w:t>qwtb_load_algorithm</w:t>
            </w:r>
            <w:proofErr w:type="spellEnd"/>
            <w:r w:rsidRPr="002D22DC">
              <w:t>(</w:t>
            </w:r>
            <w:proofErr w:type="spellStart"/>
            <w:r w:rsidRPr="002D22DC">
              <w:t>alg_id</w:t>
            </w:r>
            <w:proofErr w:type="spellEnd"/>
            <w:r w:rsidRPr="002D22DC">
              <w:t>)</w:t>
            </w:r>
          </w:p>
        </w:tc>
      </w:tr>
      <w:tr w:rsidR="002D22DC" w:rsidTr="00B16943">
        <w:trPr>
          <w:trHeight w:val="70"/>
        </w:trPr>
        <w:tc>
          <w:tcPr>
            <w:tcW w:w="9288" w:type="dxa"/>
            <w:gridSpan w:val="3"/>
            <w:vAlign w:val="bottom"/>
          </w:tcPr>
          <w:p w:rsidR="002D22DC" w:rsidRDefault="002D22DC" w:rsidP="00B16943">
            <w:pPr>
              <w:rPr>
                <w:i/>
              </w:rPr>
            </w:pPr>
          </w:p>
          <w:p w:rsidR="002D22DC" w:rsidRPr="003C07C8" w:rsidRDefault="002D22DC" w:rsidP="00B16943">
            <w:pPr>
              <w:rPr>
                <w:b/>
                <w:i/>
              </w:rPr>
            </w:pPr>
            <w:r w:rsidRPr="003C07C8">
              <w:rPr>
                <w:b/>
                <w:i/>
              </w:rPr>
              <w:t>Parameters:</w:t>
            </w:r>
          </w:p>
        </w:tc>
      </w:tr>
      <w:tr w:rsidR="00613EDD" w:rsidTr="00613EDD">
        <w:tc>
          <w:tcPr>
            <w:tcW w:w="1801" w:type="dxa"/>
          </w:tcPr>
          <w:p w:rsidR="002D22DC" w:rsidRPr="007D551F" w:rsidRDefault="002D22DC" w:rsidP="00B16943">
            <w:pPr>
              <w:rPr>
                <w:b/>
              </w:rPr>
            </w:pPr>
            <w:r w:rsidRPr="007D551F">
              <w:rPr>
                <w:b/>
              </w:rPr>
              <w:t>Name</w:t>
            </w:r>
          </w:p>
        </w:tc>
        <w:tc>
          <w:tcPr>
            <w:tcW w:w="1264" w:type="dxa"/>
          </w:tcPr>
          <w:p w:rsidR="002D22DC" w:rsidRPr="007D551F" w:rsidRDefault="002D22DC" w:rsidP="00B16943">
            <w:pPr>
              <w:rPr>
                <w:b/>
              </w:rPr>
            </w:pPr>
            <w:r w:rsidRPr="007D551F">
              <w:rPr>
                <w:b/>
              </w:rPr>
              <w:t>Data type</w:t>
            </w:r>
          </w:p>
        </w:tc>
        <w:tc>
          <w:tcPr>
            <w:tcW w:w="6223" w:type="dxa"/>
          </w:tcPr>
          <w:p w:rsidR="002D22DC" w:rsidRPr="007D551F" w:rsidRDefault="002D22DC" w:rsidP="00B16943">
            <w:pPr>
              <w:rPr>
                <w:b/>
              </w:rPr>
            </w:pPr>
            <w:r w:rsidRPr="007D551F">
              <w:rPr>
                <w:b/>
              </w:rPr>
              <w:t>Description</w:t>
            </w:r>
          </w:p>
        </w:tc>
      </w:tr>
      <w:tr w:rsidR="00613EDD" w:rsidTr="00613EDD">
        <w:tc>
          <w:tcPr>
            <w:tcW w:w="1801" w:type="dxa"/>
          </w:tcPr>
          <w:p w:rsidR="002D22DC" w:rsidRPr="00F0103E" w:rsidRDefault="002D22DC" w:rsidP="002D22DC">
            <w:pPr>
              <w:pStyle w:val="m-code"/>
            </w:pPr>
            <w:proofErr w:type="spellStart"/>
            <w:r>
              <w:t>alg_id</w:t>
            </w:r>
            <w:proofErr w:type="spellEnd"/>
          </w:p>
        </w:tc>
        <w:tc>
          <w:tcPr>
            <w:tcW w:w="1264" w:type="dxa"/>
          </w:tcPr>
          <w:p w:rsidR="002D22DC" w:rsidRDefault="002D22DC" w:rsidP="00B16943">
            <w:r>
              <w:t>Char string</w:t>
            </w:r>
          </w:p>
        </w:tc>
        <w:tc>
          <w:tcPr>
            <w:tcW w:w="6223" w:type="dxa"/>
          </w:tcPr>
          <w:p w:rsidR="002D22DC" w:rsidRDefault="00DD169B" w:rsidP="00DD169B">
            <w:r>
              <w:t>QWTB a</w:t>
            </w:r>
            <w:r w:rsidR="002D22DC">
              <w:t xml:space="preserve">lgorithm ID </w:t>
            </w:r>
            <w:r>
              <w:fldChar w:fldCharType="begin"/>
            </w:r>
            <w:r>
              <w:instrText xml:space="preserve"> REF _Ref521398260 \r \h </w:instrText>
            </w:r>
            <w:r>
              <w:fldChar w:fldCharType="separate"/>
            </w:r>
            <w:r>
              <w:t>[3]</w:t>
            </w:r>
            <w:r>
              <w:fldChar w:fldCharType="end"/>
            </w:r>
            <w:r>
              <w:t xml:space="preserve"> of the algorithm to select</w:t>
            </w:r>
            <w:r w:rsidR="002D22DC">
              <w:t>.</w:t>
            </w:r>
          </w:p>
        </w:tc>
      </w:tr>
      <w:tr w:rsidR="002D22DC" w:rsidTr="00B16943">
        <w:trPr>
          <w:trHeight w:val="70"/>
        </w:trPr>
        <w:tc>
          <w:tcPr>
            <w:tcW w:w="9288" w:type="dxa"/>
            <w:gridSpan w:val="3"/>
            <w:vAlign w:val="bottom"/>
          </w:tcPr>
          <w:p w:rsidR="002D22DC" w:rsidRDefault="002D22DC" w:rsidP="00B16943"/>
          <w:p w:rsidR="002D22DC" w:rsidRPr="003C07C8" w:rsidRDefault="002D22DC" w:rsidP="00B16943">
            <w:pPr>
              <w:rPr>
                <w:b/>
                <w:i/>
              </w:rPr>
            </w:pPr>
            <w:r w:rsidRPr="003C07C8">
              <w:rPr>
                <w:b/>
                <w:i/>
              </w:rPr>
              <w:t>Returns values:</w:t>
            </w:r>
          </w:p>
        </w:tc>
      </w:tr>
      <w:tr w:rsidR="002D22DC" w:rsidRPr="007D551F" w:rsidTr="00613EDD">
        <w:tc>
          <w:tcPr>
            <w:tcW w:w="1801" w:type="dxa"/>
          </w:tcPr>
          <w:p w:rsidR="002D22DC" w:rsidRPr="007D551F" w:rsidRDefault="002D22DC" w:rsidP="00B16943">
            <w:pPr>
              <w:rPr>
                <w:b/>
              </w:rPr>
            </w:pPr>
            <w:r w:rsidRPr="007D551F">
              <w:rPr>
                <w:b/>
              </w:rPr>
              <w:t>Name</w:t>
            </w:r>
          </w:p>
        </w:tc>
        <w:tc>
          <w:tcPr>
            <w:tcW w:w="1264" w:type="dxa"/>
          </w:tcPr>
          <w:p w:rsidR="002D22DC" w:rsidRPr="007D551F" w:rsidRDefault="002D22DC" w:rsidP="00B16943">
            <w:pPr>
              <w:rPr>
                <w:b/>
              </w:rPr>
            </w:pPr>
            <w:r w:rsidRPr="007D551F">
              <w:rPr>
                <w:b/>
              </w:rPr>
              <w:t>Data type</w:t>
            </w:r>
          </w:p>
        </w:tc>
        <w:tc>
          <w:tcPr>
            <w:tcW w:w="6223" w:type="dxa"/>
          </w:tcPr>
          <w:p w:rsidR="002D22DC" w:rsidRPr="007D551F" w:rsidRDefault="002D22DC" w:rsidP="00B16943">
            <w:pPr>
              <w:rPr>
                <w:b/>
              </w:rPr>
            </w:pPr>
            <w:r w:rsidRPr="007D551F">
              <w:rPr>
                <w:b/>
              </w:rPr>
              <w:t>Description</w:t>
            </w:r>
          </w:p>
        </w:tc>
      </w:tr>
      <w:tr w:rsidR="002D22DC" w:rsidTr="00613EDD">
        <w:tc>
          <w:tcPr>
            <w:tcW w:w="1801" w:type="dxa"/>
          </w:tcPr>
          <w:p w:rsidR="002D22DC" w:rsidRPr="00F0103E" w:rsidRDefault="00620D9E" w:rsidP="00B16943">
            <w:pPr>
              <w:pStyle w:val="m-code"/>
            </w:pPr>
            <w:proofErr w:type="spellStart"/>
            <w:r>
              <w:t>alginfo</w:t>
            </w:r>
            <w:proofErr w:type="spellEnd"/>
          </w:p>
        </w:tc>
        <w:tc>
          <w:tcPr>
            <w:tcW w:w="1264" w:type="dxa"/>
          </w:tcPr>
          <w:p w:rsidR="002D22DC" w:rsidRDefault="002D22DC" w:rsidP="00B16943">
            <w:r>
              <w:t>Char string</w:t>
            </w:r>
          </w:p>
        </w:tc>
        <w:tc>
          <w:tcPr>
            <w:tcW w:w="6223" w:type="dxa"/>
          </w:tcPr>
          <w:p w:rsidR="002D22DC" w:rsidRDefault="00620D9E" w:rsidP="00B16943">
            <w:r>
              <w:t xml:space="preserve">QWTB algorithm info as returned by QWTB </w:t>
            </w:r>
            <w:r>
              <w:fldChar w:fldCharType="begin"/>
            </w:r>
            <w:r>
              <w:instrText xml:space="preserve"> REF _Ref521398260 \r \h </w:instrText>
            </w:r>
            <w:r>
              <w:fldChar w:fldCharType="separate"/>
            </w:r>
            <w:r>
              <w:t>[3]</w:t>
            </w:r>
            <w:r>
              <w:fldChar w:fldCharType="end"/>
            </w:r>
            <w:r w:rsidR="002D22DC">
              <w:t>.</w:t>
            </w:r>
          </w:p>
        </w:tc>
      </w:tr>
      <w:tr w:rsidR="002D22DC" w:rsidTr="00613EDD">
        <w:tc>
          <w:tcPr>
            <w:tcW w:w="1801" w:type="dxa"/>
          </w:tcPr>
          <w:p w:rsidR="002D22DC" w:rsidRDefault="00B87C34" w:rsidP="00B16943">
            <w:pPr>
              <w:pStyle w:val="m-code"/>
            </w:pPr>
            <w:proofErr w:type="spellStart"/>
            <w:r>
              <w:t>P</w:t>
            </w:r>
            <w:r w:rsidR="00620D9E">
              <w:t>tab</w:t>
            </w:r>
            <w:proofErr w:type="spellEnd"/>
          </w:p>
        </w:tc>
        <w:tc>
          <w:tcPr>
            <w:tcW w:w="1264" w:type="dxa"/>
          </w:tcPr>
          <w:p w:rsidR="002D22DC" w:rsidRDefault="002D22DC" w:rsidP="00B16943">
            <w:r>
              <w:t>Char string</w:t>
            </w:r>
          </w:p>
        </w:tc>
        <w:tc>
          <w:tcPr>
            <w:tcW w:w="6223" w:type="dxa"/>
          </w:tcPr>
          <w:p w:rsidR="002D22DC" w:rsidRDefault="002D22DC" w:rsidP="00620D9E">
            <w:r>
              <w:t xml:space="preserve">CSV string </w:t>
            </w:r>
            <w:r w:rsidR="00620D9E">
              <w:t>with the 1D matrix of algorithm parameters</w:t>
            </w:r>
            <w:r>
              <w:t>.</w:t>
            </w:r>
            <w:r w:rsidR="00620D9E">
              <w:t xml:space="preserve"> Rows are separated by the ‘\n’. </w:t>
            </w:r>
          </w:p>
        </w:tc>
      </w:tr>
      <w:tr w:rsidR="00620D9E" w:rsidTr="00613EDD">
        <w:tc>
          <w:tcPr>
            <w:tcW w:w="1801" w:type="dxa"/>
          </w:tcPr>
          <w:p w:rsidR="00620D9E" w:rsidRDefault="00620D9E" w:rsidP="00B16943">
            <w:pPr>
              <w:pStyle w:val="m-code"/>
            </w:pPr>
            <w:proofErr w:type="spellStart"/>
            <w:r>
              <w:t>input_params</w:t>
            </w:r>
            <w:proofErr w:type="spellEnd"/>
          </w:p>
        </w:tc>
        <w:tc>
          <w:tcPr>
            <w:tcW w:w="1264" w:type="dxa"/>
          </w:tcPr>
          <w:p w:rsidR="00620D9E" w:rsidRDefault="00620D9E" w:rsidP="00B16943">
            <w:r>
              <w:t>Char string</w:t>
            </w:r>
          </w:p>
        </w:tc>
        <w:tc>
          <w:tcPr>
            <w:tcW w:w="6223" w:type="dxa"/>
          </w:tcPr>
          <w:p w:rsidR="00620D9E" w:rsidRDefault="00620D9E" w:rsidP="00620D9E">
            <w:r>
              <w:t>CSV string with the 1D matrix of algorithm’s parameter names. Rows are separated by the ‘\n’.</w:t>
            </w:r>
          </w:p>
        </w:tc>
      </w:tr>
      <w:tr w:rsidR="00620D9E" w:rsidTr="00613EDD">
        <w:tc>
          <w:tcPr>
            <w:tcW w:w="1801" w:type="dxa"/>
          </w:tcPr>
          <w:p w:rsidR="00620D9E" w:rsidRDefault="00620D9E" w:rsidP="00B16943">
            <w:pPr>
              <w:pStyle w:val="m-code"/>
            </w:pPr>
            <w:proofErr w:type="spellStart"/>
            <w:r w:rsidRPr="002D22DC">
              <w:t>is_multi_inp</w:t>
            </w:r>
            <w:proofErr w:type="spellEnd"/>
          </w:p>
        </w:tc>
        <w:tc>
          <w:tcPr>
            <w:tcW w:w="1264" w:type="dxa"/>
          </w:tcPr>
          <w:p w:rsidR="00620D9E" w:rsidRDefault="00620D9E" w:rsidP="00B16943">
            <w:r>
              <w:t>Bool</w:t>
            </w:r>
          </w:p>
        </w:tc>
        <w:tc>
          <w:tcPr>
            <w:tcW w:w="6223" w:type="dxa"/>
          </w:tcPr>
          <w:p w:rsidR="00620D9E" w:rsidRDefault="00620D9E" w:rsidP="00A976D1">
            <w:r>
              <w:t>Flag that indicates</w:t>
            </w:r>
            <w:r w:rsidR="00A976D1">
              <w:t xml:space="preserve"> the algorithm accepts multiple records at once</w:t>
            </w:r>
            <w:r>
              <w:t>.</w:t>
            </w:r>
          </w:p>
        </w:tc>
      </w:tr>
      <w:tr w:rsidR="00620D9E" w:rsidTr="00613EDD">
        <w:tc>
          <w:tcPr>
            <w:tcW w:w="1801" w:type="dxa"/>
          </w:tcPr>
          <w:p w:rsidR="00620D9E" w:rsidRPr="002D22DC" w:rsidRDefault="00B87C34" w:rsidP="00B16943">
            <w:pPr>
              <w:pStyle w:val="m-code"/>
            </w:pPr>
            <w:proofErr w:type="spellStart"/>
            <w:r>
              <w:t>I</w:t>
            </w:r>
            <w:r w:rsidR="00620D9E">
              <w:t>s_diff</w:t>
            </w:r>
            <w:proofErr w:type="spellEnd"/>
          </w:p>
        </w:tc>
        <w:tc>
          <w:tcPr>
            <w:tcW w:w="1264" w:type="dxa"/>
          </w:tcPr>
          <w:p w:rsidR="00620D9E" w:rsidRDefault="00620D9E" w:rsidP="00620D9E">
            <w:r>
              <w:t>Bool</w:t>
            </w:r>
          </w:p>
        </w:tc>
        <w:tc>
          <w:tcPr>
            <w:tcW w:w="6223" w:type="dxa"/>
          </w:tcPr>
          <w:p w:rsidR="00620D9E" w:rsidRDefault="00620D9E" w:rsidP="00620D9E">
            <w:r>
              <w:t>Flag indicates the algorithm supports differential inputs.</w:t>
            </w:r>
          </w:p>
        </w:tc>
      </w:tr>
      <w:tr w:rsidR="00620D9E" w:rsidTr="00613EDD">
        <w:tc>
          <w:tcPr>
            <w:tcW w:w="1801" w:type="dxa"/>
          </w:tcPr>
          <w:p w:rsidR="00620D9E" w:rsidRDefault="00620D9E" w:rsidP="00B16943">
            <w:pPr>
              <w:pStyle w:val="m-code"/>
            </w:pPr>
            <w:proofErr w:type="spellStart"/>
            <w:r>
              <w:t>has_ui</w:t>
            </w:r>
            <w:proofErr w:type="spellEnd"/>
          </w:p>
        </w:tc>
        <w:tc>
          <w:tcPr>
            <w:tcW w:w="1264" w:type="dxa"/>
          </w:tcPr>
          <w:p w:rsidR="00620D9E" w:rsidRDefault="00620D9E" w:rsidP="00620D9E">
            <w:r>
              <w:t>Bool</w:t>
            </w:r>
          </w:p>
        </w:tc>
        <w:tc>
          <w:tcPr>
            <w:tcW w:w="6223" w:type="dxa"/>
          </w:tcPr>
          <w:p w:rsidR="00620D9E" w:rsidRDefault="00620D9E" w:rsidP="00620D9E">
            <w:r>
              <w:t>Flag that indicates the algorithm requires two inputs (voltage and current).</w:t>
            </w:r>
          </w:p>
        </w:tc>
      </w:tr>
      <w:tr w:rsidR="00A976D1" w:rsidTr="00613EDD">
        <w:tc>
          <w:tcPr>
            <w:tcW w:w="1801" w:type="dxa"/>
          </w:tcPr>
          <w:p w:rsidR="00A976D1" w:rsidRDefault="00A976D1" w:rsidP="00B16943">
            <w:pPr>
              <w:pStyle w:val="m-code"/>
            </w:pPr>
            <w:proofErr w:type="spellStart"/>
            <w:r>
              <w:t>unc_guf</w:t>
            </w:r>
            <w:proofErr w:type="spellEnd"/>
          </w:p>
        </w:tc>
        <w:tc>
          <w:tcPr>
            <w:tcW w:w="1264" w:type="dxa"/>
          </w:tcPr>
          <w:p w:rsidR="00A976D1" w:rsidRDefault="00A976D1" w:rsidP="00620D9E">
            <w:r>
              <w:t>Bool</w:t>
            </w:r>
          </w:p>
        </w:tc>
        <w:tc>
          <w:tcPr>
            <w:tcW w:w="6223" w:type="dxa"/>
          </w:tcPr>
          <w:p w:rsidR="00A976D1" w:rsidRDefault="00A976D1" w:rsidP="00620D9E">
            <w:r>
              <w:t>Flag that indicates the algorithm supports GUF uncertainty calculation.</w:t>
            </w:r>
          </w:p>
        </w:tc>
      </w:tr>
      <w:tr w:rsidR="00A976D1" w:rsidTr="00613EDD">
        <w:tc>
          <w:tcPr>
            <w:tcW w:w="1801" w:type="dxa"/>
          </w:tcPr>
          <w:p w:rsidR="00A976D1" w:rsidRDefault="00A976D1" w:rsidP="00B16943">
            <w:pPr>
              <w:pStyle w:val="m-code"/>
            </w:pPr>
            <w:proofErr w:type="spellStart"/>
            <w:r>
              <w:t>unc_mcm</w:t>
            </w:r>
            <w:proofErr w:type="spellEnd"/>
          </w:p>
        </w:tc>
        <w:tc>
          <w:tcPr>
            <w:tcW w:w="1264" w:type="dxa"/>
          </w:tcPr>
          <w:p w:rsidR="00A976D1" w:rsidRDefault="00A976D1" w:rsidP="00620D9E">
            <w:r>
              <w:t>Bool</w:t>
            </w:r>
          </w:p>
        </w:tc>
        <w:tc>
          <w:tcPr>
            <w:tcW w:w="6223" w:type="dxa"/>
          </w:tcPr>
          <w:p w:rsidR="00A976D1" w:rsidRDefault="00A976D1" w:rsidP="00620D9E">
            <w:r>
              <w:t>Flag that indicates the algorithm supports Monte Carlo uncertainty.</w:t>
            </w:r>
          </w:p>
        </w:tc>
      </w:tr>
      <w:tr w:rsidR="002D22DC" w:rsidTr="00B16943">
        <w:trPr>
          <w:trHeight w:val="73"/>
        </w:trPr>
        <w:tc>
          <w:tcPr>
            <w:tcW w:w="9288" w:type="dxa"/>
            <w:gridSpan w:val="3"/>
          </w:tcPr>
          <w:p w:rsidR="002D22DC" w:rsidRDefault="002D22DC" w:rsidP="00B16943"/>
          <w:p w:rsidR="002D22DC" w:rsidRPr="001946C8" w:rsidRDefault="002D22DC" w:rsidP="00B16943">
            <w:pPr>
              <w:rPr>
                <w:b/>
                <w:i/>
              </w:rPr>
            </w:pPr>
            <w:r w:rsidRPr="001946C8">
              <w:rPr>
                <w:b/>
                <w:i/>
              </w:rPr>
              <w:t>Errors:</w:t>
            </w:r>
          </w:p>
        </w:tc>
      </w:tr>
      <w:tr w:rsidR="002D22DC" w:rsidTr="00B16943">
        <w:trPr>
          <w:trHeight w:val="73"/>
        </w:trPr>
        <w:tc>
          <w:tcPr>
            <w:tcW w:w="9288" w:type="dxa"/>
            <w:gridSpan w:val="3"/>
          </w:tcPr>
          <w:p w:rsidR="002D22DC" w:rsidRDefault="00B87C34" w:rsidP="00B87C34">
            <w:r>
              <w:t>The function may throw an error if inconsistent data in the QWTB algorithm wrappers.</w:t>
            </w:r>
          </w:p>
        </w:tc>
      </w:tr>
    </w:tbl>
    <w:p w:rsidR="002D22DC" w:rsidRDefault="002D22DC" w:rsidP="002D22DC"/>
    <w:p w:rsidR="00395912" w:rsidRDefault="00395912" w:rsidP="00395912">
      <w:pPr>
        <w:pStyle w:val="Nadpis4"/>
      </w:pPr>
      <w:proofErr w:type="spellStart"/>
      <w:r w:rsidRPr="00395912">
        <w:lastRenderedPageBreak/>
        <w:t>tpq_load_record</w:t>
      </w:r>
      <w:r>
        <w:t>.m</w:t>
      </w:r>
      <w:proofErr w:type="spellEnd"/>
    </w:p>
    <w:p w:rsidR="00FA3156" w:rsidRDefault="00395912" w:rsidP="00FA3156">
      <w:r>
        <w:t xml:space="preserve">This function is main loader </w:t>
      </w:r>
      <w:r w:rsidR="00FA3156">
        <w:t>function for the TWM measurement. It performs following steps:</w:t>
      </w:r>
    </w:p>
    <w:p w:rsidR="00FA3156" w:rsidRDefault="00FA3156" w:rsidP="00FA3156">
      <w:pPr>
        <w:pStyle w:val="Odstavecseseznamem"/>
        <w:numPr>
          <w:ilvl w:val="0"/>
          <w:numId w:val="12"/>
        </w:numPr>
      </w:pPr>
      <w:r>
        <w:t xml:space="preserve">Loads common information from the measurement session INFO </w:t>
      </w:r>
      <w:proofErr w:type="gramStart"/>
      <w:r>
        <w:t>file</w:t>
      </w:r>
      <w:proofErr w:type="gramEnd"/>
      <w:r>
        <w:t xml:space="preserve"> </w:t>
      </w:r>
      <w:r>
        <w:fldChar w:fldCharType="begin"/>
      </w:r>
      <w:r>
        <w:instrText xml:space="preserve"> REF _Ref521576617 \r \h </w:instrText>
      </w:r>
      <w:r>
        <w:fldChar w:fldCharType="separate"/>
      </w:r>
      <w:r>
        <w:t>[7]</w:t>
      </w:r>
      <w:r>
        <w:fldChar w:fldCharType="end"/>
      </w:r>
      <w:r>
        <w:t>.</w:t>
      </w:r>
    </w:p>
    <w:p w:rsidR="00FA3156" w:rsidRDefault="00FA3156" w:rsidP="00FA3156">
      <w:pPr>
        <w:pStyle w:val="Odstavecseseznamem"/>
        <w:numPr>
          <w:ilvl w:val="0"/>
          <w:numId w:val="12"/>
        </w:numPr>
      </w:pPr>
      <w:r>
        <w:t>Loads the selected records of from the measurement folder.</w:t>
      </w:r>
    </w:p>
    <w:p w:rsidR="00FA3156" w:rsidRDefault="00FA3156" w:rsidP="00FA3156">
      <w:pPr>
        <w:pStyle w:val="Odstavecseseznamem"/>
        <w:numPr>
          <w:ilvl w:val="0"/>
          <w:numId w:val="12"/>
        </w:numPr>
      </w:pPr>
      <w:r>
        <w:t>Loads transducer corrections by function “</w:t>
      </w:r>
      <w:proofErr w:type="spellStart"/>
      <w:r w:rsidRPr="00FA3156">
        <w:t>correction_load_transducer</w:t>
      </w:r>
      <w:r>
        <w:t>.m</w:t>
      </w:r>
      <w:proofErr w:type="spellEnd"/>
      <w:r>
        <w:t>”.</w:t>
      </w:r>
    </w:p>
    <w:p w:rsidR="00FA3156" w:rsidRDefault="00FA3156" w:rsidP="00FA3156">
      <w:pPr>
        <w:pStyle w:val="Odstavecseseznamem"/>
        <w:numPr>
          <w:ilvl w:val="0"/>
          <w:numId w:val="12"/>
        </w:numPr>
      </w:pPr>
      <w:r>
        <w:t>Loads digitizer corrections by function “</w:t>
      </w:r>
      <w:proofErr w:type="spellStart"/>
      <w:r w:rsidRPr="00FA3156">
        <w:t>correction_load_digitizer</w:t>
      </w:r>
      <w:r>
        <w:t>.m</w:t>
      </w:r>
      <w:proofErr w:type="spellEnd"/>
      <w:r>
        <w:t>”.</w:t>
      </w:r>
    </w:p>
    <w:p w:rsidR="00FA3156" w:rsidRDefault="00FA3156" w:rsidP="00FA3156">
      <w:r>
        <w:t xml:space="preserve">The function is capable to load one or more records from given measurement group. It returns one data structure with all data and parsed corrections. The details on the function call are shown in </w:t>
      </w:r>
      <w:r w:rsidR="00B87C34">
        <w:fldChar w:fldCharType="begin"/>
      </w:r>
      <w:r w:rsidR="00B87C34">
        <w:instrText xml:space="preserve"> REF _Ref524081547 \h </w:instrText>
      </w:r>
      <w:r w:rsidR="00B87C34">
        <w:fldChar w:fldCharType="separate"/>
      </w:r>
      <w:r w:rsidR="00B87C34">
        <w:t xml:space="preserve">Table </w:t>
      </w:r>
      <w:r w:rsidR="00B87C34">
        <w:rPr>
          <w:noProof/>
        </w:rPr>
        <w:t>0</w:t>
      </w:r>
      <w:r w:rsidR="00B87C34">
        <w:noBreakHyphen/>
      </w:r>
      <w:r w:rsidR="00B87C34">
        <w:rPr>
          <w:noProof/>
        </w:rPr>
        <w:t>7</w:t>
      </w:r>
      <w:r w:rsidR="00B87C34">
        <w:fldChar w:fldCharType="end"/>
      </w:r>
      <w:r>
        <w:t>.</w:t>
      </w:r>
    </w:p>
    <w:p w:rsidR="00B87C34" w:rsidRDefault="00B87C34" w:rsidP="00B87C34">
      <w:pPr>
        <w:pStyle w:val="Titulek"/>
        <w:keepNext/>
      </w:pPr>
      <w:bookmarkStart w:id="3210" w:name="_Ref524081547"/>
      <w:r>
        <w:t xml:space="preserve">Table </w:t>
      </w:r>
      <w:r w:rsidR="002C4629">
        <w:fldChar w:fldCharType="begin"/>
      </w:r>
      <w:r w:rsidR="002C4629">
        <w:instrText xml:space="preserve"> STYLEREF 1 \s </w:instrText>
      </w:r>
      <w:r w:rsidR="002C4629">
        <w:fldChar w:fldCharType="separate"/>
      </w:r>
      <w:r w:rsidR="002C4629">
        <w:rPr>
          <w:noProof/>
        </w:rPr>
        <w:t>0</w:t>
      </w:r>
      <w:r w:rsidR="002C4629">
        <w:fldChar w:fldCharType="end"/>
      </w:r>
      <w:r w:rsidR="002C4629">
        <w:noBreakHyphen/>
      </w:r>
      <w:r w:rsidR="002C4629">
        <w:fldChar w:fldCharType="begin"/>
      </w:r>
      <w:r w:rsidR="002C4629">
        <w:instrText xml:space="preserve"> SEQ Table \* ARABIC \s 1 </w:instrText>
      </w:r>
      <w:r w:rsidR="002C4629">
        <w:fldChar w:fldCharType="separate"/>
      </w:r>
      <w:r w:rsidR="002C4629">
        <w:rPr>
          <w:noProof/>
        </w:rPr>
        <w:t>7</w:t>
      </w:r>
      <w:r w:rsidR="002C4629">
        <w:fldChar w:fldCharType="end"/>
      </w:r>
      <w:bookmarkEnd w:id="3210"/>
      <w:r>
        <w:t>: Processing module m-function “</w:t>
      </w:r>
      <w:proofErr w:type="spellStart"/>
      <w:r>
        <w:t>tpq_load</w:t>
      </w:r>
      <w:r w:rsidRPr="007D551F">
        <w:t>_</w:t>
      </w:r>
      <w:r>
        <w:t>record.m</w:t>
      </w:r>
      <w:proofErr w:type="spellEnd"/>
      <w:r>
        <w:t>” – load TWM measurement.</w:t>
      </w:r>
    </w:p>
    <w:tbl>
      <w:tblPr>
        <w:tblStyle w:val="Mkatabulky"/>
        <w:tblW w:w="0" w:type="auto"/>
        <w:tblLook w:val="04A0" w:firstRow="1" w:lastRow="0" w:firstColumn="1" w:lastColumn="0" w:noHBand="0" w:noVBand="1"/>
      </w:tblPr>
      <w:tblGrid>
        <w:gridCol w:w="1933"/>
        <w:gridCol w:w="1258"/>
        <w:gridCol w:w="6097"/>
      </w:tblGrid>
      <w:tr w:rsidR="00FA3156" w:rsidTr="00B16943">
        <w:tc>
          <w:tcPr>
            <w:tcW w:w="9288" w:type="dxa"/>
            <w:gridSpan w:val="3"/>
          </w:tcPr>
          <w:p w:rsidR="00FA3156" w:rsidRPr="003C07C8" w:rsidRDefault="00FA3156" w:rsidP="00B16943">
            <w:pPr>
              <w:rPr>
                <w:b/>
                <w:i/>
              </w:rPr>
            </w:pPr>
            <w:r>
              <w:rPr>
                <w:b/>
                <w:i/>
              </w:rPr>
              <w:t>Function p</w:t>
            </w:r>
            <w:r w:rsidRPr="003C07C8">
              <w:rPr>
                <w:b/>
                <w:i/>
              </w:rPr>
              <w:t>rototype:</w:t>
            </w:r>
          </w:p>
        </w:tc>
      </w:tr>
      <w:tr w:rsidR="00FA3156" w:rsidTr="00B16943">
        <w:tc>
          <w:tcPr>
            <w:tcW w:w="9288" w:type="dxa"/>
            <w:gridSpan w:val="3"/>
          </w:tcPr>
          <w:p w:rsidR="00FA3156" w:rsidRPr="007D551F" w:rsidRDefault="00FA3156" w:rsidP="00B16943">
            <w:pPr>
              <w:pStyle w:val="m-code"/>
            </w:pPr>
            <w:r w:rsidRPr="00FA3156">
              <w:t xml:space="preserve">function [data] = </w:t>
            </w:r>
            <w:proofErr w:type="spellStart"/>
            <w:r w:rsidRPr="00FA3156">
              <w:t>tpq_load_record</w:t>
            </w:r>
            <w:proofErr w:type="spellEnd"/>
            <w:r w:rsidRPr="00FA3156">
              <w:t xml:space="preserve">(header, </w:t>
            </w:r>
            <w:proofErr w:type="spellStart"/>
            <w:r w:rsidRPr="00FA3156">
              <w:t>group_id</w:t>
            </w:r>
            <w:proofErr w:type="spellEnd"/>
            <w:r w:rsidRPr="00FA3156">
              <w:t xml:space="preserve">, </w:t>
            </w:r>
            <w:proofErr w:type="spellStart"/>
            <w:r w:rsidRPr="00FA3156">
              <w:t>repetition_id</w:t>
            </w:r>
            <w:proofErr w:type="spellEnd"/>
            <w:r w:rsidRPr="00FA3156">
              <w:t>,</w:t>
            </w:r>
            <w:r>
              <w:t xml:space="preserve"> </w:t>
            </w:r>
            <w:proofErr w:type="spellStart"/>
            <w:r w:rsidRPr="00FA3156">
              <w:t>data_ofs</w:t>
            </w:r>
            <w:proofErr w:type="spellEnd"/>
            <w:r w:rsidRPr="00FA3156">
              <w:t>,</w:t>
            </w:r>
            <w:r>
              <w:t xml:space="preserve"> </w:t>
            </w:r>
            <w:proofErr w:type="spellStart"/>
            <w:r>
              <w:t>data_lim</w:t>
            </w:r>
            <w:proofErr w:type="spellEnd"/>
            <w:r>
              <w:t>)</w:t>
            </w:r>
          </w:p>
        </w:tc>
      </w:tr>
      <w:tr w:rsidR="00FA3156" w:rsidTr="00B16943">
        <w:trPr>
          <w:trHeight w:val="70"/>
        </w:trPr>
        <w:tc>
          <w:tcPr>
            <w:tcW w:w="9288" w:type="dxa"/>
            <w:gridSpan w:val="3"/>
            <w:vAlign w:val="bottom"/>
          </w:tcPr>
          <w:p w:rsidR="00FA3156" w:rsidRDefault="00FA3156" w:rsidP="00B16943">
            <w:pPr>
              <w:rPr>
                <w:i/>
              </w:rPr>
            </w:pPr>
          </w:p>
          <w:p w:rsidR="00FA3156" w:rsidRPr="003C07C8" w:rsidRDefault="00FA3156" w:rsidP="00B16943">
            <w:pPr>
              <w:rPr>
                <w:b/>
                <w:i/>
              </w:rPr>
            </w:pPr>
            <w:r w:rsidRPr="003C07C8">
              <w:rPr>
                <w:b/>
                <w:i/>
              </w:rPr>
              <w:t>Parameters:</w:t>
            </w:r>
          </w:p>
        </w:tc>
      </w:tr>
      <w:tr w:rsidR="00FA3156" w:rsidTr="00B87C34">
        <w:tc>
          <w:tcPr>
            <w:tcW w:w="1933" w:type="dxa"/>
          </w:tcPr>
          <w:p w:rsidR="00FA3156" w:rsidRPr="007D551F" w:rsidRDefault="00FA3156" w:rsidP="00B16943">
            <w:pPr>
              <w:rPr>
                <w:b/>
              </w:rPr>
            </w:pPr>
            <w:r w:rsidRPr="007D551F">
              <w:rPr>
                <w:b/>
              </w:rPr>
              <w:t>Name</w:t>
            </w:r>
          </w:p>
        </w:tc>
        <w:tc>
          <w:tcPr>
            <w:tcW w:w="1258" w:type="dxa"/>
          </w:tcPr>
          <w:p w:rsidR="00FA3156" w:rsidRPr="007D551F" w:rsidRDefault="00FA3156" w:rsidP="00B16943">
            <w:pPr>
              <w:rPr>
                <w:b/>
              </w:rPr>
            </w:pPr>
            <w:r w:rsidRPr="007D551F">
              <w:rPr>
                <w:b/>
              </w:rPr>
              <w:t>Data type</w:t>
            </w:r>
          </w:p>
        </w:tc>
        <w:tc>
          <w:tcPr>
            <w:tcW w:w="6097" w:type="dxa"/>
          </w:tcPr>
          <w:p w:rsidR="00FA3156" w:rsidRPr="007D551F" w:rsidRDefault="00FA3156" w:rsidP="00B16943">
            <w:pPr>
              <w:rPr>
                <w:b/>
              </w:rPr>
            </w:pPr>
            <w:r w:rsidRPr="007D551F">
              <w:rPr>
                <w:b/>
              </w:rPr>
              <w:t>Description</w:t>
            </w:r>
          </w:p>
        </w:tc>
      </w:tr>
      <w:tr w:rsidR="00FA3156" w:rsidTr="00B87C34">
        <w:tc>
          <w:tcPr>
            <w:tcW w:w="1933" w:type="dxa"/>
          </w:tcPr>
          <w:p w:rsidR="00FA3156" w:rsidRPr="00F0103E" w:rsidRDefault="00FA3156" w:rsidP="00B16943">
            <w:pPr>
              <w:pStyle w:val="m-code"/>
            </w:pPr>
            <w:r>
              <w:t>header</w:t>
            </w:r>
          </w:p>
        </w:tc>
        <w:tc>
          <w:tcPr>
            <w:tcW w:w="1258" w:type="dxa"/>
          </w:tcPr>
          <w:p w:rsidR="00FA3156" w:rsidRDefault="00FA3156" w:rsidP="00B16943">
            <w:r>
              <w:t>Char string</w:t>
            </w:r>
          </w:p>
        </w:tc>
        <w:tc>
          <w:tcPr>
            <w:tcW w:w="6097" w:type="dxa"/>
          </w:tcPr>
          <w:p w:rsidR="00FA3156" w:rsidRDefault="00FA3156" w:rsidP="00B16943">
            <w:r>
              <w:t xml:space="preserve">Path to the measurement session file “./session.info” </w:t>
            </w:r>
            <w:r>
              <w:fldChar w:fldCharType="begin"/>
            </w:r>
            <w:r>
              <w:instrText xml:space="preserve"> REF _Ref521576617 \r \h </w:instrText>
            </w:r>
            <w:r>
              <w:fldChar w:fldCharType="separate"/>
            </w:r>
            <w:r>
              <w:t>[7]</w:t>
            </w:r>
            <w:r>
              <w:fldChar w:fldCharType="end"/>
            </w:r>
            <w:r>
              <w:t>.</w:t>
            </w:r>
          </w:p>
        </w:tc>
      </w:tr>
      <w:tr w:rsidR="00FA3156" w:rsidTr="00B87C34">
        <w:tc>
          <w:tcPr>
            <w:tcW w:w="1933" w:type="dxa"/>
          </w:tcPr>
          <w:p w:rsidR="00FA3156" w:rsidRDefault="00FA3156" w:rsidP="00B16943">
            <w:pPr>
              <w:pStyle w:val="m-code"/>
            </w:pPr>
            <w:proofErr w:type="spellStart"/>
            <w:r>
              <w:t>group_id</w:t>
            </w:r>
            <w:proofErr w:type="spellEnd"/>
          </w:p>
        </w:tc>
        <w:tc>
          <w:tcPr>
            <w:tcW w:w="1258" w:type="dxa"/>
          </w:tcPr>
          <w:p w:rsidR="00FA3156" w:rsidRDefault="00FA3156" w:rsidP="00B16943">
            <w:r>
              <w:t>Integer</w:t>
            </w:r>
          </w:p>
        </w:tc>
        <w:tc>
          <w:tcPr>
            <w:tcW w:w="6097" w:type="dxa"/>
          </w:tcPr>
          <w:p w:rsidR="00FA3156" w:rsidRDefault="00FA3156" w:rsidP="00B87C34">
            <w:r>
              <w:t>Default value -1 will select last available group. Value &gt;0 will select particular measurem</w:t>
            </w:r>
            <w:r w:rsidR="00B87C34">
              <w:t>e</w:t>
            </w:r>
            <w:r>
              <w:t>n</w:t>
            </w:r>
            <w:r w:rsidR="00B87C34">
              <w:t>t group.</w:t>
            </w:r>
          </w:p>
        </w:tc>
      </w:tr>
      <w:tr w:rsidR="00B87C34" w:rsidTr="00B87C34">
        <w:tc>
          <w:tcPr>
            <w:tcW w:w="1933" w:type="dxa"/>
          </w:tcPr>
          <w:p w:rsidR="00B87C34" w:rsidRDefault="00B87C34" w:rsidP="00B16943">
            <w:pPr>
              <w:pStyle w:val="m-code"/>
            </w:pPr>
            <w:proofErr w:type="spellStart"/>
            <w:r>
              <w:t>repetition_id</w:t>
            </w:r>
            <w:proofErr w:type="spellEnd"/>
          </w:p>
        </w:tc>
        <w:tc>
          <w:tcPr>
            <w:tcW w:w="1258" w:type="dxa"/>
          </w:tcPr>
          <w:p w:rsidR="00B87C34" w:rsidRDefault="00B87C34" w:rsidP="00B16943">
            <w:r>
              <w:t>Integer</w:t>
            </w:r>
          </w:p>
        </w:tc>
        <w:tc>
          <w:tcPr>
            <w:tcW w:w="6097" w:type="dxa"/>
          </w:tcPr>
          <w:p w:rsidR="00B87C34" w:rsidRDefault="00B87C34" w:rsidP="00B87C34">
            <w:r>
              <w:t>Index of the repetition cycle (record) to load. Value -1 will load the last record, value 0 will load all records, value &gt;0 will load particular record.</w:t>
            </w:r>
          </w:p>
        </w:tc>
      </w:tr>
      <w:tr w:rsidR="00B87C34" w:rsidTr="00B87C34">
        <w:tc>
          <w:tcPr>
            <w:tcW w:w="1933" w:type="dxa"/>
          </w:tcPr>
          <w:p w:rsidR="00B87C34" w:rsidRDefault="00B87C34" w:rsidP="00B87C34">
            <w:pPr>
              <w:pStyle w:val="m-code"/>
            </w:pPr>
            <w:proofErr w:type="spellStart"/>
            <w:r>
              <w:t>data_ofs</w:t>
            </w:r>
            <w:proofErr w:type="spellEnd"/>
          </w:p>
        </w:tc>
        <w:tc>
          <w:tcPr>
            <w:tcW w:w="1258" w:type="dxa"/>
          </w:tcPr>
          <w:p w:rsidR="00B87C34" w:rsidRDefault="00B87C34" w:rsidP="00B16943">
            <w:r>
              <w:t>Integer</w:t>
            </w:r>
          </w:p>
        </w:tc>
        <w:tc>
          <w:tcPr>
            <w:tcW w:w="6097" w:type="dxa"/>
          </w:tcPr>
          <w:p w:rsidR="00B87C34" w:rsidRDefault="00B87C34" w:rsidP="00B87C34">
            <w:r>
              <w:t>Optional sample-offset of the loader. Non-zero value means the loader will skip “</w:t>
            </w:r>
            <w:proofErr w:type="spellStart"/>
            <w:r>
              <w:t>data_ofs</w:t>
            </w:r>
            <w:proofErr w:type="spellEnd"/>
            <w:r>
              <w:t>” samples of the record(s). Note it will adapt the timestamp value(s) accordingly, so the timestamp(s) still applies to the first sample.</w:t>
            </w:r>
          </w:p>
        </w:tc>
      </w:tr>
      <w:tr w:rsidR="00B87C34" w:rsidTr="00B87C34">
        <w:tc>
          <w:tcPr>
            <w:tcW w:w="1933" w:type="dxa"/>
          </w:tcPr>
          <w:p w:rsidR="00B87C34" w:rsidRDefault="00B87C34" w:rsidP="00B87C34">
            <w:pPr>
              <w:pStyle w:val="m-code"/>
            </w:pPr>
            <w:proofErr w:type="spellStart"/>
            <w:r>
              <w:t>data_lim</w:t>
            </w:r>
            <w:proofErr w:type="spellEnd"/>
          </w:p>
        </w:tc>
        <w:tc>
          <w:tcPr>
            <w:tcW w:w="1258" w:type="dxa"/>
          </w:tcPr>
          <w:p w:rsidR="00B87C34" w:rsidRDefault="00B87C34" w:rsidP="00B16943">
            <w:r>
              <w:t>Integer</w:t>
            </w:r>
          </w:p>
        </w:tc>
        <w:tc>
          <w:tcPr>
            <w:tcW w:w="6097" w:type="dxa"/>
          </w:tcPr>
          <w:p w:rsidR="00B87C34" w:rsidRDefault="00B87C34" w:rsidP="00B87C34">
            <w:r>
              <w:t>Non-zero value limits the amount of loaded samples per channel to “</w:t>
            </w:r>
            <w:proofErr w:type="spellStart"/>
            <w:r>
              <w:t>data_lim</w:t>
            </w:r>
            <w:proofErr w:type="spellEnd"/>
            <w:r>
              <w:t>” samples.</w:t>
            </w:r>
          </w:p>
        </w:tc>
      </w:tr>
      <w:tr w:rsidR="00FA3156" w:rsidTr="00B16943">
        <w:trPr>
          <w:trHeight w:val="70"/>
        </w:trPr>
        <w:tc>
          <w:tcPr>
            <w:tcW w:w="9288" w:type="dxa"/>
            <w:gridSpan w:val="3"/>
            <w:vAlign w:val="bottom"/>
          </w:tcPr>
          <w:p w:rsidR="00FA3156" w:rsidRDefault="00FA3156" w:rsidP="00B16943"/>
          <w:p w:rsidR="00FA3156" w:rsidRPr="003C07C8" w:rsidRDefault="00FA3156" w:rsidP="00B16943">
            <w:pPr>
              <w:rPr>
                <w:b/>
                <w:i/>
              </w:rPr>
            </w:pPr>
            <w:r w:rsidRPr="003C07C8">
              <w:rPr>
                <w:b/>
                <w:i/>
              </w:rPr>
              <w:t>Returns values:</w:t>
            </w:r>
          </w:p>
        </w:tc>
      </w:tr>
      <w:tr w:rsidR="00B87C34" w:rsidRPr="007D551F" w:rsidTr="00B87C34">
        <w:tc>
          <w:tcPr>
            <w:tcW w:w="1933" w:type="dxa"/>
          </w:tcPr>
          <w:p w:rsidR="00FA3156" w:rsidRPr="007D551F" w:rsidRDefault="00FA3156" w:rsidP="00B16943">
            <w:pPr>
              <w:rPr>
                <w:b/>
              </w:rPr>
            </w:pPr>
            <w:r w:rsidRPr="007D551F">
              <w:rPr>
                <w:b/>
              </w:rPr>
              <w:t>Name</w:t>
            </w:r>
          </w:p>
        </w:tc>
        <w:tc>
          <w:tcPr>
            <w:tcW w:w="1258" w:type="dxa"/>
          </w:tcPr>
          <w:p w:rsidR="00FA3156" w:rsidRPr="007D551F" w:rsidRDefault="00FA3156" w:rsidP="00B16943">
            <w:pPr>
              <w:rPr>
                <w:b/>
              </w:rPr>
            </w:pPr>
            <w:r w:rsidRPr="007D551F">
              <w:rPr>
                <w:b/>
              </w:rPr>
              <w:t>Data type</w:t>
            </w:r>
          </w:p>
        </w:tc>
        <w:tc>
          <w:tcPr>
            <w:tcW w:w="6097" w:type="dxa"/>
          </w:tcPr>
          <w:p w:rsidR="00FA3156" w:rsidRPr="007D551F" w:rsidRDefault="00FA3156" w:rsidP="00B16943">
            <w:pPr>
              <w:rPr>
                <w:b/>
              </w:rPr>
            </w:pPr>
            <w:r w:rsidRPr="007D551F">
              <w:rPr>
                <w:b/>
              </w:rPr>
              <w:t>Description</w:t>
            </w:r>
          </w:p>
        </w:tc>
      </w:tr>
      <w:tr w:rsidR="00B87C34" w:rsidTr="00B87C34">
        <w:tc>
          <w:tcPr>
            <w:tcW w:w="1933" w:type="dxa"/>
          </w:tcPr>
          <w:p w:rsidR="00FA3156" w:rsidRPr="00F0103E" w:rsidRDefault="00B87C34" w:rsidP="00B16943">
            <w:pPr>
              <w:pStyle w:val="m-code"/>
            </w:pPr>
            <w:r>
              <w:t>data</w:t>
            </w:r>
          </w:p>
        </w:tc>
        <w:tc>
          <w:tcPr>
            <w:tcW w:w="1258" w:type="dxa"/>
          </w:tcPr>
          <w:p w:rsidR="00FA3156" w:rsidRDefault="00B87C34" w:rsidP="00B16943">
            <w:r>
              <w:t>Structure</w:t>
            </w:r>
          </w:p>
        </w:tc>
        <w:tc>
          <w:tcPr>
            <w:tcW w:w="6097" w:type="dxa"/>
          </w:tcPr>
          <w:p w:rsidR="00FA3156" w:rsidRDefault="00B87C34" w:rsidP="002C4629">
            <w:r>
              <w:t xml:space="preserve">Structure containing the loaded sample data and corrections, see </w:t>
            </w:r>
            <w:r w:rsidR="002C4629">
              <w:fldChar w:fldCharType="begin"/>
            </w:r>
            <w:r w:rsidR="002C4629">
              <w:instrText xml:space="preserve"> REF _Ref524082546 \h </w:instrText>
            </w:r>
            <w:r w:rsidR="002C4629">
              <w:fldChar w:fldCharType="separate"/>
            </w:r>
            <w:r w:rsidR="002C4629">
              <w:t xml:space="preserve">Table </w:t>
            </w:r>
            <w:r w:rsidR="002C4629">
              <w:rPr>
                <w:noProof/>
              </w:rPr>
              <w:t>0</w:t>
            </w:r>
            <w:r w:rsidR="002C4629">
              <w:noBreakHyphen/>
            </w:r>
            <w:r w:rsidR="002C4629">
              <w:rPr>
                <w:noProof/>
              </w:rPr>
              <w:t>8</w:t>
            </w:r>
            <w:r w:rsidR="002C4629">
              <w:fldChar w:fldCharType="end"/>
            </w:r>
            <w:r>
              <w:t xml:space="preserve"> for details</w:t>
            </w:r>
            <w:r w:rsidR="00FA3156">
              <w:t>.</w:t>
            </w:r>
          </w:p>
        </w:tc>
      </w:tr>
      <w:tr w:rsidR="00FA3156" w:rsidTr="00B16943">
        <w:trPr>
          <w:trHeight w:val="73"/>
        </w:trPr>
        <w:tc>
          <w:tcPr>
            <w:tcW w:w="9288" w:type="dxa"/>
            <w:gridSpan w:val="3"/>
          </w:tcPr>
          <w:p w:rsidR="00FA3156" w:rsidRDefault="00FA3156" w:rsidP="00B16943"/>
          <w:p w:rsidR="00FA3156" w:rsidRPr="001946C8" w:rsidRDefault="00FA3156" w:rsidP="00B16943">
            <w:pPr>
              <w:rPr>
                <w:b/>
                <w:i/>
              </w:rPr>
            </w:pPr>
            <w:r w:rsidRPr="001946C8">
              <w:rPr>
                <w:b/>
                <w:i/>
              </w:rPr>
              <w:t>Errors:</w:t>
            </w:r>
          </w:p>
        </w:tc>
      </w:tr>
      <w:tr w:rsidR="00FA3156" w:rsidTr="00B16943">
        <w:trPr>
          <w:trHeight w:val="73"/>
        </w:trPr>
        <w:tc>
          <w:tcPr>
            <w:tcW w:w="9288" w:type="dxa"/>
            <w:gridSpan w:val="3"/>
          </w:tcPr>
          <w:p w:rsidR="00FA3156" w:rsidRDefault="00B87C34" w:rsidP="00B87C34">
            <w:r>
              <w:t xml:space="preserve">The function will throw an error if the record selection is invalid, or if there are inconsistent data anywhere in the measurement session or the correction data. </w:t>
            </w:r>
          </w:p>
        </w:tc>
      </w:tr>
    </w:tbl>
    <w:p w:rsidR="002C4629" w:rsidRDefault="002C4629" w:rsidP="002C4629">
      <w:pPr>
        <w:pStyle w:val="Titulek"/>
        <w:keepNext/>
      </w:pPr>
    </w:p>
    <w:p w:rsidR="002C4629" w:rsidRDefault="002C4629" w:rsidP="002C4629">
      <w:pPr>
        <w:pStyle w:val="Titulek"/>
        <w:keepNext/>
      </w:pPr>
      <w:bookmarkStart w:id="3211" w:name="_Ref524082546"/>
      <w:r>
        <w:t xml:space="preserve">Table </w:t>
      </w:r>
      <w:r>
        <w:fldChar w:fldCharType="begin"/>
      </w:r>
      <w:r>
        <w:instrText xml:space="preserve"> STYLEREF 1 \s </w:instrText>
      </w:r>
      <w:r>
        <w:fldChar w:fldCharType="separate"/>
      </w:r>
      <w:r>
        <w:rPr>
          <w:noProof/>
        </w:rPr>
        <w:t>0</w:t>
      </w:r>
      <w:r>
        <w:fldChar w:fldCharType="end"/>
      </w:r>
      <w:r>
        <w:noBreakHyphen/>
      </w:r>
      <w:r>
        <w:fldChar w:fldCharType="begin"/>
      </w:r>
      <w:r>
        <w:instrText xml:space="preserve"> SEQ Table \* ARABIC \s 1 </w:instrText>
      </w:r>
      <w:r>
        <w:fldChar w:fldCharType="separate"/>
      </w:r>
      <w:r>
        <w:rPr>
          <w:noProof/>
        </w:rPr>
        <w:t>8</w:t>
      </w:r>
      <w:r>
        <w:fldChar w:fldCharType="end"/>
      </w:r>
      <w:bookmarkEnd w:id="3211"/>
      <w:r>
        <w:t xml:space="preserve">: </w:t>
      </w:r>
      <w:r>
        <w:t>Processing module m-function “</w:t>
      </w:r>
      <w:proofErr w:type="spellStart"/>
      <w:r>
        <w:t>tpq_load</w:t>
      </w:r>
      <w:r w:rsidRPr="007D551F">
        <w:t>_</w:t>
      </w:r>
      <w:r>
        <w:t>record.m</w:t>
      </w:r>
      <w:proofErr w:type="spellEnd"/>
      <w:r>
        <w:t xml:space="preserve">” – </w:t>
      </w:r>
      <w:r>
        <w:t>output structure data</w:t>
      </w:r>
      <w:r>
        <w:t>.</w:t>
      </w:r>
    </w:p>
    <w:tbl>
      <w:tblPr>
        <w:tblStyle w:val="Mkatabulky"/>
        <w:tblW w:w="0" w:type="auto"/>
        <w:tblLook w:val="04A0" w:firstRow="1" w:lastRow="0" w:firstColumn="1" w:lastColumn="0" w:noHBand="0" w:noVBand="1"/>
      </w:tblPr>
      <w:tblGrid>
        <w:gridCol w:w="2461"/>
        <w:gridCol w:w="1235"/>
        <w:gridCol w:w="5592"/>
      </w:tblGrid>
      <w:tr w:rsidR="00B16943" w:rsidTr="00B16943">
        <w:tc>
          <w:tcPr>
            <w:tcW w:w="2461" w:type="dxa"/>
          </w:tcPr>
          <w:p w:rsidR="00B16943" w:rsidRPr="007D551F" w:rsidRDefault="00B16943" w:rsidP="00B16943">
            <w:pPr>
              <w:rPr>
                <w:b/>
              </w:rPr>
            </w:pPr>
            <w:r w:rsidRPr="007D551F">
              <w:rPr>
                <w:b/>
              </w:rPr>
              <w:t>Name</w:t>
            </w:r>
          </w:p>
        </w:tc>
        <w:tc>
          <w:tcPr>
            <w:tcW w:w="1235" w:type="dxa"/>
          </w:tcPr>
          <w:p w:rsidR="00B16943" w:rsidRPr="007D551F" w:rsidRDefault="00B16943" w:rsidP="00B16943">
            <w:pPr>
              <w:rPr>
                <w:b/>
              </w:rPr>
            </w:pPr>
            <w:r w:rsidRPr="007D551F">
              <w:rPr>
                <w:b/>
              </w:rPr>
              <w:t>Data type</w:t>
            </w:r>
          </w:p>
        </w:tc>
        <w:tc>
          <w:tcPr>
            <w:tcW w:w="5592" w:type="dxa"/>
          </w:tcPr>
          <w:p w:rsidR="00B16943" w:rsidRPr="007D551F" w:rsidRDefault="00B16943" w:rsidP="00B16943">
            <w:pPr>
              <w:rPr>
                <w:b/>
              </w:rPr>
            </w:pPr>
            <w:r w:rsidRPr="007D551F">
              <w:rPr>
                <w:b/>
              </w:rPr>
              <w:t>Description</w:t>
            </w:r>
          </w:p>
        </w:tc>
      </w:tr>
      <w:tr w:rsidR="00B16943" w:rsidTr="00B16943">
        <w:tc>
          <w:tcPr>
            <w:tcW w:w="2461" w:type="dxa"/>
          </w:tcPr>
          <w:p w:rsidR="00B16943" w:rsidRPr="00F0103E" w:rsidRDefault="00B16943" w:rsidP="00B16943">
            <w:pPr>
              <w:pStyle w:val="m-code"/>
            </w:pPr>
            <w:proofErr w:type="spellStart"/>
            <w:r>
              <w:t>group_count</w:t>
            </w:r>
            <w:proofErr w:type="spellEnd"/>
          </w:p>
        </w:tc>
        <w:tc>
          <w:tcPr>
            <w:tcW w:w="1235" w:type="dxa"/>
          </w:tcPr>
          <w:p w:rsidR="00B16943" w:rsidRDefault="00B16943" w:rsidP="00B16943">
            <w:r>
              <w:t>Integer</w:t>
            </w:r>
          </w:p>
        </w:tc>
        <w:tc>
          <w:tcPr>
            <w:tcW w:w="5592" w:type="dxa"/>
          </w:tcPr>
          <w:p w:rsidR="00B16943" w:rsidRDefault="00B16943" w:rsidP="00B16943">
            <w:r>
              <w:t>Total measurement groups count in the measurement session.</w:t>
            </w:r>
          </w:p>
        </w:tc>
      </w:tr>
      <w:tr w:rsidR="00B16943" w:rsidTr="00B16943">
        <w:tc>
          <w:tcPr>
            <w:tcW w:w="2461" w:type="dxa"/>
          </w:tcPr>
          <w:p w:rsidR="00B16943" w:rsidRDefault="00B16943" w:rsidP="00B16943">
            <w:pPr>
              <w:pStyle w:val="m-code"/>
            </w:pPr>
            <w:proofErr w:type="spellStart"/>
            <w:r w:rsidRPr="00B16943">
              <w:t>repetitions_count</w:t>
            </w:r>
            <w:proofErr w:type="spellEnd"/>
          </w:p>
        </w:tc>
        <w:tc>
          <w:tcPr>
            <w:tcW w:w="1235" w:type="dxa"/>
          </w:tcPr>
          <w:p w:rsidR="00B16943" w:rsidRDefault="00B16943" w:rsidP="00B16943">
            <w:r>
              <w:t>Integer</w:t>
            </w:r>
          </w:p>
        </w:tc>
        <w:tc>
          <w:tcPr>
            <w:tcW w:w="5592" w:type="dxa"/>
          </w:tcPr>
          <w:p w:rsidR="00B16943" w:rsidRDefault="00B16943" w:rsidP="00B16943">
            <w:r>
              <w:t>Total repetition cycles (records) in the selected group.</w:t>
            </w:r>
          </w:p>
        </w:tc>
      </w:tr>
      <w:tr w:rsidR="00B16943" w:rsidTr="00B16943">
        <w:tc>
          <w:tcPr>
            <w:tcW w:w="2461" w:type="dxa"/>
          </w:tcPr>
          <w:p w:rsidR="00B16943" w:rsidRPr="00B16943" w:rsidRDefault="00B16943" w:rsidP="00B16943">
            <w:pPr>
              <w:pStyle w:val="m-code"/>
            </w:pPr>
            <w:proofErr w:type="spellStart"/>
            <w:r w:rsidRPr="00B16943">
              <w:t>channels_count</w:t>
            </w:r>
            <w:proofErr w:type="spellEnd"/>
          </w:p>
        </w:tc>
        <w:tc>
          <w:tcPr>
            <w:tcW w:w="1235" w:type="dxa"/>
          </w:tcPr>
          <w:p w:rsidR="00B16943" w:rsidRDefault="00B16943" w:rsidP="00B16943">
            <w:r>
              <w:t>Integer</w:t>
            </w:r>
          </w:p>
        </w:tc>
        <w:tc>
          <w:tcPr>
            <w:tcW w:w="5592" w:type="dxa"/>
          </w:tcPr>
          <w:p w:rsidR="00B16943" w:rsidRDefault="00B16943" w:rsidP="00B16943">
            <w:r>
              <w:t>Digitizer channels in the measurement session.</w:t>
            </w:r>
          </w:p>
        </w:tc>
      </w:tr>
      <w:tr w:rsidR="00B16943" w:rsidTr="00B16943">
        <w:tc>
          <w:tcPr>
            <w:tcW w:w="2461" w:type="dxa"/>
          </w:tcPr>
          <w:p w:rsidR="00B16943" w:rsidRPr="00B16943" w:rsidRDefault="00B16943" w:rsidP="00B16943">
            <w:pPr>
              <w:pStyle w:val="m-code"/>
            </w:pPr>
            <w:proofErr w:type="spellStart"/>
            <w:r w:rsidRPr="00B16943">
              <w:t>is_temperature</w:t>
            </w:r>
            <w:proofErr w:type="spellEnd"/>
          </w:p>
        </w:tc>
        <w:tc>
          <w:tcPr>
            <w:tcW w:w="1235" w:type="dxa"/>
          </w:tcPr>
          <w:p w:rsidR="00B16943" w:rsidRDefault="00B16943" w:rsidP="00B16943">
            <w:r>
              <w:t>Bool</w:t>
            </w:r>
          </w:p>
        </w:tc>
        <w:tc>
          <w:tcPr>
            <w:tcW w:w="5592" w:type="dxa"/>
          </w:tcPr>
          <w:p w:rsidR="00B16943" w:rsidRDefault="00B16943" w:rsidP="00B16943">
            <w:r>
              <w:t>Temperature measurement available.</w:t>
            </w:r>
          </w:p>
        </w:tc>
      </w:tr>
      <w:tr w:rsidR="00B16943" w:rsidTr="00B16943">
        <w:tc>
          <w:tcPr>
            <w:tcW w:w="2461" w:type="dxa"/>
          </w:tcPr>
          <w:p w:rsidR="00B16943" w:rsidRPr="00B16943" w:rsidRDefault="00B16943" w:rsidP="00B16943">
            <w:pPr>
              <w:pStyle w:val="m-code"/>
            </w:pPr>
            <w:proofErr w:type="spellStart"/>
            <w:r w:rsidRPr="00B16943">
              <w:t>sample_count</w:t>
            </w:r>
            <w:proofErr w:type="spellEnd"/>
          </w:p>
        </w:tc>
        <w:tc>
          <w:tcPr>
            <w:tcW w:w="1235" w:type="dxa"/>
          </w:tcPr>
          <w:p w:rsidR="00B16943" w:rsidRDefault="00B16943" w:rsidP="00B16943">
            <w:r>
              <w:t>Integer</w:t>
            </w:r>
          </w:p>
        </w:tc>
        <w:tc>
          <w:tcPr>
            <w:tcW w:w="5592" w:type="dxa"/>
          </w:tcPr>
          <w:p w:rsidR="00B16943" w:rsidRDefault="00B16943" w:rsidP="00B16943">
            <w:r>
              <w:t>Samples count per channel in the loaded record(s).</w:t>
            </w:r>
          </w:p>
        </w:tc>
      </w:tr>
      <w:tr w:rsidR="00B16943" w:rsidTr="00B16943">
        <w:tc>
          <w:tcPr>
            <w:tcW w:w="2461" w:type="dxa"/>
          </w:tcPr>
          <w:p w:rsidR="00B16943" w:rsidRPr="00B16943" w:rsidRDefault="00B16943" w:rsidP="00B16943">
            <w:pPr>
              <w:pStyle w:val="m-code"/>
            </w:pPr>
            <w:r>
              <w:lastRenderedPageBreak/>
              <w:t>y</w:t>
            </w:r>
          </w:p>
        </w:tc>
        <w:tc>
          <w:tcPr>
            <w:tcW w:w="1235" w:type="dxa"/>
          </w:tcPr>
          <w:p w:rsidR="00B16943" w:rsidRDefault="00B16943" w:rsidP="00B16943">
            <w:r>
              <w:t>Double</w:t>
            </w:r>
          </w:p>
        </w:tc>
        <w:tc>
          <w:tcPr>
            <w:tcW w:w="5592" w:type="dxa"/>
          </w:tcPr>
          <w:p w:rsidR="00B16943" w:rsidRDefault="00B16943" w:rsidP="00B16943">
            <w:r>
              <w:t>Sample data, one row per channel. If multiple records are loaded, the records are merged horizontally:</w:t>
            </w:r>
          </w:p>
          <w:p w:rsidR="00B16943" w:rsidRDefault="00B16943" w:rsidP="00B16943">
            <w:r>
              <w:t>chn1,chn2, chn1,chn2, …</w:t>
            </w:r>
          </w:p>
        </w:tc>
      </w:tr>
      <w:tr w:rsidR="00B16943" w:rsidTr="00B16943">
        <w:tc>
          <w:tcPr>
            <w:tcW w:w="2461" w:type="dxa"/>
          </w:tcPr>
          <w:p w:rsidR="00B16943" w:rsidRDefault="00B16943" w:rsidP="00B16943">
            <w:pPr>
              <w:pStyle w:val="m-code"/>
            </w:pPr>
            <w:r>
              <w:t>timestamp</w:t>
            </w:r>
          </w:p>
        </w:tc>
        <w:tc>
          <w:tcPr>
            <w:tcW w:w="1235" w:type="dxa"/>
          </w:tcPr>
          <w:p w:rsidR="00B16943" w:rsidRDefault="00B16943" w:rsidP="00B16943">
            <w:r>
              <w:t>Double</w:t>
            </w:r>
          </w:p>
        </w:tc>
        <w:tc>
          <w:tcPr>
            <w:tcW w:w="5592" w:type="dxa"/>
          </w:tcPr>
          <w:p w:rsidR="00B16943" w:rsidRDefault="00B16943" w:rsidP="00B16943">
            <w:r>
              <w:t xml:space="preserve">Relative timestamp(s) in seconds for the first sample(s) of each record in the “y”. </w:t>
            </w:r>
          </w:p>
        </w:tc>
      </w:tr>
      <w:tr w:rsidR="00B16943" w:rsidTr="00B16943">
        <w:tc>
          <w:tcPr>
            <w:tcW w:w="2461" w:type="dxa"/>
          </w:tcPr>
          <w:p w:rsidR="00B16943" w:rsidRDefault="00B16943" w:rsidP="00B16943">
            <w:pPr>
              <w:pStyle w:val="m-code"/>
            </w:pPr>
            <w:proofErr w:type="spellStart"/>
            <w:r>
              <w:t>Ts</w:t>
            </w:r>
            <w:proofErr w:type="spellEnd"/>
          </w:p>
        </w:tc>
        <w:tc>
          <w:tcPr>
            <w:tcW w:w="1235" w:type="dxa"/>
          </w:tcPr>
          <w:p w:rsidR="00B16943" w:rsidRDefault="00B16943" w:rsidP="00B16943">
            <w:r>
              <w:t>Double</w:t>
            </w:r>
          </w:p>
        </w:tc>
        <w:tc>
          <w:tcPr>
            <w:tcW w:w="5592" w:type="dxa"/>
          </w:tcPr>
          <w:p w:rsidR="00B16943" w:rsidRDefault="00B16943" w:rsidP="00B16943">
            <w:r>
              <w:t>Sampling period in seconds.</w:t>
            </w:r>
          </w:p>
        </w:tc>
      </w:tr>
      <w:tr w:rsidR="00B16943" w:rsidTr="00B16943">
        <w:tc>
          <w:tcPr>
            <w:tcW w:w="2461" w:type="dxa"/>
          </w:tcPr>
          <w:p w:rsidR="00B16943" w:rsidRDefault="00B16943" w:rsidP="00B16943">
            <w:pPr>
              <w:pStyle w:val="m-code"/>
            </w:pPr>
            <w:proofErr w:type="spellStart"/>
            <w:r>
              <w:t>corr</w:t>
            </w:r>
            <w:proofErr w:type="spellEnd"/>
          </w:p>
        </w:tc>
        <w:tc>
          <w:tcPr>
            <w:tcW w:w="1235" w:type="dxa"/>
          </w:tcPr>
          <w:p w:rsidR="00B16943" w:rsidRDefault="00B16943" w:rsidP="00B16943">
            <w:r>
              <w:t>Structure</w:t>
            </w:r>
          </w:p>
        </w:tc>
        <w:tc>
          <w:tcPr>
            <w:tcW w:w="5592" w:type="dxa"/>
          </w:tcPr>
          <w:p w:rsidR="00B16943" w:rsidRDefault="00B16943" w:rsidP="00B16943">
            <w:r>
              <w:t>Data structure containing the loaded corrections:</w:t>
            </w:r>
          </w:p>
          <w:p w:rsidR="002C4629" w:rsidRPr="002C4629" w:rsidRDefault="002C4629" w:rsidP="002C4629">
            <w:pPr>
              <w:tabs>
                <w:tab w:val="left" w:pos="2441"/>
              </w:tabs>
              <w:ind w:left="2441" w:hanging="2410"/>
              <w:rPr>
                <w:rStyle w:val="m-codeChar"/>
              </w:rPr>
            </w:pPr>
            <w:proofErr w:type="spellStart"/>
            <w:r w:rsidRPr="002C4629">
              <w:rPr>
                <w:rStyle w:val="m-codeChar"/>
              </w:rPr>
              <w:t>corr.phase_idx</w:t>
            </w:r>
            <w:proofErr w:type="spellEnd"/>
            <w:r w:rsidRPr="002C4629">
              <w:rPr>
                <w:rStyle w:val="m-codeChar"/>
              </w:rPr>
              <w:t xml:space="preserve"> =</w:t>
            </w:r>
            <w:r>
              <w:rPr>
                <w:rStyle w:val="m-codeChar"/>
              </w:rPr>
              <w:tab/>
            </w:r>
            <w:r w:rsidRPr="002C4629">
              <w:t>phase index for each digitizer channel which is used to define which channels belongs together for multi-input algorithms</w:t>
            </w:r>
          </w:p>
          <w:p w:rsidR="00B16943" w:rsidRPr="002C4629" w:rsidRDefault="00B16943" w:rsidP="002C4629">
            <w:pPr>
              <w:tabs>
                <w:tab w:val="left" w:pos="2441"/>
              </w:tabs>
              <w:ind w:left="2441" w:hanging="2410"/>
            </w:pPr>
            <w:proofErr w:type="spellStart"/>
            <w:r w:rsidRPr="002C4629">
              <w:rPr>
                <w:rStyle w:val="m-codeChar"/>
              </w:rPr>
              <w:t>corr.dig</w:t>
            </w:r>
            <w:proofErr w:type="spellEnd"/>
            <w:r w:rsidRPr="002C4629">
              <w:rPr>
                <w:rStyle w:val="m-codeChar"/>
              </w:rPr>
              <w:t xml:space="preserve"> =</w:t>
            </w:r>
            <w:r w:rsidR="002C4629">
              <w:rPr>
                <w:rStyle w:val="m-codeChar"/>
              </w:rPr>
              <w:tab/>
            </w:r>
            <w:r w:rsidRPr="002C4629">
              <w:t>digitizer corrections structure</w:t>
            </w:r>
          </w:p>
          <w:p w:rsidR="00B16943" w:rsidRDefault="00B16943" w:rsidP="002C4629">
            <w:pPr>
              <w:tabs>
                <w:tab w:val="left" w:pos="2441"/>
              </w:tabs>
              <w:ind w:left="2441" w:hanging="2410"/>
            </w:pPr>
            <w:proofErr w:type="spellStart"/>
            <w:r w:rsidRPr="002C4629">
              <w:rPr>
                <w:rStyle w:val="m-codeChar"/>
              </w:rPr>
              <w:t>corr.tran</w:t>
            </w:r>
            <w:proofErr w:type="spellEnd"/>
            <w:r w:rsidRPr="002C4629">
              <w:rPr>
                <w:rStyle w:val="m-codeChar"/>
              </w:rPr>
              <w:t>{}</w:t>
            </w:r>
            <w:r w:rsidR="002C4629" w:rsidRPr="002C4629">
              <w:rPr>
                <w:rStyle w:val="m-codeChar"/>
              </w:rPr>
              <w:t xml:space="preserve"> =</w:t>
            </w:r>
            <w:r w:rsidR="002C4629">
              <w:rPr>
                <w:rStyle w:val="m-codeChar"/>
              </w:rPr>
              <w:tab/>
            </w:r>
            <w:r w:rsidR="002C4629" w:rsidRPr="002C4629">
              <w:t>cell array of the transducer corrections, one for each transducer</w:t>
            </w:r>
          </w:p>
        </w:tc>
      </w:tr>
    </w:tbl>
    <w:p w:rsidR="00FA3156" w:rsidRPr="00395912" w:rsidRDefault="00FA3156" w:rsidP="00FA3156">
      <w:pPr>
        <w:rPr>
          <w:rPrChange w:id="3212" w:author="smaslan" w:date="2018-08-09T11:59:00Z">
            <w:rPr>
              <w:lang w:val="en-US"/>
            </w:rPr>
          </w:rPrChange>
        </w:rPr>
      </w:pPr>
    </w:p>
    <w:sectPr w:rsidR="00FA3156" w:rsidRPr="00395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D9A"/>
    <w:multiLevelType w:val="hybridMultilevel"/>
    <w:tmpl w:val="9E42CA28"/>
    <w:lvl w:ilvl="0" w:tplc="EDA4763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1CDB2E82"/>
    <w:multiLevelType w:val="hybridMultilevel"/>
    <w:tmpl w:val="B300B074"/>
    <w:lvl w:ilvl="0" w:tplc="3C747AB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7D0120B"/>
    <w:multiLevelType w:val="hybridMultilevel"/>
    <w:tmpl w:val="DC78AB00"/>
    <w:lvl w:ilvl="0" w:tplc="6D5A73F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2564B84"/>
    <w:multiLevelType w:val="hybridMultilevel"/>
    <w:tmpl w:val="74E60860"/>
    <w:lvl w:ilvl="0" w:tplc="7C38127C">
      <w:start w:val="1"/>
      <w:numFmt w:val="decimal"/>
      <w:lvlText w:val="[%1]"/>
      <w:lvlJc w:val="left"/>
      <w:pPr>
        <w:ind w:left="720" w:hanging="360"/>
      </w:pPr>
      <w:rPr>
        <w:rFonts w:ascii="Times New Roman" w:hAnsi="Times New Roman" w:hint="default"/>
        <w:b w:val="0"/>
        <w:i w:val="0"/>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3D110277"/>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418304E2"/>
    <w:multiLevelType w:val="hybridMultilevel"/>
    <w:tmpl w:val="515A40BC"/>
    <w:lvl w:ilvl="0" w:tplc="82EE8644">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49D47B69"/>
    <w:multiLevelType w:val="hybridMultilevel"/>
    <w:tmpl w:val="EB9E8D9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1630EDA"/>
    <w:multiLevelType w:val="hybridMultilevel"/>
    <w:tmpl w:val="8258EBD6"/>
    <w:lvl w:ilvl="0" w:tplc="E94EF340">
      <w:start w:val="1"/>
      <w:numFmt w:val="lowerRoman"/>
      <w:lvlText w:val="(%1)"/>
      <w:lvlJc w:val="left"/>
      <w:pPr>
        <w:ind w:left="1080" w:hanging="72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5D1E1359"/>
    <w:multiLevelType w:val="hybridMultilevel"/>
    <w:tmpl w:val="5DC0185A"/>
    <w:lvl w:ilvl="0" w:tplc="752A6B78">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5F8E1C28"/>
    <w:multiLevelType w:val="hybridMultilevel"/>
    <w:tmpl w:val="AD0AE06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79AA4DB8"/>
    <w:multiLevelType w:val="hybridMultilevel"/>
    <w:tmpl w:val="5D141CA4"/>
    <w:lvl w:ilvl="0" w:tplc="27B6FA1A">
      <w:start w:val="1"/>
      <w:numFmt w:val="low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D9501F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7"/>
  </w:num>
  <w:num w:numId="3">
    <w:abstractNumId w:val="5"/>
  </w:num>
  <w:num w:numId="4">
    <w:abstractNumId w:val="4"/>
  </w:num>
  <w:num w:numId="5">
    <w:abstractNumId w:val="11"/>
  </w:num>
  <w:num w:numId="6">
    <w:abstractNumId w:val="3"/>
  </w:num>
  <w:num w:numId="7">
    <w:abstractNumId w:val="8"/>
  </w:num>
  <w:num w:numId="8">
    <w:abstractNumId w:val="10"/>
  </w:num>
  <w:num w:numId="9">
    <w:abstractNumId w:val="6"/>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E2"/>
    <w:rsid w:val="000211E3"/>
    <w:rsid w:val="0002367A"/>
    <w:rsid w:val="0002678B"/>
    <w:rsid w:val="00033CD7"/>
    <w:rsid w:val="000573CF"/>
    <w:rsid w:val="00057BE2"/>
    <w:rsid w:val="0007050C"/>
    <w:rsid w:val="00073CD8"/>
    <w:rsid w:val="00085A58"/>
    <w:rsid w:val="000A1C85"/>
    <w:rsid w:val="000E3973"/>
    <w:rsid w:val="000F6AE1"/>
    <w:rsid w:val="001063DB"/>
    <w:rsid w:val="001075AE"/>
    <w:rsid w:val="00125605"/>
    <w:rsid w:val="00143406"/>
    <w:rsid w:val="001530B5"/>
    <w:rsid w:val="001946C8"/>
    <w:rsid w:val="001B69A2"/>
    <w:rsid w:val="001C1CD1"/>
    <w:rsid w:val="001D4835"/>
    <w:rsid w:val="001F79F3"/>
    <w:rsid w:val="00237EF4"/>
    <w:rsid w:val="0026068C"/>
    <w:rsid w:val="00293AEC"/>
    <w:rsid w:val="002C4629"/>
    <w:rsid w:val="002D22DC"/>
    <w:rsid w:val="002D4EBA"/>
    <w:rsid w:val="002E7021"/>
    <w:rsid w:val="00326896"/>
    <w:rsid w:val="00374D19"/>
    <w:rsid w:val="003817E2"/>
    <w:rsid w:val="00395912"/>
    <w:rsid w:val="003A1E07"/>
    <w:rsid w:val="003C07C8"/>
    <w:rsid w:val="003C3D58"/>
    <w:rsid w:val="003E4E53"/>
    <w:rsid w:val="003F489E"/>
    <w:rsid w:val="00436072"/>
    <w:rsid w:val="00461E90"/>
    <w:rsid w:val="00465CB4"/>
    <w:rsid w:val="004661BE"/>
    <w:rsid w:val="00484241"/>
    <w:rsid w:val="004A00FD"/>
    <w:rsid w:val="004C179B"/>
    <w:rsid w:val="004D6465"/>
    <w:rsid w:val="005013DA"/>
    <w:rsid w:val="005163A5"/>
    <w:rsid w:val="00517C14"/>
    <w:rsid w:val="00544BE2"/>
    <w:rsid w:val="0054547C"/>
    <w:rsid w:val="00563892"/>
    <w:rsid w:val="00572588"/>
    <w:rsid w:val="005D31C5"/>
    <w:rsid w:val="005E46CF"/>
    <w:rsid w:val="006018D8"/>
    <w:rsid w:val="00603AF4"/>
    <w:rsid w:val="00604E5F"/>
    <w:rsid w:val="00613EDD"/>
    <w:rsid w:val="00620D9E"/>
    <w:rsid w:val="00651E2E"/>
    <w:rsid w:val="00656CD6"/>
    <w:rsid w:val="00660316"/>
    <w:rsid w:val="00686D9A"/>
    <w:rsid w:val="006B6ED2"/>
    <w:rsid w:val="006C2201"/>
    <w:rsid w:val="006C724C"/>
    <w:rsid w:val="006F7DCE"/>
    <w:rsid w:val="00721A05"/>
    <w:rsid w:val="0075162A"/>
    <w:rsid w:val="0075624C"/>
    <w:rsid w:val="0076698F"/>
    <w:rsid w:val="00787118"/>
    <w:rsid w:val="007B35EF"/>
    <w:rsid w:val="007D551F"/>
    <w:rsid w:val="007D60D9"/>
    <w:rsid w:val="00812AAB"/>
    <w:rsid w:val="00820DCE"/>
    <w:rsid w:val="00826BC1"/>
    <w:rsid w:val="008306C9"/>
    <w:rsid w:val="00832819"/>
    <w:rsid w:val="00891AE2"/>
    <w:rsid w:val="008B114F"/>
    <w:rsid w:val="008B2C2D"/>
    <w:rsid w:val="008E30F8"/>
    <w:rsid w:val="009821DA"/>
    <w:rsid w:val="00986656"/>
    <w:rsid w:val="009A371B"/>
    <w:rsid w:val="009B57A7"/>
    <w:rsid w:val="009E3012"/>
    <w:rsid w:val="009F3B2F"/>
    <w:rsid w:val="00A064D3"/>
    <w:rsid w:val="00A100D0"/>
    <w:rsid w:val="00A24A2A"/>
    <w:rsid w:val="00A327D7"/>
    <w:rsid w:val="00A57339"/>
    <w:rsid w:val="00A75E22"/>
    <w:rsid w:val="00A976D1"/>
    <w:rsid w:val="00B055BD"/>
    <w:rsid w:val="00B154F8"/>
    <w:rsid w:val="00B16943"/>
    <w:rsid w:val="00B41FBA"/>
    <w:rsid w:val="00B4485F"/>
    <w:rsid w:val="00B6747D"/>
    <w:rsid w:val="00B87C34"/>
    <w:rsid w:val="00BA2120"/>
    <w:rsid w:val="00BA25A1"/>
    <w:rsid w:val="00C334B2"/>
    <w:rsid w:val="00C34188"/>
    <w:rsid w:val="00C44D85"/>
    <w:rsid w:val="00C657D5"/>
    <w:rsid w:val="00CB09C7"/>
    <w:rsid w:val="00CC0502"/>
    <w:rsid w:val="00D3663A"/>
    <w:rsid w:val="00D3732A"/>
    <w:rsid w:val="00D442AB"/>
    <w:rsid w:val="00DA52E7"/>
    <w:rsid w:val="00DC5FBB"/>
    <w:rsid w:val="00DD169B"/>
    <w:rsid w:val="00DE3E72"/>
    <w:rsid w:val="00DE5BC3"/>
    <w:rsid w:val="00DE7135"/>
    <w:rsid w:val="00DF3952"/>
    <w:rsid w:val="00E20BB5"/>
    <w:rsid w:val="00E20ED1"/>
    <w:rsid w:val="00E54533"/>
    <w:rsid w:val="00E645B2"/>
    <w:rsid w:val="00E77C16"/>
    <w:rsid w:val="00E85DF0"/>
    <w:rsid w:val="00EB1484"/>
    <w:rsid w:val="00EB5D53"/>
    <w:rsid w:val="00EC61B9"/>
    <w:rsid w:val="00EF2611"/>
    <w:rsid w:val="00F0103E"/>
    <w:rsid w:val="00F8273D"/>
    <w:rsid w:val="00FA3156"/>
    <w:rsid w:val="00FC7FD2"/>
    <w:rsid w:val="00FE70E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ode">
    <w:name w:val="m-code"/>
    <w:basedOn w:val="Normln"/>
    <w:link w:val="m-codeChar"/>
    <w:qFormat/>
    <w:rsid w:val="00F0103E"/>
    <w:pPr>
      <w:spacing w:after="0" w:line="240" w:lineRule="auto"/>
    </w:pPr>
    <w:rPr>
      <w:rFonts w:ascii="Courier" w:hAnsi="Courier"/>
    </w:rPr>
  </w:style>
  <w:style w:type="character" w:customStyle="1" w:styleId="m-codeChar">
    <w:name w:val="m-code Char"/>
    <w:basedOn w:val="Standardnpsmoodstavce"/>
    <w:link w:val="m-code"/>
    <w:rsid w:val="00F0103E"/>
    <w:rPr>
      <w:rFonts w:ascii="Courier" w:hAnsi="Courie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D4EBA"/>
    <w:rPr>
      <w:lang w:val="en-GB"/>
    </w:rPr>
  </w:style>
  <w:style w:type="paragraph" w:styleId="Nadpis1">
    <w:name w:val="heading 1"/>
    <w:basedOn w:val="Normln"/>
    <w:next w:val="Normln"/>
    <w:link w:val="Nadpis1Char"/>
    <w:uiPriority w:val="9"/>
    <w:qFormat/>
    <w:rsid w:val="00544BE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C1CD1"/>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C1CD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1C1CD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unhideWhenUsed/>
    <w:qFormat/>
    <w:rsid w:val="001C1CD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1C1CD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1C1CD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1C1CD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1C1CD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544BE2"/>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544BE2"/>
    <w:rPr>
      <w:rFonts w:ascii="Tahoma" w:hAnsi="Tahoma" w:cs="Tahoma"/>
      <w:sz w:val="16"/>
      <w:szCs w:val="16"/>
    </w:rPr>
  </w:style>
  <w:style w:type="character" w:customStyle="1" w:styleId="Nadpis1Char">
    <w:name w:val="Nadpis 1 Char"/>
    <w:basedOn w:val="Standardnpsmoodstavce"/>
    <w:link w:val="Nadpis1"/>
    <w:uiPriority w:val="9"/>
    <w:rsid w:val="00544BE2"/>
    <w:rPr>
      <w:rFonts w:asciiTheme="majorHAnsi" w:eastAsiaTheme="majorEastAsia" w:hAnsiTheme="majorHAnsi" w:cstheme="majorBidi"/>
      <w:b/>
      <w:bCs/>
      <w:color w:val="365F91" w:themeColor="accent1" w:themeShade="BF"/>
      <w:sz w:val="28"/>
      <w:szCs w:val="28"/>
    </w:rPr>
  </w:style>
  <w:style w:type="paragraph" w:styleId="Odstavecseseznamem">
    <w:name w:val="List Paragraph"/>
    <w:basedOn w:val="Normln"/>
    <w:uiPriority w:val="34"/>
    <w:qFormat/>
    <w:rsid w:val="00544BE2"/>
    <w:pPr>
      <w:suppressAutoHyphens/>
      <w:spacing w:after="160" w:line="256" w:lineRule="auto"/>
      <w:ind w:left="720"/>
      <w:contextualSpacing/>
    </w:pPr>
    <w:rPr>
      <w:rFonts w:ascii="Calibri" w:eastAsia="Droid Sans Fallback" w:hAnsi="Calibri" w:cs="Calibri"/>
    </w:rPr>
  </w:style>
  <w:style w:type="paragraph" w:styleId="Titulek">
    <w:name w:val="caption"/>
    <w:basedOn w:val="Normln"/>
    <w:next w:val="Normln"/>
    <w:uiPriority w:val="35"/>
    <w:unhideWhenUsed/>
    <w:qFormat/>
    <w:rsid w:val="0007050C"/>
    <w:pPr>
      <w:spacing w:line="240" w:lineRule="auto"/>
      <w:jc w:val="center"/>
    </w:pPr>
    <w:rPr>
      <w:b/>
      <w:bCs/>
      <w:color w:val="4F81BD" w:themeColor="accent1"/>
      <w:sz w:val="18"/>
      <w:szCs w:val="18"/>
    </w:rPr>
  </w:style>
  <w:style w:type="character" w:customStyle="1" w:styleId="Nadpis2Char">
    <w:name w:val="Nadpis 2 Char"/>
    <w:basedOn w:val="Standardnpsmoodstavce"/>
    <w:link w:val="Nadpis2"/>
    <w:uiPriority w:val="9"/>
    <w:rsid w:val="001C1CD1"/>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1C1CD1"/>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1C1CD1"/>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rsid w:val="001C1CD1"/>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1C1CD1"/>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1C1CD1"/>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1C1CD1"/>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1C1CD1"/>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721A05"/>
    <w:rPr>
      <w:color w:val="0000FF" w:themeColor="hyperlink"/>
      <w:u w:val="single"/>
    </w:rPr>
  </w:style>
  <w:style w:type="character" w:styleId="Sledovanodkaz">
    <w:name w:val="FollowedHyperlink"/>
    <w:basedOn w:val="Standardnpsmoodstavce"/>
    <w:uiPriority w:val="99"/>
    <w:semiHidden/>
    <w:unhideWhenUsed/>
    <w:rsid w:val="0054547C"/>
    <w:rPr>
      <w:color w:val="800080" w:themeColor="followedHyperlink"/>
      <w:u w:val="single"/>
    </w:rPr>
  </w:style>
  <w:style w:type="table" w:styleId="Mkatabulky">
    <w:name w:val="Table Grid"/>
    <w:basedOn w:val="Normlntabulka"/>
    <w:uiPriority w:val="59"/>
    <w:rsid w:val="00B67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code">
    <w:name w:val="m-code"/>
    <w:basedOn w:val="Normln"/>
    <w:link w:val="m-codeChar"/>
    <w:qFormat/>
    <w:rsid w:val="00F0103E"/>
    <w:pPr>
      <w:spacing w:after="0" w:line="240" w:lineRule="auto"/>
    </w:pPr>
    <w:rPr>
      <w:rFonts w:ascii="Courier" w:hAnsi="Courier"/>
    </w:rPr>
  </w:style>
  <w:style w:type="character" w:customStyle="1" w:styleId="m-codeChar">
    <w:name w:val="m-code Char"/>
    <w:basedOn w:val="Standardnpsmoodstavce"/>
    <w:link w:val="m-code"/>
    <w:rsid w:val="00F0103E"/>
    <w:rPr>
      <w:rFonts w:ascii="Courier" w:hAnsi="Courie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C630E-060F-46C8-81F5-184FF138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4491</TotalTime>
  <Pages>33</Pages>
  <Words>9583</Words>
  <Characters>56543</Characters>
  <Application>Microsoft Office Word</Application>
  <DocSecurity>0</DocSecurity>
  <Lines>471</Lines>
  <Paragraphs>131</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65995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smaslan</dc:creator>
  <cp:lastModifiedBy>smaslan</cp:lastModifiedBy>
  <cp:revision>44</cp:revision>
  <cp:lastPrinted>2018-08-10T07:51:00Z</cp:lastPrinted>
  <dcterms:created xsi:type="dcterms:W3CDTF">2018-08-07T09:44:00Z</dcterms:created>
  <dcterms:modified xsi:type="dcterms:W3CDTF">2018-09-07T09:40:00Z</dcterms:modified>
</cp:coreProperties>
</file>