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77" w:rsidRPr="003052BC" w:rsidRDefault="00775F77">
      <w:pPr>
        <w:rPr>
          <w:lang w:val="en-US"/>
        </w:rPr>
      </w:pPr>
    </w:p>
    <w:p w:rsidR="00775F77" w:rsidRPr="003052BC" w:rsidRDefault="00775F77">
      <w:pPr>
        <w:rPr>
          <w:lang w:val="en-US"/>
        </w:rPr>
      </w:pPr>
    </w:p>
    <w:p w:rsidR="00ED7F08" w:rsidRPr="003052BC" w:rsidRDefault="00ED7F08">
      <w:pPr>
        <w:rPr>
          <w:lang w:val="en-US"/>
        </w:rPr>
      </w:pPr>
    </w:p>
    <w:p w:rsidR="00B26FC8" w:rsidRPr="003052BC" w:rsidRDefault="00B26FC8">
      <w:pPr>
        <w:rPr>
          <w:lang w:val="en-US"/>
        </w:rPr>
      </w:pPr>
    </w:p>
    <w:p w:rsidR="00F115C3" w:rsidRPr="003052BC" w:rsidRDefault="00F115C3" w:rsidP="00ED7F08">
      <w:pPr>
        <w:jc w:val="center"/>
        <w:rPr>
          <w:rFonts w:asciiTheme="majorHAnsi" w:hAnsiTheme="majorHAnsi"/>
          <w:b/>
          <w:sz w:val="72"/>
          <w:lang w:val="en-US"/>
        </w:rPr>
      </w:pPr>
      <w:r w:rsidRPr="00F366EB">
        <w:rPr>
          <w:rFonts w:asciiTheme="majorHAnsi" w:hAnsiTheme="majorHAnsi"/>
          <w:noProof/>
          <w:sz w:val="40"/>
          <w:lang w:val="cs-CZ" w:eastAsia="cs-CZ"/>
        </w:rPr>
        <w:drawing>
          <wp:inline distT="0" distB="0" distL="0" distR="0" wp14:anchorId="230D0521" wp14:editId="458A7A96">
            <wp:extent cx="3714750" cy="1447800"/>
            <wp:effectExtent l="0" t="0" r="0" b="0"/>
            <wp:docPr id="2" name="Image 2" descr="C:\Users\SOCCALINGAME\Downloads\_files_wp5_task 5.1_17logo_final_smal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CCALINGAME\Downloads\_files_wp5_task 5.1_17logo_final_small_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447800"/>
                    </a:xfrm>
                    <a:prstGeom prst="rect">
                      <a:avLst/>
                    </a:prstGeom>
                    <a:noFill/>
                    <a:ln>
                      <a:noFill/>
                    </a:ln>
                  </pic:spPr>
                </pic:pic>
              </a:graphicData>
            </a:graphic>
          </wp:inline>
        </w:drawing>
      </w:r>
    </w:p>
    <w:p w:rsidR="00F115C3" w:rsidRPr="003052BC" w:rsidRDefault="00F115C3" w:rsidP="00F115C3">
      <w:pPr>
        <w:rPr>
          <w:lang w:val="en-US"/>
        </w:rPr>
      </w:pPr>
    </w:p>
    <w:p w:rsidR="00775F77" w:rsidRPr="003052BC" w:rsidRDefault="00ED7F08" w:rsidP="00ED7F08">
      <w:pPr>
        <w:jc w:val="center"/>
        <w:rPr>
          <w:rFonts w:asciiTheme="majorHAnsi" w:hAnsiTheme="majorHAnsi"/>
          <w:b/>
          <w:sz w:val="56"/>
          <w:lang w:val="en-US"/>
        </w:rPr>
      </w:pPr>
      <w:r w:rsidRPr="003052BC">
        <w:rPr>
          <w:rFonts w:asciiTheme="majorHAnsi" w:hAnsiTheme="majorHAnsi"/>
          <w:b/>
          <w:sz w:val="56"/>
          <w:lang w:val="en-US"/>
        </w:rPr>
        <w:t>GUIDE FOR SAMPLING POWER AND P</w:t>
      </w:r>
      <w:r w:rsidR="00457083" w:rsidRPr="003052BC">
        <w:rPr>
          <w:rFonts w:asciiTheme="majorHAnsi" w:hAnsiTheme="majorHAnsi"/>
          <w:b/>
          <w:sz w:val="56"/>
          <w:lang w:val="en-US"/>
        </w:rPr>
        <w:t xml:space="preserve">OWER </w:t>
      </w:r>
      <w:r w:rsidRPr="003052BC">
        <w:rPr>
          <w:rFonts w:asciiTheme="majorHAnsi" w:hAnsiTheme="majorHAnsi"/>
          <w:b/>
          <w:sz w:val="56"/>
          <w:lang w:val="en-US"/>
        </w:rPr>
        <w:t>Q</w:t>
      </w:r>
      <w:r w:rsidR="00457083" w:rsidRPr="003052BC">
        <w:rPr>
          <w:rFonts w:asciiTheme="majorHAnsi" w:hAnsiTheme="majorHAnsi"/>
          <w:b/>
          <w:sz w:val="56"/>
          <w:lang w:val="en-US"/>
        </w:rPr>
        <w:t>UALITY</w:t>
      </w:r>
      <w:r w:rsidRPr="003052BC">
        <w:rPr>
          <w:rFonts w:asciiTheme="majorHAnsi" w:hAnsiTheme="majorHAnsi"/>
          <w:b/>
          <w:sz w:val="56"/>
          <w:lang w:val="en-US"/>
        </w:rPr>
        <w:t xml:space="preserve"> ME</w:t>
      </w:r>
      <w:r w:rsidR="00316F5A" w:rsidRPr="003052BC">
        <w:rPr>
          <w:rFonts w:asciiTheme="majorHAnsi" w:hAnsiTheme="majorHAnsi"/>
          <w:b/>
          <w:sz w:val="56"/>
          <w:lang w:val="en-US"/>
        </w:rPr>
        <w:t>A</w:t>
      </w:r>
      <w:r w:rsidRPr="003052BC">
        <w:rPr>
          <w:rFonts w:asciiTheme="majorHAnsi" w:hAnsiTheme="majorHAnsi"/>
          <w:b/>
          <w:sz w:val="56"/>
          <w:lang w:val="en-US"/>
        </w:rPr>
        <w:t>SUREMENTS</w:t>
      </w:r>
    </w:p>
    <w:tbl>
      <w:tblPr>
        <w:tblStyle w:val="Mkatabulky"/>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D7F08" w:rsidRPr="003052BC" w:rsidTr="00ED7F08">
        <w:tc>
          <w:tcPr>
            <w:tcW w:w="9212" w:type="dxa"/>
          </w:tcPr>
          <w:p w:rsidR="00ED7F08" w:rsidRPr="003052BC" w:rsidRDefault="00ED7F08" w:rsidP="00ED7F08">
            <w:pPr>
              <w:rPr>
                <w:lang w:val="en-US"/>
              </w:rPr>
            </w:pPr>
          </w:p>
        </w:tc>
      </w:tr>
    </w:tbl>
    <w:p w:rsidR="008C1AE0" w:rsidRPr="003052BC" w:rsidRDefault="00762370" w:rsidP="00ED7F08">
      <w:pPr>
        <w:jc w:val="center"/>
        <w:rPr>
          <w:rFonts w:asciiTheme="majorHAnsi" w:hAnsiTheme="majorHAnsi"/>
          <w:sz w:val="40"/>
          <w:lang w:val="en-US"/>
        </w:rPr>
      </w:pPr>
      <w:r w:rsidRPr="003052BC">
        <w:rPr>
          <w:rFonts w:asciiTheme="majorHAnsi" w:hAnsiTheme="majorHAnsi"/>
          <w:sz w:val="40"/>
          <w:lang w:val="en-US"/>
        </w:rPr>
        <w:t>CHAPTER 3</w:t>
      </w:r>
    </w:p>
    <w:p w:rsidR="00ED7F08" w:rsidRPr="003052BC" w:rsidRDefault="00762370" w:rsidP="00ED7F08">
      <w:pPr>
        <w:jc w:val="center"/>
        <w:rPr>
          <w:rFonts w:asciiTheme="majorHAnsi" w:hAnsiTheme="majorHAnsi"/>
          <w:sz w:val="40"/>
          <w:lang w:val="en-US"/>
        </w:rPr>
      </w:pPr>
      <w:r w:rsidRPr="003052BC">
        <w:rPr>
          <w:rFonts w:asciiTheme="majorHAnsi" w:hAnsiTheme="majorHAnsi"/>
          <w:sz w:val="40"/>
          <w:lang w:val="en-US"/>
        </w:rPr>
        <w:t>USER’S GUIDE FOR THE OPEN SOFTWARE TOOL</w:t>
      </w:r>
    </w:p>
    <w:p w:rsidR="00617EEC" w:rsidRPr="003052BC" w:rsidRDefault="00617EEC" w:rsidP="00ED7F08">
      <w:pPr>
        <w:jc w:val="center"/>
        <w:rPr>
          <w:rFonts w:asciiTheme="majorHAnsi" w:hAnsiTheme="majorHAnsi"/>
          <w:sz w:val="40"/>
          <w:lang w:val="en-US"/>
        </w:rPr>
      </w:pPr>
    </w:p>
    <w:p w:rsidR="00617EEC" w:rsidRPr="003052BC" w:rsidRDefault="00617EEC" w:rsidP="00B26FC8">
      <w:pPr>
        <w:rPr>
          <w:lang w:val="en-US"/>
        </w:rPr>
        <w:sectPr w:rsidR="00617EEC" w:rsidRPr="003052BC" w:rsidSect="00C87C88">
          <w:headerReference w:type="default" r:id="rId10"/>
          <w:footerReference w:type="default" r:id="rId11"/>
          <w:pgSz w:w="11906" w:h="16838"/>
          <w:pgMar w:top="1417" w:right="1417" w:bottom="1417" w:left="1417" w:header="708" w:footer="708" w:gutter="0"/>
          <w:cols w:space="708"/>
          <w:docGrid w:linePitch="360"/>
        </w:sectPr>
      </w:pPr>
    </w:p>
    <w:p w:rsidR="008738A2" w:rsidRPr="003052BC" w:rsidRDefault="008738A2" w:rsidP="008738A2">
      <w:pPr>
        <w:jc w:val="center"/>
        <w:rPr>
          <w:rFonts w:asciiTheme="majorHAnsi" w:hAnsiTheme="majorHAnsi"/>
          <w:color w:val="D9D9D9" w:themeColor="background1" w:themeShade="D9"/>
          <w:sz w:val="40"/>
          <w:lang w:val="en-US"/>
        </w:rPr>
      </w:pPr>
      <w:bookmarkStart w:id="0" w:name="_Toc508200611"/>
      <w:bookmarkStart w:id="1" w:name="_Toc508200812"/>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pPr>
    </w:p>
    <w:p w:rsidR="008738A2" w:rsidRPr="003052BC" w:rsidRDefault="008738A2" w:rsidP="008738A2">
      <w:pPr>
        <w:jc w:val="center"/>
        <w:rPr>
          <w:rFonts w:asciiTheme="majorHAnsi" w:hAnsiTheme="majorHAnsi"/>
          <w:color w:val="D9D9D9" w:themeColor="background1" w:themeShade="D9"/>
          <w:sz w:val="40"/>
          <w:lang w:val="en-US"/>
        </w:rPr>
        <w:sectPr w:rsidR="008738A2" w:rsidRPr="003052BC" w:rsidSect="008738A2">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AC7D6D" w:rsidRPr="003052BC" w:rsidRDefault="00AC7D6D" w:rsidP="008B3649">
      <w:pPr>
        <w:spacing w:line="360" w:lineRule="auto"/>
        <w:jc w:val="left"/>
        <w:rPr>
          <w:rFonts w:asciiTheme="majorHAnsi" w:hAnsiTheme="majorHAnsi"/>
          <w:b/>
          <w:sz w:val="36"/>
          <w:lang w:val="en-US"/>
        </w:rPr>
      </w:pPr>
      <w:r w:rsidRPr="003052BC">
        <w:rPr>
          <w:rFonts w:asciiTheme="majorHAnsi" w:hAnsiTheme="majorHAnsi"/>
          <w:b/>
          <w:sz w:val="36"/>
          <w:lang w:val="en-US"/>
        </w:rPr>
        <w:lastRenderedPageBreak/>
        <w:t>GLOSSARY</w:t>
      </w:r>
    </w:p>
    <w:p w:rsidR="005D5A41" w:rsidRPr="003052BC" w:rsidRDefault="005D5A41" w:rsidP="005D5A41">
      <w:pPr>
        <w:spacing w:after="120"/>
        <w:jc w:val="left"/>
        <w:rPr>
          <w:lang w:val="en-US"/>
        </w:rPr>
      </w:pPr>
      <w:proofErr w:type="gramStart"/>
      <w:r w:rsidRPr="003052BC">
        <w:rPr>
          <w:b/>
          <w:lang w:val="en-US"/>
        </w:rPr>
        <w:t>PQ</w:t>
      </w:r>
      <w:r w:rsidRPr="003052BC">
        <w:rPr>
          <w:lang w:val="en-US"/>
        </w:rPr>
        <w:t xml:space="preserve"> :</w:t>
      </w:r>
      <w:proofErr w:type="gramEnd"/>
      <w:r w:rsidRPr="003052BC">
        <w:rPr>
          <w:lang w:val="en-US"/>
        </w:rPr>
        <w:t xml:space="preserve"> </w:t>
      </w:r>
      <w:r w:rsidRPr="003052BC">
        <w:rPr>
          <w:lang w:val="en-US"/>
        </w:rPr>
        <w:tab/>
      </w:r>
      <w:r w:rsidRPr="003052BC">
        <w:rPr>
          <w:lang w:val="en-US"/>
        </w:rPr>
        <w:tab/>
      </w:r>
      <w:r w:rsidRPr="003052BC">
        <w:rPr>
          <w:lang w:val="en-US"/>
        </w:rPr>
        <w:tab/>
        <w:t>Power Quality</w:t>
      </w:r>
    </w:p>
    <w:p w:rsidR="00D25957" w:rsidRPr="003052BC" w:rsidRDefault="00D25957" w:rsidP="008738A2">
      <w:pPr>
        <w:rPr>
          <w:lang w:val="en-US"/>
        </w:rPr>
      </w:pPr>
    </w:p>
    <w:p w:rsidR="00D25957" w:rsidRPr="003052BC" w:rsidRDefault="00D25957" w:rsidP="00D25957">
      <w:pPr>
        <w:rPr>
          <w:color w:val="FF0000"/>
          <w:lang w:val="en-US"/>
        </w:rPr>
      </w:pPr>
      <w:r w:rsidRPr="003052BC">
        <w:rPr>
          <w:color w:val="FF0000"/>
          <w:lang w:val="en-US"/>
        </w:rPr>
        <w:t>To be completed…</w:t>
      </w:r>
    </w:p>
    <w:p w:rsidR="00D25957" w:rsidRPr="003052BC" w:rsidRDefault="00D25957" w:rsidP="008738A2">
      <w:pPr>
        <w:rPr>
          <w:lang w:val="en-US"/>
        </w:rPr>
        <w:sectPr w:rsidR="00D25957" w:rsidRPr="003052BC">
          <w:pgSz w:w="11906" w:h="16838"/>
          <w:pgMar w:top="1417" w:right="1417" w:bottom="1417" w:left="1417" w:header="708" w:footer="708" w:gutter="0"/>
          <w:cols w:space="708"/>
          <w:docGrid w:linePitch="360"/>
        </w:sect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8738A2" w:rsidRPr="003052BC" w:rsidRDefault="008738A2" w:rsidP="008738A2">
      <w:pPr>
        <w:jc w:val="center"/>
        <w:rPr>
          <w:rFonts w:asciiTheme="majorHAnsi" w:hAnsiTheme="majorHAnsi"/>
          <w:b/>
          <w:color w:val="D9D9D9" w:themeColor="background1" w:themeShade="D9"/>
          <w:sz w:val="40"/>
          <w:lang w:val="en-US"/>
        </w:rPr>
      </w:pPr>
    </w:p>
    <w:p w:rsidR="00E67343" w:rsidRPr="003052BC" w:rsidRDefault="008738A2" w:rsidP="008738A2">
      <w:pPr>
        <w:jc w:val="center"/>
        <w:rPr>
          <w:rFonts w:asciiTheme="majorHAnsi" w:hAnsiTheme="majorHAnsi"/>
          <w:color w:val="D9D9D9" w:themeColor="background1" w:themeShade="D9"/>
          <w:sz w:val="40"/>
          <w:lang w:val="en-US"/>
        </w:rPr>
        <w:sectPr w:rsidR="00E67343" w:rsidRPr="003052BC" w:rsidSect="008738A2">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AC7D6D" w:rsidRPr="003052BC" w:rsidRDefault="00AC7D6D" w:rsidP="008B3649">
      <w:pPr>
        <w:spacing w:line="360" w:lineRule="auto"/>
        <w:jc w:val="left"/>
        <w:rPr>
          <w:rFonts w:asciiTheme="majorHAnsi" w:hAnsiTheme="majorHAnsi"/>
          <w:b/>
          <w:sz w:val="36"/>
          <w:lang w:val="en-US"/>
        </w:rPr>
      </w:pPr>
      <w:r w:rsidRPr="003052BC">
        <w:rPr>
          <w:rFonts w:asciiTheme="majorHAnsi" w:hAnsiTheme="majorHAnsi"/>
          <w:b/>
          <w:sz w:val="36"/>
          <w:lang w:val="en-US"/>
        </w:rPr>
        <w:lastRenderedPageBreak/>
        <w:t>OVERVIEW</w:t>
      </w:r>
    </w:p>
    <w:p w:rsidR="00762370" w:rsidRPr="003052BC" w:rsidRDefault="00762370" w:rsidP="00762370">
      <w:pPr>
        <w:rPr>
          <w:lang w:val="en-US"/>
        </w:rPr>
      </w:pPr>
      <w:r w:rsidRPr="003052BC">
        <w:rPr>
          <w:lang w:val="en-US"/>
        </w:rPr>
        <w:t>This document produces a user’s guide for the open software tool which will help end-users to acquaint themselves with the tool. The software is described in terms of the user interface and the configuration of the digitizers. The guide describes the integration of new digitizers into the system and the format of the calibration datasets for components used in the modular setup. It also provides information about power and PQ tests included in the initial database of calculation algorithms and about the implementation of new algorithms.</w:t>
      </w:r>
    </w:p>
    <w:p w:rsidR="00AC7D6D" w:rsidRPr="003052BC" w:rsidRDefault="00AC7D6D" w:rsidP="00253F18">
      <w:pPr>
        <w:jc w:val="left"/>
        <w:rPr>
          <w:lang w:val="en-US"/>
        </w:rPr>
        <w:sectPr w:rsidR="00AC7D6D" w:rsidRPr="003052BC" w:rsidSect="008738A2">
          <w:pgSz w:w="11906" w:h="16838"/>
          <w:pgMar w:top="1417" w:right="1417" w:bottom="1417" w:left="1417" w:header="708" w:footer="708" w:gutter="0"/>
          <w:cols w:space="708"/>
          <w:docGrid w:linePitch="360"/>
        </w:sect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253F18">
      <w:pPr>
        <w:jc w:val="center"/>
        <w:rPr>
          <w:rFonts w:asciiTheme="majorHAnsi" w:hAnsiTheme="majorHAnsi"/>
          <w:color w:val="D9D9D9" w:themeColor="background1" w:themeShade="D9"/>
          <w:sz w:val="40"/>
          <w:lang w:val="en-US"/>
        </w:rPr>
      </w:pPr>
    </w:p>
    <w:p w:rsidR="00253F18" w:rsidRPr="003052BC" w:rsidRDefault="00253F18" w:rsidP="0096397D">
      <w:pPr>
        <w:jc w:val="center"/>
        <w:rPr>
          <w:rFonts w:asciiTheme="majorHAnsi" w:hAnsiTheme="majorHAnsi"/>
          <w:b/>
          <w:sz w:val="32"/>
          <w:lang w:val="en-US"/>
        </w:rPr>
        <w:sectPr w:rsidR="00253F18" w:rsidRPr="003052BC">
          <w:pgSz w:w="11906" w:h="16838"/>
          <w:pgMar w:top="1417" w:right="1417" w:bottom="1417" w:left="1417" w:header="708" w:footer="708" w:gutter="0"/>
          <w:cols w:space="708"/>
          <w:docGrid w:linePitch="360"/>
        </w:sectPr>
      </w:pPr>
      <w:r w:rsidRPr="003052BC">
        <w:rPr>
          <w:rFonts w:asciiTheme="majorHAnsi" w:hAnsiTheme="majorHAnsi"/>
          <w:color w:val="D9D9D9" w:themeColor="background1" w:themeShade="D9"/>
          <w:sz w:val="40"/>
          <w:lang w:val="en-US"/>
        </w:rPr>
        <w:t>BLANK PAGE</w:t>
      </w:r>
    </w:p>
    <w:p w:rsidR="00D334BF" w:rsidRPr="003052BC" w:rsidRDefault="00ED7F08" w:rsidP="00D334BF">
      <w:pPr>
        <w:rPr>
          <w:color w:val="FF0000"/>
          <w:lang w:val="en-US"/>
        </w:rPr>
      </w:pPr>
      <w:r w:rsidRPr="003052BC">
        <w:rPr>
          <w:rFonts w:asciiTheme="majorHAnsi" w:hAnsiTheme="majorHAnsi"/>
          <w:b/>
          <w:sz w:val="36"/>
          <w:lang w:val="en-US"/>
        </w:rPr>
        <w:lastRenderedPageBreak/>
        <w:t>C</w:t>
      </w:r>
      <w:r w:rsidR="00823DD3" w:rsidRPr="003052BC">
        <w:rPr>
          <w:rFonts w:asciiTheme="majorHAnsi" w:hAnsiTheme="majorHAnsi"/>
          <w:b/>
          <w:sz w:val="36"/>
          <w:lang w:val="en-US"/>
        </w:rPr>
        <w:t>ONTENT</w:t>
      </w:r>
      <w:r w:rsidR="00B769D7" w:rsidRPr="003052BC">
        <w:rPr>
          <w:rFonts w:asciiTheme="majorHAnsi" w:hAnsiTheme="majorHAnsi"/>
          <w:b/>
          <w:sz w:val="36"/>
          <w:lang w:val="en-US"/>
        </w:rPr>
        <w:t>S</w:t>
      </w:r>
      <w:r w:rsidR="00D334BF" w:rsidRPr="003052BC">
        <w:rPr>
          <w:rFonts w:asciiTheme="majorHAnsi" w:hAnsiTheme="majorHAnsi"/>
          <w:b/>
          <w:sz w:val="36"/>
          <w:lang w:val="en-US"/>
        </w:rPr>
        <w:t xml:space="preserve"> </w:t>
      </w:r>
      <w:r w:rsidR="00D334BF" w:rsidRPr="003052BC">
        <w:rPr>
          <w:color w:val="FF0000"/>
          <w:lang w:val="en-US"/>
        </w:rPr>
        <w:t xml:space="preserve">To be </w:t>
      </w:r>
      <w:proofErr w:type="gramStart"/>
      <w:r w:rsidR="00D334BF" w:rsidRPr="003052BC">
        <w:rPr>
          <w:color w:val="FF0000"/>
          <w:lang w:val="en-US"/>
        </w:rPr>
        <w:t>updated !</w:t>
      </w:r>
      <w:proofErr w:type="gramEnd"/>
    </w:p>
    <w:p w:rsidR="00345602" w:rsidRDefault="008738A2">
      <w:pPr>
        <w:pStyle w:val="Obsah1"/>
        <w:rPr>
          <w:ins w:id="2" w:author="smaslan" w:date="2018-10-31T09:53:00Z"/>
          <w:rFonts w:asciiTheme="minorHAnsi" w:eastAsiaTheme="minorEastAsia" w:hAnsiTheme="minorHAnsi"/>
          <w:noProof/>
          <w:lang w:val="cs-CZ" w:eastAsia="cs-CZ"/>
        </w:rPr>
      </w:pPr>
      <w:r w:rsidRPr="00F366EB">
        <w:rPr>
          <w:lang w:val="en-US"/>
        </w:rPr>
        <w:fldChar w:fldCharType="begin"/>
      </w:r>
      <w:r w:rsidRPr="003052BC">
        <w:rPr>
          <w:lang w:val="en-US"/>
        </w:rPr>
        <w:instrText xml:space="preserve"> TOC \o "1-6" \h \z \u </w:instrText>
      </w:r>
      <w:r w:rsidRPr="00F366EB">
        <w:rPr>
          <w:lang w:val="en-US"/>
        </w:rPr>
        <w:fldChar w:fldCharType="separate"/>
      </w:r>
      <w:ins w:id="3" w:author="smaslan" w:date="2018-10-31T09:53:00Z">
        <w:r w:rsidR="00345602" w:rsidRPr="000401D6">
          <w:rPr>
            <w:rStyle w:val="Hypertextovodkaz"/>
            <w:noProof/>
          </w:rPr>
          <w:fldChar w:fldCharType="begin"/>
        </w:r>
        <w:r w:rsidR="00345602" w:rsidRPr="000401D6">
          <w:rPr>
            <w:rStyle w:val="Hypertextovodkaz"/>
            <w:noProof/>
          </w:rPr>
          <w:instrText xml:space="preserve"> </w:instrText>
        </w:r>
        <w:r w:rsidR="00345602">
          <w:rPr>
            <w:noProof/>
          </w:rPr>
          <w:instrText>HYPERLINK \l "_Toc528742943"</w:instrText>
        </w:r>
        <w:r w:rsidR="00345602" w:rsidRPr="000401D6">
          <w:rPr>
            <w:rStyle w:val="Hypertextovodkaz"/>
            <w:noProof/>
          </w:rPr>
          <w:instrText xml:space="preserve"> </w:instrText>
        </w:r>
      </w:ins>
      <w:ins w:id="4" w:author="smaslan" w:date="2018-10-31T11:38:00Z">
        <w:r w:rsidR="00A86361" w:rsidRPr="000401D6">
          <w:rPr>
            <w:rStyle w:val="Hypertextovodkaz"/>
            <w:noProof/>
          </w:rPr>
        </w:r>
      </w:ins>
      <w:ins w:id="5" w:author="smaslan" w:date="2018-10-31T09:53:00Z">
        <w:r w:rsidR="00345602" w:rsidRPr="000401D6">
          <w:rPr>
            <w:rStyle w:val="Hypertextovodkaz"/>
            <w:noProof/>
          </w:rPr>
          <w:fldChar w:fldCharType="separate"/>
        </w:r>
        <w:r w:rsidR="00345602" w:rsidRPr="000401D6">
          <w:rPr>
            <w:rStyle w:val="Hypertextovodkaz"/>
            <w:noProof/>
            <w:lang w:val="en-US"/>
          </w:rPr>
          <w:t>A</w:t>
        </w:r>
        <w:r w:rsidR="00345602">
          <w:rPr>
            <w:rFonts w:asciiTheme="minorHAnsi" w:eastAsiaTheme="minorEastAsia" w:hAnsiTheme="minorHAnsi"/>
            <w:noProof/>
            <w:lang w:val="cs-CZ" w:eastAsia="cs-CZ"/>
          </w:rPr>
          <w:tab/>
        </w:r>
        <w:r w:rsidR="00345602" w:rsidRPr="000401D6">
          <w:rPr>
            <w:rStyle w:val="Hypertextovodkaz"/>
            <w:noProof/>
            <w:lang w:val="en-US"/>
          </w:rPr>
          <w:t>INTRODUCTION</w:t>
        </w:r>
        <w:r w:rsidR="00345602">
          <w:rPr>
            <w:noProof/>
            <w:webHidden/>
          </w:rPr>
          <w:tab/>
        </w:r>
        <w:r w:rsidR="00345602">
          <w:rPr>
            <w:noProof/>
            <w:webHidden/>
          </w:rPr>
          <w:fldChar w:fldCharType="begin"/>
        </w:r>
        <w:r w:rsidR="00345602">
          <w:rPr>
            <w:noProof/>
            <w:webHidden/>
          </w:rPr>
          <w:instrText xml:space="preserve"> PAGEREF _Toc528742943 \h </w:instrText>
        </w:r>
      </w:ins>
      <w:r w:rsidR="00345602">
        <w:rPr>
          <w:noProof/>
          <w:webHidden/>
        </w:rPr>
      </w:r>
      <w:r w:rsidR="00345602">
        <w:rPr>
          <w:noProof/>
          <w:webHidden/>
        </w:rPr>
        <w:fldChar w:fldCharType="separate"/>
      </w:r>
      <w:ins w:id="6" w:author="smaslan" w:date="2018-10-31T11:38:00Z">
        <w:r w:rsidR="00A86361">
          <w:rPr>
            <w:noProof/>
            <w:webHidden/>
          </w:rPr>
          <w:t>9</w:t>
        </w:r>
      </w:ins>
      <w:ins w:id="7" w:author="smaslan" w:date="2018-10-31T09:53:00Z">
        <w:r w:rsidR="00345602">
          <w:rPr>
            <w:noProof/>
            <w:webHidden/>
          </w:rPr>
          <w:fldChar w:fldCharType="end"/>
        </w:r>
        <w:r w:rsidR="00345602" w:rsidRPr="000401D6">
          <w:rPr>
            <w:rStyle w:val="Hypertextovodkaz"/>
            <w:noProof/>
          </w:rPr>
          <w:fldChar w:fldCharType="end"/>
        </w:r>
      </w:ins>
    </w:p>
    <w:p w:rsidR="00345602" w:rsidRDefault="00345602">
      <w:pPr>
        <w:pStyle w:val="Obsah2"/>
        <w:tabs>
          <w:tab w:val="left" w:pos="880"/>
          <w:tab w:val="right" w:leader="dot" w:pos="9062"/>
        </w:tabs>
        <w:rPr>
          <w:ins w:id="8" w:author="smaslan" w:date="2018-10-31T09:53:00Z"/>
          <w:rFonts w:asciiTheme="minorHAnsi" w:eastAsiaTheme="minorEastAsia" w:hAnsiTheme="minorHAnsi"/>
          <w:noProof/>
          <w:lang w:val="cs-CZ" w:eastAsia="cs-CZ"/>
        </w:rPr>
      </w:pPr>
      <w:ins w:id="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"_Toc528742944"</w:instrText>
        </w:r>
        <w:r w:rsidRPr="000401D6">
          <w:rPr>
            <w:rStyle w:val="Hypertextovodkaz"/>
            <w:noProof/>
          </w:rPr>
          <w:instrText xml:space="preserve"> </w:instrText>
        </w:r>
      </w:ins>
      <w:ins w:id="10" w:author="smaslan" w:date="2018-10-31T11:38:00Z">
        <w:r w:rsidR="00A86361" w:rsidRPr="000401D6">
          <w:rPr>
            <w:rStyle w:val="Hypertextovodkaz"/>
            <w:noProof/>
          </w:rPr>
        </w:r>
      </w:ins>
      <w:ins w:id="11" w:author="smaslan" w:date="2018-10-31T09:53:00Z">
        <w:r w:rsidRPr="000401D6">
          <w:rPr>
            <w:rStyle w:val="Hypertextovodkaz"/>
            <w:noProof/>
          </w:rPr>
          <w:fldChar w:fldCharType="separate"/>
        </w:r>
        <w:r w:rsidRPr="000401D6">
          <w:rPr>
            <w:rStyle w:val="Hypertextovodkaz"/>
            <w:noProof/>
            <w:lang w:val="en-US"/>
          </w:rPr>
          <w:t>A.1</w:t>
        </w:r>
        <w:r>
          <w:rPr>
            <w:rFonts w:asciiTheme="minorHAnsi" w:eastAsiaTheme="minorEastAsia" w:hAnsiTheme="minorHAnsi"/>
            <w:noProof/>
            <w:lang w:val="cs-CZ" w:eastAsia="cs-CZ"/>
          </w:rPr>
          <w:tab/>
        </w:r>
        <w:r w:rsidRPr="000401D6">
          <w:rPr>
            <w:rStyle w:val="Hypertextovodkaz"/>
            <w:noProof/>
            <w:lang w:val="en-US"/>
          </w:rPr>
          <w:t>TWM manual</w:t>
        </w:r>
        <w:r>
          <w:rPr>
            <w:noProof/>
            <w:webHidden/>
          </w:rPr>
          <w:tab/>
        </w:r>
        <w:r>
          <w:rPr>
            <w:noProof/>
            <w:webHidden/>
          </w:rPr>
          <w:fldChar w:fldCharType="begin"/>
        </w:r>
        <w:r>
          <w:rPr>
            <w:noProof/>
            <w:webHidden/>
          </w:rPr>
          <w:instrText xml:space="preserve"> PAGEREF _Toc528742944 \h </w:instrText>
        </w:r>
      </w:ins>
      <w:r>
        <w:rPr>
          <w:noProof/>
          <w:webHidden/>
        </w:rPr>
      </w:r>
      <w:r>
        <w:rPr>
          <w:noProof/>
          <w:webHidden/>
        </w:rPr>
        <w:fldChar w:fldCharType="separate"/>
      </w:r>
      <w:ins w:id="12" w:author="smaslan" w:date="2018-10-31T11:38:00Z">
        <w:r w:rsidR="00A86361">
          <w:rPr>
            <w:noProof/>
            <w:webHidden/>
          </w:rPr>
          <w:t>9</w:t>
        </w:r>
      </w:ins>
      <w:ins w:id="13"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14" w:author="smaslan" w:date="2018-10-31T09:53:00Z"/>
          <w:rFonts w:asciiTheme="minorHAnsi" w:eastAsiaTheme="minorEastAsia" w:hAnsiTheme="minorHAnsi"/>
          <w:noProof/>
          <w:lang w:val="cs-CZ" w:eastAsia="cs-CZ"/>
        </w:rPr>
      </w:pPr>
      <w:ins w:id="1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"_Toc528742945"</w:instrText>
        </w:r>
        <w:r w:rsidRPr="000401D6">
          <w:rPr>
            <w:rStyle w:val="Hypertextovodkaz"/>
            <w:noProof/>
          </w:rPr>
          <w:instrText xml:space="preserve"> </w:instrText>
        </w:r>
      </w:ins>
      <w:ins w:id="16" w:author="smaslan" w:date="2018-10-31T11:38:00Z">
        <w:r w:rsidR="00A86361" w:rsidRPr="000401D6">
          <w:rPr>
            <w:rStyle w:val="Hypertextovodkaz"/>
            <w:noProof/>
          </w:rPr>
        </w:r>
      </w:ins>
      <w:ins w:id="17" w:author="smaslan" w:date="2018-10-31T09:53:00Z">
        <w:r w:rsidRPr="000401D6">
          <w:rPr>
            <w:rStyle w:val="Hypertextovodkaz"/>
            <w:noProof/>
          </w:rPr>
          <w:fldChar w:fldCharType="separate"/>
        </w:r>
        <w:r w:rsidRPr="000401D6">
          <w:rPr>
            <w:rStyle w:val="Hypertextovodkaz"/>
            <w:noProof/>
            <w:lang w:val="en-US"/>
          </w:rPr>
          <w:t>A.1.1</w:t>
        </w:r>
        <w:r>
          <w:rPr>
            <w:rFonts w:asciiTheme="minorHAnsi" w:eastAsiaTheme="minorEastAsia" w:hAnsiTheme="minorHAnsi"/>
            <w:noProof/>
            <w:lang w:val="cs-CZ" w:eastAsia="cs-CZ"/>
          </w:rPr>
          <w:tab/>
        </w:r>
        <w:r w:rsidRPr="000401D6">
          <w:rPr>
            <w:rStyle w:val="Hypertextovodkaz"/>
            <w:noProof/>
            <w:lang w:val="en-US"/>
          </w:rPr>
          <w:t>Installation</w:t>
        </w:r>
        <w:r>
          <w:rPr>
            <w:noProof/>
            <w:webHidden/>
          </w:rPr>
          <w:tab/>
        </w:r>
        <w:r>
          <w:rPr>
            <w:noProof/>
            <w:webHidden/>
          </w:rPr>
          <w:fldChar w:fldCharType="begin"/>
        </w:r>
        <w:r>
          <w:rPr>
            <w:noProof/>
            <w:webHidden/>
          </w:rPr>
          <w:instrText xml:space="preserve"> PAGEREF _Toc528742945 \h </w:instrText>
        </w:r>
      </w:ins>
      <w:r>
        <w:rPr>
          <w:noProof/>
          <w:webHidden/>
        </w:rPr>
      </w:r>
      <w:r>
        <w:rPr>
          <w:noProof/>
          <w:webHidden/>
        </w:rPr>
        <w:fldChar w:fldCharType="separate"/>
      </w:r>
      <w:ins w:id="18" w:author="smaslan" w:date="2018-10-31T11:38:00Z">
        <w:r w:rsidR="00A86361">
          <w:rPr>
            <w:noProof/>
            <w:webHidden/>
          </w:rPr>
          <w:t>9</w:t>
        </w:r>
      </w:ins>
      <w:ins w:id="19"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20" w:author="smaslan" w:date="2018-10-31T09:53:00Z"/>
          <w:rFonts w:asciiTheme="minorHAnsi" w:eastAsiaTheme="minorEastAsia" w:hAnsiTheme="minorHAnsi"/>
          <w:noProof/>
          <w:lang w:val="cs-CZ" w:eastAsia="cs-CZ"/>
        </w:rPr>
      </w:pPr>
      <w:ins w:id="2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"_Toc528742946"</w:instrText>
        </w:r>
        <w:r w:rsidRPr="000401D6">
          <w:rPr>
            <w:rStyle w:val="Hypertextovodkaz"/>
            <w:noProof/>
          </w:rPr>
          <w:instrText xml:space="preserve"> </w:instrText>
        </w:r>
      </w:ins>
      <w:ins w:id="22" w:author="smaslan" w:date="2018-10-31T11:38:00Z">
        <w:r w:rsidR="00A86361" w:rsidRPr="000401D6">
          <w:rPr>
            <w:rStyle w:val="Hypertextovodkaz"/>
            <w:noProof/>
          </w:rPr>
        </w:r>
      </w:ins>
      <w:ins w:id="23" w:author="smaslan" w:date="2018-10-31T09:53:00Z">
        <w:r w:rsidRPr="000401D6">
          <w:rPr>
            <w:rStyle w:val="Hypertextovodkaz"/>
            <w:noProof/>
          </w:rPr>
          <w:fldChar w:fldCharType="separate"/>
        </w:r>
        <w:r w:rsidRPr="000401D6">
          <w:rPr>
            <w:rStyle w:val="Hypertextovodkaz"/>
            <w:noProof/>
            <w:lang w:val="en-US"/>
          </w:rPr>
          <w:t>A.1.1.a</w:t>
        </w:r>
        <w:r>
          <w:rPr>
            <w:rFonts w:asciiTheme="minorHAnsi" w:eastAsiaTheme="minorEastAsia" w:hAnsiTheme="minorHAnsi"/>
            <w:noProof/>
            <w:lang w:val="cs-CZ" w:eastAsia="cs-CZ"/>
          </w:rPr>
          <w:tab/>
        </w:r>
        <w:r w:rsidRPr="000401D6">
          <w:rPr>
            <w:rStyle w:val="Hypertextovodkaz"/>
            <w:noProof/>
            <w:lang w:val="en-US"/>
          </w:rPr>
          <w:t>Installing TWM tool</w:t>
        </w:r>
        <w:r>
          <w:rPr>
            <w:noProof/>
            <w:webHidden/>
          </w:rPr>
          <w:tab/>
        </w:r>
        <w:r>
          <w:rPr>
            <w:noProof/>
            <w:webHidden/>
          </w:rPr>
          <w:fldChar w:fldCharType="begin"/>
        </w:r>
        <w:r>
          <w:rPr>
            <w:noProof/>
            <w:webHidden/>
          </w:rPr>
          <w:instrText xml:space="preserve"> PAGEREF _Toc528742946 \h </w:instrText>
        </w:r>
      </w:ins>
      <w:r>
        <w:rPr>
          <w:noProof/>
          <w:webHidden/>
        </w:rPr>
      </w:r>
      <w:r>
        <w:rPr>
          <w:noProof/>
          <w:webHidden/>
        </w:rPr>
        <w:fldChar w:fldCharType="separate"/>
      </w:r>
      <w:ins w:id="24" w:author="smaslan" w:date="2018-10-31T11:38:00Z">
        <w:r w:rsidR="00A86361">
          <w:rPr>
            <w:noProof/>
            <w:webHidden/>
          </w:rPr>
          <w:t>9</w:t>
        </w:r>
      </w:ins>
      <w:ins w:id="25"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26" w:author="smaslan" w:date="2018-10-31T09:53:00Z"/>
          <w:rFonts w:asciiTheme="minorHAnsi" w:eastAsiaTheme="minorEastAsia" w:hAnsiTheme="minorHAnsi"/>
          <w:noProof/>
          <w:lang w:val="cs-CZ" w:eastAsia="cs-CZ"/>
        </w:rPr>
      </w:pPr>
      <w:ins w:id="27"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"_Toc528742947"</w:instrText>
        </w:r>
        <w:r w:rsidRPr="000401D6">
          <w:rPr>
            <w:rStyle w:val="Hypertextovodkaz"/>
            <w:noProof/>
          </w:rPr>
          <w:instrText xml:space="preserve"> </w:instrText>
        </w:r>
      </w:ins>
      <w:ins w:id="28" w:author="smaslan" w:date="2018-10-31T11:38:00Z">
        <w:r w:rsidR="00A86361" w:rsidRPr="000401D6">
          <w:rPr>
            <w:rStyle w:val="Hypertextovodkaz"/>
            <w:noProof/>
          </w:rPr>
        </w:r>
      </w:ins>
      <w:ins w:id="29" w:author="smaslan" w:date="2018-10-31T09:53:00Z">
        <w:r w:rsidRPr="000401D6">
          <w:rPr>
            <w:rStyle w:val="Hypertextovodkaz"/>
            <w:noProof/>
          </w:rPr>
          <w:fldChar w:fldCharType="separate"/>
        </w:r>
        <w:r w:rsidRPr="000401D6">
          <w:rPr>
            <w:rStyle w:val="Hypertextovodkaz"/>
            <w:noProof/>
            <w:lang w:val="en-US"/>
          </w:rPr>
          <w:t>A.1.1.b</w:t>
        </w:r>
        <w:r>
          <w:rPr>
            <w:rFonts w:asciiTheme="minorHAnsi" w:eastAsiaTheme="minorEastAsia" w:hAnsiTheme="minorHAnsi"/>
            <w:noProof/>
            <w:lang w:val="cs-CZ" w:eastAsia="cs-CZ"/>
          </w:rPr>
          <w:tab/>
        </w:r>
        <w:r w:rsidRPr="000401D6">
          <w:rPr>
            <w:rStyle w:val="Hypertextovodkaz"/>
            <w:noProof/>
            <w:lang w:val="en-US"/>
          </w:rPr>
          <w:t>Installing TWM prerequisites</w:t>
        </w:r>
        <w:r>
          <w:rPr>
            <w:noProof/>
            <w:webHidden/>
          </w:rPr>
          <w:tab/>
        </w:r>
        <w:r>
          <w:rPr>
            <w:noProof/>
            <w:webHidden/>
          </w:rPr>
          <w:fldChar w:fldCharType="begin"/>
        </w:r>
        <w:r>
          <w:rPr>
            <w:noProof/>
            <w:webHidden/>
          </w:rPr>
          <w:instrText xml:space="preserve"> PAGEREF _Toc528742947 \h </w:instrText>
        </w:r>
      </w:ins>
      <w:r>
        <w:rPr>
          <w:noProof/>
          <w:webHidden/>
        </w:rPr>
      </w:r>
      <w:r>
        <w:rPr>
          <w:noProof/>
          <w:webHidden/>
        </w:rPr>
        <w:fldChar w:fldCharType="separate"/>
      </w:r>
      <w:ins w:id="30" w:author="smaslan" w:date="2018-10-31T11:38:00Z">
        <w:r w:rsidR="00A86361">
          <w:rPr>
            <w:noProof/>
            <w:webHidden/>
          </w:rPr>
          <w:t>10</w:t>
        </w:r>
      </w:ins>
      <w:ins w:id="31"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32" w:author="smaslan" w:date="2018-10-31T09:53:00Z"/>
          <w:rFonts w:asciiTheme="minorHAnsi" w:eastAsiaTheme="minorEastAsia" w:hAnsiTheme="minorHAnsi"/>
          <w:noProof/>
          <w:lang w:val="cs-CZ" w:eastAsia="cs-CZ"/>
        </w:rPr>
      </w:pPr>
      <w:ins w:id="33"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"_Toc528742948"</w:instrText>
        </w:r>
        <w:r w:rsidRPr="000401D6">
          <w:rPr>
            <w:rStyle w:val="Hypertextovodkaz"/>
            <w:noProof/>
          </w:rPr>
          <w:instrText xml:space="preserve"> </w:instrText>
        </w:r>
      </w:ins>
      <w:ins w:id="34" w:author="smaslan" w:date="2018-10-31T11:38:00Z">
        <w:r w:rsidR="00A86361" w:rsidRPr="000401D6">
          <w:rPr>
            <w:rStyle w:val="Hypertextovodkaz"/>
            <w:noProof/>
          </w:rPr>
        </w:r>
      </w:ins>
      <w:ins w:id="35" w:author="smaslan" w:date="2018-10-31T09:53:00Z">
        <w:r w:rsidRPr="000401D6">
          <w:rPr>
            <w:rStyle w:val="Hypertextovodkaz"/>
            <w:noProof/>
          </w:rPr>
          <w:fldChar w:fldCharType="separate"/>
        </w:r>
        <w:r w:rsidRPr="000401D6">
          <w:rPr>
            <w:rStyle w:val="Hypertextovodkaz"/>
            <w:noProof/>
            <w:lang w:val="en-US"/>
          </w:rPr>
          <w:t>A.1.1.c</w:t>
        </w:r>
        <w:r>
          <w:rPr>
            <w:rFonts w:asciiTheme="minorHAnsi" w:eastAsiaTheme="minorEastAsia" w:hAnsiTheme="minorHAnsi"/>
            <w:noProof/>
            <w:lang w:val="cs-CZ" w:eastAsia="cs-CZ"/>
          </w:rPr>
          <w:tab/>
        </w:r>
        <w:r w:rsidRPr="000401D6">
          <w:rPr>
            <w:rStyle w:val="Hypertextovodkaz"/>
            <w:noProof/>
            <w:lang w:val="en-US"/>
          </w:rPr>
          <w:t>Installing GNU Octave</w:t>
        </w:r>
        <w:r>
          <w:rPr>
            <w:noProof/>
            <w:webHidden/>
          </w:rPr>
          <w:tab/>
        </w:r>
        <w:r>
          <w:rPr>
            <w:noProof/>
            <w:webHidden/>
          </w:rPr>
          <w:fldChar w:fldCharType="begin"/>
        </w:r>
        <w:r>
          <w:rPr>
            <w:noProof/>
            <w:webHidden/>
          </w:rPr>
          <w:instrText xml:space="preserve"> PAGEREF _Toc528742948 \h </w:instrText>
        </w:r>
      </w:ins>
      <w:r>
        <w:rPr>
          <w:noProof/>
          <w:webHidden/>
        </w:rPr>
      </w:r>
      <w:r>
        <w:rPr>
          <w:noProof/>
          <w:webHidden/>
        </w:rPr>
        <w:fldChar w:fldCharType="separate"/>
      </w:r>
      <w:ins w:id="36" w:author="smaslan" w:date="2018-10-31T11:38:00Z">
        <w:r w:rsidR="00A86361">
          <w:rPr>
            <w:noProof/>
            <w:webHidden/>
          </w:rPr>
          <w:t>11</w:t>
        </w:r>
      </w:ins>
      <w:ins w:id="37"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38" w:author="smaslan" w:date="2018-10-31T09:53:00Z"/>
          <w:rFonts w:asciiTheme="minorHAnsi" w:eastAsiaTheme="minorEastAsia" w:hAnsiTheme="minorHAnsi"/>
          <w:noProof/>
          <w:lang w:val="cs-CZ" w:eastAsia="cs-CZ"/>
        </w:rPr>
      </w:pPr>
      <w:ins w:id="3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"_Toc528742949"</w:instrText>
        </w:r>
        <w:r w:rsidRPr="000401D6">
          <w:rPr>
            <w:rStyle w:val="Hypertextovodkaz"/>
            <w:noProof/>
          </w:rPr>
          <w:instrText xml:space="preserve"> </w:instrText>
        </w:r>
      </w:ins>
      <w:ins w:id="40" w:author="smaslan" w:date="2018-10-31T11:38:00Z">
        <w:r w:rsidR="00A86361" w:rsidRPr="000401D6">
          <w:rPr>
            <w:rStyle w:val="Hypertextovodkaz"/>
            <w:noProof/>
          </w:rPr>
        </w:r>
      </w:ins>
      <w:ins w:id="41" w:author="smaslan" w:date="2018-10-31T09:53:00Z">
        <w:r w:rsidRPr="000401D6">
          <w:rPr>
            <w:rStyle w:val="Hypertextovodkaz"/>
            <w:noProof/>
          </w:rPr>
          <w:fldChar w:fldCharType="separate"/>
        </w:r>
        <w:r w:rsidRPr="000401D6">
          <w:rPr>
            <w:rStyle w:val="Hypertextovodkaz"/>
            <w:noProof/>
            <w:lang w:val="en-US"/>
          </w:rPr>
          <w:t>A.1.1.d</w:t>
        </w:r>
        <w:r>
          <w:rPr>
            <w:rFonts w:asciiTheme="minorHAnsi" w:eastAsiaTheme="minorEastAsia" w:hAnsiTheme="minorHAnsi"/>
            <w:noProof/>
            <w:lang w:val="cs-CZ" w:eastAsia="cs-CZ"/>
          </w:rPr>
          <w:tab/>
        </w:r>
        <w:r w:rsidRPr="000401D6">
          <w:rPr>
            <w:rStyle w:val="Hypertextovodkaz"/>
            <w:noProof/>
            <w:lang w:val="en-US"/>
          </w:rPr>
          <w:t>Installing Matlab</w:t>
        </w:r>
        <w:r>
          <w:rPr>
            <w:noProof/>
            <w:webHidden/>
          </w:rPr>
          <w:tab/>
        </w:r>
        <w:r>
          <w:rPr>
            <w:noProof/>
            <w:webHidden/>
          </w:rPr>
          <w:fldChar w:fldCharType="begin"/>
        </w:r>
        <w:r>
          <w:rPr>
            <w:noProof/>
            <w:webHidden/>
          </w:rPr>
          <w:instrText xml:space="preserve"> PAGEREF _Toc528742949 \h </w:instrText>
        </w:r>
      </w:ins>
      <w:r>
        <w:rPr>
          <w:noProof/>
          <w:webHidden/>
        </w:rPr>
      </w:r>
      <w:r>
        <w:rPr>
          <w:noProof/>
          <w:webHidden/>
        </w:rPr>
        <w:fldChar w:fldCharType="separate"/>
      </w:r>
      <w:ins w:id="42" w:author="smaslan" w:date="2018-10-31T11:38:00Z">
        <w:r w:rsidR="00A86361">
          <w:rPr>
            <w:noProof/>
            <w:webHidden/>
          </w:rPr>
          <w:t>11</w:t>
        </w:r>
      </w:ins>
      <w:ins w:id="43"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44" w:author="smaslan" w:date="2018-10-31T09:53:00Z"/>
          <w:rFonts w:asciiTheme="minorHAnsi" w:eastAsiaTheme="minorEastAsia" w:hAnsiTheme="minorHAnsi"/>
          <w:noProof/>
          <w:lang w:val="cs-CZ" w:eastAsia="cs-CZ"/>
        </w:rPr>
      </w:pPr>
      <w:ins w:id="4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"_Toc528742950"</w:instrText>
        </w:r>
        <w:r w:rsidRPr="000401D6">
          <w:rPr>
            <w:rStyle w:val="Hypertextovodkaz"/>
            <w:noProof/>
          </w:rPr>
          <w:instrText xml:space="preserve"> </w:instrText>
        </w:r>
      </w:ins>
      <w:ins w:id="46" w:author="smaslan" w:date="2018-10-31T11:38:00Z">
        <w:r w:rsidR="00A86361" w:rsidRPr="000401D6">
          <w:rPr>
            <w:rStyle w:val="Hypertextovodkaz"/>
            <w:noProof/>
          </w:rPr>
        </w:r>
      </w:ins>
      <w:ins w:id="47" w:author="smaslan" w:date="2018-10-31T09:53:00Z">
        <w:r w:rsidRPr="000401D6">
          <w:rPr>
            <w:rStyle w:val="Hypertextovodkaz"/>
            <w:noProof/>
          </w:rPr>
          <w:fldChar w:fldCharType="separate"/>
        </w:r>
        <w:r w:rsidRPr="000401D6">
          <w:rPr>
            <w:rStyle w:val="Hypertextovodkaz"/>
            <w:noProof/>
            <w:lang w:val="en-US"/>
          </w:rPr>
          <w:t>A.1.2</w:t>
        </w:r>
        <w:r>
          <w:rPr>
            <w:rFonts w:asciiTheme="minorHAnsi" w:eastAsiaTheme="minorEastAsia" w:hAnsiTheme="minorHAnsi"/>
            <w:noProof/>
            <w:lang w:val="cs-CZ" w:eastAsia="cs-CZ"/>
          </w:rPr>
          <w:tab/>
        </w:r>
        <w:r w:rsidRPr="000401D6">
          <w:rPr>
            <w:rStyle w:val="Hypertextovodkaz"/>
            <w:noProof/>
            <w:lang w:val="en-US"/>
          </w:rPr>
          <w:t>Startup</w:t>
        </w:r>
        <w:r>
          <w:rPr>
            <w:noProof/>
            <w:webHidden/>
          </w:rPr>
          <w:tab/>
        </w:r>
        <w:r>
          <w:rPr>
            <w:noProof/>
            <w:webHidden/>
          </w:rPr>
          <w:fldChar w:fldCharType="begin"/>
        </w:r>
        <w:r>
          <w:rPr>
            <w:noProof/>
            <w:webHidden/>
          </w:rPr>
          <w:instrText xml:space="preserve"> PAGEREF _Toc528742950 \h </w:instrText>
        </w:r>
      </w:ins>
      <w:r>
        <w:rPr>
          <w:noProof/>
          <w:webHidden/>
        </w:rPr>
      </w:r>
      <w:r>
        <w:rPr>
          <w:noProof/>
          <w:webHidden/>
        </w:rPr>
        <w:fldChar w:fldCharType="separate"/>
      </w:r>
      <w:ins w:id="48" w:author="smaslan" w:date="2018-10-31T11:38:00Z">
        <w:r w:rsidR="00A86361">
          <w:rPr>
            <w:noProof/>
            <w:webHidden/>
          </w:rPr>
          <w:t>12</w:t>
        </w:r>
      </w:ins>
      <w:ins w:id="49"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50" w:author="smaslan" w:date="2018-10-31T09:53:00Z"/>
          <w:rFonts w:asciiTheme="minorHAnsi" w:eastAsiaTheme="minorEastAsia" w:hAnsiTheme="minorHAnsi"/>
          <w:noProof/>
          <w:lang w:val="cs-CZ" w:eastAsia="cs-CZ"/>
        </w:rPr>
      </w:pPr>
      <w:ins w:id="5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"_Toc528742951"</w:instrText>
        </w:r>
        <w:r w:rsidRPr="000401D6">
          <w:rPr>
            <w:rStyle w:val="Hypertextovodkaz"/>
            <w:noProof/>
          </w:rPr>
          <w:instrText xml:space="preserve"> </w:instrText>
        </w:r>
      </w:ins>
      <w:ins w:id="52" w:author="smaslan" w:date="2018-10-31T11:38:00Z">
        <w:r w:rsidR="00A86361" w:rsidRPr="000401D6">
          <w:rPr>
            <w:rStyle w:val="Hypertextovodkaz"/>
            <w:noProof/>
          </w:rPr>
        </w:r>
      </w:ins>
      <w:ins w:id="53" w:author="smaslan" w:date="2018-10-31T09:53:00Z">
        <w:r w:rsidRPr="000401D6">
          <w:rPr>
            <w:rStyle w:val="Hypertextovodkaz"/>
            <w:noProof/>
          </w:rPr>
          <w:fldChar w:fldCharType="separate"/>
        </w:r>
        <w:r w:rsidRPr="000401D6">
          <w:rPr>
            <w:rStyle w:val="Hypertextovodkaz"/>
            <w:noProof/>
            <w:lang w:val="en-US"/>
          </w:rPr>
          <w:t>A.1.3</w:t>
        </w:r>
        <w:r>
          <w:rPr>
            <w:rFonts w:asciiTheme="minorHAnsi" w:eastAsiaTheme="minorEastAsia" w:hAnsiTheme="minorHAnsi"/>
            <w:noProof/>
            <w:lang w:val="cs-CZ" w:eastAsia="cs-CZ"/>
          </w:rPr>
          <w:tab/>
        </w:r>
        <w:r w:rsidRPr="000401D6">
          <w:rPr>
            <w:rStyle w:val="Hypertextovodkaz"/>
            <w:noProof/>
            <w:lang w:val="en-US"/>
          </w:rPr>
          <w:t>User guide</w:t>
        </w:r>
        <w:r>
          <w:rPr>
            <w:noProof/>
            <w:webHidden/>
          </w:rPr>
          <w:tab/>
        </w:r>
        <w:r>
          <w:rPr>
            <w:noProof/>
            <w:webHidden/>
          </w:rPr>
          <w:fldChar w:fldCharType="begin"/>
        </w:r>
        <w:r>
          <w:rPr>
            <w:noProof/>
            <w:webHidden/>
          </w:rPr>
          <w:instrText xml:space="preserve"> PAGEREF _Toc528742951 \h </w:instrText>
        </w:r>
      </w:ins>
      <w:r>
        <w:rPr>
          <w:noProof/>
          <w:webHidden/>
        </w:rPr>
      </w:r>
      <w:r>
        <w:rPr>
          <w:noProof/>
          <w:webHidden/>
        </w:rPr>
        <w:fldChar w:fldCharType="separate"/>
      </w:r>
      <w:ins w:id="54" w:author="smaslan" w:date="2018-10-31T11:38:00Z">
        <w:r w:rsidR="00A86361">
          <w:rPr>
            <w:noProof/>
            <w:webHidden/>
          </w:rPr>
          <w:t>12</w:t>
        </w:r>
      </w:ins>
      <w:ins w:id="55"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56" w:author="smaslan" w:date="2018-10-31T09:53:00Z"/>
          <w:rFonts w:asciiTheme="minorHAnsi" w:eastAsiaTheme="minorEastAsia" w:hAnsiTheme="minorHAnsi"/>
          <w:noProof/>
          <w:lang w:val="cs-CZ" w:eastAsia="cs-CZ"/>
        </w:rPr>
      </w:pPr>
      <w:ins w:id="57"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"_Toc528742952"</w:instrText>
        </w:r>
        <w:r w:rsidRPr="000401D6">
          <w:rPr>
            <w:rStyle w:val="Hypertextovodkaz"/>
            <w:noProof/>
          </w:rPr>
          <w:instrText xml:space="preserve"> </w:instrText>
        </w:r>
      </w:ins>
      <w:ins w:id="58" w:author="smaslan" w:date="2018-10-31T11:38:00Z">
        <w:r w:rsidR="00A86361" w:rsidRPr="000401D6">
          <w:rPr>
            <w:rStyle w:val="Hypertextovodkaz"/>
            <w:noProof/>
          </w:rPr>
        </w:r>
      </w:ins>
      <w:ins w:id="59" w:author="smaslan" w:date="2018-10-31T09:53:00Z">
        <w:r w:rsidRPr="000401D6">
          <w:rPr>
            <w:rStyle w:val="Hypertextovodkaz"/>
            <w:noProof/>
          </w:rPr>
          <w:fldChar w:fldCharType="separate"/>
        </w:r>
        <w:r w:rsidRPr="000401D6">
          <w:rPr>
            <w:rStyle w:val="Hypertextovodkaz"/>
            <w:noProof/>
            <w:lang w:val="en-US"/>
          </w:rPr>
          <w:t>A.1.3.a</w:t>
        </w:r>
        <w:r>
          <w:rPr>
            <w:rFonts w:asciiTheme="minorHAnsi" w:eastAsiaTheme="minorEastAsia" w:hAnsiTheme="minorHAnsi"/>
            <w:noProof/>
            <w:lang w:val="cs-CZ" w:eastAsia="cs-CZ"/>
          </w:rPr>
          <w:tab/>
        </w:r>
        <w:r w:rsidRPr="000401D6">
          <w:rPr>
            <w:rStyle w:val="Hypertextovodkaz"/>
            <w:noProof/>
            <w:lang w:val="en-US"/>
          </w:rPr>
          <w:t>Configuring the processing environment</w:t>
        </w:r>
        <w:r>
          <w:rPr>
            <w:noProof/>
            <w:webHidden/>
          </w:rPr>
          <w:tab/>
        </w:r>
        <w:r>
          <w:rPr>
            <w:noProof/>
            <w:webHidden/>
          </w:rPr>
          <w:fldChar w:fldCharType="begin"/>
        </w:r>
        <w:r>
          <w:rPr>
            <w:noProof/>
            <w:webHidden/>
          </w:rPr>
          <w:instrText xml:space="preserve"> PAGEREF _Toc528742952 \h </w:instrText>
        </w:r>
      </w:ins>
      <w:r>
        <w:rPr>
          <w:noProof/>
          <w:webHidden/>
        </w:rPr>
      </w:r>
      <w:r>
        <w:rPr>
          <w:noProof/>
          <w:webHidden/>
        </w:rPr>
        <w:fldChar w:fldCharType="separate"/>
      </w:r>
      <w:ins w:id="60" w:author="smaslan" w:date="2018-10-31T11:38:00Z">
        <w:r w:rsidR="00A86361">
          <w:rPr>
            <w:noProof/>
            <w:webHidden/>
          </w:rPr>
          <w:t>13</w:t>
        </w:r>
      </w:ins>
      <w:ins w:id="61"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62" w:author="smaslan" w:date="2018-10-31T09:53:00Z"/>
          <w:rFonts w:asciiTheme="minorHAnsi" w:eastAsiaTheme="minorEastAsia" w:hAnsiTheme="minorHAnsi"/>
          <w:noProof/>
          <w:lang w:val="cs-CZ" w:eastAsia="cs-CZ"/>
        </w:rPr>
      </w:pPr>
      <w:ins w:id="63"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"_Toc528742953"</w:instrText>
        </w:r>
        <w:r w:rsidRPr="000401D6">
          <w:rPr>
            <w:rStyle w:val="Hypertextovodkaz"/>
            <w:noProof/>
          </w:rPr>
          <w:instrText xml:space="preserve"> </w:instrText>
        </w:r>
      </w:ins>
      <w:ins w:id="64" w:author="smaslan" w:date="2018-10-31T11:38:00Z">
        <w:r w:rsidR="00A86361" w:rsidRPr="000401D6">
          <w:rPr>
            <w:rStyle w:val="Hypertextovodkaz"/>
            <w:noProof/>
          </w:rPr>
        </w:r>
      </w:ins>
      <w:ins w:id="65" w:author="smaslan" w:date="2018-10-31T09:53:00Z">
        <w:r w:rsidRPr="000401D6">
          <w:rPr>
            <w:rStyle w:val="Hypertextovodkaz"/>
            <w:noProof/>
          </w:rPr>
          <w:fldChar w:fldCharType="separate"/>
        </w:r>
        <w:r w:rsidRPr="000401D6">
          <w:rPr>
            <w:rStyle w:val="Hypertextovodkaz"/>
            <w:noProof/>
            <w:lang w:val="en-US"/>
          </w:rPr>
          <w:t>A.1.3.b</w:t>
        </w:r>
        <w:r>
          <w:rPr>
            <w:rFonts w:asciiTheme="minorHAnsi" w:eastAsiaTheme="minorEastAsia" w:hAnsiTheme="minorHAnsi"/>
            <w:noProof/>
            <w:lang w:val="cs-CZ" w:eastAsia="cs-CZ"/>
          </w:rPr>
          <w:tab/>
        </w:r>
        <w:r w:rsidRPr="000401D6">
          <w:rPr>
            <w:rStyle w:val="Hypertextovodkaz"/>
            <w:noProof/>
            <w:lang w:val="en-US"/>
          </w:rPr>
          <w:t>Configuring the digitizer</w:t>
        </w:r>
        <w:r>
          <w:rPr>
            <w:noProof/>
            <w:webHidden/>
          </w:rPr>
          <w:tab/>
        </w:r>
        <w:r>
          <w:rPr>
            <w:noProof/>
            <w:webHidden/>
          </w:rPr>
          <w:fldChar w:fldCharType="begin"/>
        </w:r>
        <w:r>
          <w:rPr>
            <w:noProof/>
            <w:webHidden/>
          </w:rPr>
          <w:instrText xml:space="preserve"> PAGEREF _Toc528742953 \h </w:instrText>
        </w:r>
      </w:ins>
      <w:r>
        <w:rPr>
          <w:noProof/>
          <w:webHidden/>
        </w:rPr>
      </w:r>
      <w:r>
        <w:rPr>
          <w:noProof/>
          <w:webHidden/>
        </w:rPr>
        <w:fldChar w:fldCharType="separate"/>
      </w:r>
      <w:ins w:id="66" w:author="smaslan" w:date="2018-10-31T11:38:00Z">
        <w:r w:rsidR="00A86361">
          <w:rPr>
            <w:noProof/>
            <w:webHidden/>
          </w:rPr>
          <w:t>14</w:t>
        </w:r>
      </w:ins>
      <w:ins w:id="67"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68" w:author="smaslan" w:date="2018-10-31T09:53:00Z"/>
          <w:rFonts w:asciiTheme="minorHAnsi" w:eastAsiaTheme="minorEastAsia" w:hAnsiTheme="minorHAnsi"/>
          <w:noProof/>
          <w:lang w:val="cs-CZ" w:eastAsia="cs-CZ"/>
        </w:rPr>
      </w:pPr>
      <w:ins w:id="6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"_Toc528742954"</w:instrText>
        </w:r>
        <w:r w:rsidRPr="000401D6">
          <w:rPr>
            <w:rStyle w:val="Hypertextovodkaz"/>
            <w:noProof/>
          </w:rPr>
          <w:instrText xml:space="preserve"> </w:instrText>
        </w:r>
      </w:ins>
      <w:ins w:id="70" w:author="smaslan" w:date="2018-10-31T11:38:00Z">
        <w:r w:rsidR="00A86361" w:rsidRPr="000401D6">
          <w:rPr>
            <w:rStyle w:val="Hypertextovodkaz"/>
            <w:noProof/>
          </w:rPr>
        </w:r>
      </w:ins>
      <w:ins w:id="71" w:author="smaslan" w:date="2018-10-31T09:53:00Z">
        <w:r w:rsidRPr="000401D6">
          <w:rPr>
            <w:rStyle w:val="Hypertextovodkaz"/>
            <w:noProof/>
          </w:rPr>
          <w:fldChar w:fldCharType="separate"/>
        </w:r>
        <w:r w:rsidRPr="000401D6">
          <w:rPr>
            <w:rStyle w:val="Hypertextovodkaz"/>
            <w:noProof/>
            <w:lang w:val="en-US"/>
          </w:rPr>
          <w:t>A.1.3.c</w:t>
        </w:r>
        <w:r>
          <w:rPr>
            <w:rFonts w:asciiTheme="minorHAnsi" w:eastAsiaTheme="minorEastAsia" w:hAnsiTheme="minorHAnsi"/>
            <w:noProof/>
            <w:lang w:val="cs-CZ" w:eastAsia="cs-CZ"/>
          </w:rPr>
          <w:tab/>
        </w:r>
        <w:r w:rsidRPr="000401D6">
          <w:rPr>
            <w:rStyle w:val="Hypertextovodkaz"/>
            <w:noProof/>
            <w:lang w:val="en-US"/>
          </w:rPr>
          <w:t>Configuring setup and corrections</w:t>
        </w:r>
        <w:r>
          <w:rPr>
            <w:noProof/>
            <w:webHidden/>
          </w:rPr>
          <w:tab/>
        </w:r>
        <w:r>
          <w:rPr>
            <w:noProof/>
            <w:webHidden/>
          </w:rPr>
          <w:fldChar w:fldCharType="begin"/>
        </w:r>
        <w:r>
          <w:rPr>
            <w:noProof/>
            <w:webHidden/>
          </w:rPr>
          <w:instrText xml:space="preserve"> PAGEREF _Toc528742954 \h </w:instrText>
        </w:r>
      </w:ins>
      <w:r>
        <w:rPr>
          <w:noProof/>
          <w:webHidden/>
        </w:rPr>
      </w:r>
      <w:r>
        <w:rPr>
          <w:noProof/>
          <w:webHidden/>
        </w:rPr>
        <w:fldChar w:fldCharType="separate"/>
      </w:r>
      <w:ins w:id="72" w:author="smaslan" w:date="2018-10-31T11:38:00Z">
        <w:r w:rsidR="00A86361">
          <w:rPr>
            <w:noProof/>
            <w:webHidden/>
          </w:rPr>
          <w:t>16</w:t>
        </w:r>
      </w:ins>
      <w:ins w:id="73"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74" w:author="smaslan" w:date="2018-10-31T09:53:00Z"/>
          <w:rFonts w:asciiTheme="minorHAnsi" w:eastAsiaTheme="minorEastAsia" w:hAnsiTheme="minorHAnsi"/>
          <w:noProof/>
          <w:lang w:val="cs-CZ" w:eastAsia="cs-CZ"/>
        </w:rPr>
      </w:pPr>
      <w:ins w:id="7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"_Toc528742955"</w:instrText>
        </w:r>
        <w:r w:rsidRPr="000401D6">
          <w:rPr>
            <w:rStyle w:val="Hypertextovodkaz"/>
            <w:noProof/>
          </w:rPr>
          <w:instrText xml:space="preserve"> </w:instrText>
        </w:r>
      </w:ins>
      <w:ins w:id="76" w:author="smaslan" w:date="2018-10-31T11:38:00Z">
        <w:r w:rsidR="00A86361" w:rsidRPr="000401D6">
          <w:rPr>
            <w:rStyle w:val="Hypertextovodkaz"/>
            <w:noProof/>
          </w:rPr>
        </w:r>
      </w:ins>
      <w:ins w:id="77" w:author="smaslan" w:date="2018-10-31T09:53:00Z">
        <w:r w:rsidRPr="000401D6">
          <w:rPr>
            <w:rStyle w:val="Hypertextovodkaz"/>
            <w:noProof/>
          </w:rPr>
          <w:fldChar w:fldCharType="separate"/>
        </w:r>
        <w:r w:rsidRPr="000401D6">
          <w:rPr>
            <w:rStyle w:val="Hypertextovodkaz"/>
            <w:noProof/>
            <w:lang w:val="en-US"/>
          </w:rPr>
          <w:t>A.1.3.d</w:t>
        </w:r>
        <w:r>
          <w:rPr>
            <w:rFonts w:asciiTheme="minorHAnsi" w:eastAsiaTheme="minorEastAsia" w:hAnsiTheme="minorHAnsi"/>
            <w:noProof/>
            <w:lang w:val="cs-CZ" w:eastAsia="cs-CZ"/>
          </w:rPr>
          <w:tab/>
        </w:r>
        <w:r w:rsidRPr="000401D6">
          <w:rPr>
            <w:rStyle w:val="Hypertextovodkaz"/>
            <w:noProof/>
            <w:lang w:val="en-US"/>
          </w:rPr>
          <w:t>Configuring new measurement</w:t>
        </w:r>
        <w:r>
          <w:rPr>
            <w:noProof/>
            <w:webHidden/>
          </w:rPr>
          <w:tab/>
        </w:r>
        <w:r>
          <w:rPr>
            <w:noProof/>
            <w:webHidden/>
          </w:rPr>
          <w:fldChar w:fldCharType="begin"/>
        </w:r>
        <w:r>
          <w:rPr>
            <w:noProof/>
            <w:webHidden/>
          </w:rPr>
          <w:instrText xml:space="preserve"> PAGEREF _Toc528742955 \h </w:instrText>
        </w:r>
      </w:ins>
      <w:r>
        <w:rPr>
          <w:noProof/>
          <w:webHidden/>
        </w:rPr>
      </w:r>
      <w:r>
        <w:rPr>
          <w:noProof/>
          <w:webHidden/>
        </w:rPr>
        <w:fldChar w:fldCharType="separate"/>
      </w:r>
      <w:ins w:id="78" w:author="smaslan" w:date="2018-10-31T11:38:00Z">
        <w:r w:rsidR="00A86361">
          <w:rPr>
            <w:noProof/>
            <w:webHidden/>
          </w:rPr>
          <w:t>18</w:t>
        </w:r>
      </w:ins>
      <w:ins w:id="79" w:author="smaslan" w:date="2018-10-31T09:53:00Z">
        <w:r>
          <w:rPr>
            <w:noProof/>
            <w:webHidden/>
          </w:rPr>
          <w:fldChar w:fldCharType="end"/>
        </w:r>
        <w:r w:rsidRPr="000401D6">
          <w:rPr>
            <w:rStyle w:val="Hypertextovodkaz"/>
            <w:noProof/>
          </w:rPr>
          <w:fldChar w:fldCharType="end"/>
        </w:r>
      </w:ins>
    </w:p>
    <w:p w:rsidR="00345602" w:rsidRDefault="00345602">
      <w:pPr>
        <w:pStyle w:val="Obsah5"/>
        <w:tabs>
          <w:tab w:val="left" w:pos="1981"/>
          <w:tab w:val="right" w:leader="dot" w:pos="9062"/>
        </w:tabs>
        <w:rPr>
          <w:ins w:id="80" w:author="smaslan" w:date="2018-10-31T09:53:00Z"/>
          <w:rFonts w:asciiTheme="minorHAnsi" w:eastAsiaTheme="minorEastAsia" w:hAnsiTheme="minorHAnsi"/>
          <w:noProof/>
          <w:lang w:val="cs-CZ" w:eastAsia="cs-CZ"/>
        </w:rPr>
      </w:pPr>
      <w:ins w:id="8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"_Toc528742956"</w:instrText>
        </w:r>
        <w:r w:rsidRPr="000401D6">
          <w:rPr>
            <w:rStyle w:val="Hypertextovodkaz"/>
            <w:noProof/>
          </w:rPr>
          <w:instrText xml:space="preserve"> </w:instrText>
        </w:r>
      </w:ins>
      <w:ins w:id="82" w:author="smaslan" w:date="2018-10-31T11:38:00Z">
        <w:r w:rsidR="00A86361" w:rsidRPr="000401D6">
          <w:rPr>
            <w:rStyle w:val="Hypertextovodkaz"/>
            <w:noProof/>
          </w:rPr>
        </w:r>
      </w:ins>
      <w:ins w:id="83" w:author="smaslan" w:date="2018-10-31T09:53:00Z">
        <w:r w:rsidRPr="000401D6">
          <w:rPr>
            <w:rStyle w:val="Hypertextovodkaz"/>
            <w:noProof/>
          </w:rPr>
          <w:fldChar w:fldCharType="separate"/>
        </w:r>
        <w:r w:rsidRPr="000401D6">
          <w:rPr>
            <w:rStyle w:val="Hypertextovodkaz"/>
            <w:noProof/>
          </w:rPr>
          <w:t>A.1.3.d.1</w:t>
        </w:r>
        <w:r>
          <w:rPr>
            <w:rFonts w:asciiTheme="minorHAnsi" w:eastAsiaTheme="minorEastAsia" w:hAnsiTheme="minorHAnsi"/>
            <w:noProof/>
            <w:lang w:val="cs-CZ" w:eastAsia="cs-CZ"/>
          </w:rPr>
          <w:tab/>
        </w:r>
        <w:r w:rsidRPr="000401D6">
          <w:rPr>
            <w:rStyle w:val="Hypertextovodkaz"/>
            <w:noProof/>
          </w:rPr>
          <w:t>Sampling setup assistant</w:t>
        </w:r>
        <w:r>
          <w:rPr>
            <w:noProof/>
            <w:webHidden/>
          </w:rPr>
          <w:tab/>
        </w:r>
        <w:r>
          <w:rPr>
            <w:noProof/>
            <w:webHidden/>
          </w:rPr>
          <w:fldChar w:fldCharType="begin"/>
        </w:r>
        <w:r>
          <w:rPr>
            <w:noProof/>
            <w:webHidden/>
          </w:rPr>
          <w:instrText xml:space="preserve"> PAGEREF _Toc528742956 \h </w:instrText>
        </w:r>
      </w:ins>
      <w:r>
        <w:rPr>
          <w:noProof/>
          <w:webHidden/>
        </w:rPr>
      </w:r>
      <w:r>
        <w:rPr>
          <w:noProof/>
          <w:webHidden/>
        </w:rPr>
        <w:fldChar w:fldCharType="separate"/>
      </w:r>
      <w:ins w:id="84" w:author="smaslan" w:date="2018-10-31T11:38:00Z">
        <w:r w:rsidR="00A86361">
          <w:rPr>
            <w:noProof/>
            <w:webHidden/>
          </w:rPr>
          <w:t>19</w:t>
        </w:r>
      </w:ins>
      <w:ins w:id="85" w:author="smaslan" w:date="2018-10-31T09:53:00Z">
        <w:r>
          <w:rPr>
            <w:noProof/>
            <w:webHidden/>
          </w:rPr>
          <w:fldChar w:fldCharType="end"/>
        </w:r>
        <w:r w:rsidRPr="000401D6">
          <w:rPr>
            <w:rStyle w:val="Hypertextovodkaz"/>
            <w:noProof/>
          </w:rPr>
          <w:fldChar w:fldCharType="end"/>
        </w:r>
      </w:ins>
    </w:p>
    <w:p w:rsidR="00345602" w:rsidRDefault="00345602">
      <w:pPr>
        <w:pStyle w:val="Obsah5"/>
        <w:tabs>
          <w:tab w:val="left" w:pos="1981"/>
          <w:tab w:val="right" w:leader="dot" w:pos="9062"/>
        </w:tabs>
        <w:rPr>
          <w:ins w:id="86" w:author="smaslan" w:date="2018-10-31T09:53:00Z"/>
          <w:rFonts w:asciiTheme="minorHAnsi" w:eastAsiaTheme="minorEastAsia" w:hAnsiTheme="minorHAnsi"/>
          <w:noProof/>
          <w:lang w:val="cs-CZ" w:eastAsia="cs-CZ"/>
        </w:rPr>
      </w:pPr>
      <w:ins w:id="87"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"_Toc528742957"</w:instrText>
        </w:r>
        <w:r w:rsidRPr="000401D6">
          <w:rPr>
            <w:rStyle w:val="Hypertextovodkaz"/>
            <w:noProof/>
          </w:rPr>
          <w:instrText xml:space="preserve"> </w:instrText>
        </w:r>
      </w:ins>
      <w:ins w:id="88" w:author="smaslan" w:date="2018-10-31T11:38:00Z">
        <w:r w:rsidR="00A86361" w:rsidRPr="000401D6">
          <w:rPr>
            <w:rStyle w:val="Hypertextovodkaz"/>
            <w:noProof/>
          </w:rPr>
        </w:r>
      </w:ins>
      <w:ins w:id="89" w:author="smaslan" w:date="2018-10-31T09:53:00Z">
        <w:r w:rsidRPr="000401D6">
          <w:rPr>
            <w:rStyle w:val="Hypertextovodkaz"/>
            <w:noProof/>
          </w:rPr>
          <w:fldChar w:fldCharType="separate"/>
        </w:r>
        <w:r w:rsidRPr="000401D6">
          <w:rPr>
            <w:rStyle w:val="Hypertextovodkaz"/>
            <w:noProof/>
          </w:rPr>
          <w:t>A.1.3.d.2</w:t>
        </w:r>
        <w:r>
          <w:rPr>
            <w:rFonts w:asciiTheme="minorHAnsi" w:eastAsiaTheme="minorEastAsia" w:hAnsiTheme="minorHAnsi"/>
            <w:noProof/>
            <w:lang w:val="cs-CZ" w:eastAsia="cs-CZ"/>
          </w:rPr>
          <w:tab/>
        </w:r>
        <w:r w:rsidRPr="000401D6">
          <w:rPr>
            <w:rStyle w:val="Hypertextovodkaz"/>
            <w:noProof/>
          </w:rPr>
          <w:t>Configuring data processing</w:t>
        </w:r>
        <w:r>
          <w:rPr>
            <w:noProof/>
            <w:webHidden/>
          </w:rPr>
          <w:tab/>
        </w:r>
        <w:r>
          <w:rPr>
            <w:noProof/>
            <w:webHidden/>
          </w:rPr>
          <w:fldChar w:fldCharType="begin"/>
        </w:r>
        <w:r>
          <w:rPr>
            <w:noProof/>
            <w:webHidden/>
          </w:rPr>
          <w:instrText xml:space="preserve"> PAGEREF _Toc528742957 \h </w:instrText>
        </w:r>
      </w:ins>
      <w:r>
        <w:rPr>
          <w:noProof/>
          <w:webHidden/>
        </w:rPr>
      </w:r>
      <w:r>
        <w:rPr>
          <w:noProof/>
          <w:webHidden/>
        </w:rPr>
        <w:fldChar w:fldCharType="separate"/>
      </w:r>
      <w:ins w:id="90" w:author="smaslan" w:date="2018-10-31T11:38:00Z">
        <w:r w:rsidR="00A86361">
          <w:rPr>
            <w:noProof/>
            <w:webHidden/>
          </w:rPr>
          <w:t>21</w:t>
        </w:r>
      </w:ins>
      <w:ins w:id="91"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92" w:author="smaslan" w:date="2018-10-31T09:53:00Z"/>
          <w:rFonts w:asciiTheme="minorHAnsi" w:eastAsiaTheme="minorEastAsia" w:hAnsiTheme="minorHAnsi"/>
          <w:noProof/>
          <w:lang w:val="cs-CZ" w:eastAsia="cs-CZ"/>
        </w:rPr>
      </w:pPr>
      <w:ins w:id="93"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"_Toc528742958"</w:instrText>
        </w:r>
        <w:r w:rsidRPr="000401D6">
          <w:rPr>
            <w:rStyle w:val="Hypertextovodkaz"/>
            <w:noProof/>
          </w:rPr>
          <w:instrText xml:space="preserve"> </w:instrText>
        </w:r>
      </w:ins>
      <w:ins w:id="94" w:author="smaslan" w:date="2018-10-31T11:38:00Z">
        <w:r w:rsidR="00A86361" w:rsidRPr="000401D6">
          <w:rPr>
            <w:rStyle w:val="Hypertextovodkaz"/>
            <w:noProof/>
          </w:rPr>
        </w:r>
      </w:ins>
      <w:ins w:id="95" w:author="smaslan" w:date="2018-10-31T09:53:00Z">
        <w:r w:rsidRPr="000401D6">
          <w:rPr>
            <w:rStyle w:val="Hypertextovodkaz"/>
            <w:noProof/>
          </w:rPr>
          <w:fldChar w:fldCharType="separate"/>
        </w:r>
        <w:r w:rsidRPr="000401D6">
          <w:rPr>
            <w:rStyle w:val="Hypertextovodkaz"/>
            <w:noProof/>
            <w:lang w:val="en-US"/>
          </w:rPr>
          <w:t>A.1.3.e</w:t>
        </w:r>
        <w:r>
          <w:rPr>
            <w:rFonts w:asciiTheme="minorHAnsi" w:eastAsiaTheme="minorEastAsia" w:hAnsiTheme="minorHAnsi"/>
            <w:noProof/>
            <w:lang w:val="cs-CZ" w:eastAsia="cs-CZ"/>
          </w:rPr>
          <w:tab/>
        </w:r>
        <w:r w:rsidRPr="000401D6">
          <w:rPr>
            <w:rStyle w:val="Hypertextovodkaz"/>
            <w:noProof/>
            <w:lang w:val="en-US"/>
          </w:rPr>
          <w:t>Initiating measurement</w:t>
        </w:r>
        <w:r>
          <w:rPr>
            <w:noProof/>
            <w:webHidden/>
          </w:rPr>
          <w:tab/>
        </w:r>
        <w:r>
          <w:rPr>
            <w:noProof/>
            <w:webHidden/>
          </w:rPr>
          <w:fldChar w:fldCharType="begin"/>
        </w:r>
        <w:r>
          <w:rPr>
            <w:noProof/>
            <w:webHidden/>
          </w:rPr>
          <w:instrText xml:space="preserve"> PAGEREF _Toc528742958 \h </w:instrText>
        </w:r>
      </w:ins>
      <w:r>
        <w:rPr>
          <w:noProof/>
          <w:webHidden/>
        </w:rPr>
      </w:r>
      <w:r>
        <w:rPr>
          <w:noProof/>
          <w:webHidden/>
        </w:rPr>
        <w:fldChar w:fldCharType="separate"/>
      </w:r>
      <w:ins w:id="96" w:author="smaslan" w:date="2018-10-31T11:38:00Z">
        <w:r w:rsidR="00A86361">
          <w:rPr>
            <w:noProof/>
            <w:webHidden/>
          </w:rPr>
          <w:t>24</w:t>
        </w:r>
      </w:ins>
      <w:ins w:id="97"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540"/>
          <w:tab w:val="right" w:leader="dot" w:pos="9062"/>
        </w:tabs>
        <w:rPr>
          <w:ins w:id="98" w:author="smaslan" w:date="2018-10-31T09:53:00Z"/>
          <w:rFonts w:asciiTheme="minorHAnsi" w:eastAsiaTheme="minorEastAsia" w:hAnsiTheme="minorHAnsi"/>
          <w:noProof/>
          <w:lang w:val="cs-CZ" w:eastAsia="cs-CZ"/>
        </w:rPr>
      </w:pPr>
      <w:ins w:id="9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"_Toc528742959"</w:instrText>
        </w:r>
        <w:r w:rsidRPr="000401D6">
          <w:rPr>
            <w:rStyle w:val="Hypertextovodkaz"/>
            <w:noProof/>
          </w:rPr>
          <w:instrText xml:space="preserve"> </w:instrText>
        </w:r>
      </w:ins>
      <w:ins w:id="100" w:author="smaslan" w:date="2018-10-31T11:38:00Z">
        <w:r w:rsidR="00A86361" w:rsidRPr="000401D6">
          <w:rPr>
            <w:rStyle w:val="Hypertextovodkaz"/>
            <w:noProof/>
          </w:rPr>
        </w:r>
      </w:ins>
      <w:ins w:id="101" w:author="smaslan" w:date="2018-10-31T09:53:00Z">
        <w:r w:rsidRPr="000401D6">
          <w:rPr>
            <w:rStyle w:val="Hypertextovodkaz"/>
            <w:noProof/>
          </w:rPr>
          <w:fldChar w:fldCharType="separate"/>
        </w:r>
        <w:r w:rsidRPr="000401D6">
          <w:rPr>
            <w:rStyle w:val="Hypertextovodkaz"/>
            <w:noProof/>
            <w:lang w:val="en-US"/>
          </w:rPr>
          <w:t>A.1.3.f</w:t>
        </w:r>
        <w:r>
          <w:rPr>
            <w:rFonts w:asciiTheme="minorHAnsi" w:eastAsiaTheme="minorEastAsia" w:hAnsiTheme="minorHAnsi"/>
            <w:noProof/>
            <w:lang w:val="cs-CZ" w:eastAsia="cs-CZ"/>
          </w:rPr>
          <w:tab/>
        </w:r>
        <w:r w:rsidRPr="000401D6">
          <w:rPr>
            <w:rStyle w:val="Hypertextovodkaz"/>
            <w:noProof/>
            <w:lang w:val="en-US"/>
          </w:rPr>
          <w:t>Viewing the results</w:t>
        </w:r>
        <w:r>
          <w:rPr>
            <w:noProof/>
            <w:webHidden/>
          </w:rPr>
          <w:tab/>
        </w:r>
        <w:r>
          <w:rPr>
            <w:noProof/>
            <w:webHidden/>
          </w:rPr>
          <w:fldChar w:fldCharType="begin"/>
        </w:r>
        <w:r>
          <w:rPr>
            <w:noProof/>
            <w:webHidden/>
          </w:rPr>
          <w:instrText xml:space="preserve"> PAGEREF _Toc528742959 \h </w:instrText>
        </w:r>
      </w:ins>
      <w:r>
        <w:rPr>
          <w:noProof/>
          <w:webHidden/>
        </w:rPr>
      </w:r>
      <w:r>
        <w:rPr>
          <w:noProof/>
          <w:webHidden/>
        </w:rPr>
        <w:fldChar w:fldCharType="separate"/>
      </w:r>
      <w:ins w:id="102" w:author="smaslan" w:date="2018-10-31T11:38:00Z">
        <w:r w:rsidR="00A86361">
          <w:rPr>
            <w:noProof/>
            <w:webHidden/>
          </w:rPr>
          <w:t>24</w:t>
        </w:r>
      </w:ins>
      <w:ins w:id="103"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104" w:author="smaslan" w:date="2018-10-31T09:53:00Z"/>
          <w:rFonts w:asciiTheme="minorHAnsi" w:eastAsiaTheme="minorEastAsia" w:hAnsiTheme="minorHAnsi"/>
          <w:noProof/>
          <w:lang w:val="cs-CZ" w:eastAsia="cs-CZ"/>
        </w:rPr>
      </w:pPr>
      <w:ins w:id="10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"_Toc528742960"</w:instrText>
        </w:r>
        <w:r w:rsidRPr="000401D6">
          <w:rPr>
            <w:rStyle w:val="Hypertextovodkaz"/>
            <w:noProof/>
          </w:rPr>
          <w:instrText xml:space="preserve"> </w:instrText>
        </w:r>
      </w:ins>
      <w:ins w:id="106" w:author="smaslan" w:date="2018-10-31T11:38:00Z">
        <w:r w:rsidR="00A86361" w:rsidRPr="000401D6">
          <w:rPr>
            <w:rStyle w:val="Hypertextovodkaz"/>
            <w:noProof/>
          </w:rPr>
        </w:r>
      </w:ins>
      <w:ins w:id="107" w:author="smaslan" w:date="2018-10-31T09:53:00Z">
        <w:r w:rsidRPr="000401D6">
          <w:rPr>
            <w:rStyle w:val="Hypertextovodkaz"/>
            <w:noProof/>
          </w:rPr>
          <w:fldChar w:fldCharType="separate"/>
        </w:r>
        <w:r w:rsidRPr="000401D6">
          <w:rPr>
            <w:rStyle w:val="Hypertextovodkaz"/>
            <w:noProof/>
            <w:lang w:val="en-US"/>
          </w:rPr>
          <w:t>A.1.3.g</w:t>
        </w:r>
        <w:r>
          <w:rPr>
            <w:rFonts w:asciiTheme="minorHAnsi" w:eastAsiaTheme="minorEastAsia" w:hAnsiTheme="minorHAnsi"/>
            <w:noProof/>
            <w:lang w:val="cs-CZ" w:eastAsia="cs-CZ"/>
          </w:rPr>
          <w:tab/>
        </w:r>
        <w:r w:rsidRPr="000401D6">
          <w:rPr>
            <w:rStyle w:val="Hypertextovodkaz"/>
            <w:noProof/>
            <w:lang w:val="en-US"/>
          </w:rPr>
          <w:t>Batch processing</w:t>
        </w:r>
        <w:r>
          <w:rPr>
            <w:noProof/>
            <w:webHidden/>
          </w:rPr>
          <w:tab/>
        </w:r>
        <w:r>
          <w:rPr>
            <w:noProof/>
            <w:webHidden/>
          </w:rPr>
          <w:fldChar w:fldCharType="begin"/>
        </w:r>
        <w:r>
          <w:rPr>
            <w:noProof/>
            <w:webHidden/>
          </w:rPr>
          <w:instrText xml:space="preserve"> PAGEREF _Toc528742960 \h </w:instrText>
        </w:r>
      </w:ins>
      <w:r>
        <w:rPr>
          <w:noProof/>
          <w:webHidden/>
        </w:rPr>
      </w:r>
      <w:r>
        <w:rPr>
          <w:noProof/>
          <w:webHidden/>
        </w:rPr>
        <w:fldChar w:fldCharType="separate"/>
      </w:r>
      <w:ins w:id="108" w:author="smaslan" w:date="2018-10-31T11:38:00Z">
        <w:r w:rsidR="00A86361">
          <w:rPr>
            <w:noProof/>
            <w:webHidden/>
          </w:rPr>
          <w:t>26</w:t>
        </w:r>
      </w:ins>
      <w:ins w:id="109"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110" w:author="smaslan" w:date="2018-10-31T09:53:00Z"/>
          <w:rFonts w:asciiTheme="minorHAnsi" w:eastAsiaTheme="minorEastAsia" w:hAnsiTheme="minorHAnsi"/>
          <w:noProof/>
          <w:lang w:val="cs-CZ" w:eastAsia="cs-CZ"/>
        </w:rPr>
      </w:pPr>
      <w:ins w:id="11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"_Toc528742961"</w:instrText>
        </w:r>
        <w:r w:rsidRPr="000401D6">
          <w:rPr>
            <w:rStyle w:val="Hypertextovodkaz"/>
            <w:noProof/>
          </w:rPr>
          <w:instrText xml:space="preserve"> </w:instrText>
        </w:r>
      </w:ins>
      <w:ins w:id="112" w:author="smaslan" w:date="2018-10-31T11:38:00Z">
        <w:r w:rsidR="00A86361" w:rsidRPr="000401D6">
          <w:rPr>
            <w:rStyle w:val="Hypertextovodkaz"/>
            <w:noProof/>
          </w:rPr>
        </w:r>
      </w:ins>
      <w:ins w:id="113" w:author="smaslan" w:date="2018-10-31T09:53:00Z">
        <w:r w:rsidRPr="000401D6">
          <w:rPr>
            <w:rStyle w:val="Hypertextovodkaz"/>
            <w:noProof/>
          </w:rPr>
          <w:fldChar w:fldCharType="separate"/>
        </w:r>
        <w:r w:rsidRPr="000401D6">
          <w:rPr>
            <w:rStyle w:val="Hypertextovodkaz"/>
            <w:noProof/>
            <w:lang w:val="en-US"/>
          </w:rPr>
          <w:t>A.1.4</w:t>
        </w:r>
        <w:r>
          <w:rPr>
            <w:rFonts w:asciiTheme="minorHAnsi" w:eastAsiaTheme="minorEastAsia" w:hAnsiTheme="minorHAnsi"/>
            <w:noProof/>
            <w:lang w:val="cs-CZ" w:eastAsia="cs-CZ"/>
          </w:rPr>
          <w:tab/>
        </w:r>
        <w:r w:rsidRPr="000401D6">
          <w:rPr>
            <w:rStyle w:val="Hypertextovodkaz"/>
            <w:noProof/>
            <w:lang w:val="en-US"/>
          </w:rPr>
          <w:t>Resources</w:t>
        </w:r>
        <w:r>
          <w:rPr>
            <w:noProof/>
            <w:webHidden/>
          </w:rPr>
          <w:tab/>
        </w:r>
        <w:r>
          <w:rPr>
            <w:noProof/>
            <w:webHidden/>
          </w:rPr>
          <w:fldChar w:fldCharType="begin"/>
        </w:r>
        <w:r>
          <w:rPr>
            <w:noProof/>
            <w:webHidden/>
          </w:rPr>
          <w:instrText xml:space="preserve"> PAGEREF _Toc528742961 \h </w:instrText>
        </w:r>
      </w:ins>
      <w:r>
        <w:rPr>
          <w:noProof/>
          <w:webHidden/>
        </w:rPr>
      </w:r>
      <w:r>
        <w:rPr>
          <w:noProof/>
          <w:webHidden/>
        </w:rPr>
        <w:fldChar w:fldCharType="separate"/>
      </w:r>
      <w:ins w:id="114" w:author="smaslan" w:date="2018-10-31T11:38:00Z">
        <w:r w:rsidR="00A86361">
          <w:rPr>
            <w:noProof/>
            <w:webHidden/>
          </w:rPr>
          <w:t>27</w:t>
        </w:r>
      </w:ins>
      <w:ins w:id="115" w:author="smaslan" w:date="2018-10-31T09:53:00Z">
        <w:r>
          <w:rPr>
            <w:noProof/>
            <w:webHidden/>
          </w:rPr>
          <w:fldChar w:fldCharType="end"/>
        </w:r>
        <w:r w:rsidRPr="000401D6">
          <w:rPr>
            <w:rStyle w:val="Hypertextovodkaz"/>
            <w:noProof/>
          </w:rPr>
          <w:fldChar w:fldCharType="end"/>
        </w:r>
      </w:ins>
    </w:p>
    <w:p w:rsidR="00345602" w:rsidRDefault="00345602">
      <w:pPr>
        <w:pStyle w:val="Obsah1"/>
        <w:rPr>
          <w:ins w:id="116" w:author="smaslan" w:date="2018-10-31T09:53:00Z"/>
          <w:rFonts w:asciiTheme="minorHAnsi" w:eastAsiaTheme="minorEastAsia" w:hAnsiTheme="minorHAnsi"/>
          <w:noProof/>
          <w:lang w:val="cs-CZ" w:eastAsia="cs-CZ"/>
        </w:rPr>
      </w:pPr>
      <w:ins w:id="117"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"_Toc528742962"</w:instrText>
        </w:r>
        <w:r w:rsidRPr="000401D6">
          <w:rPr>
            <w:rStyle w:val="Hypertextovodkaz"/>
            <w:noProof/>
          </w:rPr>
          <w:instrText xml:space="preserve"> </w:instrText>
        </w:r>
      </w:ins>
      <w:ins w:id="118" w:author="smaslan" w:date="2018-10-31T11:38:00Z">
        <w:r w:rsidR="00A86361" w:rsidRPr="000401D6">
          <w:rPr>
            <w:rStyle w:val="Hypertextovodkaz"/>
            <w:noProof/>
          </w:rPr>
        </w:r>
      </w:ins>
      <w:ins w:id="119" w:author="smaslan" w:date="2018-10-31T09:53:00Z">
        <w:r w:rsidRPr="000401D6">
          <w:rPr>
            <w:rStyle w:val="Hypertextovodkaz"/>
            <w:noProof/>
          </w:rPr>
          <w:fldChar w:fldCharType="separate"/>
        </w:r>
        <w:r w:rsidRPr="000401D6">
          <w:rPr>
            <w:rStyle w:val="Hypertextovodkaz"/>
            <w:noProof/>
            <w:lang w:val="en-US"/>
          </w:rPr>
          <w:t>B</w:t>
        </w:r>
        <w:r>
          <w:rPr>
            <w:rFonts w:asciiTheme="minorHAnsi" w:eastAsiaTheme="minorEastAsia" w:hAnsiTheme="minorHAnsi"/>
            <w:noProof/>
            <w:lang w:val="cs-CZ" w:eastAsia="cs-CZ"/>
          </w:rPr>
          <w:tab/>
        </w:r>
        <w:r w:rsidRPr="000401D6">
          <w:rPr>
            <w:rStyle w:val="Hypertextovodkaz"/>
            <w:noProof/>
            <w:lang w:val="en-US"/>
          </w:rPr>
          <w:t>SOFTWARE CONFIGURATION OF THE BUILT-IN DIGITIZERS</w:t>
        </w:r>
        <w:r>
          <w:rPr>
            <w:noProof/>
            <w:webHidden/>
          </w:rPr>
          <w:tab/>
        </w:r>
        <w:r>
          <w:rPr>
            <w:noProof/>
            <w:webHidden/>
          </w:rPr>
          <w:fldChar w:fldCharType="begin"/>
        </w:r>
        <w:r>
          <w:rPr>
            <w:noProof/>
            <w:webHidden/>
          </w:rPr>
          <w:instrText xml:space="preserve"> PAGEREF _Toc528742962 \h </w:instrText>
        </w:r>
      </w:ins>
      <w:r>
        <w:rPr>
          <w:noProof/>
          <w:webHidden/>
        </w:rPr>
      </w:r>
      <w:r>
        <w:rPr>
          <w:noProof/>
          <w:webHidden/>
        </w:rPr>
        <w:fldChar w:fldCharType="separate"/>
      </w:r>
      <w:ins w:id="120" w:author="smaslan" w:date="2018-10-31T11:38:00Z">
        <w:r w:rsidR="00A86361">
          <w:rPr>
            <w:noProof/>
            <w:webHidden/>
          </w:rPr>
          <w:t>29</w:t>
        </w:r>
      </w:ins>
      <w:ins w:id="121" w:author="smaslan" w:date="2018-10-31T09:53:00Z">
        <w:r>
          <w:rPr>
            <w:noProof/>
            <w:webHidden/>
          </w:rPr>
          <w:fldChar w:fldCharType="end"/>
        </w:r>
        <w:r w:rsidRPr="000401D6">
          <w:rPr>
            <w:rStyle w:val="Hypertextovodkaz"/>
            <w:noProof/>
          </w:rPr>
          <w:fldChar w:fldCharType="end"/>
        </w:r>
      </w:ins>
    </w:p>
    <w:p w:rsidR="00345602" w:rsidRDefault="00345602">
      <w:pPr>
        <w:pStyle w:val="Obsah1"/>
        <w:rPr>
          <w:ins w:id="122" w:author="smaslan" w:date="2018-10-31T09:53:00Z"/>
          <w:rFonts w:asciiTheme="minorHAnsi" w:eastAsiaTheme="minorEastAsia" w:hAnsiTheme="minorHAnsi"/>
          <w:noProof/>
          <w:lang w:val="cs-CZ" w:eastAsia="cs-CZ"/>
        </w:rPr>
      </w:pPr>
      <w:ins w:id="123"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"_Toc528742963"</w:instrText>
        </w:r>
        <w:r w:rsidRPr="000401D6">
          <w:rPr>
            <w:rStyle w:val="Hypertextovodkaz"/>
            <w:noProof/>
          </w:rPr>
          <w:instrText xml:space="preserve"> </w:instrText>
        </w:r>
      </w:ins>
      <w:ins w:id="124" w:author="smaslan" w:date="2018-10-31T11:38:00Z">
        <w:r w:rsidR="00A86361" w:rsidRPr="000401D6">
          <w:rPr>
            <w:rStyle w:val="Hypertextovodkaz"/>
            <w:noProof/>
          </w:rPr>
        </w:r>
      </w:ins>
      <w:ins w:id="125" w:author="smaslan" w:date="2018-10-31T09:53:00Z">
        <w:r w:rsidRPr="000401D6">
          <w:rPr>
            <w:rStyle w:val="Hypertextovodkaz"/>
            <w:noProof/>
          </w:rPr>
          <w:fldChar w:fldCharType="separate"/>
        </w:r>
        <w:r w:rsidRPr="000401D6">
          <w:rPr>
            <w:rStyle w:val="Hypertextovodkaz"/>
            <w:noProof/>
            <w:lang w:val="en-US"/>
          </w:rPr>
          <w:t>C</w:t>
        </w:r>
        <w:r>
          <w:rPr>
            <w:rFonts w:asciiTheme="minorHAnsi" w:eastAsiaTheme="minorEastAsia" w:hAnsiTheme="minorHAnsi"/>
            <w:noProof/>
            <w:lang w:val="cs-CZ" w:eastAsia="cs-CZ"/>
          </w:rPr>
          <w:tab/>
        </w:r>
        <w:r w:rsidRPr="000401D6">
          <w:rPr>
            <w:rStyle w:val="Hypertextovodkaz"/>
            <w:noProof/>
            <w:lang w:val="en-US"/>
          </w:rPr>
          <w:t>INTEGRATION OF NEW TYPES OF DIGITIZERS</w:t>
        </w:r>
        <w:r>
          <w:rPr>
            <w:noProof/>
            <w:webHidden/>
          </w:rPr>
          <w:tab/>
        </w:r>
        <w:r>
          <w:rPr>
            <w:noProof/>
            <w:webHidden/>
          </w:rPr>
          <w:fldChar w:fldCharType="begin"/>
        </w:r>
        <w:r>
          <w:rPr>
            <w:noProof/>
            <w:webHidden/>
          </w:rPr>
          <w:instrText xml:space="preserve"> PAGEREF _Toc528742963 \h </w:instrText>
        </w:r>
      </w:ins>
      <w:r>
        <w:rPr>
          <w:noProof/>
          <w:webHidden/>
        </w:rPr>
      </w:r>
      <w:r>
        <w:rPr>
          <w:noProof/>
          <w:webHidden/>
        </w:rPr>
        <w:fldChar w:fldCharType="separate"/>
      </w:r>
      <w:ins w:id="126" w:author="smaslan" w:date="2018-10-31T11:38:00Z">
        <w:r w:rsidR="00A86361">
          <w:rPr>
            <w:noProof/>
            <w:webHidden/>
          </w:rPr>
          <w:t>30</w:t>
        </w:r>
      </w:ins>
      <w:ins w:id="127" w:author="smaslan" w:date="2018-10-31T09:53:00Z">
        <w:r>
          <w:rPr>
            <w:noProof/>
            <w:webHidden/>
          </w:rPr>
          <w:fldChar w:fldCharType="end"/>
        </w:r>
        <w:r w:rsidRPr="000401D6">
          <w:rPr>
            <w:rStyle w:val="Hypertextovodkaz"/>
            <w:noProof/>
          </w:rPr>
          <w:fldChar w:fldCharType="end"/>
        </w:r>
      </w:ins>
    </w:p>
    <w:p w:rsidR="00345602" w:rsidRDefault="00345602">
      <w:pPr>
        <w:pStyle w:val="Obsah2"/>
        <w:tabs>
          <w:tab w:val="left" w:pos="880"/>
          <w:tab w:val="right" w:leader="dot" w:pos="9062"/>
        </w:tabs>
        <w:rPr>
          <w:ins w:id="128" w:author="smaslan" w:date="2018-10-31T09:53:00Z"/>
          <w:rFonts w:asciiTheme="minorHAnsi" w:eastAsiaTheme="minorEastAsia" w:hAnsiTheme="minorHAnsi"/>
          <w:noProof/>
          <w:lang w:val="cs-CZ" w:eastAsia="cs-CZ"/>
        </w:rPr>
      </w:pPr>
      <w:ins w:id="12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"_Toc528742964"</w:instrText>
        </w:r>
        <w:r w:rsidRPr="000401D6">
          <w:rPr>
            <w:rStyle w:val="Hypertextovodkaz"/>
            <w:noProof/>
          </w:rPr>
          <w:instrText xml:space="preserve"> </w:instrText>
        </w:r>
      </w:ins>
      <w:ins w:id="130" w:author="smaslan" w:date="2018-10-31T11:38:00Z">
        <w:r w:rsidR="00A86361" w:rsidRPr="000401D6">
          <w:rPr>
            <w:rStyle w:val="Hypertextovodkaz"/>
            <w:noProof/>
          </w:rPr>
        </w:r>
      </w:ins>
      <w:ins w:id="131" w:author="smaslan" w:date="2018-10-31T09:53:00Z">
        <w:r w:rsidRPr="000401D6">
          <w:rPr>
            <w:rStyle w:val="Hypertextovodkaz"/>
            <w:noProof/>
          </w:rPr>
          <w:fldChar w:fldCharType="separate"/>
        </w:r>
        <w:r w:rsidRPr="000401D6">
          <w:rPr>
            <w:rStyle w:val="Hypertextovodkaz"/>
            <w:noProof/>
            <w:lang w:val="en-US"/>
          </w:rPr>
          <w:t>C.1</w:t>
        </w:r>
        <w:r>
          <w:rPr>
            <w:rFonts w:asciiTheme="minorHAnsi" w:eastAsiaTheme="minorEastAsia" w:hAnsiTheme="minorHAnsi"/>
            <w:noProof/>
            <w:lang w:val="cs-CZ" w:eastAsia="cs-CZ"/>
          </w:rPr>
          <w:tab/>
        </w:r>
        <w:r w:rsidRPr="000401D6">
          <w:rPr>
            <w:rStyle w:val="Hypertextovodkaz"/>
            <w:noProof/>
            <w:lang w:val="en-US"/>
          </w:rPr>
          <w:t>LabVIEW environment</w:t>
        </w:r>
        <w:r>
          <w:rPr>
            <w:noProof/>
            <w:webHidden/>
          </w:rPr>
          <w:tab/>
        </w:r>
        <w:r>
          <w:rPr>
            <w:noProof/>
            <w:webHidden/>
          </w:rPr>
          <w:fldChar w:fldCharType="begin"/>
        </w:r>
        <w:r>
          <w:rPr>
            <w:noProof/>
            <w:webHidden/>
          </w:rPr>
          <w:instrText xml:space="preserve"> PAGEREF _Toc528742964 \h </w:instrText>
        </w:r>
      </w:ins>
      <w:r>
        <w:rPr>
          <w:noProof/>
          <w:webHidden/>
        </w:rPr>
      </w:r>
      <w:r>
        <w:rPr>
          <w:noProof/>
          <w:webHidden/>
        </w:rPr>
        <w:fldChar w:fldCharType="separate"/>
      </w:r>
      <w:ins w:id="132" w:author="smaslan" w:date="2018-10-31T11:38:00Z">
        <w:r w:rsidR="00A86361">
          <w:rPr>
            <w:noProof/>
            <w:webHidden/>
          </w:rPr>
          <w:t>30</w:t>
        </w:r>
      </w:ins>
      <w:ins w:id="133" w:author="smaslan" w:date="2018-10-31T09:53:00Z">
        <w:r>
          <w:rPr>
            <w:noProof/>
            <w:webHidden/>
          </w:rPr>
          <w:fldChar w:fldCharType="end"/>
        </w:r>
        <w:r w:rsidRPr="000401D6">
          <w:rPr>
            <w:rStyle w:val="Hypertextovodkaz"/>
            <w:noProof/>
          </w:rPr>
          <w:fldChar w:fldCharType="end"/>
        </w:r>
      </w:ins>
    </w:p>
    <w:p w:rsidR="00345602" w:rsidRDefault="00345602">
      <w:pPr>
        <w:pStyle w:val="Obsah2"/>
        <w:tabs>
          <w:tab w:val="left" w:pos="880"/>
          <w:tab w:val="right" w:leader="dot" w:pos="9062"/>
        </w:tabs>
        <w:rPr>
          <w:ins w:id="134" w:author="smaslan" w:date="2018-10-31T09:53:00Z"/>
          <w:rFonts w:asciiTheme="minorHAnsi" w:eastAsiaTheme="minorEastAsia" w:hAnsiTheme="minorHAnsi"/>
          <w:noProof/>
          <w:lang w:val="cs-CZ" w:eastAsia="cs-CZ"/>
        </w:rPr>
      </w:pPr>
      <w:ins w:id="13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"_Toc528742965"</w:instrText>
        </w:r>
        <w:r w:rsidRPr="000401D6">
          <w:rPr>
            <w:rStyle w:val="Hypertextovodkaz"/>
            <w:noProof/>
          </w:rPr>
          <w:instrText xml:space="preserve"> </w:instrText>
        </w:r>
      </w:ins>
      <w:ins w:id="136" w:author="smaslan" w:date="2018-10-31T11:38:00Z">
        <w:r w:rsidR="00A86361" w:rsidRPr="000401D6">
          <w:rPr>
            <w:rStyle w:val="Hypertextovodkaz"/>
            <w:noProof/>
          </w:rPr>
        </w:r>
      </w:ins>
      <w:ins w:id="137" w:author="smaslan" w:date="2018-10-31T09:53:00Z">
        <w:r w:rsidRPr="000401D6">
          <w:rPr>
            <w:rStyle w:val="Hypertextovodkaz"/>
            <w:noProof/>
          </w:rPr>
          <w:fldChar w:fldCharType="separate"/>
        </w:r>
        <w:r w:rsidRPr="000401D6">
          <w:rPr>
            <w:rStyle w:val="Hypertextovodkaz"/>
            <w:noProof/>
            <w:lang w:val="en-US"/>
          </w:rPr>
          <w:t>C.2</w:t>
        </w:r>
        <w:r>
          <w:rPr>
            <w:rFonts w:asciiTheme="minorHAnsi" w:eastAsiaTheme="minorEastAsia" w:hAnsiTheme="minorHAnsi"/>
            <w:noProof/>
            <w:lang w:val="cs-CZ" w:eastAsia="cs-CZ"/>
          </w:rPr>
          <w:tab/>
        </w:r>
        <w:r w:rsidRPr="000401D6">
          <w:rPr>
            <w:rStyle w:val="Hypertextovodkaz"/>
            <w:noProof/>
            <w:lang w:val="en-US"/>
          </w:rPr>
          <w:t>LabWindows</w:t>
        </w:r>
        <w:r w:rsidRPr="000401D6">
          <w:rPr>
            <w:rStyle w:val="Hypertextovodkaz"/>
            <w:noProof/>
            <w:vertAlign w:val="superscript"/>
            <w:lang w:val="en-US"/>
          </w:rPr>
          <w:t>TM</w:t>
        </w:r>
        <w:r w:rsidRPr="000401D6">
          <w:rPr>
            <w:rStyle w:val="Hypertextovodkaz"/>
            <w:noProof/>
            <w:lang w:val="en-US"/>
          </w:rPr>
          <w:t>/CVI environment</w:t>
        </w:r>
        <w:r>
          <w:rPr>
            <w:noProof/>
            <w:webHidden/>
          </w:rPr>
          <w:tab/>
        </w:r>
        <w:r>
          <w:rPr>
            <w:noProof/>
            <w:webHidden/>
          </w:rPr>
          <w:fldChar w:fldCharType="begin"/>
        </w:r>
        <w:r>
          <w:rPr>
            <w:noProof/>
            <w:webHidden/>
          </w:rPr>
          <w:instrText xml:space="preserve"> PAGEREF _Toc528742965 \h </w:instrText>
        </w:r>
      </w:ins>
      <w:r>
        <w:rPr>
          <w:noProof/>
          <w:webHidden/>
        </w:rPr>
      </w:r>
      <w:r>
        <w:rPr>
          <w:noProof/>
          <w:webHidden/>
        </w:rPr>
        <w:fldChar w:fldCharType="separate"/>
      </w:r>
      <w:ins w:id="138" w:author="smaslan" w:date="2018-10-31T11:38:00Z">
        <w:r w:rsidR="00A86361">
          <w:rPr>
            <w:noProof/>
            <w:webHidden/>
          </w:rPr>
          <w:t>30</w:t>
        </w:r>
      </w:ins>
      <w:ins w:id="139" w:author="smaslan" w:date="2018-10-31T09:53:00Z">
        <w:r>
          <w:rPr>
            <w:noProof/>
            <w:webHidden/>
          </w:rPr>
          <w:fldChar w:fldCharType="end"/>
        </w:r>
        <w:r w:rsidRPr="000401D6">
          <w:rPr>
            <w:rStyle w:val="Hypertextovodkaz"/>
            <w:noProof/>
          </w:rPr>
          <w:fldChar w:fldCharType="end"/>
        </w:r>
      </w:ins>
    </w:p>
    <w:p w:rsidR="00345602" w:rsidRDefault="00345602">
      <w:pPr>
        <w:pStyle w:val="Obsah1"/>
        <w:rPr>
          <w:ins w:id="140" w:author="smaslan" w:date="2018-10-31T09:53:00Z"/>
          <w:rFonts w:asciiTheme="minorHAnsi" w:eastAsiaTheme="minorEastAsia" w:hAnsiTheme="minorHAnsi"/>
          <w:noProof/>
          <w:lang w:val="cs-CZ" w:eastAsia="cs-CZ"/>
        </w:rPr>
      </w:pPr>
      <w:ins w:id="14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"_Toc528742966"</w:instrText>
        </w:r>
        <w:r w:rsidRPr="000401D6">
          <w:rPr>
            <w:rStyle w:val="Hypertextovodkaz"/>
            <w:noProof/>
          </w:rPr>
          <w:instrText xml:space="preserve"> </w:instrText>
        </w:r>
      </w:ins>
      <w:ins w:id="142" w:author="smaslan" w:date="2018-10-31T11:38:00Z">
        <w:r w:rsidR="00A86361" w:rsidRPr="000401D6">
          <w:rPr>
            <w:rStyle w:val="Hypertextovodkaz"/>
            <w:noProof/>
          </w:rPr>
        </w:r>
      </w:ins>
      <w:ins w:id="143" w:author="smaslan" w:date="2018-10-31T09:53:00Z">
        <w:r w:rsidRPr="000401D6">
          <w:rPr>
            <w:rStyle w:val="Hypertextovodkaz"/>
            <w:noProof/>
          </w:rPr>
          <w:fldChar w:fldCharType="separate"/>
        </w:r>
        <w:r w:rsidRPr="000401D6">
          <w:rPr>
            <w:rStyle w:val="Hypertextovodkaz"/>
            <w:noProof/>
            <w:lang w:val="en-US"/>
          </w:rPr>
          <w:t>D</w:t>
        </w:r>
        <w:r>
          <w:rPr>
            <w:rFonts w:asciiTheme="minorHAnsi" w:eastAsiaTheme="minorEastAsia" w:hAnsiTheme="minorHAnsi"/>
            <w:noProof/>
            <w:lang w:val="cs-CZ" w:eastAsia="cs-CZ"/>
          </w:rPr>
          <w:tab/>
        </w:r>
        <w:r w:rsidRPr="000401D6">
          <w:rPr>
            <w:rStyle w:val="Hypertextovodkaz"/>
            <w:noProof/>
            <w:lang w:val="en-US"/>
          </w:rPr>
          <w:t>POWER AND PQ TESTS</w:t>
        </w:r>
        <w:r>
          <w:rPr>
            <w:noProof/>
            <w:webHidden/>
          </w:rPr>
          <w:tab/>
        </w:r>
        <w:r>
          <w:rPr>
            <w:noProof/>
            <w:webHidden/>
          </w:rPr>
          <w:fldChar w:fldCharType="begin"/>
        </w:r>
        <w:r>
          <w:rPr>
            <w:noProof/>
            <w:webHidden/>
          </w:rPr>
          <w:instrText xml:space="preserve"> PAGEREF _Toc528742966 \h </w:instrText>
        </w:r>
      </w:ins>
      <w:r>
        <w:rPr>
          <w:noProof/>
          <w:webHidden/>
        </w:rPr>
      </w:r>
      <w:r>
        <w:rPr>
          <w:noProof/>
          <w:webHidden/>
        </w:rPr>
        <w:fldChar w:fldCharType="separate"/>
      </w:r>
      <w:ins w:id="144" w:author="smaslan" w:date="2018-10-31T11:38:00Z">
        <w:r w:rsidR="00A86361">
          <w:rPr>
            <w:noProof/>
            <w:webHidden/>
          </w:rPr>
          <w:t>31</w:t>
        </w:r>
      </w:ins>
      <w:ins w:id="145" w:author="smaslan" w:date="2018-10-31T09:53:00Z">
        <w:r>
          <w:rPr>
            <w:noProof/>
            <w:webHidden/>
          </w:rPr>
          <w:fldChar w:fldCharType="end"/>
        </w:r>
        <w:r w:rsidRPr="000401D6">
          <w:rPr>
            <w:rStyle w:val="Hypertextovodkaz"/>
            <w:noProof/>
          </w:rPr>
          <w:fldChar w:fldCharType="end"/>
        </w:r>
      </w:ins>
    </w:p>
    <w:p w:rsidR="00345602" w:rsidRDefault="00345602">
      <w:pPr>
        <w:pStyle w:val="Obsah2"/>
        <w:tabs>
          <w:tab w:val="left" w:pos="880"/>
          <w:tab w:val="right" w:leader="dot" w:pos="9062"/>
        </w:tabs>
        <w:rPr>
          <w:ins w:id="146" w:author="smaslan" w:date="2018-10-31T09:53:00Z"/>
          <w:rFonts w:asciiTheme="minorHAnsi" w:eastAsiaTheme="minorEastAsia" w:hAnsiTheme="minorHAnsi"/>
          <w:noProof/>
          <w:lang w:val="cs-CZ" w:eastAsia="cs-CZ"/>
        </w:rPr>
      </w:pPr>
      <w:ins w:id="147"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"_Toc528742967"</w:instrText>
        </w:r>
        <w:r w:rsidRPr="000401D6">
          <w:rPr>
            <w:rStyle w:val="Hypertextovodkaz"/>
            <w:noProof/>
          </w:rPr>
          <w:instrText xml:space="preserve"> </w:instrText>
        </w:r>
      </w:ins>
      <w:ins w:id="148" w:author="smaslan" w:date="2018-10-31T11:38:00Z">
        <w:r w:rsidR="00A86361" w:rsidRPr="000401D6">
          <w:rPr>
            <w:rStyle w:val="Hypertextovodkaz"/>
            <w:noProof/>
          </w:rPr>
        </w:r>
      </w:ins>
      <w:ins w:id="149" w:author="smaslan" w:date="2018-10-31T09:53:00Z">
        <w:r w:rsidRPr="000401D6">
          <w:rPr>
            <w:rStyle w:val="Hypertextovodkaz"/>
            <w:noProof/>
          </w:rPr>
          <w:fldChar w:fldCharType="separate"/>
        </w:r>
        <w:r w:rsidRPr="000401D6">
          <w:rPr>
            <w:rStyle w:val="Hypertextovodkaz"/>
            <w:noProof/>
            <w:lang w:val="en-US"/>
          </w:rPr>
          <w:t>D.1</w:t>
        </w:r>
        <w:r>
          <w:rPr>
            <w:rFonts w:asciiTheme="minorHAnsi" w:eastAsiaTheme="minorEastAsia" w:hAnsiTheme="minorHAnsi"/>
            <w:noProof/>
            <w:lang w:val="cs-CZ" w:eastAsia="cs-CZ"/>
          </w:rPr>
          <w:tab/>
        </w:r>
        <w:r w:rsidRPr="000401D6">
          <w:rPr>
            <w:rStyle w:val="Hypertextovodkaz"/>
            <w:noProof/>
            <w:lang w:val="en-US"/>
          </w:rPr>
          <w:t>Algorithms</w:t>
        </w:r>
        <w:r>
          <w:rPr>
            <w:noProof/>
            <w:webHidden/>
          </w:rPr>
          <w:tab/>
        </w:r>
        <w:r>
          <w:rPr>
            <w:noProof/>
            <w:webHidden/>
          </w:rPr>
          <w:fldChar w:fldCharType="begin"/>
        </w:r>
        <w:r>
          <w:rPr>
            <w:noProof/>
            <w:webHidden/>
          </w:rPr>
          <w:instrText xml:space="preserve"> PAGEREF _Toc528742967 \h </w:instrText>
        </w:r>
      </w:ins>
      <w:r>
        <w:rPr>
          <w:noProof/>
          <w:webHidden/>
        </w:rPr>
      </w:r>
      <w:r>
        <w:rPr>
          <w:noProof/>
          <w:webHidden/>
        </w:rPr>
        <w:fldChar w:fldCharType="separate"/>
      </w:r>
      <w:ins w:id="150" w:author="smaslan" w:date="2018-10-31T11:38:00Z">
        <w:r w:rsidR="00A86361">
          <w:rPr>
            <w:noProof/>
            <w:webHidden/>
          </w:rPr>
          <w:t>31</w:t>
        </w:r>
      </w:ins>
      <w:ins w:id="151" w:author="smaslan" w:date="2018-10-31T09:53:00Z">
        <w:r>
          <w:rPr>
            <w:noProof/>
            <w:webHidden/>
          </w:rPr>
          <w:fldChar w:fldCharType="end"/>
        </w:r>
        <w:r w:rsidRPr="000401D6">
          <w:rPr>
            <w:rStyle w:val="Hypertextovodkaz"/>
            <w:noProof/>
          </w:rPr>
          <w:fldChar w:fldCharType="end"/>
        </w:r>
      </w:ins>
    </w:p>
    <w:p w:rsidR="00345602" w:rsidRDefault="00345602">
      <w:pPr>
        <w:pStyle w:val="Obsah2"/>
        <w:tabs>
          <w:tab w:val="left" w:pos="880"/>
          <w:tab w:val="right" w:leader="dot" w:pos="9062"/>
        </w:tabs>
        <w:rPr>
          <w:ins w:id="152" w:author="smaslan" w:date="2018-10-31T09:53:00Z"/>
          <w:rFonts w:asciiTheme="minorHAnsi" w:eastAsiaTheme="minorEastAsia" w:hAnsiTheme="minorHAnsi"/>
          <w:noProof/>
          <w:lang w:val="cs-CZ" w:eastAsia="cs-CZ"/>
        </w:rPr>
      </w:pPr>
      <w:ins w:id="153"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"_Toc528742968"</w:instrText>
        </w:r>
        <w:r w:rsidRPr="000401D6">
          <w:rPr>
            <w:rStyle w:val="Hypertextovodkaz"/>
            <w:noProof/>
          </w:rPr>
          <w:instrText xml:space="preserve"> </w:instrText>
        </w:r>
      </w:ins>
      <w:ins w:id="154" w:author="smaslan" w:date="2018-10-31T11:38:00Z">
        <w:r w:rsidR="00A86361" w:rsidRPr="000401D6">
          <w:rPr>
            <w:rStyle w:val="Hypertextovodkaz"/>
            <w:noProof/>
          </w:rPr>
        </w:r>
      </w:ins>
      <w:ins w:id="155" w:author="smaslan" w:date="2018-10-31T09:53:00Z">
        <w:r w:rsidRPr="000401D6">
          <w:rPr>
            <w:rStyle w:val="Hypertextovodkaz"/>
            <w:noProof/>
          </w:rPr>
          <w:fldChar w:fldCharType="separate"/>
        </w:r>
        <w:r w:rsidRPr="000401D6">
          <w:rPr>
            <w:rStyle w:val="Hypertextovodkaz"/>
            <w:noProof/>
            <w:lang w:val="en-US"/>
          </w:rPr>
          <w:t>D.2</w:t>
        </w:r>
        <w:r>
          <w:rPr>
            <w:rFonts w:asciiTheme="minorHAnsi" w:eastAsiaTheme="minorEastAsia" w:hAnsiTheme="minorHAnsi"/>
            <w:noProof/>
            <w:lang w:val="cs-CZ" w:eastAsia="cs-CZ"/>
          </w:rPr>
          <w:tab/>
        </w:r>
        <w:r w:rsidRPr="000401D6">
          <w:rPr>
            <w:rStyle w:val="Hypertextovodkaz"/>
            <w:noProof/>
            <w:lang w:val="en-US"/>
          </w:rPr>
          <w:t>Integration of new algorithms</w:t>
        </w:r>
        <w:r>
          <w:rPr>
            <w:noProof/>
            <w:webHidden/>
          </w:rPr>
          <w:tab/>
        </w:r>
        <w:r>
          <w:rPr>
            <w:noProof/>
            <w:webHidden/>
          </w:rPr>
          <w:fldChar w:fldCharType="begin"/>
        </w:r>
        <w:r>
          <w:rPr>
            <w:noProof/>
            <w:webHidden/>
          </w:rPr>
          <w:instrText xml:space="preserve"> PAGEREF _Toc528742968 \h </w:instrText>
        </w:r>
      </w:ins>
      <w:r>
        <w:rPr>
          <w:noProof/>
          <w:webHidden/>
        </w:rPr>
      </w:r>
      <w:r>
        <w:rPr>
          <w:noProof/>
          <w:webHidden/>
        </w:rPr>
        <w:fldChar w:fldCharType="separate"/>
      </w:r>
      <w:ins w:id="156" w:author="smaslan" w:date="2018-10-31T11:38:00Z">
        <w:r w:rsidR="00A86361">
          <w:rPr>
            <w:noProof/>
            <w:webHidden/>
          </w:rPr>
          <w:t>31</w:t>
        </w:r>
      </w:ins>
      <w:ins w:id="157"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158" w:author="smaslan" w:date="2018-10-31T09:53:00Z"/>
          <w:rFonts w:asciiTheme="minorHAnsi" w:eastAsiaTheme="minorEastAsia" w:hAnsiTheme="minorHAnsi"/>
          <w:noProof/>
          <w:lang w:val="cs-CZ" w:eastAsia="cs-CZ"/>
        </w:rPr>
      </w:pPr>
      <w:ins w:id="15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"_Toc528742969"</w:instrText>
        </w:r>
        <w:r w:rsidRPr="000401D6">
          <w:rPr>
            <w:rStyle w:val="Hypertextovodkaz"/>
            <w:noProof/>
          </w:rPr>
          <w:instrText xml:space="preserve"> </w:instrText>
        </w:r>
      </w:ins>
      <w:ins w:id="160" w:author="smaslan" w:date="2018-10-31T11:38:00Z">
        <w:r w:rsidR="00A86361" w:rsidRPr="000401D6">
          <w:rPr>
            <w:rStyle w:val="Hypertextovodkaz"/>
            <w:noProof/>
          </w:rPr>
        </w:r>
      </w:ins>
      <w:ins w:id="161" w:author="smaslan" w:date="2018-10-31T09:53:00Z">
        <w:r w:rsidRPr="000401D6">
          <w:rPr>
            <w:rStyle w:val="Hypertextovodkaz"/>
            <w:noProof/>
          </w:rPr>
          <w:fldChar w:fldCharType="separate"/>
        </w:r>
        <w:r w:rsidRPr="000401D6">
          <w:rPr>
            <w:rStyle w:val="Hypertextovodkaz"/>
            <w:noProof/>
            <w:lang w:val="en-US"/>
          </w:rPr>
          <w:t>D.2.1</w:t>
        </w:r>
        <w:r>
          <w:rPr>
            <w:rFonts w:asciiTheme="minorHAnsi" w:eastAsiaTheme="minorEastAsia" w:hAnsiTheme="minorHAnsi"/>
            <w:noProof/>
            <w:lang w:val="cs-CZ" w:eastAsia="cs-CZ"/>
          </w:rPr>
          <w:tab/>
        </w:r>
        <w:r w:rsidRPr="000401D6">
          <w:rPr>
            <w:rStyle w:val="Hypertextovodkaz"/>
            <w:noProof/>
            <w:lang w:val="en-US"/>
          </w:rPr>
          <w:t>LabVIEW environment</w:t>
        </w:r>
        <w:r>
          <w:rPr>
            <w:noProof/>
            <w:webHidden/>
          </w:rPr>
          <w:tab/>
        </w:r>
        <w:r>
          <w:rPr>
            <w:noProof/>
            <w:webHidden/>
          </w:rPr>
          <w:fldChar w:fldCharType="begin"/>
        </w:r>
        <w:r>
          <w:rPr>
            <w:noProof/>
            <w:webHidden/>
          </w:rPr>
          <w:instrText xml:space="preserve"> PAGEREF _Toc528742969 \h </w:instrText>
        </w:r>
      </w:ins>
      <w:r>
        <w:rPr>
          <w:noProof/>
          <w:webHidden/>
        </w:rPr>
      </w:r>
      <w:r>
        <w:rPr>
          <w:noProof/>
          <w:webHidden/>
        </w:rPr>
        <w:fldChar w:fldCharType="separate"/>
      </w:r>
      <w:ins w:id="162" w:author="smaslan" w:date="2018-10-31T11:38:00Z">
        <w:r w:rsidR="00A86361">
          <w:rPr>
            <w:noProof/>
            <w:webHidden/>
          </w:rPr>
          <w:t>31</w:t>
        </w:r>
      </w:ins>
      <w:ins w:id="163"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164" w:author="smaslan" w:date="2018-10-31T09:53:00Z"/>
          <w:rFonts w:asciiTheme="minorHAnsi" w:eastAsiaTheme="minorEastAsia" w:hAnsiTheme="minorHAnsi"/>
          <w:noProof/>
          <w:lang w:val="cs-CZ" w:eastAsia="cs-CZ"/>
        </w:rPr>
      </w:pPr>
      <w:ins w:id="16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"_Toc528742970"</w:instrText>
        </w:r>
        <w:r w:rsidRPr="000401D6">
          <w:rPr>
            <w:rStyle w:val="Hypertextovodkaz"/>
            <w:noProof/>
          </w:rPr>
          <w:instrText xml:space="preserve"> </w:instrText>
        </w:r>
      </w:ins>
      <w:ins w:id="166" w:author="smaslan" w:date="2018-10-31T11:38:00Z">
        <w:r w:rsidR="00A86361" w:rsidRPr="000401D6">
          <w:rPr>
            <w:rStyle w:val="Hypertextovodkaz"/>
            <w:noProof/>
          </w:rPr>
        </w:r>
      </w:ins>
      <w:ins w:id="167" w:author="smaslan" w:date="2018-10-31T09:53:00Z">
        <w:r w:rsidRPr="000401D6">
          <w:rPr>
            <w:rStyle w:val="Hypertextovodkaz"/>
            <w:noProof/>
          </w:rPr>
          <w:fldChar w:fldCharType="separate"/>
        </w:r>
        <w:r w:rsidRPr="000401D6">
          <w:rPr>
            <w:rStyle w:val="Hypertextovodkaz"/>
            <w:noProof/>
            <w:lang w:val="en-US"/>
          </w:rPr>
          <w:t>D.2.2</w:t>
        </w:r>
        <w:r>
          <w:rPr>
            <w:rFonts w:asciiTheme="minorHAnsi" w:eastAsiaTheme="minorEastAsia" w:hAnsiTheme="minorHAnsi"/>
            <w:noProof/>
            <w:lang w:val="cs-CZ" w:eastAsia="cs-CZ"/>
          </w:rPr>
          <w:tab/>
        </w:r>
        <w:r w:rsidRPr="000401D6">
          <w:rPr>
            <w:rStyle w:val="Hypertextovodkaz"/>
            <w:noProof/>
            <w:lang w:val="en-US"/>
          </w:rPr>
          <w:t>LabWindows</w:t>
        </w:r>
        <w:r w:rsidRPr="000401D6">
          <w:rPr>
            <w:rStyle w:val="Hypertextovodkaz"/>
            <w:noProof/>
            <w:vertAlign w:val="superscript"/>
            <w:lang w:val="en-US"/>
          </w:rPr>
          <w:t>TM</w:t>
        </w:r>
        <w:r w:rsidRPr="000401D6">
          <w:rPr>
            <w:rStyle w:val="Hypertextovodkaz"/>
            <w:noProof/>
            <w:lang w:val="en-US"/>
          </w:rPr>
          <w:t>/CVI environment</w:t>
        </w:r>
        <w:r>
          <w:rPr>
            <w:noProof/>
            <w:webHidden/>
          </w:rPr>
          <w:tab/>
        </w:r>
        <w:r>
          <w:rPr>
            <w:noProof/>
            <w:webHidden/>
          </w:rPr>
          <w:fldChar w:fldCharType="begin"/>
        </w:r>
        <w:r>
          <w:rPr>
            <w:noProof/>
            <w:webHidden/>
          </w:rPr>
          <w:instrText xml:space="preserve"> PAGEREF _Toc528742970 \h </w:instrText>
        </w:r>
      </w:ins>
      <w:r>
        <w:rPr>
          <w:noProof/>
          <w:webHidden/>
        </w:rPr>
      </w:r>
      <w:r>
        <w:rPr>
          <w:noProof/>
          <w:webHidden/>
        </w:rPr>
        <w:fldChar w:fldCharType="separate"/>
      </w:r>
      <w:ins w:id="168" w:author="smaslan" w:date="2018-10-31T11:38:00Z">
        <w:r w:rsidR="00A86361">
          <w:rPr>
            <w:noProof/>
            <w:webHidden/>
          </w:rPr>
          <w:t>31</w:t>
        </w:r>
      </w:ins>
      <w:ins w:id="169" w:author="smaslan" w:date="2018-10-31T09:53:00Z">
        <w:r>
          <w:rPr>
            <w:noProof/>
            <w:webHidden/>
          </w:rPr>
          <w:fldChar w:fldCharType="end"/>
        </w:r>
        <w:r w:rsidRPr="000401D6">
          <w:rPr>
            <w:rStyle w:val="Hypertextovodkaz"/>
            <w:noProof/>
          </w:rPr>
          <w:fldChar w:fldCharType="end"/>
        </w:r>
      </w:ins>
    </w:p>
    <w:p w:rsidR="00345602" w:rsidRDefault="00345602">
      <w:pPr>
        <w:pStyle w:val="Obsah1"/>
        <w:rPr>
          <w:ins w:id="170" w:author="smaslan" w:date="2018-10-31T09:53:00Z"/>
          <w:rFonts w:asciiTheme="minorHAnsi" w:eastAsiaTheme="minorEastAsia" w:hAnsiTheme="minorHAnsi"/>
          <w:noProof/>
          <w:lang w:val="cs-CZ" w:eastAsia="cs-CZ"/>
        </w:rPr>
      </w:pPr>
      <w:ins w:id="17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"_Toc528742971"</w:instrText>
        </w:r>
        <w:r w:rsidRPr="000401D6">
          <w:rPr>
            <w:rStyle w:val="Hypertextovodkaz"/>
            <w:noProof/>
          </w:rPr>
          <w:instrText xml:space="preserve"> </w:instrText>
        </w:r>
      </w:ins>
      <w:ins w:id="172" w:author="smaslan" w:date="2018-10-31T11:38:00Z">
        <w:r w:rsidR="00A86361" w:rsidRPr="000401D6">
          <w:rPr>
            <w:rStyle w:val="Hypertextovodkaz"/>
            <w:noProof/>
          </w:rPr>
        </w:r>
      </w:ins>
      <w:ins w:id="173" w:author="smaslan" w:date="2018-10-31T09:53:00Z">
        <w:r w:rsidRPr="000401D6">
          <w:rPr>
            <w:rStyle w:val="Hypertextovodkaz"/>
            <w:noProof/>
          </w:rPr>
          <w:fldChar w:fldCharType="separate"/>
        </w:r>
        <w:r w:rsidRPr="000401D6">
          <w:rPr>
            <w:rStyle w:val="Hypertextovodkaz"/>
            <w:noProof/>
            <w:lang w:val="en-US"/>
          </w:rPr>
          <w:t>E</w:t>
        </w:r>
        <w:r>
          <w:rPr>
            <w:rFonts w:asciiTheme="minorHAnsi" w:eastAsiaTheme="minorEastAsia" w:hAnsiTheme="minorHAnsi"/>
            <w:noProof/>
            <w:lang w:val="cs-CZ" w:eastAsia="cs-CZ"/>
          </w:rPr>
          <w:tab/>
        </w:r>
        <w:r w:rsidRPr="000401D6">
          <w:rPr>
            <w:rStyle w:val="Hypertextovodkaz"/>
            <w:noProof/>
            <w:lang w:val="en-US"/>
          </w:rPr>
          <w:t>TITLE 1</w:t>
        </w:r>
        <w:r>
          <w:rPr>
            <w:noProof/>
            <w:webHidden/>
          </w:rPr>
          <w:tab/>
        </w:r>
        <w:r>
          <w:rPr>
            <w:noProof/>
            <w:webHidden/>
          </w:rPr>
          <w:fldChar w:fldCharType="begin"/>
        </w:r>
        <w:r>
          <w:rPr>
            <w:noProof/>
            <w:webHidden/>
          </w:rPr>
          <w:instrText xml:space="preserve"> PAGEREF _Toc528742971 \h </w:instrText>
        </w:r>
      </w:ins>
      <w:r>
        <w:rPr>
          <w:noProof/>
          <w:webHidden/>
        </w:rPr>
      </w:r>
      <w:r>
        <w:rPr>
          <w:noProof/>
          <w:webHidden/>
        </w:rPr>
        <w:fldChar w:fldCharType="separate"/>
      </w:r>
      <w:ins w:id="174" w:author="smaslan" w:date="2018-10-31T11:38:00Z">
        <w:r w:rsidR="00A86361">
          <w:rPr>
            <w:noProof/>
            <w:webHidden/>
          </w:rPr>
          <w:t>32</w:t>
        </w:r>
      </w:ins>
      <w:ins w:id="175" w:author="smaslan" w:date="2018-10-31T09:53:00Z">
        <w:r>
          <w:rPr>
            <w:noProof/>
            <w:webHidden/>
          </w:rPr>
          <w:fldChar w:fldCharType="end"/>
        </w:r>
        <w:r w:rsidRPr="000401D6">
          <w:rPr>
            <w:rStyle w:val="Hypertextovodkaz"/>
            <w:noProof/>
          </w:rPr>
          <w:fldChar w:fldCharType="end"/>
        </w:r>
      </w:ins>
    </w:p>
    <w:p w:rsidR="00345602" w:rsidRDefault="00345602">
      <w:pPr>
        <w:pStyle w:val="Obsah2"/>
        <w:tabs>
          <w:tab w:val="left" w:pos="880"/>
          <w:tab w:val="right" w:leader="dot" w:pos="9062"/>
        </w:tabs>
        <w:rPr>
          <w:ins w:id="176" w:author="smaslan" w:date="2018-10-31T09:53:00Z"/>
          <w:rFonts w:asciiTheme="minorHAnsi" w:eastAsiaTheme="minorEastAsia" w:hAnsiTheme="minorHAnsi"/>
          <w:noProof/>
          <w:lang w:val="cs-CZ" w:eastAsia="cs-CZ"/>
        </w:rPr>
      </w:pPr>
      <w:ins w:id="177"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"_Toc528742972"</w:instrText>
        </w:r>
        <w:r w:rsidRPr="000401D6">
          <w:rPr>
            <w:rStyle w:val="Hypertextovodkaz"/>
            <w:noProof/>
          </w:rPr>
          <w:instrText xml:space="preserve"> </w:instrText>
        </w:r>
      </w:ins>
      <w:ins w:id="178" w:author="smaslan" w:date="2018-10-31T11:38:00Z">
        <w:r w:rsidR="00A86361" w:rsidRPr="000401D6">
          <w:rPr>
            <w:rStyle w:val="Hypertextovodkaz"/>
            <w:noProof/>
          </w:rPr>
        </w:r>
      </w:ins>
      <w:ins w:id="179" w:author="smaslan" w:date="2018-10-31T09:53:00Z">
        <w:r w:rsidRPr="000401D6">
          <w:rPr>
            <w:rStyle w:val="Hypertextovodkaz"/>
            <w:noProof/>
          </w:rPr>
          <w:fldChar w:fldCharType="separate"/>
        </w:r>
        <w:r w:rsidRPr="000401D6">
          <w:rPr>
            <w:rStyle w:val="Hypertextovodkaz"/>
            <w:noProof/>
            <w:lang w:val="en-US"/>
          </w:rPr>
          <w:t>E.1</w:t>
        </w:r>
        <w:r>
          <w:rPr>
            <w:rFonts w:asciiTheme="minorHAnsi" w:eastAsiaTheme="minorEastAsia" w:hAnsiTheme="minorHAnsi"/>
            <w:noProof/>
            <w:lang w:val="cs-CZ" w:eastAsia="cs-CZ"/>
          </w:rPr>
          <w:tab/>
        </w:r>
        <w:r w:rsidRPr="000401D6">
          <w:rPr>
            <w:rStyle w:val="Hypertextovodkaz"/>
            <w:noProof/>
            <w:lang w:val="en-US"/>
          </w:rPr>
          <w:t>Title 2</w:t>
        </w:r>
        <w:r>
          <w:rPr>
            <w:noProof/>
            <w:webHidden/>
          </w:rPr>
          <w:tab/>
        </w:r>
        <w:r>
          <w:rPr>
            <w:noProof/>
            <w:webHidden/>
          </w:rPr>
          <w:fldChar w:fldCharType="begin"/>
        </w:r>
        <w:r>
          <w:rPr>
            <w:noProof/>
            <w:webHidden/>
          </w:rPr>
          <w:instrText xml:space="preserve"> PAGEREF _Toc528742972 \h </w:instrText>
        </w:r>
      </w:ins>
      <w:r>
        <w:rPr>
          <w:noProof/>
          <w:webHidden/>
        </w:rPr>
      </w:r>
      <w:r>
        <w:rPr>
          <w:noProof/>
          <w:webHidden/>
        </w:rPr>
        <w:fldChar w:fldCharType="separate"/>
      </w:r>
      <w:ins w:id="180" w:author="smaslan" w:date="2018-10-31T11:38:00Z">
        <w:r w:rsidR="00A86361">
          <w:rPr>
            <w:noProof/>
            <w:webHidden/>
          </w:rPr>
          <w:t>32</w:t>
        </w:r>
      </w:ins>
      <w:ins w:id="181" w:author="smaslan" w:date="2018-10-31T09:53:00Z">
        <w:r>
          <w:rPr>
            <w:noProof/>
            <w:webHidden/>
          </w:rPr>
          <w:fldChar w:fldCharType="end"/>
        </w:r>
        <w:r w:rsidRPr="000401D6">
          <w:rPr>
            <w:rStyle w:val="Hypertextovodkaz"/>
            <w:noProof/>
          </w:rPr>
          <w:fldChar w:fldCharType="end"/>
        </w:r>
      </w:ins>
    </w:p>
    <w:p w:rsidR="00345602" w:rsidRDefault="00345602">
      <w:pPr>
        <w:pStyle w:val="Obsah3"/>
        <w:tabs>
          <w:tab w:val="left" w:pos="1320"/>
          <w:tab w:val="right" w:leader="dot" w:pos="9062"/>
        </w:tabs>
        <w:rPr>
          <w:ins w:id="182" w:author="smaslan" w:date="2018-10-31T09:53:00Z"/>
          <w:rFonts w:asciiTheme="minorHAnsi" w:eastAsiaTheme="minorEastAsia" w:hAnsiTheme="minorHAnsi"/>
          <w:noProof/>
          <w:lang w:val="cs-CZ" w:eastAsia="cs-CZ"/>
        </w:rPr>
      </w:pPr>
      <w:ins w:id="183"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"_Toc528742973"</w:instrText>
        </w:r>
        <w:r w:rsidRPr="000401D6">
          <w:rPr>
            <w:rStyle w:val="Hypertextovodkaz"/>
            <w:noProof/>
          </w:rPr>
          <w:instrText xml:space="preserve"> </w:instrText>
        </w:r>
      </w:ins>
      <w:ins w:id="184" w:author="smaslan" w:date="2018-10-31T11:38:00Z">
        <w:r w:rsidR="00A86361" w:rsidRPr="000401D6">
          <w:rPr>
            <w:rStyle w:val="Hypertextovodkaz"/>
            <w:noProof/>
          </w:rPr>
        </w:r>
      </w:ins>
      <w:ins w:id="185" w:author="smaslan" w:date="2018-10-31T09:53:00Z">
        <w:r w:rsidRPr="000401D6">
          <w:rPr>
            <w:rStyle w:val="Hypertextovodkaz"/>
            <w:noProof/>
          </w:rPr>
          <w:fldChar w:fldCharType="separate"/>
        </w:r>
        <w:r w:rsidRPr="000401D6">
          <w:rPr>
            <w:rStyle w:val="Hypertextovodkaz"/>
            <w:noProof/>
            <w:lang w:val="en-US"/>
          </w:rPr>
          <w:t>E.1.1</w:t>
        </w:r>
        <w:r>
          <w:rPr>
            <w:rFonts w:asciiTheme="minorHAnsi" w:eastAsiaTheme="minorEastAsia" w:hAnsiTheme="minorHAnsi"/>
            <w:noProof/>
            <w:lang w:val="cs-CZ" w:eastAsia="cs-CZ"/>
          </w:rPr>
          <w:tab/>
        </w:r>
        <w:r w:rsidRPr="000401D6">
          <w:rPr>
            <w:rStyle w:val="Hypertextovodkaz"/>
            <w:noProof/>
            <w:lang w:val="en-US"/>
          </w:rPr>
          <w:t>Title 3</w:t>
        </w:r>
        <w:r>
          <w:rPr>
            <w:noProof/>
            <w:webHidden/>
          </w:rPr>
          <w:tab/>
        </w:r>
        <w:r>
          <w:rPr>
            <w:noProof/>
            <w:webHidden/>
          </w:rPr>
          <w:fldChar w:fldCharType="begin"/>
        </w:r>
        <w:r>
          <w:rPr>
            <w:noProof/>
            <w:webHidden/>
          </w:rPr>
          <w:instrText xml:space="preserve"> PAGEREF _Toc528742973 \h </w:instrText>
        </w:r>
      </w:ins>
      <w:r>
        <w:rPr>
          <w:noProof/>
          <w:webHidden/>
        </w:rPr>
      </w:r>
      <w:r>
        <w:rPr>
          <w:noProof/>
          <w:webHidden/>
        </w:rPr>
        <w:fldChar w:fldCharType="separate"/>
      </w:r>
      <w:ins w:id="186" w:author="smaslan" w:date="2018-10-31T11:38:00Z">
        <w:r w:rsidR="00A86361">
          <w:rPr>
            <w:noProof/>
            <w:webHidden/>
          </w:rPr>
          <w:t>32</w:t>
        </w:r>
      </w:ins>
      <w:ins w:id="187" w:author="smaslan" w:date="2018-10-31T09:53:00Z">
        <w:r>
          <w:rPr>
            <w:noProof/>
            <w:webHidden/>
          </w:rPr>
          <w:fldChar w:fldCharType="end"/>
        </w:r>
        <w:r w:rsidRPr="000401D6">
          <w:rPr>
            <w:rStyle w:val="Hypertextovodkaz"/>
            <w:noProof/>
          </w:rPr>
          <w:fldChar w:fldCharType="end"/>
        </w:r>
      </w:ins>
    </w:p>
    <w:p w:rsidR="00345602" w:rsidRDefault="00345602">
      <w:pPr>
        <w:pStyle w:val="Obsah4"/>
        <w:tabs>
          <w:tab w:val="left" w:pos="1760"/>
          <w:tab w:val="right" w:leader="dot" w:pos="9062"/>
        </w:tabs>
        <w:rPr>
          <w:ins w:id="188" w:author="smaslan" w:date="2018-10-31T09:53:00Z"/>
          <w:rFonts w:asciiTheme="minorHAnsi" w:eastAsiaTheme="minorEastAsia" w:hAnsiTheme="minorHAnsi"/>
          <w:noProof/>
          <w:lang w:val="cs-CZ" w:eastAsia="cs-CZ"/>
        </w:rPr>
      </w:pPr>
      <w:ins w:id="189"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"_Toc528742974"</w:instrText>
        </w:r>
        <w:r w:rsidRPr="000401D6">
          <w:rPr>
            <w:rStyle w:val="Hypertextovodkaz"/>
            <w:noProof/>
          </w:rPr>
          <w:instrText xml:space="preserve"> </w:instrText>
        </w:r>
      </w:ins>
      <w:ins w:id="190" w:author="smaslan" w:date="2018-10-31T11:38:00Z">
        <w:r w:rsidR="00A86361" w:rsidRPr="000401D6">
          <w:rPr>
            <w:rStyle w:val="Hypertextovodkaz"/>
            <w:noProof/>
          </w:rPr>
        </w:r>
      </w:ins>
      <w:ins w:id="191" w:author="smaslan" w:date="2018-10-31T09:53:00Z">
        <w:r w:rsidRPr="000401D6">
          <w:rPr>
            <w:rStyle w:val="Hypertextovodkaz"/>
            <w:noProof/>
          </w:rPr>
          <w:fldChar w:fldCharType="separate"/>
        </w:r>
        <w:r w:rsidRPr="000401D6">
          <w:rPr>
            <w:rStyle w:val="Hypertextovodkaz"/>
            <w:noProof/>
            <w:lang w:val="en-US"/>
          </w:rPr>
          <w:t>E.1.1.a</w:t>
        </w:r>
        <w:r>
          <w:rPr>
            <w:rFonts w:asciiTheme="minorHAnsi" w:eastAsiaTheme="minorEastAsia" w:hAnsiTheme="minorHAnsi"/>
            <w:noProof/>
            <w:lang w:val="cs-CZ" w:eastAsia="cs-CZ"/>
          </w:rPr>
          <w:tab/>
        </w:r>
        <w:r w:rsidRPr="000401D6">
          <w:rPr>
            <w:rStyle w:val="Hypertextovodkaz"/>
            <w:noProof/>
            <w:lang w:val="en-US"/>
          </w:rPr>
          <w:t>Title 4</w:t>
        </w:r>
        <w:r>
          <w:rPr>
            <w:noProof/>
            <w:webHidden/>
          </w:rPr>
          <w:tab/>
        </w:r>
        <w:r>
          <w:rPr>
            <w:noProof/>
            <w:webHidden/>
          </w:rPr>
          <w:fldChar w:fldCharType="begin"/>
        </w:r>
        <w:r>
          <w:rPr>
            <w:noProof/>
            <w:webHidden/>
          </w:rPr>
          <w:instrText xml:space="preserve"> PAGEREF _Toc528742974 \h </w:instrText>
        </w:r>
      </w:ins>
      <w:r>
        <w:rPr>
          <w:noProof/>
          <w:webHidden/>
        </w:rPr>
      </w:r>
      <w:r>
        <w:rPr>
          <w:noProof/>
          <w:webHidden/>
        </w:rPr>
        <w:fldChar w:fldCharType="separate"/>
      </w:r>
      <w:ins w:id="192" w:author="smaslan" w:date="2018-10-31T11:38:00Z">
        <w:r w:rsidR="00A86361">
          <w:rPr>
            <w:noProof/>
            <w:webHidden/>
          </w:rPr>
          <w:t>32</w:t>
        </w:r>
      </w:ins>
      <w:ins w:id="193" w:author="smaslan" w:date="2018-10-31T09:53:00Z">
        <w:r>
          <w:rPr>
            <w:noProof/>
            <w:webHidden/>
          </w:rPr>
          <w:fldChar w:fldCharType="end"/>
        </w:r>
        <w:r w:rsidRPr="000401D6">
          <w:rPr>
            <w:rStyle w:val="Hypertextovodkaz"/>
            <w:noProof/>
          </w:rPr>
          <w:fldChar w:fldCharType="end"/>
        </w:r>
      </w:ins>
    </w:p>
    <w:p w:rsidR="00345602" w:rsidRDefault="00345602">
      <w:pPr>
        <w:pStyle w:val="Obsah5"/>
        <w:tabs>
          <w:tab w:val="left" w:pos="1981"/>
          <w:tab w:val="right" w:leader="dot" w:pos="9062"/>
        </w:tabs>
        <w:rPr>
          <w:ins w:id="194" w:author="smaslan" w:date="2018-10-31T09:53:00Z"/>
          <w:rFonts w:asciiTheme="minorHAnsi" w:eastAsiaTheme="minorEastAsia" w:hAnsiTheme="minorHAnsi"/>
          <w:noProof/>
          <w:lang w:val="cs-CZ" w:eastAsia="cs-CZ"/>
        </w:rPr>
      </w:pPr>
      <w:ins w:id="195"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"_Toc528742975"</w:instrText>
        </w:r>
        <w:r w:rsidRPr="000401D6">
          <w:rPr>
            <w:rStyle w:val="Hypertextovodkaz"/>
            <w:noProof/>
          </w:rPr>
          <w:instrText xml:space="preserve"> </w:instrText>
        </w:r>
      </w:ins>
      <w:ins w:id="196" w:author="smaslan" w:date="2018-10-31T11:38:00Z">
        <w:r w:rsidR="00A86361" w:rsidRPr="000401D6">
          <w:rPr>
            <w:rStyle w:val="Hypertextovodkaz"/>
            <w:noProof/>
          </w:rPr>
        </w:r>
      </w:ins>
      <w:ins w:id="197" w:author="smaslan" w:date="2018-10-31T09:53:00Z">
        <w:r w:rsidRPr="000401D6">
          <w:rPr>
            <w:rStyle w:val="Hypertextovodkaz"/>
            <w:noProof/>
          </w:rPr>
          <w:fldChar w:fldCharType="separate"/>
        </w:r>
        <w:r w:rsidRPr="000401D6">
          <w:rPr>
            <w:rStyle w:val="Hypertextovodkaz"/>
            <w:noProof/>
          </w:rPr>
          <w:t>E.1.1.a.1</w:t>
        </w:r>
        <w:r>
          <w:rPr>
            <w:rFonts w:asciiTheme="minorHAnsi" w:eastAsiaTheme="minorEastAsia" w:hAnsiTheme="minorHAnsi"/>
            <w:noProof/>
            <w:lang w:val="cs-CZ" w:eastAsia="cs-CZ"/>
          </w:rPr>
          <w:tab/>
        </w:r>
        <w:r w:rsidRPr="000401D6">
          <w:rPr>
            <w:rStyle w:val="Hypertextovodkaz"/>
            <w:noProof/>
          </w:rPr>
          <w:t>Title 5</w:t>
        </w:r>
        <w:r>
          <w:rPr>
            <w:noProof/>
            <w:webHidden/>
          </w:rPr>
          <w:tab/>
        </w:r>
        <w:r>
          <w:rPr>
            <w:noProof/>
            <w:webHidden/>
          </w:rPr>
          <w:fldChar w:fldCharType="begin"/>
        </w:r>
        <w:r>
          <w:rPr>
            <w:noProof/>
            <w:webHidden/>
          </w:rPr>
          <w:instrText xml:space="preserve"> PAGEREF _Toc528742975 \h </w:instrText>
        </w:r>
      </w:ins>
      <w:r>
        <w:rPr>
          <w:noProof/>
          <w:webHidden/>
        </w:rPr>
      </w:r>
      <w:r>
        <w:rPr>
          <w:noProof/>
          <w:webHidden/>
        </w:rPr>
        <w:fldChar w:fldCharType="separate"/>
      </w:r>
      <w:ins w:id="198" w:author="smaslan" w:date="2018-10-31T11:38:00Z">
        <w:r w:rsidR="00A86361">
          <w:rPr>
            <w:noProof/>
            <w:webHidden/>
          </w:rPr>
          <w:t>32</w:t>
        </w:r>
      </w:ins>
      <w:ins w:id="199" w:author="smaslan" w:date="2018-10-31T09:53:00Z">
        <w:r>
          <w:rPr>
            <w:noProof/>
            <w:webHidden/>
          </w:rPr>
          <w:fldChar w:fldCharType="end"/>
        </w:r>
        <w:r w:rsidRPr="000401D6">
          <w:rPr>
            <w:rStyle w:val="Hypertextovodkaz"/>
            <w:noProof/>
          </w:rPr>
          <w:fldChar w:fldCharType="end"/>
        </w:r>
      </w:ins>
    </w:p>
    <w:p w:rsidR="00345602" w:rsidRDefault="00345602">
      <w:pPr>
        <w:pStyle w:val="Obsah6"/>
        <w:tabs>
          <w:tab w:val="left" w:pos="2384"/>
          <w:tab w:val="right" w:leader="dot" w:pos="9062"/>
        </w:tabs>
        <w:rPr>
          <w:ins w:id="200" w:author="smaslan" w:date="2018-10-31T09:53:00Z"/>
          <w:rFonts w:asciiTheme="minorHAnsi" w:eastAsiaTheme="minorEastAsia" w:hAnsiTheme="minorHAnsi"/>
          <w:noProof/>
          <w:lang w:val="cs-CZ" w:eastAsia="cs-CZ"/>
        </w:rPr>
      </w:pPr>
      <w:ins w:id="201" w:author="smaslan" w:date="2018-10-31T09:53:00Z">
        <w:r w:rsidRPr="000401D6">
          <w:rPr>
            <w:rStyle w:val="Hypertextovodkaz"/>
            <w:noProof/>
          </w:rPr>
          <w:fldChar w:fldCharType="begin"/>
        </w:r>
        <w:r w:rsidRPr="000401D6">
          <w:rPr>
            <w:rStyle w:val="Hypertextovodkaz"/>
            <w:noProof/>
          </w:rPr>
          <w:instrText xml:space="preserve"> </w:instrText>
        </w:r>
        <w:r>
          <w:rPr>
            <w:noProof/>
          </w:rPr>
          <w:instrText>HYPERLINK \l "_Toc528742976"</w:instrText>
        </w:r>
        <w:r w:rsidRPr="000401D6">
          <w:rPr>
            <w:rStyle w:val="Hypertextovodkaz"/>
            <w:noProof/>
          </w:rPr>
          <w:instrText xml:space="preserve"> </w:instrText>
        </w:r>
      </w:ins>
      <w:ins w:id="202" w:author="smaslan" w:date="2018-10-31T11:38:00Z">
        <w:r w:rsidR="00A86361" w:rsidRPr="000401D6">
          <w:rPr>
            <w:rStyle w:val="Hypertextovodkaz"/>
            <w:noProof/>
          </w:rPr>
        </w:r>
      </w:ins>
      <w:ins w:id="203" w:author="smaslan" w:date="2018-10-31T09:53:00Z">
        <w:r w:rsidRPr="000401D6">
          <w:rPr>
            <w:rStyle w:val="Hypertextovodkaz"/>
            <w:noProof/>
          </w:rPr>
          <w:fldChar w:fldCharType="separate"/>
        </w:r>
        <w:r w:rsidRPr="000401D6">
          <w:rPr>
            <w:rStyle w:val="Hypertextovodkaz"/>
            <w:noProof/>
            <w:lang w:val="en-US"/>
          </w:rPr>
          <w:t>E.1.1.a.1.1</w:t>
        </w:r>
        <w:r>
          <w:rPr>
            <w:rFonts w:asciiTheme="minorHAnsi" w:eastAsiaTheme="minorEastAsia" w:hAnsiTheme="minorHAnsi"/>
            <w:noProof/>
            <w:lang w:val="cs-CZ" w:eastAsia="cs-CZ"/>
          </w:rPr>
          <w:tab/>
        </w:r>
        <w:r w:rsidRPr="000401D6">
          <w:rPr>
            <w:rStyle w:val="Hypertextovodkaz"/>
            <w:noProof/>
            <w:lang w:val="en-US"/>
          </w:rPr>
          <w:t>Title 6</w:t>
        </w:r>
        <w:r>
          <w:rPr>
            <w:noProof/>
            <w:webHidden/>
          </w:rPr>
          <w:tab/>
        </w:r>
        <w:r>
          <w:rPr>
            <w:noProof/>
            <w:webHidden/>
          </w:rPr>
          <w:fldChar w:fldCharType="begin"/>
        </w:r>
        <w:r>
          <w:rPr>
            <w:noProof/>
            <w:webHidden/>
          </w:rPr>
          <w:instrText xml:space="preserve"> PAGEREF _Toc528742976 \h </w:instrText>
        </w:r>
      </w:ins>
      <w:r>
        <w:rPr>
          <w:noProof/>
          <w:webHidden/>
        </w:rPr>
      </w:r>
      <w:r>
        <w:rPr>
          <w:noProof/>
          <w:webHidden/>
        </w:rPr>
        <w:fldChar w:fldCharType="separate"/>
      </w:r>
      <w:ins w:id="204" w:author="smaslan" w:date="2018-10-31T11:38:00Z">
        <w:r w:rsidR="00A86361">
          <w:rPr>
            <w:noProof/>
            <w:webHidden/>
          </w:rPr>
          <w:t>32</w:t>
        </w:r>
      </w:ins>
      <w:ins w:id="205" w:author="smaslan" w:date="2018-10-31T09:53:00Z">
        <w:r>
          <w:rPr>
            <w:noProof/>
            <w:webHidden/>
          </w:rPr>
          <w:fldChar w:fldCharType="end"/>
        </w:r>
        <w:r w:rsidRPr="000401D6">
          <w:rPr>
            <w:rStyle w:val="Hypertextovodkaz"/>
            <w:noProof/>
          </w:rPr>
          <w:fldChar w:fldCharType="end"/>
        </w:r>
      </w:ins>
    </w:p>
    <w:p w:rsidR="007968C0" w:rsidRPr="00F366EB" w:rsidDel="00F366EB" w:rsidRDefault="007968C0">
      <w:pPr>
        <w:pStyle w:val="Obsah1"/>
        <w:rPr>
          <w:del w:id="206" w:author="smaslan" w:date="2018-10-25T18:13:00Z"/>
          <w:rFonts w:asciiTheme="minorHAnsi" w:eastAsiaTheme="minorEastAsia" w:hAnsiTheme="minorHAnsi"/>
          <w:noProof/>
          <w:lang w:val="en-US" w:eastAsia="fr-FR"/>
        </w:rPr>
      </w:pPr>
      <w:del w:id="207" w:author="smaslan" w:date="2018-10-25T18:13:00Z">
        <w:r w:rsidRPr="00F366EB" w:rsidDel="00F366EB">
          <w:rPr>
            <w:noProof/>
            <w:rPrChange w:id="208" w:author="smaslan" w:date="2018-10-25T18:13:00Z">
              <w:rPr>
                <w:rStyle w:val="Hypertextovodkaz"/>
                <w:noProof/>
                <w:lang w:val="en-US"/>
              </w:rPr>
            </w:rPrChange>
          </w:rPr>
          <w:delText>A</w:delText>
        </w:r>
        <w:r w:rsidRPr="00F366EB" w:rsidDel="00F366EB">
          <w:rPr>
            <w:rFonts w:asciiTheme="minorHAnsi" w:eastAsiaTheme="minorEastAsia" w:hAnsiTheme="minorHAnsi"/>
            <w:noProof/>
            <w:lang w:val="en-US" w:eastAsia="fr-FR"/>
          </w:rPr>
          <w:tab/>
        </w:r>
        <w:r w:rsidRPr="00F366EB" w:rsidDel="00F366EB">
          <w:rPr>
            <w:noProof/>
            <w:rPrChange w:id="209" w:author="smaslan" w:date="2018-10-25T18:13:00Z">
              <w:rPr>
                <w:rStyle w:val="Hypertextovodkaz"/>
                <w:noProof/>
                <w:lang w:val="en-US"/>
              </w:rPr>
            </w:rPrChange>
          </w:rPr>
          <w:delText>INTRODUCTION</w:delText>
        </w:r>
        <w:r w:rsidRPr="00F366EB" w:rsidDel="00F366EB">
          <w:rPr>
            <w:noProof/>
            <w:webHidden/>
            <w:lang w:val="en-US"/>
          </w:rPr>
          <w:tab/>
        </w:r>
        <w:r w:rsidR="004A0230" w:rsidDel="00F366EB">
          <w:rPr>
            <w:noProof/>
            <w:webHidden/>
            <w:lang w:val="en-US"/>
          </w:rPr>
          <w:delText>8</w:delText>
        </w:r>
      </w:del>
    </w:p>
    <w:p w:rsidR="007968C0" w:rsidRPr="00F366EB" w:rsidDel="00F366EB" w:rsidRDefault="007968C0">
      <w:pPr>
        <w:pStyle w:val="Obsah2"/>
        <w:tabs>
          <w:tab w:val="left" w:pos="880"/>
          <w:tab w:val="right" w:leader="dot" w:pos="9062"/>
        </w:tabs>
        <w:rPr>
          <w:del w:id="210" w:author="smaslan" w:date="2018-10-25T18:13:00Z"/>
          <w:rFonts w:asciiTheme="minorHAnsi" w:eastAsiaTheme="minorEastAsia" w:hAnsiTheme="minorHAnsi"/>
          <w:noProof/>
          <w:lang w:val="en-US" w:eastAsia="fr-FR"/>
        </w:rPr>
      </w:pPr>
      <w:del w:id="211" w:author="smaslan" w:date="2018-10-25T18:13:00Z">
        <w:r w:rsidRPr="00F366EB" w:rsidDel="00F366EB">
          <w:rPr>
            <w:noProof/>
            <w:rPrChange w:id="212" w:author="smaslan" w:date="2018-10-25T18:13:00Z">
              <w:rPr>
                <w:rStyle w:val="Hypertextovodkaz"/>
                <w:noProof/>
                <w:lang w:val="en-US"/>
              </w:rPr>
            </w:rPrChange>
          </w:rPr>
          <w:delText>A.1</w:delText>
        </w:r>
        <w:r w:rsidRPr="00F366EB" w:rsidDel="00F366EB">
          <w:rPr>
            <w:rFonts w:asciiTheme="minorHAnsi" w:eastAsiaTheme="minorEastAsia" w:hAnsiTheme="minorHAnsi"/>
            <w:noProof/>
            <w:lang w:val="en-US" w:eastAsia="fr-FR"/>
          </w:rPr>
          <w:tab/>
        </w:r>
        <w:r w:rsidRPr="00F366EB" w:rsidDel="00F366EB">
          <w:rPr>
            <w:noProof/>
            <w:rPrChange w:id="213" w:author="smaslan" w:date="2018-10-25T18:13:00Z">
              <w:rPr>
                <w:rStyle w:val="Hypertextovodkaz"/>
                <w:noProof/>
                <w:lang w:val="en-US"/>
              </w:rPr>
            </w:rPrChange>
          </w:rPr>
          <w:delText>Getting started – Installation</w:delText>
        </w:r>
        <w:r w:rsidRPr="00F366EB" w:rsidDel="00F366EB">
          <w:rPr>
            <w:noProof/>
            <w:webHidden/>
            <w:lang w:val="en-US"/>
          </w:rPr>
          <w:tab/>
        </w:r>
        <w:r w:rsidR="004A0230" w:rsidDel="00F366EB">
          <w:rPr>
            <w:noProof/>
            <w:webHidden/>
            <w:lang w:val="en-US"/>
          </w:rPr>
          <w:delText>8</w:delText>
        </w:r>
      </w:del>
    </w:p>
    <w:p w:rsidR="007968C0" w:rsidRPr="00F366EB" w:rsidDel="00F366EB" w:rsidRDefault="007968C0">
      <w:pPr>
        <w:pStyle w:val="Obsah3"/>
        <w:tabs>
          <w:tab w:val="left" w:pos="1320"/>
          <w:tab w:val="right" w:leader="dot" w:pos="9062"/>
        </w:tabs>
        <w:rPr>
          <w:del w:id="214" w:author="smaslan" w:date="2018-10-25T18:13:00Z"/>
          <w:rFonts w:asciiTheme="minorHAnsi" w:eastAsiaTheme="minorEastAsia" w:hAnsiTheme="minorHAnsi"/>
          <w:noProof/>
          <w:lang w:val="en-US" w:eastAsia="fr-FR"/>
        </w:rPr>
      </w:pPr>
      <w:del w:id="215" w:author="smaslan" w:date="2018-10-25T18:13:00Z">
        <w:r w:rsidRPr="00F366EB" w:rsidDel="00F366EB">
          <w:rPr>
            <w:noProof/>
            <w:rPrChange w:id="216" w:author="smaslan" w:date="2018-10-25T18:13:00Z">
              <w:rPr>
                <w:rStyle w:val="Hypertextovodkaz"/>
                <w:noProof/>
                <w:lang w:val="en-US"/>
              </w:rPr>
            </w:rPrChange>
          </w:rPr>
          <w:delText>A.1.1</w:delText>
        </w:r>
        <w:r w:rsidRPr="00F366EB" w:rsidDel="00F366EB">
          <w:rPr>
            <w:rFonts w:asciiTheme="minorHAnsi" w:eastAsiaTheme="minorEastAsia" w:hAnsiTheme="minorHAnsi"/>
            <w:noProof/>
            <w:lang w:val="en-US" w:eastAsia="fr-FR"/>
          </w:rPr>
          <w:tab/>
        </w:r>
        <w:r w:rsidRPr="00F366EB" w:rsidDel="00F366EB">
          <w:rPr>
            <w:noProof/>
            <w:rPrChange w:id="217"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3"/>
        <w:tabs>
          <w:tab w:val="left" w:pos="1320"/>
          <w:tab w:val="right" w:leader="dot" w:pos="9062"/>
        </w:tabs>
        <w:rPr>
          <w:del w:id="218" w:author="smaslan" w:date="2018-10-25T18:13:00Z"/>
          <w:rFonts w:asciiTheme="minorHAnsi" w:eastAsiaTheme="minorEastAsia" w:hAnsiTheme="minorHAnsi"/>
          <w:noProof/>
          <w:lang w:val="en-US" w:eastAsia="fr-FR"/>
        </w:rPr>
      </w:pPr>
      <w:del w:id="219" w:author="smaslan" w:date="2018-10-25T18:13:00Z">
        <w:r w:rsidRPr="00F366EB" w:rsidDel="00F366EB">
          <w:rPr>
            <w:noProof/>
            <w:rPrChange w:id="220" w:author="smaslan" w:date="2018-10-25T18:13:00Z">
              <w:rPr>
                <w:rStyle w:val="Hypertextovodkaz"/>
                <w:noProof/>
                <w:lang w:val="en-US"/>
              </w:rPr>
            </w:rPrChange>
          </w:rPr>
          <w:delText>A.1.2</w:delText>
        </w:r>
        <w:r w:rsidRPr="00F366EB" w:rsidDel="00F366EB">
          <w:rPr>
            <w:rFonts w:asciiTheme="minorHAnsi" w:eastAsiaTheme="minorEastAsia" w:hAnsiTheme="minorHAnsi"/>
            <w:noProof/>
            <w:lang w:val="en-US" w:eastAsia="fr-FR"/>
          </w:rPr>
          <w:tab/>
        </w:r>
        <w:r w:rsidRPr="00F366EB" w:rsidDel="00F366EB">
          <w:rPr>
            <w:noProof/>
            <w:rPrChange w:id="221" w:author="smaslan" w:date="2018-10-25T18:13:00Z">
              <w:rPr>
                <w:rStyle w:val="Hypertextovodkaz"/>
                <w:noProof/>
                <w:lang w:val="en-US"/>
              </w:rPr>
            </w:rPrChange>
          </w:rPr>
          <w:delText>LabWindowsTM/CVI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2"/>
        <w:tabs>
          <w:tab w:val="left" w:pos="880"/>
          <w:tab w:val="right" w:leader="dot" w:pos="9062"/>
        </w:tabs>
        <w:rPr>
          <w:del w:id="222" w:author="smaslan" w:date="2018-10-25T18:13:00Z"/>
          <w:rFonts w:asciiTheme="minorHAnsi" w:eastAsiaTheme="minorEastAsia" w:hAnsiTheme="minorHAnsi"/>
          <w:noProof/>
          <w:lang w:val="en-US" w:eastAsia="fr-FR"/>
        </w:rPr>
      </w:pPr>
      <w:del w:id="223" w:author="smaslan" w:date="2018-10-25T18:13:00Z">
        <w:r w:rsidRPr="00F366EB" w:rsidDel="00F366EB">
          <w:rPr>
            <w:noProof/>
            <w:rPrChange w:id="224" w:author="smaslan" w:date="2018-10-25T18:13:00Z">
              <w:rPr>
                <w:rStyle w:val="Hypertextovodkaz"/>
                <w:noProof/>
                <w:lang w:val="en-US"/>
              </w:rPr>
            </w:rPrChange>
          </w:rPr>
          <w:lastRenderedPageBreak/>
          <w:delText>A.2</w:delText>
        </w:r>
        <w:r w:rsidRPr="00F366EB" w:rsidDel="00F366EB">
          <w:rPr>
            <w:rFonts w:asciiTheme="minorHAnsi" w:eastAsiaTheme="minorEastAsia" w:hAnsiTheme="minorHAnsi"/>
            <w:noProof/>
            <w:lang w:val="en-US" w:eastAsia="fr-FR"/>
          </w:rPr>
          <w:tab/>
        </w:r>
        <w:r w:rsidRPr="00F366EB" w:rsidDel="00F366EB">
          <w:rPr>
            <w:noProof/>
            <w:rPrChange w:id="225" w:author="smaslan" w:date="2018-10-25T18:13:00Z">
              <w:rPr>
                <w:rStyle w:val="Hypertextovodkaz"/>
                <w:noProof/>
                <w:lang w:val="en-US"/>
              </w:rPr>
            </w:rPrChange>
          </w:rPr>
          <w:delText>User interface</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3"/>
        <w:tabs>
          <w:tab w:val="left" w:pos="1320"/>
          <w:tab w:val="right" w:leader="dot" w:pos="9062"/>
        </w:tabs>
        <w:rPr>
          <w:del w:id="226" w:author="smaslan" w:date="2018-10-25T18:13:00Z"/>
          <w:rFonts w:asciiTheme="minorHAnsi" w:eastAsiaTheme="minorEastAsia" w:hAnsiTheme="minorHAnsi"/>
          <w:noProof/>
          <w:lang w:val="en-US" w:eastAsia="fr-FR"/>
        </w:rPr>
      </w:pPr>
      <w:del w:id="227" w:author="smaslan" w:date="2018-10-25T18:13:00Z">
        <w:r w:rsidRPr="00F366EB" w:rsidDel="00F366EB">
          <w:rPr>
            <w:noProof/>
            <w:rPrChange w:id="228" w:author="smaslan" w:date="2018-10-25T18:13:00Z">
              <w:rPr>
                <w:rStyle w:val="Hypertextovodkaz"/>
                <w:noProof/>
                <w:lang w:val="en-US"/>
              </w:rPr>
            </w:rPrChange>
          </w:rPr>
          <w:delText>A.2.1</w:delText>
        </w:r>
        <w:r w:rsidRPr="00F366EB" w:rsidDel="00F366EB">
          <w:rPr>
            <w:rFonts w:asciiTheme="minorHAnsi" w:eastAsiaTheme="minorEastAsia" w:hAnsiTheme="minorHAnsi"/>
            <w:noProof/>
            <w:lang w:val="en-US" w:eastAsia="fr-FR"/>
          </w:rPr>
          <w:tab/>
        </w:r>
        <w:r w:rsidRPr="00F366EB" w:rsidDel="00F366EB">
          <w:rPr>
            <w:noProof/>
            <w:rPrChange w:id="229"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3"/>
        <w:tabs>
          <w:tab w:val="left" w:pos="1320"/>
          <w:tab w:val="right" w:leader="dot" w:pos="9062"/>
        </w:tabs>
        <w:rPr>
          <w:del w:id="230" w:author="smaslan" w:date="2018-10-25T18:13:00Z"/>
          <w:rFonts w:asciiTheme="minorHAnsi" w:eastAsiaTheme="minorEastAsia" w:hAnsiTheme="minorHAnsi"/>
          <w:noProof/>
          <w:lang w:val="en-US" w:eastAsia="fr-FR"/>
        </w:rPr>
      </w:pPr>
      <w:del w:id="231" w:author="smaslan" w:date="2018-10-25T18:13:00Z">
        <w:r w:rsidRPr="00F366EB" w:rsidDel="00F366EB">
          <w:rPr>
            <w:noProof/>
            <w:rPrChange w:id="232" w:author="smaslan" w:date="2018-10-25T18:13:00Z">
              <w:rPr>
                <w:rStyle w:val="Hypertextovodkaz"/>
                <w:noProof/>
                <w:lang w:val="en-US"/>
              </w:rPr>
            </w:rPrChange>
          </w:rPr>
          <w:delText>A.2.2</w:delText>
        </w:r>
        <w:r w:rsidRPr="00F366EB" w:rsidDel="00F366EB">
          <w:rPr>
            <w:rFonts w:asciiTheme="minorHAnsi" w:eastAsiaTheme="minorEastAsia" w:hAnsiTheme="minorHAnsi"/>
            <w:noProof/>
            <w:lang w:val="en-US" w:eastAsia="fr-FR"/>
          </w:rPr>
          <w:tab/>
        </w:r>
        <w:r w:rsidRPr="00F366EB" w:rsidDel="00F366EB">
          <w:rPr>
            <w:noProof/>
            <w:rPrChange w:id="233" w:author="smaslan" w:date="2018-10-25T18:13:00Z">
              <w:rPr>
                <w:rStyle w:val="Hypertextovodkaz"/>
                <w:noProof/>
                <w:lang w:val="en-US"/>
              </w:rPr>
            </w:rPrChange>
          </w:rPr>
          <w:delText>LabWindowsTM/CVI environment</w:delText>
        </w:r>
        <w:r w:rsidRPr="00F366EB" w:rsidDel="00F366EB">
          <w:rPr>
            <w:noProof/>
            <w:webHidden/>
            <w:lang w:val="en-US"/>
          </w:rPr>
          <w:tab/>
        </w:r>
        <w:r w:rsidR="004A0230" w:rsidDel="00F366EB">
          <w:rPr>
            <w:noProof/>
            <w:webHidden/>
            <w:lang w:val="en-US"/>
          </w:rPr>
          <w:delText>22</w:delText>
        </w:r>
      </w:del>
    </w:p>
    <w:p w:rsidR="007968C0" w:rsidRPr="00F366EB" w:rsidDel="00F366EB" w:rsidRDefault="007968C0">
      <w:pPr>
        <w:pStyle w:val="Obsah1"/>
        <w:rPr>
          <w:del w:id="234" w:author="smaslan" w:date="2018-10-25T18:13:00Z"/>
          <w:rFonts w:asciiTheme="minorHAnsi" w:eastAsiaTheme="minorEastAsia" w:hAnsiTheme="minorHAnsi"/>
          <w:noProof/>
          <w:lang w:val="en-US" w:eastAsia="fr-FR"/>
        </w:rPr>
      </w:pPr>
      <w:del w:id="235" w:author="smaslan" w:date="2018-10-25T18:13:00Z">
        <w:r w:rsidRPr="00F366EB" w:rsidDel="00F366EB">
          <w:rPr>
            <w:noProof/>
            <w:rPrChange w:id="236" w:author="smaslan" w:date="2018-10-25T18:13:00Z">
              <w:rPr>
                <w:rStyle w:val="Hypertextovodkaz"/>
                <w:noProof/>
                <w:lang w:val="en-US"/>
              </w:rPr>
            </w:rPrChange>
          </w:rPr>
          <w:delText>B</w:delText>
        </w:r>
        <w:r w:rsidRPr="00F366EB" w:rsidDel="00F366EB">
          <w:rPr>
            <w:rFonts w:asciiTheme="minorHAnsi" w:eastAsiaTheme="minorEastAsia" w:hAnsiTheme="minorHAnsi"/>
            <w:noProof/>
            <w:lang w:val="en-US" w:eastAsia="fr-FR"/>
          </w:rPr>
          <w:tab/>
        </w:r>
        <w:r w:rsidRPr="00F366EB" w:rsidDel="00F366EB">
          <w:rPr>
            <w:noProof/>
            <w:rPrChange w:id="237" w:author="smaslan" w:date="2018-10-25T18:13:00Z">
              <w:rPr>
                <w:rStyle w:val="Hypertextovodkaz"/>
                <w:noProof/>
                <w:lang w:val="en-US"/>
              </w:rPr>
            </w:rPrChange>
          </w:rPr>
          <w:delText>SOFTWARE CONFIGURATION OF THE BUILT-IN DIGITIZERS</w:delText>
        </w:r>
        <w:r w:rsidRPr="00F366EB" w:rsidDel="00F366EB">
          <w:rPr>
            <w:noProof/>
            <w:webHidden/>
            <w:lang w:val="en-US"/>
          </w:rPr>
          <w:tab/>
        </w:r>
        <w:r w:rsidR="004A0230" w:rsidDel="00F366EB">
          <w:rPr>
            <w:noProof/>
            <w:webHidden/>
            <w:lang w:val="en-US"/>
          </w:rPr>
          <w:delText>23</w:delText>
        </w:r>
      </w:del>
    </w:p>
    <w:p w:rsidR="007968C0" w:rsidRPr="00F366EB" w:rsidDel="00F366EB" w:rsidRDefault="007968C0">
      <w:pPr>
        <w:pStyle w:val="Obsah1"/>
        <w:rPr>
          <w:del w:id="238" w:author="smaslan" w:date="2018-10-25T18:13:00Z"/>
          <w:rFonts w:asciiTheme="minorHAnsi" w:eastAsiaTheme="minorEastAsia" w:hAnsiTheme="minorHAnsi"/>
          <w:noProof/>
          <w:lang w:val="en-US" w:eastAsia="fr-FR"/>
        </w:rPr>
      </w:pPr>
      <w:del w:id="239" w:author="smaslan" w:date="2018-10-25T18:13:00Z">
        <w:r w:rsidRPr="00F366EB" w:rsidDel="00F366EB">
          <w:rPr>
            <w:noProof/>
            <w:rPrChange w:id="240" w:author="smaslan" w:date="2018-10-25T18:13:00Z">
              <w:rPr>
                <w:rStyle w:val="Hypertextovodkaz"/>
                <w:noProof/>
                <w:lang w:val="en-US"/>
              </w:rPr>
            </w:rPrChange>
          </w:rPr>
          <w:delText>C</w:delText>
        </w:r>
        <w:r w:rsidRPr="00F366EB" w:rsidDel="00F366EB">
          <w:rPr>
            <w:rFonts w:asciiTheme="minorHAnsi" w:eastAsiaTheme="minorEastAsia" w:hAnsiTheme="minorHAnsi"/>
            <w:noProof/>
            <w:lang w:val="en-US" w:eastAsia="fr-FR"/>
          </w:rPr>
          <w:tab/>
        </w:r>
        <w:r w:rsidRPr="00F366EB" w:rsidDel="00F366EB">
          <w:rPr>
            <w:noProof/>
            <w:rPrChange w:id="241" w:author="smaslan" w:date="2018-10-25T18:13:00Z">
              <w:rPr>
                <w:rStyle w:val="Hypertextovodkaz"/>
                <w:noProof/>
                <w:lang w:val="en-US"/>
              </w:rPr>
            </w:rPrChange>
          </w:rPr>
          <w:delText>INTEGRATION OF NEW TYPES OF DIGITIZERS</w:delText>
        </w:r>
        <w:r w:rsidRPr="00F366EB" w:rsidDel="00F366EB">
          <w:rPr>
            <w:noProof/>
            <w:webHidden/>
            <w:lang w:val="en-US"/>
          </w:rPr>
          <w:tab/>
        </w:r>
        <w:r w:rsidR="004A0230" w:rsidDel="00F366EB">
          <w:rPr>
            <w:noProof/>
            <w:webHidden/>
            <w:lang w:val="en-US"/>
          </w:rPr>
          <w:delText>24</w:delText>
        </w:r>
      </w:del>
    </w:p>
    <w:p w:rsidR="007968C0" w:rsidRPr="00F366EB" w:rsidDel="00F366EB" w:rsidRDefault="007968C0">
      <w:pPr>
        <w:pStyle w:val="Obsah2"/>
        <w:tabs>
          <w:tab w:val="left" w:pos="880"/>
          <w:tab w:val="right" w:leader="dot" w:pos="9062"/>
        </w:tabs>
        <w:rPr>
          <w:del w:id="242" w:author="smaslan" w:date="2018-10-25T18:13:00Z"/>
          <w:rFonts w:asciiTheme="minorHAnsi" w:eastAsiaTheme="minorEastAsia" w:hAnsiTheme="minorHAnsi"/>
          <w:noProof/>
          <w:lang w:val="en-US" w:eastAsia="fr-FR"/>
        </w:rPr>
      </w:pPr>
      <w:del w:id="243" w:author="smaslan" w:date="2018-10-25T18:13:00Z">
        <w:r w:rsidRPr="00F366EB" w:rsidDel="00F366EB">
          <w:rPr>
            <w:noProof/>
            <w:rPrChange w:id="244" w:author="smaslan" w:date="2018-10-25T18:13:00Z">
              <w:rPr>
                <w:rStyle w:val="Hypertextovodkaz"/>
                <w:noProof/>
                <w:lang w:val="en-US"/>
              </w:rPr>
            </w:rPrChange>
          </w:rPr>
          <w:delText>C.1</w:delText>
        </w:r>
        <w:r w:rsidRPr="00F366EB" w:rsidDel="00F366EB">
          <w:rPr>
            <w:rFonts w:asciiTheme="minorHAnsi" w:eastAsiaTheme="minorEastAsia" w:hAnsiTheme="minorHAnsi"/>
            <w:noProof/>
            <w:lang w:val="en-US" w:eastAsia="fr-FR"/>
          </w:rPr>
          <w:tab/>
        </w:r>
        <w:r w:rsidRPr="00F366EB" w:rsidDel="00F366EB">
          <w:rPr>
            <w:noProof/>
            <w:rPrChange w:id="245"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24</w:delText>
        </w:r>
      </w:del>
    </w:p>
    <w:p w:rsidR="007968C0" w:rsidRPr="00F366EB" w:rsidDel="00F366EB" w:rsidRDefault="007968C0">
      <w:pPr>
        <w:pStyle w:val="Obsah2"/>
        <w:tabs>
          <w:tab w:val="left" w:pos="880"/>
          <w:tab w:val="right" w:leader="dot" w:pos="9062"/>
        </w:tabs>
        <w:rPr>
          <w:del w:id="246" w:author="smaslan" w:date="2018-10-25T18:13:00Z"/>
          <w:rFonts w:asciiTheme="minorHAnsi" w:eastAsiaTheme="minorEastAsia" w:hAnsiTheme="minorHAnsi"/>
          <w:noProof/>
          <w:lang w:val="en-US" w:eastAsia="fr-FR"/>
        </w:rPr>
      </w:pPr>
      <w:del w:id="247" w:author="smaslan" w:date="2018-10-25T18:13:00Z">
        <w:r w:rsidRPr="00F366EB" w:rsidDel="00F366EB">
          <w:rPr>
            <w:noProof/>
            <w:rPrChange w:id="248" w:author="smaslan" w:date="2018-10-25T18:13:00Z">
              <w:rPr>
                <w:rStyle w:val="Hypertextovodkaz"/>
                <w:noProof/>
                <w:lang w:val="en-US"/>
              </w:rPr>
            </w:rPrChange>
          </w:rPr>
          <w:delText>C.2</w:delText>
        </w:r>
        <w:r w:rsidRPr="00F366EB" w:rsidDel="00F366EB">
          <w:rPr>
            <w:rFonts w:asciiTheme="minorHAnsi" w:eastAsiaTheme="minorEastAsia" w:hAnsiTheme="minorHAnsi"/>
            <w:noProof/>
            <w:lang w:val="en-US" w:eastAsia="fr-FR"/>
          </w:rPr>
          <w:tab/>
        </w:r>
        <w:r w:rsidRPr="00F366EB" w:rsidDel="00F366EB">
          <w:rPr>
            <w:noProof/>
            <w:rPrChange w:id="249" w:author="smaslan" w:date="2018-10-25T18:13:00Z">
              <w:rPr>
                <w:rStyle w:val="Hypertextovodkaz"/>
                <w:noProof/>
                <w:lang w:val="en-US"/>
              </w:rPr>
            </w:rPrChange>
          </w:rPr>
          <w:delText>LabWindowsTM/CVI environment</w:delText>
        </w:r>
        <w:r w:rsidRPr="00F366EB" w:rsidDel="00F366EB">
          <w:rPr>
            <w:noProof/>
            <w:webHidden/>
            <w:lang w:val="en-US"/>
          </w:rPr>
          <w:tab/>
        </w:r>
        <w:r w:rsidR="004A0230" w:rsidDel="00F366EB">
          <w:rPr>
            <w:noProof/>
            <w:webHidden/>
            <w:lang w:val="en-US"/>
          </w:rPr>
          <w:delText>24</w:delText>
        </w:r>
      </w:del>
    </w:p>
    <w:p w:rsidR="007968C0" w:rsidRPr="00F366EB" w:rsidDel="00F366EB" w:rsidRDefault="007968C0">
      <w:pPr>
        <w:pStyle w:val="Obsah1"/>
        <w:rPr>
          <w:del w:id="250" w:author="smaslan" w:date="2018-10-25T18:13:00Z"/>
          <w:rFonts w:asciiTheme="minorHAnsi" w:eastAsiaTheme="minorEastAsia" w:hAnsiTheme="minorHAnsi"/>
          <w:noProof/>
          <w:lang w:val="en-US" w:eastAsia="fr-FR"/>
        </w:rPr>
      </w:pPr>
      <w:del w:id="251" w:author="smaslan" w:date="2018-10-25T18:13:00Z">
        <w:r w:rsidRPr="00F366EB" w:rsidDel="00F366EB">
          <w:rPr>
            <w:noProof/>
            <w:rPrChange w:id="252" w:author="smaslan" w:date="2018-10-25T18:13:00Z">
              <w:rPr>
                <w:rStyle w:val="Hypertextovodkaz"/>
                <w:noProof/>
                <w:lang w:val="en-US"/>
              </w:rPr>
            </w:rPrChange>
          </w:rPr>
          <w:delText>D</w:delText>
        </w:r>
        <w:r w:rsidRPr="00F366EB" w:rsidDel="00F366EB">
          <w:rPr>
            <w:rFonts w:asciiTheme="minorHAnsi" w:eastAsiaTheme="minorEastAsia" w:hAnsiTheme="minorHAnsi"/>
            <w:noProof/>
            <w:lang w:val="en-US" w:eastAsia="fr-FR"/>
          </w:rPr>
          <w:tab/>
        </w:r>
        <w:r w:rsidRPr="00F366EB" w:rsidDel="00F366EB">
          <w:rPr>
            <w:noProof/>
            <w:rPrChange w:id="253" w:author="smaslan" w:date="2018-10-25T18:13:00Z">
              <w:rPr>
                <w:rStyle w:val="Hypertextovodkaz"/>
                <w:noProof/>
                <w:lang w:val="en-US"/>
              </w:rPr>
            </w:rPrChange>
          </w:rPr>
          <w:delText>POWER AND PQ TESTS</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2"/>
        <w:tabs>
          <w:tab w:val="left" w:pos="880"/>
          <w:tab w:val="right" w:leader="dot" w:pos="9062"/>
        </w:tabs>
        <w:rPr>
          <w:del w:id="254" w:author="smaslan" w:date="2018-10-25T18:13:00Z"/>
          <w:rFonts w:asciiTheme="minorHAnsi" w:eastAsiaTheme="minorEastAsia" w:hAnsiTheme="minorHAnsi"/>
          <w:noProof/>
          <w:lang w:val="en-US" w:eastAsia="fr-FR"/>
        </w:rPr>
      </w:pPr>
      <w:del w:id="255" w:author="smaslan" w:date="2018-10-25T18:13:00Z">
        <w:r w:rsidRPr="00F366EB" w:rsidDel="00F366EB">
          <w:rPr>
            <w:noProof/>
            <w:rPrChange w:id="256" w:author="smaslan" w:date="2018-10-25T18:13:00Z">
              <w:rPr>
                <w:rStyle w:val="Hypertextovodkaz"/>
                <w:noProof/>
                <w:lang w:val="en-US"/>
              </w:rPr>
            </w:rPrChange>
          </w:rPr>
          <w:delText>D.1</w:delText>
        </w:r>
        <w:r w:rsidRPr="00F366EB" w:rsidDel="00F366EB">
          <w:rPr>
            <w:rFonts w:asciiTheme="minorHAnsi" w:eastAsiaTheme="minorEastAsia" w:hAnsiTheme="minorHAnsi"/>
            <w:noProof/>
            <w:lang w:val="en-US" w:eastAsia="fr-FR"/>
          </w:rPr>
          <w:tab/>
        </w:r>
        <w:r w:rsidRPr="00F366EB" w:rsidDel="00F366EB">
          <w:rPr>
            <w:noProof/>
            <w:rPrChange w:id="257" w:author="smaslan" w:date="2018-10-25T18:13:00Z">
              <w:rPr>
                <w:rStyle w:val="Hypertextovodkaz"/>
                <w:noProof/>
                <w:lang w:val="en-US"/>
              </w:rPr>
            </w:rPrChange>
          </w:rPr>
          <w:delText>Algorithms</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2"/>
        <w:tabs>
          <w:tab w:val="left" w:pos="880"/>
          <w:tab w:val="right" w:leader="dot" w:pos="9062"/>
        </w:tabs>
        <w:rPr>
          <w:del w:id="258" w:author="smaslan" w:date="2018-10-25T18:13:00Z"/>
          <w:rFonts w:asciiTheme="minorHAnsi" w:eastAsiaTheme="minorEastAsia" w:hAnsiTheme="minorHAnsi"/>
          <w:noProof/>
          <w:lang w:val="en-US" w:eastAsia="fr-FR"/>
        </w:rPr>
      </w:pPr>
      <w:del w:id="259" w:author="smaslan" w:date="2018-10-25T18:13:00Z">
        <w:r w:rsidRPr="00F366EB" w:rsidDel="00F366EB">
          <w:rPr>
            <w:noProof/>
            <w:rPrChange w:id="260" w:author="smaslan" w:date="2018-10-25T18:13:00Z">
              <w:rPr>
                <w:rStyle w:val="Hypertextovodkaz"/>
                <w:noProof/>
                <w:lang w:val="en-US"/>
              </w:rPr>
            </w:rPrChange>
          </w:rPr>
          <w:delText>D.2</w:delText>
        </w:r>
        <w:r w:rsidRPr="00F366EB" w:rsidDel="00F366EB">
          <w:rPr>
            <w:rFonts w:asciiTheme="minorHAnsi" w:eastAsiaTheme="minorEastAsia" w:hAnsiTheme="minorHAnsi"/>
            <w:noProof/>
            <w:lang w:val="en-US" w:eastAsia="fr-FR"/>
          </w:rPr>
          <w:tab/>
        </w:r>
        <w:r w:rsidRPr="00F366EB" w:rsidDel="00F366EB">
          <w:rPr>
            <w:noProof/>
            <w:rPrChange w:id="261" w:author="smaslan" w:date="2018-10-25T18:13:00Z">
              <w:rPr>
                <w:rStyle w:val="Hypertextovodkaz"/>
                <w:noProof/>
                <w:lang w:val="en-US"/>
              </w:rPr>
            </w:rPrChange>
          </w:rPr>
          <w:delText>Integration of new algorithms</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3"/>
        <w:tabs>
          <w:tab w:val="left" w:pos="1320"/>
          <w:tab w:val="right" w:leader="dot" w:pos="9062"/>
        </w:tabs>
        <w:rPr>
          <w:del w:id="262" w:author="smaslan" w:date="2018-10-25T18:13:00Z"/>
          <w:rFonts w:asciiTheme="minorHAnsi" w:eastAsiaTheme="minorEastAsia" w:hAnsiTheme="minorHAnsi"/>
          <w:noProof/>
          <w:lang w:val="en-US" w:eastAsia="fr-FR"/>
        </w:rPr>
      </w:pPr>
      <w:del w:id="263" w:author="smaslan" w:date="2018-10-25T18:13:00Z">
        <w:r w:rsidRPr="00F366EB" w:rsidDel="00F366EB">
          <w:rPr>
            <w:noProof/>
            <w:rPrChange w:id="264" w:author="smaslan" w:date="2018-10-25T18:13:00Z">
              <w:rPr>
                <w:rStyle w:val="Hypertextovodkaz"/>
                <w:noProof/>
                <w:lang w:val="en-US"/>
              </w:rPr>
            </w:rPrChange>
          </w:rPr>
          <w:delText>D.2.1</w:delText>
        </w:r>
        <w:r w:rsidRPr="00F366EB" w:rsidDel="00F366EB">
          <w:rPr>
            <w:rFonts w:asciiTheme="minorHAnsi" w:eastAsiaTheme="minorEastAsia" w:hAnsiTheme="minorHAnsi"/>
            <w:noProof/>
            <w:lang w:val="en-US" w:eastAsia="fr-FR"/>
          </w:rPr>
          <w:tab/>
        </w:r>
        <w:r w:rsidRPr="00F366EB" w:rsidDel="00F366EB">
          <w:rPr>
            <w:noProof/>
            <w:rPrChange w:id="265" w:author="smaslan" w:date="2018-10-25T18:13:00Z">
              <w:rPr>
                <w:rStyle w:val="Hypertextovodkaz"/>
                <w:noProof/>
                <w:lang w:val="en-US"/>
              </w:rPr>
            </w:rPrChange>
          </w:rPr>
          <w:delText>LabVIEW environment</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3"/>
        <w:tabs>
          <w:tab w:val="left" w:pos="1320"/>
          <w:tab w:val="right" w:leader="dot" w:pos="9062"/>
        </w:tabs>
        <w:rPr>
          <w:del w:id="266" w:author="smaslan" w:date="2018-10-25T18:13:00Z"/>
          <w:rFonts w:asciiTheme="minorHAnsi" w:eastAsiaTheme="minorEastAsia" w:hAnsiTheme="minorHAnsi"/>
          <w:noProof/>
          <w:lang w:val="en-US" w:eastAsia="fr-FR"/>
        </w:rPr>
      </w:pPr>
      <w:del w:id="267" w:author="smaslan" w:date="2018-10-25T18:13:00Z">
        <w:r w:rsidRPr="00F366EB" w:rsidDel="00F366EB">
          <w:rPr>
            <w:noProof/>
            <w:rPrChange w:id="268" w:author="smaslan" w:date="2018-10-25T18:13:00Z">
              <w:rPr>
                <w:rStyle w:val="Hypertextovodkaz"/>
                <w:noProof/>
                <w:lang w:val="en-US"/>
              </w:rPr>
            </w:rPrChange>
          </w:rPr>
          <w:delText>D.2.2</w:delText>
        </w:r>
        <w:r w:rsidRPr="00F366EB" w:rsidDel="00F366EB">
          <w:rPr>
            <w:rFonts w:asciiTheme="minorHAnsi" w:eastAsiaTheme="minorEastAsia" w:hAnsiTheme="minorHAnsi"/>
            <w:noProof/>
            <w:lang w:val="en-US" w:eastAsia="fr-FR"/>
          </w:rPr>
          <w:tab/>
        </w:r>
        <w:r w:rsidRPr="00F366EB" w:rsidDel="00F366EB">
          <w:rPr>
            <w:noProof/>
            <w:rPrChange w:id="269" w:author="smaslan" w:date="2018-10-25T18:13:00Z">
              <w:rPr>
                <w:rStyle w:val="Hypertextovodkaz"/>
                <w:noProof/>
                <w:lang w:val="en-US"/>
              </w:rPr>
            </w:rPrChange>
          </w:rPr>
          <w:delText>LabWindowsTM/CVI environment</w:delText>
        </w:r>
        <w:r w:rsidRPr="00F366EB" w:rsidDel="00F366EB">
          <w:rPr>
            <w:noProof/>
            <w:webHidden/>
            <w:lang w:val="en-US"/>
          </w:rPr>
          <w:tab/>
        </w:r>
        <w:r w:rsidR="004A0230" w:rsidDel="00F366EB">
          <w:rPr>
            <w:noProof/>
            <w:webHidden/>
            <w:lang w:val="en-US"/>
          </w:rPr>
          <w:delText>25</w:delText>
        </w:r>
      </w:del>
    </w:p>
    <w:p w:rsidR="007968C0" w:rsidRPr="00F366EB" w:rsidDel="00F366EB" w:rsidRDefault="007968C0">
      <w:pPr>
        <w:pStyle w:val="Obsah1"/>
        <w:rPr>
          <w:del w:id="270" w:author="smaslan" w:date="2018-10-25T18:13:00Z"/>
          <w:rFonts w:asciiTheme="minorHAnsi" w:eastAsiaTheme="minorEastAsia" w:hAnsiTheme="minorHAnsi"/>
          <w:noProof/>
          <w:lang w:val="en-US" w:eastAsia="fr-FR"/>
        </w:rPr>
      </w:pPr>
      <w:del w:id="271" w:author="smaslan" w:date="2018-10-25T18:13:00Z">
        <w:r w:rsidRPr="00F366EB" w:rsidDel="00F366EB">
          <w:rPr>
            <w:noProof/>
            <w:rPrChange w:id="272" w:author="smaslan" w:date="2018-10-25T18:13:00Z">
              <w:rPr>
                <w:rStyle w:val="Hypertextovodkaz"/>
                <w:noProof/>
                <w:lang w:val="en-US"/>
              </w:rPr>
            </w:rPrChange>
          </w:rPr>
          <w:delText>E</w:delText>
        </w:r>
        <w:r w:rsidRPr="00F366EB" w:rsidDel="00F366EB">
          <w:rPr>
            <w:rFonts w:asciiTheme="minorHAnsi" w:eastAsiaTheme="minorEastAsia" w:hAnsiTheme="minorHAnsi"/>
            <w:noProof/>
            <w:lang w:val="en-US" w:eastAsia="fr-FR"/>
          </w:rPr>
          <w:tab/>
        </w:r>
        <w:r w:rsidRPr="00F366EB" w:rsidDel="00F366EB">
          <w:rPr>
            <w:noProof/>
            <w:rPrChange w:id="273" w:author="smaslan" w:date="2018-10-25T18:13:00Z">
              <w:rPr>
                <w:rStyle w:val="Hypertextovodkaz"/>
                <w:noProof/>
                <w:lang w:val="en-US"/>
              </w:rPr>
            </w:rPrChange>
          </w:rPr>
          <w:delText>TITLE 1</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2"/>
        <w:tabs>
          <w:tab w:val="left" w:pos="880"/>
          <w:tab w:val="right" w:leader="dot" w:pos="9062"/>
        </w:tabs>
        <w:rPr>
          <w:del w:id="274" w:author="smaslan" w:date="2018-10-25T18:13:00Z"/>
          <w:rFonts w:asciiTheme="minorHAnsi" w:eastAsiaTheme="minorEastAsia" w:hAnsiTheme="minorHAnsi"/>
          <w:noProof/>
          <w:lang w:val="en-US" w:eastAsia="fr-FR"/>
        </w:rPr>
      </w:pPr>
      <w:del w:id="275" w:author="smaslan" w:date="2018-10-25T18:13:00Z">
        <w:r w:rsidRPr="00F366EB" w:rsidDel="00F366EB">
          <w:rPr>
            <w:noProof/>
            <w:rPrChange w:id="276" w:author="smaslan" w:date="2018-10-25T18:13:00Z">
              <w:rPr>
                <w:rStyle w:val="Hypertextovodkaz"/>
                <w:noProof/>
                <w:lang w:val="en-US"/>
              </w:rPr>
            </w:rPrChange>
          </w:rPr>
          <w:delText>E.1</w:delText>
        </w:r>
        <w:r w:rsidRPr="00F366EB" w:rsidDel="00F366EB">
          <w:rPr>
            <w:rFonts w:asciiTheme="minorHAnsi" w:eastAsiaTheme="minorEastAsia" w:hAnsiTheme="minorHAnsi"/>
            <w:noProof/>
            <w:lang w:val="en-US" w:eastAsia="fr-FR"/>
          </w:rPr>
          <w:tab/>
        </w:r>
        <w:r w:rsidRPr="00F366EB" w:rsidDel="00F366EB">
          <w:rPr>
            <w:noProof/>
            <w:rPrChange w:id="277" w:author="smaslan" w:date="2018-10-25T18:13:00Z">
              <w:rPr>
                <w:rStyle w:val="Hypertextovodkaz"/>
                <w:noProof/>
                <w:lang w:val="en-US"/>
              </w:rPr>
            </w:rPrChange>
          </w:rPr>
          <w:delText>Title 2</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3"/>
        <w:tabs>
          <w:tab w:val="left" w:pos="1320"/>
          <w:tab w:val="right" w:leader="dot" w:pos="9062"/>
        </w:tabs>
        <w:rPr>
          <w:del w:id="278" w:author="smaslan" w:date="2018-10-25T18:13:00Z"/>
          <w:rFonts w:asciiTheme="minorHAnsi" w:eastAsiaTheme="minorEastAsia" w:hAnsiTheme="minorHAnsi"/>
          <w:noProof/>
          <w:lang w:val="en-US" w:eastAsia="fr-FR"/>
        </w:rPr>
      </w:pPr>
      <w:del w:id="279" w:author="smaslan" w:date="2018-10-25T18:13:00Z">
        <w:r w:rsidRPr="00F366EB" w:rsidDel="00F366EB">
          <w:rPr>
            <w:noProof/>
            <w:rPrChange w:id="280" w:author="smaslan" w:date="2018-10-25T18:13:00Z">
              <w:rPr>
                <w:rStyle w:val="Hypertextovodkaz"/>
                <w:noProof/>
                <w:lang w:val="en-US"/>
              </w:rPr>
            </w:rPrChange>
          </w:rPr>
          <w:delText>E.1.1</w:delText>
        </w:r>
        <w:r w:rsidRPr="00F366EB" w:rsidDel="00F366EB">
          <w:rPr>
            <w:rFonts w:asciiTheme="minorHAnsi" w:eastAsiaTheme="minorEastAsia" w:hAnsiTheme="minorHAnsi"/>
            <w:noProof/>
            <w:lang w:val="en-US" w:eastAsia="fr-FR"/>
          </w:rPr>
          <w:tab/>
        </w:r>
        <w:r w:rsidRPr="00F366EB" w:rsidDel="00F366EB">
          <w:rPr>
            <w:noProof/>
            <w:rPrChange w:id="281" w:author="smaslan" w:date="2018-10-25T18:13:00Z">
              <w:rPr>
                <w:rStyle w:val="Hypertextovodkaz"/>
                <w:noProof/>
                <w:lang w:val="en-US"/>
              </w:rPr>
            </w:rPrChange>
          </w:rPr>
          <w:delText>Title 3</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4"/>
        <w:tabs>
          <w:tab w:val="left" w:pos="1760"/>
          <w:tab w:val="right" w:leader="dot" w:pos="9062"/>
        </w:tabs>
        <w:rPr>
          <w:del w:id="282" w:author="smaslan" w:date="2018-10-25T18:13:00Z"/>
          <w:rFonts w:asciiTheme="minorHAnsi" w:eastAsiaTheme="minorEastAsia" w:hAnsiTheme="minorHAnsi"/>
          <w:noProof/>
          <w:lang w:val="en-US" w:eastAsia="fr-FR"/>
        </w:rPr>
      </w:pPr>
      <w:del w:id="283" w:author="smaslan" w:date="2018-10-25T18:13:00Z">
        <w:r w:rsidRPr="00F366EB" w:rsidDel="00F366EB">
          <w:rPr>
            <w:noProof/>
            <w:rPrChange w:id="284" w:author="smaslan" w:date="2018-10-25T18:13:00Z">
              <w:rPr>
                <w:rStyle w:val="Hypertextovodkaz"/>
                <w:noProof/>
                <w:lang w:val="en-US"/>
              </w:rPr>
            </w:rPrChange>
          </w:rPr>
          <w:delText>E.1.1.a</w:delText>
        </w:r>
        <w:r w:rsidRPr="00F366EB" w:rsidDel="00F366EB">
          <w:rPr>
            <w:rFonts w:asciiTheme="minorHAnsi" w:eastAsiaTheme="minorEastAsia" w:hAnsiTheme="minorHAnsi"/>
            <w:noProof/>
            <w:lang w:val="en-US" w:eastAsia="fr-FR"/>
          </w:rPr>
          <w:tab/>
        </w:r>
        <w:r w:rsidRPr="00F366EB" w:rsidDel="00F366EB">
          <w:rPr>
            <w:noProof/>
            <w:rPrChange w:id="285" w:author="smaslan" w:date="2018-10-25T18:13:00Z">
              <w:rPr>
                <w:rStyle w:val="Hypertextovodkaz"/>
                <w:noProof/>
                <w:lang w:val="en-US"/>
              </w:rPr>
            </w:rPrChange>
          </w:rPr>
          <w:delText>Title 4</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5"/>
        <w:tabs>
          <w:tab w:val="left" w:pos="1981"/>
          <w:tab w:val="right" w:leader="dot" w:pos="9062"/>
        </w:tabs>
        <w:rPr>
          <w:del w:id="286" w:author="smaslan" w:date="2018-10-25T18:13:00Z"/>
          <w:rFonts w:asciiTheme="minorHAnsi" w:eastAsiaTheme="minorEastAsia" w:hAnsiTheme="minorHAnsi"/>
          <w:noProof/>
          <w:lang w:val="en-US" w:eastAsia="fr-FR"/>
        </w:rPr>
      </w:pPr>
      <w:del w:id="287" w:author="smaslan" w:date="2018-10-25T18:13:00Z">
        <w:r w:rsidRPr="00F366EB" w:rsidDel="00F366EB">
          <w:rPr>
            <w:noProof/>
            <w:rPrChange w:id="288" w:author="smaslan" w:date="2018-10-25T18:13:00Z">
              <w:rPr>
                <w:rStyle w:val="Hypertextovodkaz"/>
                <w:noProof/>
                <w:lang w:val="en-US"/>
              </w:rPr>
            </w:rPrChange>
          </w:rPr>
          <w:delText>E.1.1.a.1</w:delText>
        </w:r>
        <w:r w:rsidRPr="00F366EB" w:rsidDel="00F366EB">
          <w:rPr>
            <w:rFonts w:asciiTheme="minorHAnsi" w:eastAsiaTheme="minorEastAsia" w:hAnsiTheme="minorHAnsi"/>
            <w:noProof/>
            <w:lang w:val="en-US" w:eastAsia="fr-FR"/>
          </w:rPr>
          <w:tab/>
        </w:r>
        <w:r w:rsidRPr="00F366EB" w:rsidDel="00F366EB">
          <w:rPr>
            <w:noProof/>
            <w:rPrChange w:id="289" w:author="smaslan" w:date="2018-10-25T18:13:00Z">
              <w:rPr>
                <w:rStyle w:val="Hypertextovodkaz"/>
                <w:noProof/>
                <w:lang w:val="en-US"/>
              </w:rPr>
            </w:rPrChange>
          </w:rPr>
          <w:delText>Title 5</w:delText>
        </w:r>
        <w:r w:rsidRPr="00F366EB" w:rsidDel="00F366EB">
          <w:rPr>
            <w:noProof/>
            <w:webHidden/>
            <w:lang w:val="en-US"/>
          </w:rPr>
          <w:tab/>
        </w:r>
        <w:r w:rsidR="004A0230" w:rsidDel="00F366EB">
          <w:rPr>
            <w:noProof/>
            <w:webHidden/>
            <w:lang w:val="en-US"/>
          </w:rPr>
          <w:delText>26</w:delText>
        </w:r>
      </w:del>
    </w:p>
    <w:p w:rsidR="007968C0" w:rsidRPr="00F366EB" w:rsidDel="00F366EB" w:rsidRDefault="007968C0">
      <w:pPr>
        <w:pStyle w:val="Obsah6"/>
        <w:tabs>
          <w:tab w:val="left" w:pos="2384"/>
          <w:tab w:val="right" w:leader="dot" w:pos="9062"/>
        </w:tabs>
        <w:rPr>
          <w:del w:id="290" w:author="smaslan" w:date="2018-10-25T18:13:00Z"/>
          <w:rFonts w:asciiTheme="minorHAnsi" w:eastAsiaTheme="minorEastAsia" w:hAnsiTheme="minorHAnsi"/>
          <w:noProof/>
          <w:lang w:val="en-US" w:eastAsia="fr-FR"/>
        </w:rPr>
      </w:pPr>
      <w:del w:id="291" w:author="smaslan" w:date="2018-10-25T18:13:00Z">
        <w:r w:rsidRPr="00F366EB" w:rsidDel="00F366EB">
          <w:rPr>
            <w:noProof/>
            <w:rPrChange w:id="292" w:author="smaslan" w:date="2018-10-25T18:13:00Z">
              <w:rPr>
                <w:rStyle w:val="Hypertextovodkaz"/>
                <w:noProof/>
                <w:lang w:val="en-US"/>
              </w:rPr>
            </w:rPrChange>
          </w:rPr>
          <w:delText>E.1.1.a.1.1</w:delText>
        </w:r>
        <w:r w:rsidRPr="00F366EB" w:rsidDel="00F366EB">
          <w:rPr>
            <w:rFonts w:asciiTheme="minorHAnsi" w:eastAsiaTheme="minorEastAsia" w:hAnsiTheme="minorHAnsi"/>
            <w:noProof/>
            <w:lang w:val="en-US" w:eastAsia="fr-FR"/>
          </w:rPr>
          <w:tab/>
        </w:r>
        <w:r w:rsidRPr="00F366EB" w:rsidDel="00F366EB">
          <w:rPr>
            <w:noProof/>
            <w:rPrChange w:id="293" w:author="smaslan" w:date="2018-10-25T18:13:00Z">
              <w:rPr>
                <w:rStyle w:val="Hypertextovodkaz"/>
                <w:noProof/>
                <w:lang w:val="en-US"/>
              </w:rPr>
            </w:rPrChange>
          </w:rPr>
          <w:delText>Title 6</w:delText>
        </w:r>
        <w:r w:rsidRPr="00F366EB" w:rsidDel="00F366EB">
          <w:rPr>
            <w:noProof/>
            <w:webHidden/>
            <w:lang w:val="en-US"/>
          </w:rPr>
          <w:tab/>
        </w:r>
        <w:r w:rsidR="004A0230" w:rsidDel="00F366EB">
          <w:rPr>
            <w:noProof/>
            <w:webHidden/>
            <w:lang w:val="en-US"/>
          </w:rPr>
          <w:delText>26</w:delText>
        </w:r>
      </w:del>
    </w:p>
    <w:p w:rsidR="00E642B6" w:rsidRPr="003052BC" w:rsidRDefault="008738A2" w:rsidP="00ED7F08">
      <w:pPr>
        <w:rPr>
          <w:lang w:val="en-US"/>
        </w:rPr>
      </w:pPr>
      <w:r w:rsidRPr="00F366EB">
        <w:rPr>
          <w:lang w:val="en-US"/>
        </w:rPr>
        <w:fldChar w:fldCharType="end"/>
      </w:r>
    </w:p>
    <w:p w:rsidR="00D65519" w:rsidRPr="003052BC" w:rsidRDefault="00D65519" w:rsidP="00D65519">
      <w:pPr>
        <w:spacing w:line="360" w:lineRule="auto"/>
        <w:jc w:val="left"/>
        <w:rPr>
          <w:rFonts w:asciiTheme="majorHAnsi" w:hAnsiTheme="majorHAnsi"/>
          <w:b/>
          <w:sz w:val="36"/>
          <w:lang w:val="en-US"/>
        </w:rPr>
      </w:pPr>
      <w:r w:rsidRPr="003052BC">
        <w:rPr>
          <w:rFonts w:asciiTheme="majorHAnsi" w:hAnsiTheme="majorHAnsi"/>
          <w:b/>
          <w:sz w:val="36"/>
          <w:lang w:val="en-US"/>
        </w:rPr>
        <w:t>FIGURES</w:t>
      </w:r>
      <w:r w:rsidR="00D334BF" w:rsidRPr="003052BC">
        <w:rPr>
          <w:rFonts w:asciiTheme="majorHAnsi" w:hAnsiTheme="majorHAnsi"/>
          <w:b/>
          <w:sz w:val="36"/>
          <w:lang w:val="en-US"/>
        </w:rPr>
        <w:t xml:space="preserve"> </w:t>
      </w:r>
      <w:r w:rsidR="00D334BF" w:rsidRPr="003052BC">
        <w:rPr>
          <w:color w:val="FF0000"/>
          <w:lang w:val="en-US"/>
        </w:rPr>
        <w:t xml:space="preserve">To be </w:t>
      </w:r>
      <w:proofErr w:type="gramStart"/>
      <w:r w:rsidR="00D334BF" w:rsidRPr="003052BC">
        <w:rPr>
          <w:color w:val="FF0000"/>
          <w:lang w:val="en-US"/>
        </w:rPr>
        <w:t>updated !</w:t>
      </w:r>
      <w:proofErr w:type="gramEnd"/>
    </w:p>
    <w:p w:rsidR="007968C0" w:rsidRPr="00F366EB" w:rsidRDefault="0071672C">
      <w:pPr>
        <w:pStyle w:val="Seznamobrzk"/>
        <w:tabs>
          <w:tab w:val="right" w:leader="dot" w:pos="9062"/>
        </w:tabs>
        <w:rPr>
          <w:rFonts w:asciiTheme="minorHAnsi" w:eastAsiaTheme="minorEastAsia" w:hAnsiTheme="minorHAnsi"/>
          <w:noProof/>
          <w:lang w:val="en-US" w:eastAsia="fr-FR"/>
        </w:rPr>
      </w:pPr>
      <w:r w:rsidRPr="00F366EB">
        <w:rPr>
          <w:lang w:val="en-US"/>
        </w:rPr>
        <w:fldChar w:fldCharType="begin"/>
      </w:r>
      <w:r w:rsidRPr="003052BC">
        <w:rPr>
          <w:lang w:val="en-US"/>
        </w:rPr>
        <w:instrText xml:space="preserve"> TOC \h \z \c "Figure" </w:instrText>
      </w:r>
      <w:r w:rsidRPr="00F366EB">
        <w:rPr>
          <w:lang w:val="en-US"/>
        </w:rPr>
        <w:fldChar w:fldCharType="separate"/>
      </w:r>
      <w:r w:rsidR="003F5D74">
        <w:rPr>
          <w:noProof/>
        </w:rPr>
        <w:fldChar w:fldCharType="begin"/>
      </w:r>
      <w:r w:rsidR="003F5D74">
        <w:rPr>
          <w:noProof/>
        </w:rPr>
        <w:instrText xml:space="preserve"> HYPERLINK \l "_Toc508884778" </w:instrText>
      </w:r>
      <w:ins w:id="294" w:author="smaslan" w:date="2018-10-31T11:38:00Z">
        <w:r w:rsidR="00A86361">
          <w:rPr>
            <w:noProof/>
          </w:rPr>
        </w:r>
      </w:ins>
      <w:r w:rsidR="003F5D74">
        <w:rPr>
          <w:noProof/>
        </w:rPr>
        <w:fldChar w:fldCharType="separate"/>
      </w:r>
      <w:r w:rsidR="007968C0" w:rsidRPr="003052BC">
        <w:rPr>
          <w:rStyle w:val="Hypertextovodkaz"/>
          <w:noProof/>
          <w:lang w:val="en-US"/>
        </w:rPr>
        <w:t>Figure E</w:t>
      </w:r>
      <w:r w:rsidR="007968C0" w:rsidRPr="003052BC">
        <w:rPr>
          <w:rStyle w:val="Hypertextovodkaz"/>
          <w:noProof/>
          <w:lang w:val="en-US"/>
        </w:rPr>
        <w:noBreakHyphen/>
        <w:t>1 : Blue Exemple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_Toc508884778 \h </w:instrText>
      </w:r>
      <w:r w:rsidR="007968C0" w:rsidRPr="00F366EB">
        <w:rPr>
          <w:noProof/>
          <w:webHidden/>
          <w:lang w:val="en-US"/>
        </w:rPr>
      </w:r>
      <w:r w:rsidR="007968C0" w:rsidRPr="00F366EB">
        <w:rPr>
          <w:noProof/>
          <w:webHidden/>
          <w:lang w:val="en-US"/>
        </w:rPr>
        <w:fldChar w:fldCharType="separate"/>
      </w:r>
      <w:ins w:id="295" w:author="smaslan" w:date="2018-10-31T11:38:00Z">
        <w:r w:rsidR="00A86361">
          <w:rPr>
            <w:noProof/>
            <w:webHidden/>
            <w:lang w:val="en-US"/>
          </w:rPr>
          <w:t>32</w:t>
        </w:r>
      </w:ins>
      <w:del w:id="296" w:author="smaslan" w:date="2018-10-31T09:53:00Z">
        <w:r w:rsidR="004A0230" w:rsidDel="00345602">
          <w:rPr>
            <w:noProof/>
            <w:webHidden/>
            <w:lang w:val="en-US"/>
          </w:rPr>
          <w:delText>26</w:delText>
        </w:r>
      </w:del>
      <w:r w:rsidR="007968C0" w:rsidRPr="00F366EB">
        <w:rPr>
          <w:noProof/>
          <w:webHidden/>
          <w:lang w:val="en-US"/>
        </w:rPr>
        <w:fldChar w:fldCharType="end"/>
      </w:r>
      <w:r w:rsidR="003F5D74">
        <w:rPr>
          <w:noProof/>
          <w:lang w:val="en-US"/>
        </w:rPr>
        <w:fldChar w:fldCharType="end"/>
      </w:r>
    </w:p>
    <w:p w:rsidR="007968C0" w:rsidRPr="00F366EB" w:rsidRDefault="003F5D74">
      <w:pPr>
        <w:pStyle w:val="Seznamobrzk"/>
        <w:tabs>
          <w:tab w:val="right" w:leader="dot" w:pos="9062"/>
        </w:tabs>
        <w:rPr>
          <w:rFonts w:asciiTheme="minorHAnsi" w:eastAsiaTheme="minorEastAsia" w:hAnsiTheme="minorHAnsi"/>
          <w:noProof/>
          <w:lang w:val="en-US" w:eastAsia="fr-FR"/>
        </w:rPr>
      </w:pPr>
      <w:r>
        <w:rPr>
          <w:noProof/>
        </w:rPr>
        <w:fldChar w:fldCharType="begin"/>
      </w:r>
      <w:r>
        <w:rPr>
          <w:noProof/>
        </w:rPr>
        <w:instrText xml:space="preserve"> HYPERLINK \l "_Toc508884779" </w:instrText>
      </w:r>
      <w:ins w:id="297" w:author="smaslan" w:date="2018-10-31T11:38:00Z">
        <w:r w:rsidR="00A86361">
          <w:rPr>
            <w:noProof/>
          </w:rPr>
        </w:r>
      </w:ins>
      <w:r>
        <w:rPr>
          <w:noProof/>
        </w:rPr>
        <w:fldChar w:fldCharType="separate"/>
      </w:r>
      <w:r w:rsidR="007968C0" w:rsidRPr="003052BC">
        <w:rPr>
          <w:rStyle w:val="Hypertextovodkaz"/>
          <w:noProof/>
          <w:lang w:val="en-US"/>
        </w:rPr>
        <w:t>Figure E</w:t>
      </w:r>
      <w:r w:rsidR="007968C0" w:rsidRPr="003052BC">
        <w:rPr>
          <w:rStyle w:val="Hypertextovodkaz"/>
          <w:noProof/>
          <w:lang w:val="en-US"/>
        </w:rPr>
        <w:noBreakHyphen/>
        <w:t>2 : Red Exemple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_Toc508884779 \h </w:instrText>
      </w:r>
      <w:r w:rsidR="007968C0" w:rsidRPr="00F366EB">
        <w:rPr>
          <w:noProof/>
          <w:webHidden/>
          <w:lang w:val="en-US"/>
        </w:rPr>
      </w:r>
      <w:r w:rsidR="007968C0" w:rsidRPr="00F366EB">
        <w:rPr>
          <w:noProof/>
          <w:webHidden/>
          <w:lang w:val="en-US"/>
        </w:rPr>
        <w:fldChar w:fldCharType="separate"/>
      </w:r>
      <w:ins w:id="298" w:author="smaslan" w:date="2018-10-31T11:38:00Z">
        <w:r w:rsidR="00A86361">
          <w:rPr>
            <w:noProof/>
            <w:webHidden/>
            <w:lang w:val="en-US"/>
          </w:rPr>
          <w:t>32</w:t>
        </w:r>
      </w:ins>
      <w:del w:id="299" w:author="smaslan" w:date="2018-10-31T09:53:00Z">
        <w:r w:rsidR="004A0230" w:rsidDel="00345602">
          <w:rPr>
            <w:noProof/>
            <w:webHidden/>
            <w:lang w:val="en-US"/>
          </w:rPr>
          <w:delText>26</w:delText>
        </w:r>
      </w:del>
      <w:r w:rsidR="007968C0" w:rsidRPr="00F366EB">
        <w:rPr>
          <w:noProof/>
          <w:webHidden/>
          <w:lang w:val="en-US"/>
        </w:rPr>
        <w:fldChar w:fldCharType="end"/>
      </w:r>
      <w:r>
        <w:rPr>
          <w:noProof/>
          <w:lang w:val="en-US"/>
        </w:rPr>
        <w:fldChar w:fldCharType="end"/>
      </w:r>
    </w:p>
    <w:p w:rsidR="0041339F" w:rsidRPr="003052BC" w:rsidRDefault="0071672C" w:rsidP="0041339F">
      <w:pPr>
        <w:rPr>
          <w:lang w:val="en-US"/>
        </w:rPr>
      </w:pPr>
      <w:r w:rsidRPr="00F366EB">
        <w:rPr>
          <w:lang w:val="en-US"/>
        </w:rPr>
        <w:fldChar w:fldCharType="end"/>
      </w:r>
    </w:p>
    <w:p w:rsidR="00D65519" w:rsidRPr="003052BC" w:rsidRDefault="00D65519" w:rsidP="00D65519">
      <w:pPr>
        <w:spacing w:line="360" w:lineRule="auto"/>
        <w:jc w:val="left"/>
        <w:rPr>
          <w:rFonts w:asciiTheme="majorHAnsi" w:hAnsiTheme="majorHAnsi"/>
          <w:b/>
          <w:sz w:val="36"/>
          <w:lang w:val="en-US"/>
        </w:rPr>
      </w:pPr>
      <w:r w:rsidRPr="003052BC">
        <w:rPr>
          <w:rFonts w:asciiTheme="majorHAnsi" w:hAnsiTheme="majorHAnsi"/>
          <w:b/>
          <w:sz w:val="36"/>
          <w:lang w:val="en-US"/>
        </w:rPr>
        <w:t>TABLES</w:t>
      </w:r>
      <w:r w:rsidR="00D334BF" w:rsidRPr="003052BC">
        <w:rPr>
          <w:rFonts w:asciiTheme="majorHAnsi" w:hAnsiTheme="majorHAnsi"/>
          <w:b/>
          <w:sz w:val="36"/>
          <w:lang w:val="en-US"/>
        </w:rPr>
        <w:t xml:space="preserve"> </w:t>
      </w:r>
      <w:r w:rsidR="00D334BF" w:rsidRPr="003052BC">
        <w:rPr>
          <w:color w:val="FF0000"/>
          <w:lang w:val="en-US"/>
        </w:rPr>
        <w:t xml:space="preserve">To be </w:t>
      </w:r>
      <w:proofErr w:type="gramStart"/>
      <w:r w:rsidR="00D334BF" w:rsidRPr="003052BC">
        <w:rPr>
          <w:color w:val="FF0000"/>
          <w:lang w:val="en-US"/>
        </w:rPr>
        <w:t>updated !</w:t>
      </w:r>
      <w:proofErr w:type="gramEnd"/>
    </w:p>
    <w:p w:rsidR="007968C0" w:rsidRPr="00F366EB" w:rsidRDefault="0071672C">
      <w:pPr>
        <w:pStyle w:val="Seznamobrzk"/>
        <w:tabs>
          <w:tab w:val="right" w:leader="dot" w:pos="9062"/>
        </w:tabs>
        <w:rPr>
          <w:rFonts w:asciiTheme="minorHAnsi" w:eastAsiaTheme="minorEastAsia" w:hAnsiTheme="minorHAnsi"/>
          <w:noProof/>
          <w:lang w:val="en-US" w:eastAsia="fr-FR"/>
        </w:rPr>
      </w:pPr>
      <w:r w:rsidRPr="00F366EB">
        <w:rPr>
          <w:lang w:val="en-US"/>
        </w:rPr>
        <w:fldChar w:fldCharType="begin"/>
      </w:r>
      <w:r w:rsidRPr="003052BC">
        <w:rPr>
          <w:lang w:val="en-US"/>
        </w:rPr>
        <w:instrText xml:space="preserve"> TOC \h \z \c "Table" </w:instrText>
      </w:r>
      <w:r w:rsidRPr="00F366EB">
        <w:rPr>
          <w:lang w:val="en-US"/>
        </w:rPr>
        <w:fldChar w:fldCharType="separate"/>
      </w:r>
      <w:r w:rsidR="003F5D74">
        <w:rPr>
          <w:noProof/>
        </w:rPr>
        <w:fldChar w:fldCharType="begin"/>
      </w:r>
      <w:r w:rsidR="003F5D74">
        <w:rPr>
          <w:noProof/>
        </w:rPr>
        <w:instrText xml:space="preserve"> HYPERLINK \l "_Toc508884782" </w:instrText>
      </w:r>
      <w:ins w:id="300" w:author="smaslan" w:date="2018-10-31T11:38:00Z">
        <w:r w:rsidR="00A86361">
          <w:rPr>
            <w:noProof/>
          </w:rPr>
        </w:r>
      </w:ins>
      <w:r w:rsidR="003F5D74">
        <w:rPr>
          <w:noProof/>
        </w:rPr>
        <w:fldChar w:fldCharType="separate"/>
      </w:r>
      <w:r w:rsidR="007968C0" w:rsidRPr="003052BC">
        <w:rPr>
          <w:rStyle w:val="Hypertextovodkaz"/>
          <w:noProof/>
          <w:lang w:val="en-US"/>
        </w:rPr>
        <w:t>Table E</w:t>
      </w:r>
      <w:r w:rsidR="007968C0" w:rsidRPr="003052BC">
        <w:rPr>
          <w:rStyle w:val="Hypertextovodkaz"/>
          <w:noProof/>
          <w:lang w:val="en-US"/>
        </w:rPr>
        <w:noBreakHyphen/>
        <w:t>1 : Six*Three exemple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_Toc508884782 \h </w:instrText>
      </w:r>
      <w:r w:rsidR="007968C0" w:rsidRPr="00F366EB">
        <w:rPr>
          <w:noProof/>
          <w:webHidden/>
          <w:lang w:val="en-US"/>
        </w:rPr>
      </w:r>
      <w:r w:rsidR="007968C0" w:rsidRPr="00F366EB">
        <w:rPr>
          <w:noProof/>
          <w:webHidden/>
          <w:lang w:val="en-US"/>
        </w:rPr>
        <w:fldChar w:fldCharType="separate"/>
      </w:r>
      <w:ins w:id="301" w:author="smaslan" w:date="2018-10-31T11:38:00Z">
        <w:r w:rsidR="00A86361">
          <w:rPr>
            <w:noProof/>
            <w:webHidden/>
            <w:lang w:val="en-US"/>
          </w:rPr>
          <w:t>32</w:t>
        </w:r>
      </w:ins>
      <w:del w:id="302" w:author="smaslan" w:date="2018-10-31T09:53:00Z">
        <w:r w:rsidR="004A0230" w:rsidDel="00345602">
          <w:rPr>
            <w:noProof/>
            <w:webHidden/>
            <w:lang w:val="en-US"/>
          </w:rPr>
          <w:delText>26</w:delText>
        </w:r>
      </w:del>
      <w:r w:rsidR="007968C0" w:rsidRPr="00F366EB">
        <w:rPr>
          <w:noProof/>
          <w:webHidden/>
          <w:lang w:val="en-US"/>
        </w:rPr>
        <w:fldChar w:fldCharType="end"/>
      </w:r>
      <w:r w:rsidR="003F5D74">
        <w:rPr>
          <w:noProof/>
          <w:lang w:val="en-US"/>
        </w:rPr>
        <w:fldChar w:fldCharType="end"/>
      </w:r>
    </w:p>
    <w:p w:rsidR="007968C0" w:rsidRPr="00F366EB" w:rsidRDefault="003F5D74">
      <w:pPr>
        <w:pStyle w:val="Seznamobrzk"/>
        <w:tabs>
          <w:tab w:val="right" w:leader="dot" w:pos="9062"/>
        </w:tabs>
        <w:rPr>
          <w:rFonts w:asciiTheme="minorHAnsi" w:eastAsiaTheme="minorEastAsia" w:hAnsiTheme="minorHAnsi"/>
          <w:noProof/>
          <w:lang w:val="en-US" w:eastAsia="fr-FR"/>
        </w:rPr>
      </w:pPr>
      <w:r>
        <w:rPr>
          <w:noProof/>
        </w:rPr>
        <w:fldChar w:fldCharType="begin"/>
      </w:r>
      <w:r>
        <w:rPr>
          <w:noProof/>
        </w:rPr>
        <w:instrText xml:space="preserve"> HYPERLINK \l "_Toc508884783" </w:instrText>
      </w:r>
      <w:ins w:id="303" w:author="smaslan" w:date="2018-10-31T11:38:00Z">
        <w:r w:rsidR="00A86361">
          <w:rPr>
            <w:noProof/>
          </w:rPr>
        </w:r>
      </w:ins>
      <w:r>
        <w:rPr>
          <w:noProof/>
        </w:rPr>
        <w:fldChar w:fldCharType="separate"/>
      </w:r>
      <w:r w:rsidR="007968C0" w:rsidRPr="003052BC">
        <w:rPr>
          <w:rStyle w:val="Hypertextovodkaz"/>
          <w:noProof/>
          <w:lang w:val="en-US"/>
        </w:rPr>
        <w:t>Table E</w:t>
      </w:r>
      <w:r w:rsidR="007968C0" w:rsidRPr="003052BC">
        <w:rPr>
          <w:rStyle w:val="Hypertextovodkaz"/>
          <w:noProof/>
          <w:lang w:val="en-US"/>
        </w:rPr>
        <w:noBreakHyphen/>
        <w:t>2 : Three*Two example</w:t>
      </w:r>
      <w:r w:rsidR="007968C0" w:rsidRPr="00F366EB">
        <w:rPr>
          <w:noProof/>
          <w:webHidden/>
          <w:lang w:val="en-US"/>
        </w:rPr>
        <w:tab/>
      </w:r>
      <w:r w:rsidR="007968C0" w:rsidRPr="00F366EB">
        <w:rPr>
          <w:noProof/>
          <w:webHidden/>
          <w:lang w:val="en-US"/>
        </w:rPr>
        <w:fldChar w:fldCharType="begin"/>
      </w:r>
      <w:r w:rsidR="007968C0" w:rsidRPr="00F366EB">
        <w:rPr>
          <w:noProof/>
          <w:webHidden/>
          <w:lang w:val="en-US"/>
        </w:rPr>
        <w:instrText xml:space="preserve"> PAGEREF _Toc508884783 \h </w:instrText>
      </w:r>
      <w:r w:rsidR="007968C0" w:rsidRPr="00F366EB">
        <w:rPr>
          <w:noProof/>
          <w:webHidden/>
          <w:lang w:val="en-US"/>
        </w:rPr>
      </w:r>
      <w:r w:rsidR="007968C0" w:rsidRPr="00F366EB">
        <w:rPr>
          <w:noProof/>
          <w:webHidden/>
          <w:lang w:val="en-US"/>
        </w:rPr>
        <w:fldChar w:fldCharType="separate"/>
      </w:r>
      <w:ins w:id="304" w:author="smaslan" w:date="2018-10-31T11:38:00Z">
        <w:r w:rsidR="00A86361">
          <w:rPr>
            <w:noProof/>
            <w:webHidden/>
            <w:lang w:val="en-US"/>
          </w:rPr>
          <w:t>32</w:t>
        </w:r>
      </w:ins>
      <w:del w:id="305" w:author="smaslan" w:date="2018-10-31T09:53:00Z">
        <w:r w:rsidR="004A0230" w:rsidDel="00345602">
          <w:rPr>
            <w:noProof/>
            <w:webHidden/>
            <w:lang w:val="en-US"/>
          </w:rPr>
          <w:delText>26</w:delText>
        </w:r>
      </w:del>
      <w:r w:rsidR="007968C0" w:rsidRPr="00F366EB">
        <w:rPr>
          <w:noProof/>
          <w:webHidden/>
          <w:lang w:val="en-US"/>
        </w:rPr>
        <w:fldChar w:fldCharType="end"/>
      </w:r>
      <w:r>
        <w:rPr>
          <w:noProof/>
          <w:lang w:val="en-US"/>
        </w:rPr>
        <w:fldChar w:fldCharType="end"/>
      </w:r>
    </w:p>
    <w:p w:rsidR="00E642B6" w:rsidRPr="003052BC" w:rsidRDefault="0071672C" w:rsidP="00B46F68">
      <w:pPr>
        <w:rPr>
          <w:lang w:val="en-US"/>
        </w:rPr>
      </w:pPr>
      <w:r w:rsidRPr="00F366EB">
        <w:rPr>
          <w:lang w:val="en-US"/>
        </w:rPr>
        <w:fldChar w:fldCharType="end"/>
      </w:r>
      <w:bookmarkStart w:id="306" w:name="_Toc508200612"/>
      <w:bookmarkStart w:id="307" w:name="_Toc508200813"/>
      <w:bookmarkStart w:id="308" w:name="_Toc508203531"/>
      <w:bookmarkEnd w:id="0"/>
      <w:bookmarkEnd w:id="1"/>
    </w:p>
    <w:p w:rsidR="00B46F68" w:rsidRPr="003052BC" w:rsidRDefault="00B46F68" w:rsidP="00B46F68">
      <w:pPr>
        <w:rPr>
          <w:lang w:val="en-US"/>
        </w:rPr>
        <w:sectPr w:rsidR="00B46F68" w:rsidRPr="003052BC">
          <w:pgSz w:w="11906" w:h="16838"/>
          <w:pgMar w:top="1417" w:right="1417" w:bottom="1417" w:left="1417" w:header="708" w:footer="708" w:gutter="0"/>
          <w:cols w:space="708"/>
          <w:docGrid w:linePitch="360"/>
        </w:sectPr>
      </w:pPr>
    </w:p>
    <w:p w:rsidR="00ED7F08" w:rsidRPr="003052BC" w:rsidRDefault="00762370" w:rsidP="00B46F68">
      <w:pPr>
        <w:pStyle w:val="Nadpis1"/>
        <w:rPr>
          <w:lang w:val="en-US"/>
        </w:rPr>
      </w:pPr>
      <w:bookmarkStart w:id="309" w:name="_Toc528742943"/>
      <w:bookmarkEnd w:id="306"/>
      <w:bookmarkEnd w:id="307"/>
      <w:bookmarkEnd w:id="308"/>
      <w:r w:rsidRPr="003052BC">
        <w:rPr>
          <w:lang w:val="en-US"/>
        </w:rPr>
        <w:lastRenderedPageBreak/>
        <w:t>INTRODUCTION</w:t>
      </w:r>
      <w:bookmarkEnd w:id="309"/>
    </w:p>
    <w:p w:rsidR="00762370" w:rsidRPr="003052BC" w:rsidRDefault="00762370" w:rsidP="00762370">
      <w:pPr>
        <w:rPr>
          <w:b/>
          <w:i/>
          <w:color w:val="FF0000"/>
          <w:lang w:val="en-US"/>
        </w:rPr>
      </w:pPr>
      <w:r w:rsidRPr="003052BC">
        <w:rPr>
          <w:b/>
          <w:i/>
          <w:color w:val="FF0000"/>
          <w:lang w:val="en-US"/>
        </w:rPr>
        <w:t>WP3 - A3.3.1</w:t>
      </w:r>
    </w:p>
    <w:p w:rsidR="00762370" w:rsidRPr="003052BC" w:rsidRDefault="00762370" w:rsidP="00762370">
      <w:pPr>
        <w:rPr>
          <w:i/>
          <w:lang w:val="en-US"/>
        </w:rPr>
      </w:pPr>
      <w:r w:rsidRPr="003052BC">
        <w:rPr>
          <w:b/>
          <w:i/>
          <w:color w:val="FF0000"/>
          <w:lang w:val="en-US"/>
        </w:rPr>
        <w:t>CMI</w:t>
      </w:r>
      <w:r w:rsidRPr="003052BC">
        <w:rPr>
          <w:i/>
          <w:lang w:val="en-US"/>
        </w:rPr>
        <w:t xml:space="preserve">, INRIM will produce guidance documentation on the start-up, including installation of the software, and the user interface for both </w:t>
      </w:r>
      <w:proofErr w:type="spellStart"/>
      <w:r w:rsidRPr="003052BC">
        <w:rPr>
          <w:i/>
          <w:lang w:val="en-US"/>
        </w:rPr>
        <w:t>LabVIEW</w:t>
      </w:r>
      <w:proofErr w:type="spellEnd"/>
      <w:r w:rsidRPr="003052BC">
        <w:rPr>
          <w:i/>
          <w:lang w:val="en-US"/>
        </w:rPr>
        <w:t xml:space="preserve"> and </w:t>
      </w:r>
      <w:proofErr w:type="spellStart"/>
      <w:r w:rsidRPr="003052BC">
        <w:rPr>
          <w:i/>
          <w:lang w:val="en-US"/>
        </w:rPr>
        <w:t>LabWindows</w:t>
      </w:r>
      <w:r w:rsidRPr="003052BC">
        <w:rPr>
          <w:i/>
          <w:sz w:val="12"/>
          <w:szCs w:val="12"/>
          <w:lang w:val="en-US"/>
        </w:rPr>
        <w:t>TM</w:t>
      </w:r>
      <w:proofErr w:type="spellEnd"/>
      <w:r w:rsidRPr="003052BC">
        <w:rPr>
          <w:i/>
          <w:lang w:val="en-US"/>
        </w:rPr>
        <w:t xml:space="preserve">/CVI environments (the 2 GUIs) based on information from the report on the software tool from A2.4.5. </w:t>
      </w:r>
    </w:p>
    <w:p w:rsidR="00762370" w:rsidRPr="003052BC" w:rsidRDefault="00762370" w:rsidP="00762370">
      <w:pPr>
        <w:rPr>
          <w:i/>
          <w:lang w:val="en-US"/>
        </w:rPr>
      </w:pPr>
      <w:r w:rsidRPr="003052BC">
        <w:rPr>
          <w:i/>
          <w:lang w:val="en-US"/>
        </w:rPr>
        <w:t xml:space="preserve">CMI will produce the guidance for the </w:t>
      </w:r>
      <w:proofErr w:type="spellStart"/>
      <w:r w:rsidRPr="003052BC">
        <w:rPr>
          <w:i/>
          <w:lang w:val="en-US"/>
        </w:rPr>
        <w:t>LabVIEW</w:t>
      </w:r>
      <w:proofErr w:type="spellEnd"/>
      <w:r w:rsidRPr="003052BC">
        <w:rPr>
          <w:i/>
          <w:lang w:val="en-US"/>
        </w:rPr>
        <w:t xml:space="preserve"> environment and INRIM for the </w:t>
      </w:r>
      <w:proofErr w:type="spellStart"/>
      <w:r w:rsidRPr="003052BC">
        <w:rPr>
          <w:i/>
          <w:lang w:val="en-US"/>
        </w:rPr>
        <w:t>LabWindows</w:t>
      </w:r>
      <w:r w:rsidRPr="00F366EB">
        <w:rPr>
          <w:i/>
          <w:vertAlign w:val="superscript"/>
          <w:lang w:val="en-US"/>
        </w:rPr>
        <w:t>TM</w:t>
      </w:r>
      <w:proofErr w:type="spellEnd"/>
      <w:r w:rsidRPr="003052BC">
        <w:rPr>
          <w:i/>
          <w:lang w:val="en-US"/>
        </w:rPr>
        <w:t xml:space="preserve">/CVI environment, respectively. </w:t>
      </w:r>
    </w:p>
    <w:p w:rsidR="00762370" w:rsidRPr="003052BC" w:rsidRDefault="00762370" w:rsidP="00762370">
      <w:pPr>
        <w:rPr>
          <w:lang w:val="en-US"/>
        </w:rPr>
      </w:pPr>
    </w:p>
    <w:p w:rsidR="00762370" w:rsidRPr="003052BC" w:rsidRDefault="00762370" w:rsidP="00762370">
      <w:pPr>
        <w:rPr>
          <w:color w:val="FF0000"/>
          <w:lang w:val="en-US"/>
        </w:rPr>
      </w:pPr>
      <w:r w:rsidRPr="003052BC">
        <w:rPr>
          <w:color w:val="FF0000"/>
          <w:lang w:val="en-US"/>
        </w:rPr>
        <w:t>To be completed…</w:t>
      </w:r>
    </w:p>
    <w:p w:rsidR="00762370" w:rsidRPr="003052BC" w:rsidRDefault="00762370" w:rsidP="00762370">
      <w:pPr>
        <w:rPr>
          <w:lang w:val="en-US"/>
        </w:rPr>
      </w:pPr>
    </w:p>
    <w:p w:rsidR="00410EC0" w:rsidRPr="003052BC" w:rsidRDefault="00410EC0" w:rsidP="00F366EB">
      <w:pPr>
        <w:pStyle w:val="Nadpis2"/>
        <w:tabs>
          <w:tab w:val="num" w:pos="454"/>
        </w:tabs>
        <w:ind w:left="426" w:hanging="426"/>
        <w:rPr>
          <w:lang w:val="en-US"/>
        </w:rPr>
      </w:pPr>
      <w:bookmarkStart w:id="310" w:name="_Toc508623347"/>
      <w:bookmarkStart w:id="311" w:name="_Toc528742944"/>
      <w:r w:rsidRPr="003052BC">
        <w:rPr>
          <w:lang w:val="en-US"/>
        </w:rPr>
        <w:t xml:space="preserve">TWM </w:t>
      </w:r>
      <w:bookmarkEnd w:id="310"/>
      <w:r w:rsidRPr="003052BC">
        <w:rPr>
          <w:lang w:val="en-US"/>
        </w:rPr>
        <w:t>manual</w:t>
      </w:r>
      <w:bookmarkEnd w:id="311"/>
    </w:p>
    <w:p w:rsidR="00410EC0" w:rsidRPr="00F366EB" w:rsidRDefault="00410EC0" w:rsidP="00F366EB">
      <w:pPr>
        <w:rPr>
          <w:lang w:val="en-US"/>
        </w:rPr>
      </w:pPr>
      <w:r w:rsidRPr="00F366EB">
        <w:rPr>
          <w:lang w:val="en-US"/>
        </w:rPr>
        <w:t>Following chapters will describe installation and basic usage of the TWM tool</w:t>
      </w:r>
      <w:r w:rsidR="00416E49" w:rsidRPr="00F366EB">
        <w:rPr>
          <w:lang w:val="en-US"/>
        </w:rPr>
        <w:t xml:space="preserve"> </w:t>
      </w:r>
      <w:ins w:id="312" w:author="smaslan" w:date="2018-10-25T18:16:00Z">
        <w:r w:rsidR="00F366EB">
          <w:rPr>
            <w:lang w:val="en-US"/>
          </w:rPr>
          <w:fldChar w:fldCharType="begin"/>
        </w:r>
        <w:r w:rsidR="00F366EB">
          <w:rPr>
            <w:lang w:val="en-US"/>
          </w:rPr>
          <w:instrText xml:space="preserve"> REF _Ref528254692 \r \h </w:instrText>
        </w:r>
      </w:ins>
      <w:r w:rsidR="00F366EB">
        <w:rPr>
          <w:lang w:val="en-US"/>
        </w:rPr>
      </w:r>
      <w:r w:rsidR="00F366EB">
        <w:rPr>
          <w:lang w:val="en-US"/>
        </w:rPr>
        <w:fldChar w:fldCharType="separate"/>
      </w:r>
      <w:ins w:id="313" w:author="smaslan" w:date="2018-10-31T11:38:00Z">
        <w:r w:rsidR="00A86361">
          <w:rPr>
            <w:lang w:val="en-US"/>
          </w:rPr>
          <w:t>[1]</w:t>
        </w:r>
      </w:ins>
      <w:ins w:id="314" w:author="smaslan" w:date="2018-10-25T18:16:00Z">
        <w:r w:rsidR="00F366EB">
          <w:rPr>
            <w:lang w:val="en-US"/>
          </w:rPr>
          <w:fldChar w:fldCharType="end"/>
        </w:r>
      </w:ins>
      <w:del w:id="315" w:author="smaslan" w:date="2018-10-25T18:16:00Z">
        <w:r w:rsidR="00416E49" w:rsidRPr="00F366EB" w:rsidDel="00F366EB">
          <w:rPr>
            <w:lang w:val="en-US"/>
          </w:rPr>
          <w:delText>###</w:delText>
        </w:r>
      </w:del>
      <w:r w:rsidRPr="00F366EB">
        <w:rPr>
          <w:lang w:val="en-US"/>
        </w:rPr>
        <w:t>.</w:t>
      </w:r>
    </w:p>
    <w:p w:rsidR="00762370" w:rsidRPr="00F366EB" w:rsidRDefault="00410EC0" w:rsidP="00F366EB">
      <w:pPr>
        <w:pStyle w:val="Nadpis3"/>
        <w:ind w:left="851" w:hanging="851"/>
        <w:rPr>
          <w:lang w:val="en-US"/>
        </w:rPr>
      </w:pPr>
      <w:bookmarkStart w:id="316" w:name="_Ref528071178"/>
      <w:bookmarkStart w:id="317" w:name="_Toc528742945"/>
      <w:r w:rsidRPr="00F366EB">
        <w:rPr>
          <w:lang w:val="en-US"/>
        </w:rPr>
        <w:t>Installation</w:t>
      </w:r>
      <w:bookmarkEnd w:id="316"/>
      <w:bookmarkEnd w:id="317"/>
      <w:r w:rsidRPr="00F366EB">
        <w:rPr>
          <w:lang w:val="en-US"/>
        </w:rPr>
        <w:t xml:space="preserve"> </w:t>
      </w:r>
    </w:p>
    <w:p w:rsidR="00682E32" w:rsidRPr="00F366EB" w:rsidRDefault="00682E32" w:rsidP="00F366EB">
      <w:pPr>
        <w:rPr>
          <w:lang w:val="en-US"/>
        </w:rPr>
      </w:pPr>
      <w:r w:rsidRPr="00F366EB">
        <w:rPr>
          <w:lang w:val="en-US"/>
        </w:rPr>
        <w:t>Installation of TWM consist</w:t>
      </w:r>
      <w:r w:rsidR="003052BC" w:rsidRPr="00F366EB">
        <w:rPr>
          <w:lang w:val="en-US"/>
        </w:rPr>
        <w:t>s</w:t>
      </w:r>
      <w:r w:rsidRPr="00F366EB">
        <w:rPr>
          <w:lang w:val="en-US"/>
        </w:rPr>
        <w:t xml:space="preserve"> of several components:</w:t>
      </w:r>
    </w:p>
    <w:p w:rsidR="00682E32" w:rsidRPr="00F366EB" w:rsidRDefault="00682E32" w:rsidP="00F366EB">
      <w:pPr>
        <w:pStyle w:val="Odstavecseseznamem"/>
        <w:numPr>
          <w:ilvl w:val="0"/>
          <w:numId w:val="22"/>
        </w:numPr>
        <w:rPr>
          <w:lang w:val="en-US"/>
        </w:rPr>
      </w:pPr>
      <w:r w:rsidRPr="00F366EB">
        <w:rPr>
          <w:lang w:val="en-US"/>
        </w:rPr>
        <w:t xml:space="preserve">Download and unpacking of the TWM tool itself from </w:t>
      </w:r>
      <w:proofErr w:type="spellStart"/>
      <w:r w:rsidRPr="00F366EB">
        <w:rPr>
          <w:lang w:val="en-US"/>
        </w:rPr>
        <w:t>GitHub</w:t>
      </w:r>
      <w:proofErr w:type="spellEnd"/>
      <w:r w:rsidRPr="00F366EB">
        <w:rPr>
          <w:lang w:val="en-US"/>
        </w:rPr>
        <w:t xml:space="preserve"> </w:t>
      </w:r>
      <w:ins w:id="318" w:author="smaslan" w:date="2018-10-25T18:16:00Z">
        <w:r w:rsidR="00F366EB">
          <w:rPr>
            <w:lang w:val="en-US"/>
          </w:rPr>
          <w:fldChar w:fldCharType="begin"/>
        </w:r>
        <w:r w:rsidR="00F366EB">
          <w:rPr>
            <w:lang w:val="en-US"/>
          </w:rPr>
          <w:instrText xml:space="preserve"> REF _Ref528254692 \r \h </w:instrText>
        </w:r>
      </w:ins>
      <w:r w:rsidR="00F366EB">
        <w:rPr>
          <w:lang w:val="en-US"/>
        </w:rPr>
      </w:r>
      <w:r w:rsidR="00F366EB">
        <w:rPr>
          <w:lang w:val="en-US"/>
        </w:rPr>
        <w:fldChar w:fldCharType="separate"/>
      </w:r>
      <w:ins w:id="319" w:author="smaslan" w:date="2018-10-31T11:38:00Z">
        <w:r w:rsidR="00A86361">
          <w:rPr>
            <w:lang w:val="en-US"/>
          </w:rPr>
          <w:t>[1]</w:t>
        </w:r>
      </w:ins>
      <w:ins w:id="320" w:author="smaslan" w:date="2018-10-25T18:16:00Z">
        <w:r w:rsidR="00F366EB">
          <w:rPr>
            <w:lang w:val="en-US"/>
          </w:rPr>
          <w:fldChar w:fldCharType="end"/>
        </w:r>
      </w:ins>
      <w:del w:id="321" w:author="smaslan" w:date="2018-10-25T18:16:00Z">
        <w:r w:rsidRPr="00F366EB" w:rsidDel="00F366EB">
          <w:rPr>
            <w:lang w:val="en-US"/>
          </w:rPr>
          <w:delText>###</w:delText>
        </w:r>
      </w:del>
      <w:r w:rsidRPr="00F366EB">
        <w:rPr>
          <w:lang w:val="en-US"/>
        </w:rPr>
        <w:t>.</w:t>
      </w:r>
    </w:p>
    <w:p w:rsidR="00682E32" w:rsidRPr="00F366EB" w:rsidRDefault="00682E32" w:rsidP="00F366EB">
      <w:pPr>
        <w:pStyle w:val="Odstavecseseznamem"/>
        <w:numPr>
          <w:ilvl w:val="0"/>
          <w:numId w:val="22"/>
        </w:numPr>
        <w:rPr>
          <w:lang w:val="en-US"/>
        </w:rPr>
      </w:pPr>
      <w:r w:rsidRPr="00F366EB">
        <w:rPr>
          <w:lang w:val="en-US"/>
        </w:rPr>
        <w:t>Installation of the prerequisites for the TWM run, which are:</w:t>
      </w:r>
    </w:p>
    <w:p w:rsidR="00682E32" w:rsidRPr="00F366EB" w:rsidRDefault="00682E32" w:rsidP="00F366EB">
      <w:pPr>
        <w:pStyle w:val="Odstavecseseznamem"/>
        <w:numPr>
          <w:ilvl w:val="1"/>
          <w:numId w:val="21"/>
        </w:numPr>
        <w:rPr>
          <w:lang w:val="en-US"/>
        </w:rPr>
      </w:pPr>
      <w:proofErr w:type="spellStart"/>
      <w:r w:rsidRPr="00F366EB">
        <w:rPr>
          <w:lang w:val="en-US"/>
        </w:rPr>
        <w:t>LabVIEW</w:t>
      </w:r>
      <w:proofErr w:type="spellEnd"/>
      <w:r w:rsidRPr="00F366EB">
        <w:rPr>
          <w:lang w:val="en-US"/>
        </w:rPr>
        <w:t xml:space="preserve"> 2013 Runtime Engine. This is needed to run any </w:t>
      </w:r>
      <w:proofErr w:type="spellStart"/>
      <w:r w:rsidRPr="00F366EB">
        <w:rPr>
          <w:lang w:val="en-US"/>
        </w:rPr>
        <w:t>LabVIEW</w:t>
      </w:r>
      <w:proofErr w:type="spellEnd"/>
      <w:r w:rsidRPr="00F366EB">
        <w:rPr>
          <w:lang w:val="en-US"/>
        </w:rPr>
        <w:t xml:space="preserve"> application.</w:t>
      </w:r>
    </w:p>
    <w:p w:rsidR="00682E32" w:rsidRPr="00F366EB" w:rsidRDefault="00682E32" w:rsidP="00F366EB">
      <w:pPr>
        <w:pStyle w:val="Odstavecseseznamem"/>
        <w:numPr>
          <w:ilvl w:val="1"/>
          <w:numId w:val="21"/>
        </w:numPr>
        <w:rPr>
          <w:lang w:val="en-US"/>
        </w:rPr>
      </w:pPr>
      <w:r w:rsidRPr="00F366EB">
        <w:rPr>
          <w:lang w:val="en-US"/>
        </w:rPr>
        <w:t>Drivers of all integrated instruments, which are currently:</w:t>
      </w:r>
    </w:p>
    <w:p w:rsidR="00416E49" w:rsidRPr="00F366EB" w:rsidRDefault="00682E32" w:rsidP="00F366EB">
      <w:pPr>
        <w:pStyle w:val="Odstavecseseznamem"/>
        <w:numPr>
          <w:ilvl w:val="2"/>
          <w:numId w:val="21"/>
        </w:numPr>
        <w:rPr>
          <w:lang w:val="en-US"/>
        </w:rPr>
      </w:pPr>
      <w:r w:rsidRPr="00F366EB">
        <w:rPr>
          <w:lang w:val="en-US"/>
        </w:rPr>
        <w:t>NI VISA drivers for handling GPIB bus.</w:t>
      </w:r>
    </w:p>
    <w:p w:rsidR="00682E32" w:rsidRPr="00F366EB" w:rsidRDefault="00682E32" w:rsidP="00F366EB">
      <w:pPr>
        <w:pStyle w:val="Odstavecseseznamem"/>
        <w:numPr>
          <w:ilvl w:val="2"/>
          <w:numId w:val="21"/>
        </w:numPr>
        <w:rPr>
          <w:lang w:val="en-US"/>
        </w:rPr>
      </w:pPr>
      <w:proofErr w:type="spellStart"/>
      <w:proofErr w:type="gramStart"/>
      <w:r w:rsidRPr="00F366EB">
        <w:rPr>
          <w:lang w:val="en-US"/>
        </w:rPr>
        <w:t>niScope</w:t>
      </w:r>
      <w:proofErr w:type="spellEnd"/>
      <w:proofErr w:type="gramEnd"/>
      <w:r w:rsidRPr="00F366EB">
        <w:rPr>
          <w:lang w:val="en-US"/>
        </w:rPr>
        <w:t xml:space="preserve"> drivers for handling NI digitizers.</w:t>
      </w:r>
    </w:p>
    <w:p w:rsidR="00682E32" w:rsidRPr="00F366EB" w:rsidRDefault="00682E32" w:rsidP="00F366EB">
      <w:pPr>
        <w:pStyle w:val="Odstavecseseznamem"/>
        <w:numPr>
          <w:ilvl w:val="0"/>
          <w:numId w:val="22"/>
        </w:numPr>
        <w:rPr>
          <w:lang w:val="en-US"/>
        </w:rPr>
      </w:pPr>
      <w:r w:rsidRPr="00F366EB">
        <w:rPr>
          <w:lang w:val="en-US"/>
        </w:rPr>
        <w:t xml:space="preserve">Installation of the GNU Octave or </w:t>
      </w:r>
      <w:proofErr w:type="spellStart"/>
      <w:r w:rsidRPr="00F366EB">
        <w:rPr>
          <w:lang w:val="en-US"/>
        </w:rPr>
        <w:t>Matlab</w:t>
      </w:r>
      <w:proofErr w:type="spellEnd"/>
      <w:r w:rsidRPr="00F366EB">
        <w:rPr>
          <w:lang w:val="en-US"/>
        </w:rPr>
        <w:t xml:space="preserve"> for data processing (optional).</w:t>
      </w:r>
    </w:p>
    <w:p w:rsidR="00682E32" w:rsidRPr="00F366EB" w:rsidRDefault="00682E32" w:rsidP="00F366EB">
      <w:pPr>
        <w:rPr>
          <w:lang w:val="en-US"/>
        </w:rPr>
      </w:pPr>
      <w:r w:rsidRPr="00F366EB">
        <w:rPr>
          <w:lang w:val="en-US"/>
        </w:rPr>
        <w:t>Steps 1) and 2) are mandatory. Current version of TWM is built with several digitizers integrated. Unfortunately it mea</w:t>
      </w:r>
      <w:bookmarkStart w:id="322" w:name="_GoBack"/>
      <w:bookmarkEnd w:id="322"/>
      <w:r w:rsidRPr="00F366EB">
        <w:rPr>
          <w:lang w:val="en-US"/>
        </w:rPr>
        <w:t xml:space="preserve">ns the TWM application will not run unless there are drivers for all integrated. So it is necessary to install VISA drivers even for use with NI 5922 cards and </w:t>
      </w:r>
      <w:ins w:id="323" w:author="smaslan" w:date="2018-10-25T18:16:00Z">
        <w:r w:rsidR="00F366EB">
          <w:rPr>
            <w:lang w:val="en-US"/>
          </w:rPr>
          <w:t>“</w:t>
        </w:r>
      </w:ins>
      <w:proofErr w:type="spellStart"/>
      <w:r w:rsidRPr="00F366EB">
        <w:rPr>
          <w:lang w:val="en-US"/>
        </w:rPr>
        <w:t>niScope</w:t>
      </w:r>
      <w:proofErr w:type="spellEnd"/>
      <w:ins w:id="324" w:author="smaslan" w:date="2018-10-25T18:16:00Z">
        <w:r w:rsidR="00F366EB">
          <w:rPr>
            <w:lang w:val="en-US"/>
          </w:rPr>
          <w:t>”</w:t>
        </w:r>
      </w:ins>
      <w:r w:rsidRPr="00F366EB">
        <w:rPr>
          <w:lang w:val="en-US"/>
        </w:rPr>
        <w:t xml:space="preserve"> drivers even for use only with Agilent 3458A </w:t>
      </w:r>
      <w:proofErr w:type="spellStart"/>
      <w:r w:rsidRPr="00F366EB">
        <w:rPr>
          <w:lang w:val="en-US"/>
        </w:rPr>
        <w:t>multimeters</w:t>
      </w:r>
      <w:proofErr w:type="spellEnd"/>
      <w:r w:rsidRPr="00F366EB">
        <w:rPr>
          <w:lang w:val="en-US"/>
        </w:rPr>
        <w:t xml:space="preserve">. Note this unpleasant “feature” will be fixed in the future by building several version of TWM having support only for selected instrument. </w:t>
      </w:r>
    </w:p>
    <w:p w:rsidR="00682E32" w:rsidRDefault="00682E32" w:rsidP="00F366EB">
      <w:pPr>
        <w:rPr>
          <w:lang w:val="en-US"/>
        </w:rPr>
      </w:pPr>
      <w:r w:rsidRPr="00F366EB">
        <w:rPr>
          <w:lang w:val="en-US"/>
        </w:rPr>
        <w:t xml:space="preserve">Step 3) is needed when processing of the recorder waveforms is to be performed in place. Without GNU Octave or </w:t>
      </w:r>
      <w:proofErr w:type="spellStart"/>
      <w:r w:rsidRPr="00F366EB">
        <w:rPr>
          <w:lang w:val="en-US"/>
        </w:rPr>
        <w:t>Matlab</w:t>
      </w:r>
      <w:proofErr w:type="spellEnd"/>
      <w:r w:rsidRPr="00F366EB">
        <w:rPr>
          <w:lang w:val="en-US"/>
        </w:rPr>
        <w:t>, the TWM can only record the waveforms.</w:t>
      </w:r>
    </w:p>
    <w:p w:rsidR="00A72302" w:rsidRDefault="00A72302" w:rsidP="00F366EB">
      <w:pPr>
        <w:pStyle w:val="Nadpis4"/>
        <w:tabs>
          <w:tab w:val="clear" w:pos="2694"/>
        </w:tabs>
        <w:ind w:left="1134" w:hanging="1134"/>
        <w:rPr>
          <w:lang w:val="en-US"/>
        </w:rPr>
      </w:pPr>
      <w:bookmarkStart w:id="325" w:name="_Toc528742946"/>
      <w:r>
        <w:rPr>
          <w:lang w:val="en-US"/>
        </w:rPr>
        <w:t>Installing TWM</w:t>
      </w:r>
      <w:r w:rsidR="007E46E8">
        <w:rPr>
          <w:lang w:val="en-US"/>
        </w:rPr>
        <w:t xml:space="preserve"> tool</w:t>
      </w:r>
      <w:bookmarkEnd w:id="325"/>
    </w:p>
    <w:p w:rsidR="00F366EB" w:rsidRDefault="003052BC" w:rsidP="00F366EB">
      <w:pPr>
        <w:rPr>
          <w:ins w:id="326" w:author="smaslan" w:date="2018-10-25T18:16:00Z"/>
          <w:lang w:val="en-US"/>
        </w:rPr>
      </w:pPr>
      <w:r>
        <w:rPr>
          <w:lang w:val="en-US"/>
        </w:rPr>
        <w:t>TWM tool requires no installation. Its files just must be unpacked from the ZIP to any user folder, e.g.</w:t>
      </w:r>
      <w:ins w:id="327" w:author="smaslan" w:date="2018-10-25T18:16:00Z">
        <w:r w:rsidR="00F366EB">
          <w:rPr>
            <w:lang w:val="en-US"/>
          </w:rPr>
          <w:t>:</w:t>
        </w:r>
      </w:ins>
      <w:del w:id="328" w:author="smaslan" w:date="2018-10-25T18:16:00Z">
        <w:r w:rsidDel="00F366EB">
          <w:rPr>
            <w:lang w:val="en-US"/>
          </w:rPr>
          <w:delText xml:space="preserve"> </w:delText>
        </w:r>
      </w:del>
    </w:p>
    <w:p w:rsidR="00F366EB" w:rsidRDefault="003052BC">
      <w:pPr>
        <w:pStyle w:val="code"/>
        <w:rPr>
          <w:ins w:id="329" w:author="smaslan" w:date="2018-10-25T18:16:00Z"/>
        </w:rPr>
        <w:pPrChange w:id="330" w:author="smaslan" w:date="2018-10-25T18:17:00Z">
          <w:pPr/>
        </w:pPrChange>
      </w:pPr>
      <w:del w:id="331" w:author="smaslan" w:date="2018-10-25T18:16:00Z">
        <w:r w:rsidDel="00F366EB">
          <w:delText>“</w:delText>
        </w:r>
      </w:del>
      <w:r>
        <w:t>c:\Program Files (x86)\TWM</w:t>
      </w:r>
      <w:del w:id="332" w:author="smaslan" w:date="2018-10-25T18:16:00Z">
        <w:r w:rsidDel="00F366EB">
          <w:delText xml:space="preserve">”. </w:delText>
        </w:r>
      </w:del>
    </w:p>
    <w:p w:rsidR="00D27FDC" w:rsidRDefault="003052BC" w:rsidP="00F366EB">
      <w:pPr>
        <w:rPr>
          <w:lang w:val="en-US"/>
        </w:rPr>
      </w:pPr>
      <w:r>
        <w:rPr>
          <w:lang w:val="en-US"/>
        </w:rPr>
        <w:t xml:space="preserve">The build releases of TWM are relatively rare and usually contains version that was at least partially tested. </w:t>
      </w:r>
      <w:r w:rsidR="00D27FDC">
        <w:rPr>
          <w:lang w:val="en-US"/>
        </w:rPr>
        <w:t xml:space="preserve">It can be downloaded from </w:t>
      </w:r>
      <w:proofErr w:type="spellStart"/>
      <w:r w:rsidR="00D27FDC">
        <w:rPr>
          <w:lang w:val="en-US"/>
        </w:rPr>
        <w:t>GitHub</w:t>
      </w:r>
      <w:proofErr w:type="spellEnd"/>
      <w:r w:rsidR="00D27FDC">
        <w:rPr>
          <w:lang w:val="en-US"/>
        </w:rPr>
        <w:t xml:space="preserve"> webpage (see </w:t>
      </w:r>
      <w:r w:rsidR="00D27FDC">
        <w:rPr>
          <w:lang w:val="en-US"/>
        </w:rPr>
        <w:fldChar w:fldCharType="begin"/>
      </w:r>
      <w:r w:rsidR="00D27FDC">
        <w:rPr>
          <w:lang w:val="en-US"/>
        </w:rPr>
        <w:instrText xml:space="preserve"> REF _Ref528064231 \h </w:instrText>
      </w:r>
      <w:r w:rsidR="00D27FDC">
        <w:rPr>
          <w:lang w:val="en-US"/>
        </w:rPr>
      </w:r>
      <w:r w:rsidR="00D27FDC">
        <w:rPr>
          <w:lang w:val="en-US"/>
        </w:rPr>
        <w:fldChar w:fldCharType="separate"/>
      </w:r>
      <w:ins w:id="333" w:author="smaslan" w:date="2018-10-31T11:38:00Z">
        <w:r w:rsidR="00A86361" w:rsidRPr="00F366EB">
          <w:rPr>
            <w:lang w:val="en-US"/>
          </w:rPr>
          <w:t xml:space="preserve">Figure </w:t>
        </w:r>
        <w:r w:rsidR="00A86361">
          <w:rPr>
            <w:noProof/>
            <w:lang w:val="en-US"/>
          </w:rPr>
          <w:t>A</w:t>
        </w:r>
        <w:r w:rsidR="00A86361">
          <w:rPr>
            <w:lang w:val="en-US"/>
          </w:rPr>
          <w:t>.</w:t>
        </w:r>
        <w:r w:rsidR="00A86361">
          <w:rPr>
            <w:noProof/>
            <w:lang w:val="en-US"/>
          </w:rPr>
          <w:t>1</w:t>
        </w:r>
      </w:ins>
      <w:del w:id="334" w:author="smaslan" w:date="2018-10-31T09:53:00Z">
        <w:r w:rsidR="004A0230" w:rsidRPr="00F366EB" w:rsidDel="00345602">
          <w:rPr>
            <w:bCs/>
            <w:i/>
            <w:lang w:val="en-US"/>
          </w:rPr>
          <w:delText xml:space="preserve">Figure </w:delText>
        </w:r>
        <w:r w:rsidR="004A0230" w:rsidDel="00345602">
          <w:rPr>
            <w:noProof/>
            <w:lang w:val="en-US"/>
          </w:rPr>
          <w:delText>A</w:delText>
        </w:r>
        <w:r w:rsidR="004A0230" w:rsidDel="00345602">
          <w:rPr>
            <w:lang w:val="en-US"/>
          </w:rPr>
          <w:delText>.</w:delText>
        </w:r>
        <w:r w:rsidR="004A0230" w:rsidDel="00345602">
          <w:rPr>
            <w:noProof/>
            <w:lang w:val="en-US"/>
          </w:rPr>
          <w:delText>1</w:delText>
        </w:r>
      </w:del>
      <w:r w:rsidR="00D27FDC">
        <w:rPr>
          <w:lang w:val="en-US"/>
        </w:rPr>
        <w:fldChar w:fldCharType="end"/>
      </w:r>
      <w:r w:rsidR="00D27FDC">
        <w:rPr>
          <w:lang w:val="en-US"/>
        </w:rPr>
        <w:t>).</w:t>
      </w:r>
    </w:p>
    <w:p w:rsidR="003052BC" w:rsidRPr="00F366EB" w:rsidRDefault="003052BC" w:rsidP="00F366EB">
      <w:pPr>
        <w:rPr>
          <w:lang w:val="en-US"/>
        </w:rPr>
      </w:pPr>
      <w:r>
        <w:rPr>
          <w:lang w:val="en-US"/>
        </w:rPr>
        <w:t>However, user may also download development version</w:t>
      </w:r>
      <w:r w:rsidR="00D27FDC">
        <w:rPr>
          <w:lang w:val="en-US"/>
        </w:rPr>
        <w:t xml:space="preserve"> which will run only with development version of </w:t>
      </w:r>
      <w:proofErr w:type="spellStart"/>
      <w:r w:rsidR="00D27FDC">
        <w:rPr>
          <w:lang w:val="en-US"/>
        </w:rPr>
        <w:t>LabVIEW</w:t>
      </w:r>
      <w:proofErr w:type="spellEnd"/>
      <w:r w:rsidR="00D27FDC">
        <w:rPr>
          <w:lang w:val="en-US"/>
        </w:rPr>
        <w:t xml:space="preserve"> installed on the computer. Note the TWM was intentionally developed in </w:t>
      </w:r>
      <w:proofErr w:type="spellStart"/>
      <w:r w:rsidR="00D27FDC">
        <w:rPr>
          <w:lang w:val="en-US"/>
        </w:rPr>
        <w:lastRenderedPageBreak/>
        <w:t>LabVIEW</w:t>
      </w:r>
      <w:proofErr w:type="spellEnd"/>
      <w:r w:rsidR="00D27FDC">
        <w:rPr>
          <w:lang w:val="en-US"/>
        </w:rPr>
        <w:t xml:space="preserve"> 2013 Base version. The development version can be obtained either by cloning the TWM </w:t>
      </w:r>
      <w:proofErr w:type="spellStart"/>
      <w:r w:rsidR="00D27FDC">
        <w:rPr>
          <w:lang w:val="en-US"/>
        </w:rPr>
        <w:t>Git</w:t>
      </w:r>
      <w:proofErr w:type="spellEnd"/>
      <w:r w:rsidR="00D27FDC">
        <w:rPr>
          <w:lang w:val="en-US"/>
        </w:rPr>
        <w:t xml:space="preserve"> or manually by downloading the </w:t>
      </w:r>
      <w:proofErr w:type="spellStart"/>
      <w:r w:rsidR="00D27FDC">
        <w:rPr>
          <w:lang w:val="en-US"/>
        </w:rPr>
        <w:t>Git</w:t>
      </w:r>
      <w:proofErr w:type="spellEnd"/>
      <w:r w:rsidR="00D27FDC">
        <w:rPr>
          <w:lang w:val="en-US"/>
        </w:rPr>
        <w:t xml:space="preserve"> as a ZIP file (see </w:t>
      </w:r>
      <w:r w:rsidR="00D27FDC">
        <w:rPr>
          <w:lang w:val="en-US"/>
        </w:rPr>
        <w:fldChar w:fldCharType="begin"/>
      </w:r>
      <w:r w:rsidR="00D27FDC">
        <w:rPr>
          <w:lang w:val="en-US"/>
        </w:rPr>
        <w:instrText xml:space="preserve"> REF _Ref528064462 \h </w:instrText>
      </w:r>
      <w:r w:rsidR="00D27FDC">
        <w:rPr>
          <w:lang w:val="en-US"/>
        </w:rPr>
      </w:r>
      <w:r w:rsidR="00D27FDC">
        <w:rPr>
          <w:lang w:val="en-US"/>
        </w:rPr>
        <w:fldChar w:fldCharType="separate"/>
      </w:r>
      <w:r w:rsidR="00A86361">
        <w:t xml:space="preserve">Figure </w:t>
      </w:r>
      <w:r w:rsidR="00A86361">
        <w:rPr>
          <w:noProof/>
        </w:rPr>
        <w:t>A</w:t>
      </w:r>
      <w:r w:rsidR="00A86361">
        <w:t>.</w:t>
      </w:r>
      <w:r w:rsidR="00A86361">
        <w:rPr>
          <w:noProof/>
        </w:rPr>
        <w:t>2</w:t>
      </w:r>
      <w:r w:rsidR="00D27FDC">
        <w:rPr>
          <w:lang w:val="en-US"/>
        </w:rPr>
        <w:fldChar w:fldCharType="end"/>
      </w:r>
      <w:r w:rsidR="00D27FDC">
        <w:rPr>
          <w:lang w:val="en-US"/>
        </w:rPr>
        <w:t>).</w:t>
      </w:r>
      <w:r w:rsidR="00A72302">
        <w:rPr>
          <w:lang w:val="en-US"/>
        </w:rPr>
        <w:t xml:space="preserve"> </w:t>
      </w:r>
    </w:p>
    <w:p w:rsidR="003052BC" w:rsidRPr="00F366EB" w:rsidRDefault="003052BC" w:rsidP="00F366EB">
      <w:pPr>
        <w:keepNext/>
        <w:jc w:val="center"/>
        <w:rPr>
          <w:lang w:val="en-US"/>
        </w:rPr>
      </w:pPr>
      <w:r w:rsidRPr="00F366EB">
        <w:rPr>
          <w:noProof/>
          <w:lang w:val="cs-CZ" w:eastAsia="cs-CZ"/>
        </w:rPr>
        <w:drawing>
          <wp:inline distT="0" distB="0" distL="0" distR="0" wp14:anchorId="318EF24A" wp14:editId="53F1BC73">
            <wp:extent cx="4338000" cy="2358000"/>
            <wp:effectExtent l="19050" t="19050" r="24765" b="2349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38000" cy="2358000"/>
                    </a:xfrm>
                    <a:prstGeom prst="rect">
                      <a:avLst/>
                    </a:prstGeom>
                    <a:ln>
                      <a:solidFill>
                        <a:schemeClr val="tx1"/>
                      </a:solidFill>
                    </a:ln>
                  </pic:spPr>
                </pic:pic>
              </a:graphicData>
            </a:graphic>
          </wp:inline>
        </w:drawing>
      </w:r>
    </w:p>
    <w:p w:rsidR="003052BC" w:rsidRDefault="003052BC" w:rsidP="00F366EB">
      <w:pPr>
        <w:pStyle w:val="Titulek"/>
        <w:rPr>
          <w:lang w:val="en-US"/>
        </w:rPr>
      </w:pPr>
      <w:bookmarkStart w:id="335" w:name="_Ref528064231"/>
      <w:r w:rsidRPr="00F366EB">
        <w:rPr>
          <w:lang w:val="en-US"/>
        </w:rPr>
        <w:t xml:space="preserve">Figure </w:t>
      </w:r>
      <w:r w:rsidR="00C653FA">
        <w:rPr>
          <w:lang w:val="en-US"/>
        </w:rPr>
        <w:fldChar w:fldCharType="begin"/>
      </w:r>
      <w:r w:rsidR="00C653FA">
        <w:rPr>
          <w:lang w:val="en-US"/>
        </w:rPr>
        <w:instrText xml:space="preserve"> STYLEREF 1 \s </w:instrText>
      </w:r>
      <w:r w:rsidR="00C653FA">
        <w:rPr>
          <w:lang w:val="en-US"/>
        </w:rPr>
        <w:fldChar w:fldCharType="separate"/>
      </w:r>
      <w:r w:rsidR="00A86361">
        <w:rPr>
          <w:noProof/>
          <w:lang w:val="en-US"/>
        </w:rPr>
        <w:t>A</w:t>
      </w:r>
      <w:r w:rsidR="00C653FA">
        <w:rPr>
          <w:lang w:val="en-US"/>
        </w:rPr>
        <w:fldChar w:fldCharType="end"/>
      </w:r>
      <w:r w:rsidR="00C653FA">
        <w:rPr>
          <w:lang w:val="en-US"/>
        </w:rPr>
        <w:t>.</w:t>
      </w:r>
      <w:r w:rsidR="00C653FA">
        <w:rPr>
          <w:lang w:val="en-US"/>
        </w:rPr>
        <w:fldChar w:fldCharType="begin"/>
      </w:r>
      <w:r w:rsidR="00C653FA">
        <w:rPr>
          <w:lang w:val="en-US"/>
        </w:rPr>
        <w:instrText xml:space="preserve"> SEQ Figure \* ARABIC \s 1 </w:instrText>
      </w:r>
      <w:r w:rsidR="00C653FA">
        <w:rPr>
          <w:lang w:val="en-US"/>
        </w:rPr>
        <w:fldChar w:fldCharType="separate"/>
      </w:r>
      <w:r w:rsidR="00A86361">
        <w:rPr>
          <w:noProof/>
          <w:lang w:val="en-US"/>
        </w:rPr>
        <w:t>1</w:t>
      </w:r>
      <w:r w:rsidR="00C653FA">
        <w:rPr>
          <w:lang w:val="en-US"/>
        </w:rPr>
        <w:fldChar w:fldCharType="end"/>
      </w:r>
      <w:bookmarkEnd w:id="335"/>
      <w:r>
        <w:rPr>
          <w:lang w:val="en-US"/>
        </w:rPr>
        <w:t xml:space="preserve">: Location of TWM </w:t>
      </w:r>
      <w:proofErr w:type="gramStart"/>
      <w:r>
        <w:rPr>
          <w:lang w:val="en-US"/>
        </w:rPr>
        <w:t>download</w:t>
      </w:r>
      <w:proofErr w:type="gramEnd"/>
      <w:r>
        <w:rPr>
          <w:lang w:val="en-US"/>
        </w:rPr>
        <w:t xml:space="preserve"> on the TWM </w:t>
      </w:r>
      <w:proofErr w:type="spellStart"/>
      <w:r>
        <w:rPr>
          <w:lang w:val="en-US"/>
        </w:rPr>
        <w:t>GitHub</w:t>
      </w:r>
      <w:proofErr w:type="spellEnd"/>
      <w:r>
        <w:rPr>
          <w:lang w:val="en-US"/>
        </w:rPr>
        <w:t xml:space="preserve"> webpage.</w:t>
      </w:r>
    </w:p>
    <w:p w:rsidR="00D27FDC" w:rsidRDefault="00D27FDC" w:rsidP="00F366EB">
      <w:pPr>
        <w:pStyle w:val="Normlnodsazen"/>
        <w:keepNext/>
        <w:jc w:val="center"/>
      </w:pPr>
      <w:r>
        <w:rPr>
          <w:noProof/>
          <w:lang w:val="cs-CZ" w:eastAsia="cs-CZ"/>
        </w:rPr>
        <w:drawing>
          <wp:inline distT="0" distB="0" distL="0" distR="0" wp14:anchorId="7BD77120" wp14:editId="131BC14E">
            <wp:extent cx="4878000" cy="2736000"/>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8000" cy="2736000"/>
                    </a:xfrm>
                    <a:prstGeom prst="rect">
                      <a:avLst/>
                    </a:prstGeom>
                    <a:noFill/>
                    <a:ln>
                      <a:noFill/>
                    </a:ln>
                  </pic:spPr>
                </pic:pic>
              </a:graphicData>
            </a:graphic>
          </wp:inline>
        </w:drawing>
      </w:r>
    </w:p>
    <w:p w:rsidR="00D27FDC" w:rsidRDefault="00D27FDC" w:rsidP="00F366EB">
      <w:pPr>
        <w:pStyle w:val="Titulek"/>
        <w:rPr>
          <w:lang w:val="en-US"/>
        </w:rPr>
      </w:pPr>
      <w:bookmarkStart w:id="336" w:name="_Ref528064462"/>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2</w:t>
      </w:r>
      <w:r w:rsidR="00C653FA">
        <w:fldChar w:fldCharType="end"/>
      </w:r>
      <w:bookmarkEnd w:id="336"/>
      <w:r>
        <w:t xml:space="preserve">: Downloading development version of TWM from </w:t>
      </w:r>
      <w:proofErr w:type="spellStart"/>
      <w:r>
        <w:t>GitHub</w:t>
      </w:r>
      <w:proofErr w:type="spellEnd"/>
      <w:r>
        <w:t xml:space="preserve"> webpage.</w:t>
      </w:r>
    </w:p>
    <w:p w:rsidR="00526F99" w:rsidRDefault="00526F99" w:rsidP="007E46E8">
      <w:pPr>
        <w:pStyle w:val="Nadpis4"/>
        <w:tabs>
          <w:tab w:val="clear" w:pos="2694"/>
        </w:tabs>
        <w:ind w:left="1134" w:hanging="1134"/>
        <w:rPr>
          <w:lang w:val="en-US"/>
        </w:rPr>
      </w:pPr>
      <w:bookmarkStart w:id="337" w:name="_Toc528742947"/>
      <w:r>
        <w:rPr>
          <w:lang w:val="en-US"/>
        </w:rPr>
        <w:t>Installing TWM prerequisites</w:t>
      </w:r>
      <w:bookmarkEnd w:id="337"/>
    </w:p>
    <w:p w:rsidR="00526F99" w:rsidRDefault="00526F99" w:rsidP="00F366EB">
      <w:pPr>
        <w:rPr>
          <w:lang w:val="en-US"/>
        </w:rPr>
      </w:pPr>
      <w:proofErr w:type="spellStart"/>
      <w:r>
        <w:rPr>
          <w:lang w:val="en-US"/>
        </w:rPr>
        <w:t>LabVIEW</w:t>
      </w:r>
      <w:proofErr w:type="spellEnd"/>
      <w:r>
        <w:rPr>
          <w:lang w:val="en-US"/>
        </w:rPr>
        <w:t xml:space="preserve"> applications in general requires large amount of external libraries and drivers to run. First required is </w:t>
      </w:r>
      <w:proofErr w:type="spellStart"/>
      <w:r>
        <w:rPr>
          <w:lang w:val="en-US"/>
        </w:rPr>
        <w:t>LabVIEW</w:t>
      </w:r>
      <w:proofErr w:type="spellEnd"/>
      <w:r>
        <w:rPr>
          <w:lang w:val="en-US"/>
        </w:rPr>
        <w:t xml:space="preserve"> 2013 Runtime Engine 32bit </w:t>
      </w:r>
      <w:r>
        <w:rPr>
          <w:lang w:val="en-US"/>
        </w:rPr>
        <w:fldChar w:fldCharType="begin"/>
      </w:r>
      <w:r>
        <w:rPr>
          <w:lang w:val="en-US"/>
        </w:rPr>
        <w:instrText xml:space="preserve"> REF _Ref528069203 \r \h </w:instrText>
      </w:r>
      <w:r>
        <w:rPr>
          <w:lang w:val="en-US"/>
        </w:rPr>
      </w:r>
      <w:r>
        <w:rPr>
          <w:lang w:val="en-US"/>
        </w:rPr>
        <w:fldChar w:fldCharType="separate"/>
      </w:r>
      <w:ins w:id="338" w:author="smaslan" w:date="2018-10-31T11:38:00Z">
        <w:r w:rsidR="00A86361">
          <w:rPr>
            <w:lang w:val="en-US"/>
          </w:rPr>
          <w:t>[4]</w:t>
        </w:r>
      </w:ins>
      <w:del w:id="339" w:author="smaslan" w:date="2018-10-31T09:53:00Z">
        <w:r w:rsidR="004A0230" w:rsidDel="00345602">
          <w:rPr>
            <w:lang w:val="en-US"/>
          </w:rPr>
          <w:delText>[3]</w:delText>
        </w:r>
      </w:del>
      <w:r>
        <w:rPr>
          <w:lang w:val="en-US"/>
        </w:rPr>
        <w:fldChar w:fldCharType="end"/>
      </w:r>
      <w:r>
        <w:rPr>
          <w:lang w:val="en-US"/>
        </w:rPr>
        <w:t xml:space="preserve">. The version must be 32bit as the TWM is built as a 32bit application. </w:t>
      </w:r>
    </w:p>
    <w:p w:rsidR="00526F99" w:rsidRDefault="00526F99" w:rsidP="00F366EB">
      <w:pPr>
        <w:rPr>
          <w:lang w:val="en-US"/>
        </w:rPr>
      </w:pPr>
      <w:r>
        <w:rPr>
          <w:lang w:val="en-US"/>
        </w:rPr>
        <w:t>Next component are the VISA drivers, which are needed for communication via GPIB. At least version 5.4 should be installed. The newer version</w:t>
      </w:r>
      <w:r w:rsidR="00BE17CA">
        <w:rPr>
          <w:lang w:val="en-US"/>
        </w:rPr>
        <w:t>s</w:t>
      </w:r>
      <w:r>
        <w:rPr>
          <w:lang w:val="en-US"/>
        </w:rPr>
        <w:t xml:space="preserve"> </w:t>
      </w:r>
      <w:r w:rsidR="00BE17CA">
        <w:rPr>
          <w:lang w:val="en-US"/>
        </w:rPr>
        <w:t xml:space="preserve">are partially compatible, see </w:t>
      </w:r>
      <w:r w:rsidR="00BE17CA">
        <w:rPr>
          <w:lang w:val="en-US"/>
        </w:rPr>
        <w:fldChar w:fldCharType="begin"/>
      </w:r>
      <w:r w:rsidR="00BE17CA">
        <w:rPr>
          <w:lang w:val="en-US"/>
        </w:rPr>
        <w:instrText xml:space="preserve"> REF _Ref528069546 \r \h </w:instrText>
      </w:r>
      <w:r w:rsidR="00BE17CA">
        <w:rPr>
          <w:lang w:val="en-US"/>
        </w:rPr>
      </w:r>
      <w:r w:rsidR="00BE17CA">
        <w:rPr>
          <w:lang w:val="en-US"/>
        </w:rPr>
        <w:fldChar w:fldCharType="separate"/>
      </w:r>
      <w:ins w:id="340" w:author="smaslan" w:date="2018-10-31T11:38:00Z">
        <w:r w:rsidR="00A86361">
          <w:rPr>
            <w:lang w:val="en-US"/>
          </w:rPr>
          <w:t>[5]</w:t>
        </w:r>
      </w:ins>
      <w:del w:id="341" w:author="smaslan" w:date="2018-10-31T09:53:00Z">
        <w:r w:rsidR="004A0230" w:rsidDel="00345602">
          <w:rPr>
            <w:lang w:val="en-US"/>
          </w:rPr>
          <w:delText>[4]</w:delText>
        </w:r>
      </w:del>
      <w:r w:rsidR="00BE17CA">
        <w:rPr>
          <w:lang w:val="en-US"/>
        </w:rPr>
        <w:fldChar w:fldCharType="end"/>
      </w:r>
      <w:r w:rsidR="00BE17CA">
        <w:rPr>
          <w:lang w:val="en-US"/>
        </w:rPr>
        <w:t xml:space="preserve"> for selection</w:t>
      </w:r>
      <w:r>
        <w:rPr>
          <w:lang w:val="en-US"/>
        </w:rPr>
        <w:t>.</w:t>
      </w:r>
    </w:p>
    <w:p w:rsidR="00BE17CA" w:rsidRPr="00F366EB" w:rsidRDefault="00BE17CA" w:rsidP="00F366EB">
      <w:pPr>
        <w:rPr>
          <w:lang w:val="en-US"/>
        </w:rPr>
      </w:pPr>
      <w:r>
        <w:rPr>
          <w:lang w:val="en-US"/>
        </w:rPr>
        <w:t xml:space="preserve">Last needed component are </w:t>
      </w:r>
      <w:proofErr w:type="spellStart"/>
      <w:r>
        <w:rPr>
          <w:lang w:val="en-US"/>
        </w:rPr>
        <w:t>niScope</w:t>
      </w:r>
      <w:proofErr w:type="spellEnd"/>
      <w:r>
        <w:rPr>
          <w:lang w:val="en-US"/>
        </w:rPr>
        <w:t xml:space="preserve"> drivers, which are used to communicate with NI 5922 digitizers. </w:t>
      </w:r>
      <w:r w:rsidR="00220BA2">
        <w:rPr>
          <w:lang w:val="en-US"/>
        </w:rPr>
        <w:t xml:space="preserve">These supported versions are 4.0.5 to 16.1 (see </w:t>
      </w:r>
      <w:r w:rsidR="00220BA2">
        <w:rPr>
          <w:lang w:val="en-US"/>
        </w:rPr>
        <w:fldChar w:fldCharType="begin"/>
      </w:r>
      <w:r w:rsidR="00220BA2">
        <w:rPr>
          <w:lang w:val="en-US"/>
        </w:rPr>
        <w:instrText xml:space="preserve"> REF _Ref528070232 \r \h </w:instrText>
      </w:r>
      <w:r w:rsidR="00220BA2">
        <w:rPr>
          <w:lang w:val="en-US"/>
        </w:rPr>
      </w:r>
      <w:r w:rsidR="00220BA2">
        <w:rPr>
          <w:lang w:val="en-US"/>
        </w:rPr>
        <w:fldChar w:fldCharType="separate"/>
      </w:r>
      <w:ins w:id="342" w:author="smaslan" w:date="2018-10-31T11:38:00Z">
        <w:r w:rsidR="00A86361">
          <w:rPr>
            <w:lang w:val="en-US"/>
          </w:rPr>
          <w:t>[6]</w:t>
        </w:r>
      </w:ins>
      <w:del w:id="343" w:author="smaslan" w:date="2018-10-31T09:53:00Z">
        <w:r w:rsidR="004A0230" w:rsidDel="00345602">
          <w:rPr>
            <w:lang w:val="en-US"/>
          </w:rPr>
          <w:delText>[5]</w:delText>
        </w:r>
      </w:del>
      <w:r w:rsidR="00220BA2">
        <w:rPr>
          <w:lang w:val="en-US"/>
        </w:rPr>
        <w:fldChar w:fldCharType="end"/>
      </w:r>
      <w:r w:rsidR="00220BA2">
        <w:rPr>
          <w:lang w:val="en-US"/>
        </w:rPr>
        <w:t xml:space="preserve"> for details).</w:t>
      </w:r>
    </w:p>
    <w:p w:rsidR="007E46E8" w:rsidRDefault="007E46E8" w:rsidP="007E46E8">
      <w:pPr>
        <w:pStyle w:val="Nadpis4"/>
        <w:tabs>
          <w:tab w:val="clear" w:pos="2694"/>
        </w:tabs>
        <w:ind w:left="1134" w:hanging="1134"/>
        <w:rPr>
          <w:lang w:val="en-US"/>
        </w:rPr>
      </w:pPr>
      <w:bookmarkStart w:id="344" w:name="_Toc528742948"/>
      <w:r>
        <w:rPr>
          <w:lang w:val="en-US"/>
        </w:rPr>
        <w:lastRenderedPageBreak/>
        <w:t>Installing GNU Octave</w:t>
      </w:r>
      <w:bookmarkEnd w:id="344"/>
    </w:p>
    <w:p w:rsidR="0025727B" w:rsidRDefault="007E46E8" w:rsidP="00F366EB">
      <w:pPr>
        <w:rPr>
          <w:lang w:val="en-US"/>
        </w:rPr>
      </w:pPr>
      <w:r>
        <w:rPr>
          <w:lang w:val="en-US"/>
        </w:rPr>
        <w:t xml:space="preserve">In order to enable calculations of the PQ parameters from the waveforms, user must install GNU Octave (or </w:t>
      </w:r>
      <w:proofErr w:type="spellStart"/>
      <w:r>
        <w:rPr>
          <w:lang w:val="en-US"/>
        </w:rPr>
        <w:t>Matlab</w:t>
      </w:r>
      <w:proofErr w:type="spellEnd"/>
      <w:r>
        <w:rPr>
          <w:lang w:val="en-US"/>
        </w:rPr>
        <w:t xml:space="preserve">). </w:t>
      </w:r>
      <w:r w:rsidR="0025727B">
        <w:rPr>
          <w:lang w:val="en-US"/>
        </w:rPr>
        <w:t>The TWM was tested with version 4.0.0 and later. Note the preferred version of GNU Octave is always 64bit, as it has much higher memory limit. That may be useful for some memory demanding algorithms.</w:t>
      </w:r>
    </w:p>
    <w:p w:rsidR="007E46E8" w:rsidRDefault="007E46E8" w:rsidP="00F366EB">
      <w:pPr>
        <w:rPr>
          <w:lang w:val="en-US"/>
        </w:rPr>
      </w:pPr>
      <w:r>
        <w:rPr>
          <w:lang w:val="en-US"/>
        </w:rPr>
        <w:t xml:space="preserve">The download and guidance to </w:t>
      </w:r>
      <w:r w:rsidR="0025727B">
        <w:rPr>
          <w:lang w:val="en-US"/>
        </w:rPr>
        <w:t xml:space="preserve">the </w:t>
      </w:r>
      <w:r>
        <w:rPr>
          <w:lang w:val="en-US"/>
        </w:rPr>
        <w:t>GNU Octave can be found at</w:t>
      </w:r>
      <w:del w:id="345" w:author="smaslan" w:date="2018-10-31T11:25:00Z">
        <w:r w:rsidDel="00F809DA">
          <w:rPr>
            <w:lang w:val="en-US"/>
          </w:rPr>
          <w:delText xml:space="preserve"> </w:delText>
        </w:r>
        <w:r w:rsidDel="00F809DA">
          <w:rPr>
            <w:lang w:val="en-US"/>
          </w:rPr>
          <w:fldChar w:fldCharType="begin"/>
        </w:r>
        <w:r w:rsidDel="00F809DA">
          <w:rPr>
            <w:lang w:val="en-US"/>
          </w:rPr>
          <w:delInstrText xml:space="preserve"> REF _Ref528064975 \r \h </w:delInstrText>
        </w:r>
        <w:r w:rsidDel="00F809DA">
          <w:rPr>
            <w:lang w:val="en-US"/>
          </w:rPr>
        </w:r>
        <w:r w:rsidDel="00F809DA">
          <w:rPr>
            <w:lang w:val="en-US"/>
          </w:rPr>
          <w:fldChar w:fldCharType="separate"/>
        </w:r>
        <w:r w:rsidR="00345602" w:rsidDel="00F809DA">
          <w:rPr>
            <w:lang w:val="en-US"/>
          </w:rPr>
          <w:delText>[1]</w:delText>
        </w:r>
        <w:r w:rsidDel="00F809DA">
          <w:rPr>
            <w:lang w:val="en-US"/>
          </w:rPr>
          <w:fldChar w:fldCharType="end"/>
        </w:r>
      </w:del>
      <w:ins w:id="346" w:author="smaslan" w:date="2018-10-31T11:25:00Z">
        <w:r w:rsidR="00F809DA">
          <w:rPr>
            <w:lang w:val="en-US"/>
          </w:rPr>
          <w:t xml:space="preserve"> </w:t>
        </w:r>
        <w:r w:rsidR="00F809DA">
          <w:rPr>
            <w:lang w:val="en-US"/>
          </w:rPr>
          <w:fldChar w:fldCharType="begin"/>
        </w:r>
        <w:r w:rsidR="00F809DA">
          <w:rPr>
            <w:lang w:val="en-US"/>
          </w:rPr>
          <w:instrText xml:space="preserve"> REF _Ref528748453 \r \h </w:instrText>
        </w:r>
      </w:ins>
      <w:r w:rsidR="00F809DA">
        <w:rPr>
          <w:lang w:val="en-US"/>
        </w:rPr>
      </w:r>
      <w:r w:rsidR="00F809DA">
        <w:rPr>
          <w:lang w:val="en-US"/>
        </w:rPr>
        <w:fldChar w:fldCharType="separate"/>
      </w:r>
      <w:ins w:id="347" w:author="smaslan" w:date="2018-10-31T11:38:00Z">
        <w:r w:rsidR="00A86361">
          <w:rPr>
            <w:lang w:val="en-US"/>
          </w:rPr>
          <w:t>[2]</w:t>
        </w:r>
      </w:ins>
      <w:ins w:id="348" w:author="smaslan" w:date="2018-10-31T11:25:00Z">
        <w:r w:rsidR="00F809DA">
          <w:rPr>
            <w:lang w:val="en-US"/>
          </w:rPr>
          <w:fldChar w:fldCharType="end"/>
        </w:r>
      </w:ins>
      <w:r>
        <w:rPr>
          <w:lang w:val="en-US"/>
        </w:rPr>
        <w:t xml:space="preserve">. Some of the algorithms do require additional packages </w:t>
      </w:r>
      <w:r w:rsidR="0025727B">
        <w:rPr>
          <w:lang w:val="en-US"/>
        </w:rPr>
        <w:t xml:space="preserve">to be installed and </w:t>
      </w:r>
      <w:r>
        <w:rPr>
          <w:lang w:val="en-US"/>
        </w:rPr>
        <w:t xml:space="preserve">loaded to the GNU Octave after its startup. This is ensured by creating a startup file in the user folder. </w:t>
      </w:r>
      <w:r w:rsidR="00E51B2B">
        <w:rPr>
          <w:lang w:val="en-US"/>
        </w:rPr>
        <w:t xml:space="preserve">GNU Octave will always execute the sequence of the command on the startup. </w:t>
      </w:r>
      <w:r>
        <w:rPr>
          <w:lang w:val="en-US"/>
        </w:rPr>
        <w:t>E.g. in Windows, for the user</w:t>
      </w:r>
      <w:r w:rsidR="00E51B2B">
        <w:rPr>
          <w:lang w:val="en-US"/>
        </w:rPr>
        <w:t xml:space="preserve"> named</w:t>
      </w:r>
      <w:r>
        <w:rPr>
          <w:lang w:val="en-US"/>
        </w:rPr>
        <w:t xml:space="preserve"> “user”, the file location will be:</w:t>
      </w:r>
    </w:p>
    <w:p w:rsidR="007E46E8" w:rsidRPr="00F366EB" w:rsidRDefault="007E46E8" w:rsidP="00F366EB">
      <w:pPr>
        <w:pStyle w:val="code"/>
      </w:pPr>
      <w:r w:rsidRPr="00F366EB">
        <w:t>c:\Documents and Settings\user\.</w:t>
      </w:r>
      <w:proofErr w:type="spellStart"/>
      <w:r w:rsidRPr="00F366EB">
        <w:t>octaverc</w:t>
      </w:r>
      <w:proofErr w:type="spellEnd"/>
    </w:p>
    <w:p w:rsidR="007E46E8" w:rsidRDefault="007E46E8" w:rsidP="00F366EB">
      <w:pPr>
        <w:rPr>
          <w:lang w:val="en-US"/>
        </w:rPr>
      </w:pPr>
      <w:r>
        <w:rPr>
          <w:lang w:val="en-US"/>
        </w:rPr>
        <w:t>Note the file nam</w:t>
      </w:r>
      <w:r w:rsidR="00E51B2B">
        <w:rPr>
          <w:lang w:val="en-US"/>
        </w:rPr>
        <w:t>e actually starts with the dot! Example of the content of the file may be following:</w:t>
      </w:r>
    </w:p>
    <w:p w:rsidR="00E51B2B" w:rsidRPr="00E51B2B" w:rsidRDefault="00E51B2B" w:rsidP="00F366EB">
      <w:pPr>
        <w:pStyle w:val="code"/>
      </w:pPr>
      <w:proofErr w:type="gramStart"/>
      <w:r w:rsidRPr="00E51B2B">
        <w:t>more</w:t>
      </w:r>
      <w:proofErr w:type="gramEnd"/>
      <w:r w:rsidRPr="00E51B2B">
        <w:t xml:space="preserve"> off;</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w:t>
      </w:r>
      <w:proofErr w:type="spellStart"/>
      <w:r w:rsidRPr="00E51B2B">
        <w:t>io</w:t>
      </w:r>
      <w:proofErr w:type="spellEnd"/>
      <w:r w:rsidRPr="00E51B2B">
        <w:t>;</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w:t>
      </w:r>
      <w:proofErr w:type="spellStart"/>
      <w:r w:rsidRPr="00E51B2B">
        <w:t>optim</w:t>
      </w:r>
      <w:proofErr w:type="spellEnd"/>
      <w:r w:rsidRPr="00E51B2B">
        <w:t>;</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signal;</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statistics;</w:t>
      </w:r>
    </w:p>
    <w:p w:rsidR="00E51B2B" w:rsidRPr="00E51B2B" w:rsidRDefault="00E51B2B" w:rsidP="00F366EB">
      <w:pPr>
        <w:pStyle w:val="code"/>
      </w:pPr>
      <w:proofErr w:type="spellStart"/>
      <w:proofErr w:type="gramStart"/>
      <w:r w:rsidRPr="00E51B2B">
        <w:t>pkg</w:t>
      </w:r>
      <w:proofErr w:type="spellEnd"/>
      <w:proofErr w:type="gramEnd"/>
      <w:r w:rsidRPr="00E51B2B">
        <w:t xml:space="preserve"> load outliers;</w:t>
      </w:r>
    </w:p>
    <w:p w:rsidR="00E51B2B" w:rsidRPr="00E51B2B" w:rsidRDefault="00E51B2B" w:rsidP="00F366EB">
      <w:pPr>
        <w:pStyle w:val="code"/>
      </w:pPr>
      <w:proofErr w:type="spellStart"/>
      <w:r w:rsidRPr="00E51B2B">
        <w:t>graphics_</w:t>
      </w:r>
      <w:proofErr w:type="gramStart"/>
      <w:r w:rsidRPr="00E51B2B">
        <w:t>toolkit</w:t>
      </w:r>
      <w:proofErr w:type="spellEnd"/>
      <w:r w:rsidRPr="00E51B2B">
        <w:t>(</w:t>
      </w:r>
      <w:proofErr w:type="gramEnd"/>
      <w:r w:rsidRPr="00E51B2B">
        <w:t>'</w:t>
      </w:r>
      <w:proofErr w:type="spellStart"/>
      <w:r w:rsidRPr="00E51B2B">
        <w:t>gnuplot</w:t>
      </w:r>
      <w:proofErr w:type="spellEnd"/>
      <w:r w:rsidRPr="00E51B2B">
        <w:t>');</w:t>
      </w:r>
    </w:p>
    <w:p w:rsidR="00D27FDC" w:rsidRDefault="0025727B" w:rsidP="00F366EB">
      <w:pPr>
        <w:rPr>
          <w:lang w:val="en-US"/>
        </w:rPr>
      </w:pPr>
      <w:r>
        <w:rPr>
          <w:lang w:val="en-US"/>
        </w:rPr>
        <w:t>One of the main</w:t>
      </w:r>
      <w:r w:rsidR="00E51B2B">
        <w:rPr>
          <w:lang w:val="en-US"/>
        </w:rPr>
        <w:t xml:space="preserve"> use</w:t>
      </w:r>
      <w:r>
        <w:rPr>
          <w:lang w:val="en-US"/>
        </w:rPr>
        <w:t>s</w:t>
      </w:r>
      <w:r w:rsidR="00E51B2B">
        <w:rPr>
          <w:lang w:val="en-US"/>
        </w:rPr>
        <w:t xml:space="preserve"> of th</w:t>
      </w:r>
      <w:r>
        <w:rPr>
          <w:lang w:val="en-US"/>
        </w:rPr>
        <w:t>is</w:t>
      </w:r>
      <w:r w:rsidR="00E51B2B">
        <w:rPr>
          <w:lang w:val="en-US"/>
        </w:rPr>
        <w:t xml:space="preserve"> file is usually to load the packages to the memory. Note the packages must be installed first. Some distributions of the GNU Octave ask user to select the packages to install during </w:t>
      </w:r>
      <w:r>
        <w:rPr>
          <w:lang w:val="en-US"/>
        </w:rPr>
        <w:t xml:space="preserve">the </w:t>
      </w:r>
      <w:r w:rsidR="00E51B2B">
        <w:rPr>
          <w:lang w:val="en-US"/>
        </w:rPr>
        <w:t>installation. Other distributions are plain without packages and those must be downloaded and installed separately following the documentation</w:t>
      </w:r>
      <w:del w:id="349" w:author="smaslan" w:date="2018-10-31T11:25:00Z">
        <w:r w:rsidR="00E51B2B" w:rsidDel="00F809DA">
          <w:rPr>
            <w:lang w:val="en-US"/>
          </w:rPr>
          <w:delText xml:space="preserve"> </w:delText>
        </w:r>
        <w:r w:rsidR="00E51B2B" w:rsidDel="00F809DA">
          <w:rPr>
            <w:lang w:val="en-US"/>
          </w:rPr>
          <w:fldChar w:fldCharType="begin"/>
        </w:r>
        <w:r w:rsidR="00E51B2B" w:rsidDel="00F809DA">
          <w:rPr>
            <w:lang w:val="en-US"/>
          </w:rPr>
          <w:delInstrText xml:space="preserve"> REF _Ref528064975 \r \h </w:delInstrText>
        </w:r>
        <w:r w:rsidR="00E51B2B" w:rsidDel="00F809DA">
          <w:rPr>
            <w:lang w:val="en-US"/>
          </w:rPr>
        </w:r>
        <w:r w:rsidR="00E51B2B" w:rsidDel="00F809DA">
          <w:rPr>
            <w:lang w:val="en-US"/>
          </w:rPr>
          <w:fldChar w:fldCharType="separate"/>
        </w:r>
        <w:r w:rsidR="00345602" w:rsidDel="00F809DA">
          <w:rPr>
            <w:lang w:val="en-US"/>
          </w:rPr>
          <w:delText>[1]</w:delText>
        </w:r>
        <w:r w:rsidR="00E51B2B" w:rsidDel="00F809DA">
          <w:rPr>
            <w:lang w:val="en-US"/>
          </w:rPr>
          <w:fldChar w:fldCharType="end"/>
        </w:r>
      </w:del>
      <w:ins w:id="350" w:author="smaslan" w:date="2018-10-31T11:25:00Z">
        <w:r w:rsidR="00F809DA">
          <w:rPr>
            <w:lang w:val="en-US"/>
          </w:rPr>
          <w:t xml:space="preserve"> </w:t>
        </w:r>
        <w:r w:rsidR="00F809DA">
          <w:rPr>
            <w:lang w:val="en-US"/>
          </w:rPr>
          <w:fldChar w:fldCharType="begin"/>
        </w:r>
        <w:r w:rsidR="00F809DA">
          <w:rPr>
            <w:lang w:val="en-US"/>
          </w:rPr>
          <w:instrText xml:space="preserve"> REF _Ref528748453 \r \h </w:instrText>
        </w:r>
      </w:ins>
      <w:r w:rsidR="00F809DA">
        <w:rPr>
          <w:lang w:val="en-US"/>
        </w:rPr>
      </w:r>
      <w:r w:rsidR="00F809DA">
        <w:rPr>
          <w:lang w:val="en-US"/>
        </w:rPr>
        <w:fldChar w:fldCharType="separate"/>
      </w:r>
      <w:ins w:id="351" w:author="smaslan" w:date="2018-10-31T11:38:00Z">
        <w:r w:rsidR="00A86361">
          <w:rPr>
            <w:lang w:val="en-US"/>
          </w:rPr>
          <w:t>[2]</w:t>
        </w:r>
      </w:ins>
      <w:ins w:id="352" w:author="smaslan" w:date="2018-10-31T11:25:00Z">
        <w:r w:rsidR="00F809DA">
          <w:rPr>
            <w:lang w:val="en-US"/>
          </w:rPr>
          <w:fldChar w:fldCharType="end"/>
        </w:r>
      </w:ins>
      <w:r w:rsidR="00E51B2B">
        <w:rPr>
          <w:lang w:val="en-US"/>
        </w:rPr>
        <w:t xml:space="preserve">. Typical packages needed for the currently implemented algorithms are listed in </w:t>
      </w:r>
      <w:r w:rsidR="00AF04C8">
        <w:rPr>
          <w:lang w:val="en-US"/>
        </w:rPr>
        <w:fldChar w:fldCharType="begin"/>
      </w:r>
      <w:r w:rsidR="00AF04C8">
        <w:rPr>
          <w:lang w:val="en-US"/>
        </w:rPr>
        <w:instrText xml:space="preserve"> REF _Ref528067603 \h </w:instrText>
      </w:r>
      <w:r w:rsidR="00AF04C8">
        <w:rPr>
          <w:lang w:val="en-US"/>
        </w:rPr>
      </w:r>
      <w:r w:rsidR="00AF04C8">
        <w:rPr>
          <w:lang w:val="en-US"/>
        </w:rPr>
        <w:fldChar w:fldCharType="separate"/>
      </w:r>
      <w:r w:rsidR="00A86361">
        <w:t xml:space="preserve">Table </w:t>
      </w:r>
      <w:r w:rsidR="00A86361">
        <w:rPr>
          <w:noProof/>
        </w:rPr>
        <w:t>A</w:t>
      </w:r>
      <w:r w:rsidR="00A86361">
        <w:noBreakHyphen/>
      </w:r>
      <w:r w:rsidR="00A86361">
        <w:rPr>
          <w:noProof/>
        </w:rPr>
        <w:t>1</w:t>
      </w:r>
      <w:r w:rsidR="00AF04C8">
        <w:rPr>
          <w:lang w:val="en-US"/>
        </w:rPr>
        <w:fldChar w:fldCharType="end"/>
      </w:r>
      <w:r w:rsidR="00E51B2B">
        <w:rPr>
          <w:lang w:val="en-US"/>
        </w:rPr>
        <w:t>.</w:t>
      </w:r>
      <w:r w:rsidR="00AF04C8">
        <w:rPr>
          <w:lang w:val="en-US"/>
        </w:rPr>
        <w:t xml:space="preserve"> </w:t>
      </w:r>
    </w:p>
    <w:p w:rsidR="00C75D78" w:rsidRDefault="00C75D78" w:rsidP="00F366EB">
      <w:pPr>
        <w:pStyle w:val="Titulek"/>
        <w:keepNext/>
      </w:pPr>
      <w:bookmarkStart w:id="353" w:name="_Ref528067603"/>
      <w:r>
        <w:t xml:space="preserve">Table </w:t>
      </w:r>
      <w:r>
        <w:fldChar w:fldCharType="begin"/>
      </w:r>
      <w:r>
        <w:instrText xml:space="preserve"> STYLEREF 1 \s </w:instrText>
      </w:r>
      <w:r>
        <w:fldChar w:fldCharType="separate"/>
      </w:r>
      <w:r w:rsidR="00A86361">
        <w:rPr>
          <w:noProof/>
        </w:rPr>
        <w:t>A</w:t>
      </w:r>
      <w:r>
        <w:fldChar w:fldCharType="end"/>
      </w:r>
      <w:r>
        <w:noBreakHyphen/>
      </w:r>
      <w:r>
        <w:fldChar w:fldCharType="begin"/>
      </w:r>
      <w:r>
        <w:instrText xml:space="preserve"> SEQ Table \* ARABIC \s 1 </w:instrText>
      </w:r>
      <w:r>
        <w:fldChar w:fldCharType="separate"/>
      </w:r>
      <w:r w:rsidR="00A86361">
        <w:rPr>
          <w:noProof/>
        </w:rPr>
        <w:t>1</w:t>
      </w:r>
      <w:r>
        <w:fldChar w:fldCharType="end"/>
      </w:r>
      <w:bookmarkEnd w:id="353"/>
      <w:r>
        <w:t>: Typical GNU Octave packages required for TWM.</w:t>
      </w:r>
    </w:p>
    <w:tbl>
      <w:tblPr>
        <w:tblStyle w:val="Mkatabulky"/>
        <w:tblW w:w="0" w:type="auto"/>
        <w:jc w:val="center"/>
        <w:tblLook w:val="04A0" w:firstRow="1" w:lastRow="0" w:firstColumn="1" w:lastColumn="0" w:noHBand="0" w:noVBand="1"/>
      </w:tblPr>
      <w:tblGrid>
        <w:gridCol w:w="1696"/>
        <w:gridCol w:w="6906"/>
      </w:tblGrid>
      <w:tr w:rsidR="00E51B2B" w:rsidRPr="00402904" w:rsidTr="00F366EB">
        <w:trPr>
          <w:jc w:val="center"/>
        </w:trPr>
        <w:tc>
          <w:tcPr>
            <w:tcW w:w="1696" w:type="dxa"/>
          </w:tcPr>
          <w:p w:rsidR="00E51B2B" w:rsidRPr="00F366EB" w:rsidRDefault="00DD2166" w:rsidP="00AF04C8">
            <w:pPr>
              <w:spacing w:after="200"/>
              <w:rPr>
                <w:b/>
                <w:lang w:val="en-US"/>
              </w:rPr>
            </w:pPr>
            <w:r w:rsidRPr="00F366EB">
              <w:rPr>
                <w:b/>
                <w:lang w:val="en-US"/>
              </w:rPr>
              <w:t>Package</w:t>
            </w:r>
          </w:p>
        </w:tc>
        <w:tc>
          <w:tcPr>
            <w:tcW w:w="6906" w:type="dxa"/>
          </w:tcPr>
          <w:p w:rsidR="00E51B2B" w:rsidRPr="00F366EB" w:rsidRDefault="00DD2166">
            <w:pPr>
              <w:spacing w:after="200"/>
              <w:rPr>
                <w:b/>
                <w:lang w:val="en-US"/>
              </w:rPr>
            </w:pPr>
            <w:r w:rsidRPr="00F366EB">
              <w:rPr>
                <w:b/>
                <w:lang w:val="en-US"/>
              </w:rPr>
              <w:t xml:space="preserve">Description </w:t>
            </w:r>
          </w:p>
        </w:tc>
      </w:tr>
      <w:tr w:rsidR="00DD2166" w:rsidRPr="00402904" w:rsidTr="00F366EB">
        <w:trPr>
          <w:jc w:val="center"/>
        </w:trPr>
        <w:tc>
          <w:tcPr>
            <w:tcW w:w="1696" w:type="dxa"/>
          </w:tcPr>
          <w:p w:rsidR="00DD2166" w:rsidRPr="00F366EB" w:rsidRDefault="00DD2166">
            <w:pPr>
              <w:rPr>
                <w:rFonts w:ascii="Courier" w:hAnsi="Courier"/>
                <w:lang w:val="en-US"/>
              </w:rPr>
              <w:pPrChange w:id="354" w:author="smaslan" w:date="2018-10-31T09:51:00Z">
                <w:pPr>
                  <w:spacing w:after="200"/>
                </w:pPr>
              </w:pPrChange>
            </w:pPr>
            <w:proofErr w:type="spellStart"/>
            <w:r w:rsidRPr="00F366EB">
              <w:rPr>
                <w:rFonts w:ascii="Courier" w:hAnsi="Courier"/>
                <w:lang w:val="en-US"/>
              </w:rPr>
              <w:t>io</w:t>
            </w:r>
            <w:proofErr w:type="spellEnd"/>
          </w:p>
        </w:tc>
        <w:tc>
          <w:tcPr>
            <w:tcW w:w="6906" w:type="dxa"/>
          </w:tcPr>
          <w:p w:rsidR="00DD2166" w:rsidRDefault="00DD2166">
            <w:pPr>
              <w:rPr>
                <w:lang w:val="en-US"/>
              </w:rPr>
            </w:pPr>
            <w:r>
              <w:rPr>
                <w:lang w:val="en-US"/>
              </w:rPr>
              <w:t>Input/output to external formats (CSV files, etc.)</w:t>
            </w:r>
          </w:p>
        </w:tc>
      </w:tr>
      <w:tr w:rsidR="00DD2166" w:rsidRPr="00402904" w:rsidTr="00F366EB">
        <w:trPr>
          <w:jc w:val="center"/>
        </w:trPr>
        <w:tc>
          <w:tcPr>
            <w:tcW w:w="1696" w:type="dxa"/>
          </w:tcPr>
          <w:p w:rsidR="00DD2166" w:rsidRPr="00F366EB" w:rsidRDefault="00DD2166">
            <w:pPr>
              <w:rPr>
                <w:rFonts w:ascii="Courier" w:hAnsi="Courier"/>
                <w:lang w:val="en-US"/>
              </w:rPr>
              <w:pPrChange w:id="355" w:author="smaslan" w:date="2018-10-31T09:51:00Z">
                <w:pPr>
                  <w:spacing w:after="200"/>
                </w:pPr>
              </w:pPrChange>
            </w:pPr>
            <w:proofErr w:type="spellStart"/>
            <w:r w:rsidRPr="00F366EB">
              <w:rPr>
                <w:rFonts w:ascii="Courier" w:hAnsi="Courier"/>
                <w:lang w:val="en-US"/>
              </w:rPr>
              <w:t>optim</w:t>
            </w:r>
            <w:proofErr w:type="spellEnd"/>
          </w:p>
        </w:tc>
        <w:tc>
          <w:tcPr>
            <w:tcW w:w="6906" w:type="dxa"/>
          </w:tcPr>
          <w:p w:rsidR="00DD2166" w:rsidRPr="00402904" w:rsidRDefault="00DD2166" w:rsidP="00AF04C8">
            <w:pPr>
              <w:rPr>
                <w:lang w:val="en-US"/>
              </w:rPr>
            </w:pPr>
            <w:r w:rsidRPr="00DD2166">
              <w:rPr>
                <w:lang w:val="en-US"/>
              </w:rPr>
              <w:t>Non-linear optimization toolkit</w:t>
            </w:r>
            <w:r>
              <w:rPr>
                <w:lang w:val="en-US"/>
              </w:rPr>
              <w:t>.</w:t>
            </w:r>
          </w:p>
        </w:tc>
      </w:tr>
      <w:tr w:rsidR="00DD2166" w:rsidRPr="00402904" w:rsidTr="00F366EB">
        <w:trPr>
          <w:jc w:val="center"/>
        </w:trPr>
        <w:tc>
          <w:tcPr>
            <w:tcW w:w="1696" w:type="dxa"/>
          </w:tcPr>
          <w:p w:rsidR="00DD2166" w:rsidRPr="00F366EB" w:rsidRDefault="00220BA2">
            <w:pPr>
              <w:rPr>
                <w:rFonts w:ascii="Courier" w:hAnsi="Courier"/>
                <w:lang w:val="en-US"/>
              </w:rPr>
              <w:pPrChange w:id="356" w:author="smaslan" w:date="2018-10-31T09:51:00Z">
                <w:pPr>
                  <w:spacing w:after="200"/>
                </w:pPr>
              </w:pPrChange>
            </w:pPr>
            <w:r>
              <w:rPr>
                <w:rFonts w:ascii="Courier" w:hAnsi="Courier"/>
                <w:lang w:val="en-US"/>
              </w:rPr>
              <w:t>o</w:t>
            </w:r>
            <w:r w:rsidR="00DD2166" w:rsidRPr="00F366EB">
              <w:rPr>
                <w:rFonts w:ascii="Courier" w:hAnsi="Courier"/>
                <w:lang w:val="en-US"/>
              </w:rPr>
              <w:t>utliers</w:t>
            </w:r>
          </w:p>
        </w:tc>
        <w:tc>
          <w:tcPr>
            <w:tcW w:w="6906" w:type="dxa"/>
          </w:tcPr>
          <w:p w:rsidR="00DD2166" w:rsidRPr="00402904" w:rsidRDefault="00DD2166" w:rsidP="00AF04C8">
            <w:pPr>
              <w:rPr>
                <w:lang w:val="en-US"/>
              </w:rPr>
            </w:pPr>
            <w:r>
              <w:rPr>
                <w:lang w:val="en-US"/>
              </w:rPr>
              <w:t>Outlier tests and removal.</w:t>
            </w:r>
          </w:p>
        </w:tc>
      </w:tr>
      <w:tr w:rsidR="00DD2166" w:rsidRPr="00402904" w:rsidTr="00F366EB">
        <w:trPr>
          <w:jc w:val="center"/>
        </w:trPr>
        <w:tc>
          <w:tcPr>
            <w:tcW w:w="1696" w:type="dxa"/>
          </w:tcPr>
          <w:p w:rsidR="00DD2166" w:rsidRPr="00F366EB" w:rsidRDefault="00AF04C8">
            <w:pPr>
              <w:rPr>
                <w:rFonts w:ascii="Courier" w:hAnsi="Courier"/>
                <w:lang w:val="en-US"/>
              </w:rPr>
              <w:pPrChange w:id="357" w:author="smaslan" w:date="2018-10-31T09:51:00Z">
                <w:pPr>
                  <w:spacing w:after="200"/>
                </w:pPr>
              </w:pPrChange>
            </w:pPr>
            <w:r w:rsidRPr="00C75D78">
              <w:rPr>
                <w:rFonts w:ascii="Courier" w:hAnsi="Courier"/>
                <w:lang w:val="en-US"/>
              </w:rPr>
              <w:t>S</w:t>
            </w:r>
            <w:r w:rsidR="00DD2166" w:rsidRPr="00F366EB">
              <w:rPr>
                <w:rFonts w:ascii="Courier" w:hAnsi="Courier"/>
                <w:lang w:val="en-US"/>
              </w:rPr>
              <w:t>ignal</w:t>
            </w:r>
          </w:p>
        </w:tc>
        <w:tc>
          <w:tcPr>
            <w:tcW w:w="6906" w:type="dxa"/>
          </w:tcPr>
          <w:p w:rsidR="00DD2166" w:rsidRPr="00402904" w:rsidRDefault="00DD2166" w:rsidP="00AF04C8">
            <w:pPr>
              <w:rPr>
                <w:lang w:val="en-US"/>
              </w:rPr>
            </w:pPr>
            <w:r>
              <w:rPr>
                <w:lang w:val="en-US"/>
              </w:rPr>
              <w:t>Signal processing routines (e.g. filters).</w:t>
            </w:r>
          </w:p>
        </w:tc>
      </w:tr>
      <w:tr w:rsidR="00DD2166" w:rsidRPr="00402904" w:rsidTr="00F366EB">
        <w:trPr>
          <w:jc w:val="center"/>
        </w:trPr>
        <w:tc>
          <w:tcPr>
            <w:tcW w:w="1696" w:type="dxa"/>
          </w:tcPr>
          <w:p w:rsidR="00DD2166" w:rsidRPr="00F366EB" w:rsidRDefault="00AF04C8">
            <w:pPr>
              <w:rPr>
                <w:rFonts w:ascii="Courier" w:hAnsi="Courier"/>
                <w:lang w:val="en-US"/>
              </w:rPr>
              <w:pPrChange w:id="358" w:author="smaslan" w:date="2018-10-31T09:51:00Z">
                <w:pPr>
                  <w:spacing w:after="200"/>
                </w:pPr>
              </w:pPrChange>
            </w:pPr>
            <w:r w:rsidRPr="00C75D78">
              <w:rPr>
                <w:rFonts w:ascii="Courier" w:hAnsi="Courier"/>
                <w:lang w:val="en-US"/>
              </w:rPr>
              <w:t>S</w:t>
            </w:r>
            <w:r w:rsidR="00DD2166" w:rsidRPr="00F366EB">
              <w:rPr>
                <w:rFonts w:ascii="Courier" w:hAnsi="Courier"/>
                <w:lang w:val="en-US"/>
              </w:rPr>
              <w:t>tatistics</w:t>
            </w:r>
          </w:p>
        </w:tc>
        <w:tc>
          <w:tcPr>
            <w:tcW w:w="6906" w:type="dxa"/>
          </w:tcPr>
          <w:p w:rsidR="00DD2166" w:rsidRPr="00402904" w:rsidRDefault="00DD2166" w:rsidP="00AF04C8">
            <w:pPr>
              <w:rPr>
                <w:lang w:val="en-US"/>
              </w:rPr>
            </w:pPr>
            <w:r>
              <w:rPr>
                <w:lang w:val="en-US"/>
              </w:rPr>
              <w:t>Additional statistical functions.</w:t>
            </w:r>
          </w:p>
        </w:tc>
      </w:tr>
      <w:tr w:rsidR="00AF04C8" w:rsidRPr="00402904" w:rsidTr="00F366EB">
        <w:trPr>
          <w:jc w:val="center"/>
        </w:trPr>
        <w:tc>
          <w:tcPr>
            <w:tcW w:w="1696" w:type="dxa"/>
          </w:tcPr>
          <w:p w:rsidR="00AF04C8" w:rsidRPr="00C75D78" w:rsidRDefault="00D0187E">
            <w:pPr>
              <w:rPr>
                <w:rFonts w:ascii="Courier" w:hAnsi="Courier"/>
                <w:lang w:val="en-US"/>
              </w:rPr>
              <w:pPrChange w:id="359" w:author="smaslan" w:date="2018-10-31T09:51:00Z">
                <w:pPr>
                  <w:spacing w:after="200"/>
                </w:pPr>
              </w:pPrChange>
            </w:pPr>
            <w:ins w:id="360" w:author="smaslan" w:date="2018-10-31T09:50:00Z">
              <w:r>
                <w:rPr>
                  <w:rFonts w:ascii="Courier" w:hAnsi="Courier"/>
                  <w:lang w:val="en-US"/>
                </w:rPr>
                <w:t>m</w:t>
              </w:r>
            </w:ins>
            <w:del w:id="361" w:author="smaslan" w:date="2018-10-31T09:50:00Z">
              <w:r w:rsidDel="00D0187E">
                <w:rPr>
                  <w:rFonts w:ascii="Courier" w:hAnsi="Courier"/>
                  <w:lang w:val="en-US"/>
                </w:rPr>
                <w:delText>M</w:delText>
              </w:r>
            </w:del>
            <w:r w:rsidR="00AF04C8">
              <w:rPr>
                <w:rFonts w:ascii="Courier" w:hAnsi="Courier"/>
                <w:lang w:val="en-US"/>
              </w:rPr>
              <w:t>ulticore</w:t>
            </w:r>
          </w:p>
        </w:tc>
        <w:tc>
          <w:tcPr>
            <w:tcW w:w="6906" w:type="dxa"/>
          </w:tcPr>
          <w:p w:rsidR="00AF04C8" w:rsidRDefault="00AF04C8" w:rsidP="00AF04C8">
            <w:pPr>
              <w:rPr>
                <w:lang w:val="en-US"/>
              </w:rPr>
            </w:pPr>
            <w:r>
              <w:rPr>
                <w:lang w:val="en-US"/>
              </w:rPr>
              <w:t>Multicore calculations.</w:t>
            </w:r>
          </w:p>
        </w:tc>
      </w:tr>
      <w:tr w:rsidR="00AF04C8" w:rsidRPr="00402904" w:rsidTr="00F366EB">
        <w:trPr>
          <w:jc w:val="center"/>
        </w:trPr>
        <w:tc>
          <w:tcPr>
            <w:tcW w:w="1696" w:type="dxa"/>
          </w:tcPr>
          <w:p w:rsidR="00AF04C8" w:rsidRDefault="00AF04C8">
            <w:pPr>
              <w:rPr>
                <w:rFonts w:ascii="Courier" w:hAnsi="Courier"/>
                <w:lang w:val="en-US"/>
              </w:rPr>
              <w:pPrChange w:id="362" w:author="smaslan" w:date="2018-10-31T09:51:00Z">
                <w:pPr>
                  <w:spacing w:after="200"/>
                </w:pPr>
              </w:pPrChange>
            </w:pPr>
            <w:proofErr w:type="spellStart"/>
            <w:r>
              <w:rPr>
                <w:rFonts w:ascii="Courier" w:hAnsi="Courier"/>
                <w:lang w:val="en-US"/>
              </w:rPr>
              <w:t>golpi</w:t>
            </w:r>
            <w:proofErr w:type="spellEnd"/>
          </w:p>
        </w:tc>
        <w:tc>
          <w:tcPr>
            <w:tcW w:w="6906" w:type="dxa"/>
          </w:tcPr>
          <w:p w:rsidR="00AF04C8" w:rsidRDefault="00AF04C8">
            <w:pPr>
              <w:rPr>
                <w:lang w:val="en-US"/>
              </w:rPr>
            </w:pPr>
            <w:r>
              <w:rPr>
                <w:lang w:val="en-US"/>
              </w:rPr>
              <w:t xml:space="preserve">More effective data exchange between </w:t>
            </w:r>
            <w:proofErr w:type="spellStart"/>
            <w:r>
              <w:rPr>
                <w:lang w:val="en-US"/>
              </w:rPr>
              <w:t>LabVIEW</w:t>
            </w:r>
            <w:proofErr w:type="spellEnd"/>
            <w:r>
              <w:rPr>
                <w:lang w:val="en-US"/>
              </w:rPr>
              <w:t xml:space="preserve"> and GNU Octave.</w:t>
            </w:r>
          </w:p>
        </w:tc>
      </w:tr>
    </w:tbl>
    <w:p w:rsidR="00AF04C8" w:rsidRDefault="00AF04C8" w:rsidP="00F366EB">
      <w:pPr>
        <w:rPr>
          <w:lang w:val="en-US"/>
        </w:rPr>
      </w:pPr>
    </w:p>
    <w:p w:rsidR="00E51B2B" w:rsidRPr="00F366EB" w:rsidRDefault="00AF04C8" w:rsidP="00F366EB">
      <w:pPr>
        <w:rPr>
          <w:lang w:val="en-US"/>
        </w:rPr>
      </w:pPr>
      <w:r>
        <w:rPr>
          <w:lang w:val="en-US"/>
        </w:rPr>
        <w:t>Package “multicore” is not necessary, however it can be used to significantly speedup Monte Carlo uncertainty evaluation of some of the algorithms. Package “</w:t>
      </w:r>
      <w:proofErr w:type="spellStart"/>
      <w:r>
        <w:rPr>
          <w:lang w:val="en-US"/>
        </w:rPr>
        <w:t>golpi</w:t>
      </w:r>
      <w:proofErr w:type="spellEnd"/>
      <w:r>
        <w:rPr>
          <w:lang w:val="en-US"/>
        </w:rPr>
        <w:t xml:space="preserve">” is designed to speed up the data interchange between GNU Octave and </w:t>
      </w:r>
      <w:proofErr w:type="spellStart"/>
      <w:r>
        <w:rPr>
          <w:lang w:val="en-US"/>
        </w:rPr>
        <w:t>LabVIEW</w:t>
      </w:r>
      <w:proofErr w:type="spellEnd"/>
      <w:r>
        <w:rPr>
          <w:lang w:val="en-US"/>
        </w:rPr>
        <w:t xml:space="preserve"> GOLPI library </w:t>
      </w:r>
      <w:r>
        <w:rPr>
          <w:lang w:val="en-US"/>
        </w:rPr>
        <w:fldChar w:fldCharType="begin"/>
      </w:r>
      <w:r>
        <w:rPr>
          <w:lang w:val="en-US"/>
        </w:rPr>
        <w:instrText xml:space="preserve"> REF _Ref528068064 \r \h </w:instrText>
      </w:r>
      <w:r>
        <w:rPr>
          <w:lang w:val="en-US"/>
        </w:rPr>
      </w:r>
      <w:r>
        <w:rPr>
          <w:lang w:val="en-US"/>
        </w:rPr>
        <w:fldChar w:fldCharType="separate"/>
      </w:r>
      <w:ins w:id="363" w:author="smaslan" w:date="2018-10-31T11:38:00Z">
        <w:r w:rsidR="00A86361">
          <w:rPr>
            <w:lang w:val="en-US"/>
          </w:rPr>
          <w:t>[7]</w:t>
        </w:r>
      </w:ins>
      <w:del w:id="364" w:author="smaslan" w:date="2018-10-31T09:53:00Z">
        <w:r w:rsidR="004A0230" w:rsidDel="00345602">
          <w:rPr>
            <w:lang w:val="en-US"/>
          </w:rPr>
          <w:delText>[6]</w:delText>
        </w:r>
      </w:del>
      <w:r>
        <w:rPr>
          <w:lang w:val="en-US"/>
        </w:rPr>
        <w:fldChar w:fldCharType="end"/>
      </w:r>
      <w:r>
        <w:rPr>
          <w:lang w:val="en-US"/>
        </w:rPr>
        <w:t>. Note the GOLPI library should offer automatic installation of the “</w:t>
      </w:r>
      <w:proofErr w:type="spellStart"/>
      <w:r>
        <w:rPr>
          <w:lang w:val="en-US"/>
        </w:rPr>
        <w:t>golpi</w:t>
      </w:r>
      <w:proofErr w:type="spellEnd"/>
      <w:r>
        <w:rPr>
          <w:lang w:val="en-US"/>
        </w:rPr>
        <w:t>” package to the user when the mode of communication is selected (see below).</w:t>
      </w:r>
    </w:p>
    <w:p w:rsidR="00AF04C8" w:rsidRDefault="00AF04C8" w:rsidP="00AF04C8">
      <w:pPr>
        <w:pStyle w:val="Nadpis4"/>
        <w:tabs>
          <w:tab w:val="clear" w:pos="2694"/>
        </w:tabs>
        <w:ind w:left="1134" w:hanging="1134"/>
        <w:rPr>
          <w:lang w:val="en-US"/>
        </w:rPr>
      </w:pPr>
      <w:bookmarkStart w:id="365" w:name="_Toc528742949"/>
      <w:r>
        <w:rPr>
          <w:lang w:val="en-US"/>
        </w:rPr>
        <w:t xml:space="preserve">Installing </w:t>
      </w:r>
      <w:proofErr w:type="spellStart"/>
      <w:r w:rsidR="0025727B">
        <w:rPr>
          <w:lang w:val="en-US"/>
        </w:rPr>
        <w:t>Matlab</w:t>
      </w:r>
      <w:bookmarkEnd w:id="365"/>
      <w:proofErr w:type="spellEnd"/>
    </w:p>
    <w:p w:rsidR="00410EC0" w:rsidRDefault="0025727B" w:rsidP="00F366EB">
      <w:pPr>
        <w:rPr>
          <w:lang w:val="en-US"/>
        </w:rPr>
      </w:pPr>
      <w:proofErr w:type="spellStart"/>
      <w:r>
        <w:rPr>
          <w:lang w:val="en-US"/>
        </w:rPr>
        <w:t>Matlab</w:t>
      </w:r>
      <w:proofErr w:type="spellEnd"/>
      <w:r>
        <w:rPr>
          <w:lang w:val="en-US"/>
        </w:rPr>
        <w:t xml:space="preserve"> </w:t>
      </w:r>
      <w:ins w:id="366" w:author="smaslan" w:date="2018-10-31T11:26:00Z">
        <w:r w:rsidR="00F809DA">
          <w:rPr>
            <w:lang w:val="en-US"/>
          </w:rPr>
          <w:fldChar w:fldCharType="begin"/>
        </w:r>
        <w:r w:rsidR="00F809DA">
          <w:rPr>
            <w:lang w:val="en-US"/>
          </w:rPr>
          <w:instrText xml:space="preserve"> REF _Ref528748497 \r \h </w:instrText>
        </w:r>
      </w:ins>
      <w:r w:rsidR="00F809DA">
        <w:rPr>
          <w:lang w:val="en-US"/>
        </w:rPr>
      </w:r>
      <w:r w:rsidR="00F809DA">
        <w:rPr>
          <w:lang w:val="en-US"/>
        </w:rPr>
        <w:fldChar w:fldCharType="separate"/>
      </w:r>
      <w:ins w:id="367" w:author="smaslan" w:date="2018-10-31T11:38:00Z">
        <w:r w:rsidR="00A86361">
          <w:rPr>
            <w:lang w:val="en-US"/>
          </w:rPr>
          <w:t>[3]</w:t>
        </w:r>
      </w:ins>
      <w:ins w:id="368" w:author="smaslan" w:date="2018-10-31T11:26:00Z">
        <w:r w:rsidR="00F809DA">
          <w:rPr>
            <w:lang w:val="en-US"/>
          </w:rPr>
          <w:fldChar w:fldCharType="end"/>
        </w:r>
      </w:ins>
      <w:del w:id="369" w:author="smaslan" w:date="2018-10-31T11:25:00Z">
        <w:r w:rsidDel="00F809DA">
          <w:rPr>
            <w:lang w:val="en-US"/>
          </w:rPr>
          <w:fldChar w:fldCharType="begin"/>
        </w:r>
        <w:r w:rsidDel="00F809DA">
          <w:rPr>
            <w:lang w:val="en-US"/>
          </w:rPr>
          <w:delInstrText xml:space="preserve"> REF _Ref528068064 \r \h </w:delInstrText>
        </w:r>
        <w:r w:rsidDel="00F809DA">
          <w:rPr>
            <w:lang w:val="en-US"/>
          </w:rPr>
        </w:r>
        <w:r w:rsidDel="00F809DA">
          <w:rPr>
            <w:lang w:val="en-US"/>
          </w:rPr>
          <w:fldChar w:fldCharType="separate"/>
        </w:r>
      </w:del>
      <w:del w:id="370" w:author="smaslan" w:date="2018-10-31T09:53:00Z">
        <w:r w:rsidR="004A0230" w:rsidDel="00345602">
          <w:rPr>
            <w:lang w:val="en-US"/>
          </w:rPr>
          <w:delText>[6]</w:delText>
        </w:r>
      </w:del>
      <w:del w:id="371" w:author="smaslan" w:date="2018-10-31T11:25:00Z">
        <w:r w:rsidDel="00F809DA">
          <w:rPr>
            <w:lang w:val="en-US"/>
          </w:rPr>
          <w:fldChar w:fldCharType="end"/>
        </w:r>
      </w:del>
      <w:r>
        <w:rPr>
          <w:lang w:val="en-US"/>
        </w:rPr>
        <w:t xml:space="preserve"> is alternative processing environment for the </w:t>
      </w:r>
      <w:proofErr w:type="gramStart"/>
      <w:r>
        <w:rPr>
          <w:lang w:val="en-US"/>
        </w:rPr>
        <w:t>TWM,</w:t>
      </w:r>
      <w:proofErr w:type="gramEnd"/>
      <w:r>
        <w:rPr>
          <w:lang w:val="en-US"/>
        </w:rPr>
        <w:t xml:space="preserve"> however it should be 100% compatible. </w:t>
      </w:r>
      <w:r w:rsidR="00220BA2">
        <w:rPr>
          <w:lang w:val="en-US"/>
        </w:rPr>
        <w:t xml:space="preserve">TWM was tested with versions 2008b and later. </w:t>
      </w:r>
      <w:r>
        <w:rPr>
          <w:lang w:val="en-US"/>
        </w:rPr>
        <w:t xml:space="preserve">Typical </w:t>
      </w:r>
      <w:proofErr w:type="spellStart"/>
      <w:r>
        <w:rPr>
          <w:lang w:val="en-US"/>
        </w:rPr>
        <w:t>Matlab</w:t>
      </w:r>
      <w:proofErr w:type="spellEnd"/>
      <w:r>
        <w:rPr>
          <w:lang w:val="en-US"/>
        </w:rPr>
        <w:t xml:space="preserve"> installation should contain all required packages and they are loaded automatically, so no additional actions after installation should be required.</w:t>
      </w:r>
    </w:p>
    <w:p w:rsidR="00220BA2" w:rsidRDefault="00220BA2" w:rsidP="00F366EB">
      <w:pPr>
        <w:pStyle w:val="Nadpis3"/>
        <w:ind w:left="851" w:hanging="851"/>
        <w:rPr>
          <w:lang w:val="en-US"/>
        </w:rPr>
      </w:pPr>
      <w:bookmarkStart w:id="372" w:name="_Toc528742950"/>
      <w:r>
        <w:rPr>
          <w:lang w:val="en-US"/>
        </w:rPr>
        <w:lastRenderedPageBreak/>
        <w:t>Startup</w:t>
      </w:r>
      <w:bookmarkEnd w:id="372"/>
    </w:p>
    <w:p w:rsidR="00220BA2" w:rsidRDefault="00220BA2" w:rsidP="00F366EB">
      <w:pPr>
        <w:rPr>
          <w:lang w:val="en-US"/>
        </w:rPr>
      </w:pPr>
      <w:r>
        <w:rPr>
          <w:lang w:val="en-US"/>
        </w:rPr>
        <w:t xml:space="preserve">When all required components are installed, the TWM can be started by its executable “TWM.exe”. When no component is missing, the front panel should appear with no error messages. If some driver is missing, </w:t>
      </w:r>
      <w:proofErr w:type="spellStart"/>
      <w:r>
        <w:rPr>
          <w:lang w:val="en-US"/>
        </w:rPr>
        <w:t>LabVIEW</w:t>
      </w:r>
      <w:proofErr w:type="spellEnd"/>
      <w:r>
        <w:rPr>
          <w:lang w:val="en-US"/>
        </w:rPr>
        <w:t xml:space="preserve"> will throw an error with explanation which component cannot be located. Typical missing components are “niScope.dll”, “niTclk.dll” (part of </w:t>
      </w:r>
      <w:ins w:id="373" w:author="smaslan" w:date="2018-10-25T18:17:00Z">
        <w:r w:rsidR="00F366EB">
          <w:rPr>
            <w:lang w:val="en-US"/>
          </w:rPr>
          <w:t>“</w:t>
        </w:r>
      </w:ins>
      <w:proofErr w:type="spellStart"/>
      <w:r>
        <w:rPr>
          <w:lang w:val="en-US"/>
        </w:rPr>
        <w:t>niScope</w:t>
      </w:r>
      <w:proofErr w:type="spellEnd"/>
      <w:ins w:id="374" w:author="smaslan" w:date="2018-10-25T18:18:00Z">
        <w:r w:rsidR="00F366EB">
          <w:rPr>
            <w:lang w:val="en-US"/>
          </w:rPr>
          <w:t>”</w:t>
        </w:r>
      </w:ins>
      <w:r w:rsidR="00226E97">
        <w:rPr>
          <w:lang w:val="en-US"/>
        </w:rPr>
        <w:t xml:space="preserve"> drivers</w:t>
      </w:r>
      <w:r>
        <w:rPr>
          <w:lang w:val="en-US"/>
        </w:rPr>
        <w:t>).</w:t>
      </w:r>
      <w:r w:rsidR="005B58D3">
        <w:rPr>
          <w:lang w:val="en-US"/>
        </w:rPr>
        <w:t xml:space="preserve"> If TWM requests the libraries, follow the installation guidance in section </w:t>
      </w:r>
      <w:r w:rsidR="005B58D3">
        <w:rPr>
          <w:lang w:val="en-US"/>
        </w:rPr>
        <w:fldChar w:fldCharType="begin"/>
      </w:r>
      <w:r w:rsidR="005B58D3">
        <w:rPr>
          <w:lang w:val="en-US"/>
        </w:rPr>
        <w:instrText xml:space="preserve"> REF _Ref528071178 \r \h </w:instrText>
      </w:r>
      <w:r w:rsidR="005B58D3">
        <w:rPr>
          <w:lang w:val="en-US"/>
        </w:rPr>
      </w:r>
      <w:r w:rsidR="005B58D3">
        <w:rPr>
          <w:lang w:val="en-US"/>
        </w:rPr>
        <w:fldChar w:fldCharType="separate"/>
      </w:r>
      <w:r w:rsidR="00A86361">
        <w:rPr>
          <w:lang w:val="en-US"/>
        </w:rPr>
        <w:t>A.1.1</w:t>
      </w:r>
      <w:r w:rsidR="005B58D3">
        <w:rPr>
          <w:lang w:val="en-US"/>
        </w:rPr>
        <w:fldChar w:fldCharType="end"/>
      </w:r>
      <w:r w:rsidR="005B58D3">
        <w:rPr>
          <w:lang w:val="en-US"/>
        </w:rPr>
        <w:t>. TWM requires no other configurations prior starting the application itself.</w:t>
      </w:r>
    </w:p>
    <w:p w:rsidR="005B58D3" w:rsidRPr="00F366EB" w:rsidRDefault="005B58D3" w:rsidP="00F366EB">
      <w:pPr>
        <w:pStyle w:val="Nadpis3"/>
        <w:ind w:left="851" w:hanging="851"/>
        <w:rPr>
          <w:lang w:val="en-US"/>
        </w:rPr>
      </w:pPr>
      <w:bookmarkStart w:id="375" w:name="_Toc528742951"/>
      <w:r w:rsidRPr="00F366EB">
        <w:rPr>
          <w:lang w:val="en-US"/>
        </w:rPr>
        <w:t>User guide</w:t>
      </w:r>
      <w:bookmarkEnd w:id="375"/>
    </w:p>
    <w:p w:rsidR="005B58D3" w:rsidRDefault="005B58D3" w:rsidP="00F366EB">
      <w:pPr>
        <w:rPr>
          <w:lang w:val="en-US"/>
        </w:rPr>
      </w:pPr>
      <w:r>
        <w:rPr>
          <w:lang w:val="en-US"/>
        </w:rPr>
        <w:t xml:space="preserve">Main panel of TWM is shown in </w:t>
      </w:r>
      <w:r>
        <w:rPr>
          <w:lang w:val="en-US"/>
        </w:rPr>
        <w:fldChar w:fldCharType="begin"/>
      </w:r>
      <w:r>
        <w:rPr>
          <w:lang w:val="en-US"/>
        </w:rPr>
        <w:instrText xml:space="preserve"> REF _Ref528071418 \h </w:instrText>
      </w:r>
      <w:r>
        <w:rPr>
          <w:lang w:val="en-US"/>
        </w:rPr>
      </w:r>
      <w:r>
        <w:rPr>
          <w:lang w:val="en-US"/>
        </w:rPr>
        <w:fldChar w:fldCharType="separate"/>
      </w:r>
      <w:r w:rsidR="00A86361">
        <w:t xml:space="preserve">Figure </w:t>
      </w:r>
      <w:r w:rsidR="00A86361">
        <w:rPr>
          <w:noProof/>
        </w:rPr>
        <w:t>A</w:t>
      </w:r>
      <w:r w:rsidR="00A86361">
        <w:t>.</w:t>
      </w:r>
      <w:r w:rsidR="00A86361">
        <w:rPr>
          <w:noProof/>
        </w:rPr>
        <w:t>3</w:t>
      </w:r>
      <w:r>
        <w:rPr>
          <w:lang w:val="en-US"/>
        </w:rPr>
        <w:fldChar w:fldCharType="end"/>
      </w:r>
      <w:r>
        <w:rPr>
          <w:lang w:val="en-US"/>
        </w:rPr>
        <w:t xml:space="preserve">. All subpanels </w:t>
      </w:r>
      <w:r w:rsidR="00016199">
        <w:rPr>
          <w:lang w:val="en-US"/>
        </w:rPr>
        <w:t xml:space="preserve">with particular configurations </w:t>
      </w:r>
      <w:r>
        <w:rPr>
          <w:lang w:val="en-US"/>
        </w:rPr>
        <w:t xml:space="preserve">can be invoked from the main panel. </w:t>
      </w:r>
      <w:r w:rsidR="00016199" w:rsidRPr="00F366EB">
        <w:rPr>
          <w:rStyle w:val="guielementChar"/>
        </w:rPr>
        <w:t>Error</w:t>
      </w:r>
      <w:r w:rsidR="00016199">
        <w:rPr>
          <w:lang w:val="en-US"/>
        </w:rPr>
        <w:t xml:space="preserve"> indicator at the bottom will show eventual error message of the TWM. User must configure the system before any measurement can be taken. This is done by buttons </w:t>
      </w:r>
      <w:r w:rsidR="00016199" w:rsidRPr="00F366EB">
        <w:rPr>
          <w:rStyle w:val="guielementChar"/>
        </w:rPr>
        <w:t>Digitizer</w:t>
      </w:r>
      <w:r w:rsidR="00016199">
        <w:rPr>
          <w:lang w:val="en-US"/>
        </w:rPr>
        <w:t xml:space="preserve"> for digitizer selection and configuration, button </w:t>
      </w:r>
      <w:r w:rsidR="00016199" w:rsidRPr="00F366EB">
        <w:rPr>
          <w:rStyle w:val="guielementChar"/>
        </w:rPr>
        <w:t>Octave/</w:t>
      </w:r>
      <w:proofErr w:type="spellStart"/>
      <w:r w:rsidR="00016199" w:rsidRPr="00F366EB">
        <w:rPr>
          <w:rStyle w:val="guielementChar"/>
        </w:rPr>
        <w:t>Matlab</w:t>
      </w:r>
      <w:proofErr w:type="spellEnd"/>
      <w:r w:rsidR="00016199">
        <w:rPr>
          <w:lang w:val="en-US"/>
        </w:rPr>
        <w:t xml:space="preserve"> for processing environment selection and button </w:t>
      </w:r>
      <w:r w:rsidR="00016199" w:rsidRPr="00F366EB">
        <w:rPr>
          <w:rStyle w:val="guielementChar"/>
        </w:rPr>
        <w:t>HW corrections</w:t>
      </w:r>
      <w:r w:rsidR="00016199">
        <w:rPr>
          <w:lang w:val="en-US"/>
        </w:rPr>
        <w:t xml:space="preserve"> for selection of the transducer and digitizer connection and correction files.</w:t>
      </w:r>
    </w:p>
    <w:p w:rsidR="005B58D3" w:rsidRDefault="00572781" w:rsidP="00F366EB">
      <w:pPr>
        <w:keepNext/>
      </w:pPr>
      <w:r>
        <w:rPr>
          <w:noProof/>
          <w:lang w:val="cs-CZ" w:eastAsia="cs-CZ"/>
        </w:rPr>
        <w:drawing>
          <wp:inline distT="0" distB="0" distL="0" distR="0" wp14:anchorId="3A10A21D" wp14:editId="2B280A6D">
            <wp:extent cx="5760720" cy="52578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57800"/>
                    </a:xfrm>
                    <a:prstGeom prst="rect">
                      <a:avLst/>
                    </a:prstGeom>
                  </pic:spPr>
                </pic:pic>
              </a:graphicData>
            </a:graphic>
          </wp:inline>
        </w:drawing>
      </w:r>
    </w:p>
    <w:p w:rsidR="005B58D3" w:rsidRDefault="005B58D3" w:rsidP="00F366EB">
      <w:pPr>
        <w:pStyle w:val="Titulek"/>
        <w:rPr>
          <w:lang w:val="en-US"/>
        </w:rPr>
      </w:pPr>
      <w:bookmarkStart w:id="376" w:name="_Ref528250771"/>
      <w:bookmarkStart w:id="377" w:name="_Ref528071418"/>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3</w:t>
      </w:r>
      <w:r w:rsidR="00C653FA">
        <w:fldChar w:fldCharType="end"/>
      </w:r>
      <w:bookmarkEnd w:id="376"/>
      <w:bookmarkEnd w:id="377"/>
      <w:r>
        <w:t>: Front panel of TWM.</w:t>
      </w:r>
    </w:p>
    <w:p w:rsidR="005959E1" w:rsidRDefault="005959E1">
      <w:pPr>
        <w:pStyle w:val="Nadpis4"/>
        <w:tabs>
          <w:tab w:val="clear" w:pos="2694"/>
        </w:tabs>
        <w:ind w:left="1134" w:hanging="1134"/>
        <w:rPr>
          <w:lang w:val="en-US"/>
        </w:rPr>
      </w:pPr>
      <w:bookmarkStart w:id="378" w:name="_Toc528742952"/>
      <w:r>
        <w:rPr>
          <w:lang w:val="en-US"/>
        </w:rPr>
        <w:lastRenderedPageBreak/>
        <w:t>Configuring the processing environment</w:t>
      </w:r>
      <w:bookmarkEnd w:id="378"/>
    </w:p>
    <w:p w:rsidR="00226E97" w:rsidRDefault="005959E1" w:rsidP="005959E1">
      <w:pPr>
        <w:rPr>
          <w:lang w:val="en-US"/>
        </w:rPr>
      </w:pPr>
      <w:r>
        <w:rPr>
          <w:lang w:val="en-US"/>
        </w:rPr>
        <w:t xml:space="preserve">First step before any processing can be done is to setup </w:t>
      </w:r>
      <w:r w:rsidR="00226E97">
        <w:rPr>
          <w:lang w:val="en-US"/>
        </w:rPr>
        <w:t xml:space="preserve">the </w:t>
      </w:r>
      <w:r>
        <w:rPr>
          <w:lang w:val="en-US"/>
        </w:rPr>
        <w:t xml:space="preserve">processing </w:t>
      </w:r>
      <w:r w:rsidR="00226E97">
        <w:rPr>
          <w:lang w:val="en-US"/>
        </w:rPr>
        <w:t>environment</w:t>
      </w:r>
      <w:r>
        <w:rPr>
          <w:lang w:val="en-US"/>
        </w:rPr>
        <w:t xml:space="preserve">, i.e. </w:t>
      </w:r>
      <w:proofErr w:type="spellStart"/>
      <w:r>
        <w:rPr>
          <w:lang w:val="en-US"/>
        </w:rPr>
        <w:t>Matlab</w:t>
      </w:r>
      <w:proofErr w:type="spellEnd"/>
      <w:r>
        <w:rPr>
          <w:lang w:val="en-US"/>
        </w:rPr>
        <w:t xml:space="preserve"> or GNU Octave by pressing button </w:t>
      </w:r>
      <w:r w:rsidRPr="00F366EB">
        <w:rPr>
          <w:rStyle w:val="guielementChar"/>
        </w:rPr>
        <w:t>Octave/</w:t>
      </w:r>
      <w:proofErr w:type="spellStart"/>
      <w:r w:rsidRPr="00F366EB">
        <w:rPr>
          <w:rStyle w:val="guielementChar"/>
        </w:rPr>
        <w:t>Matlab</w:t>
      </w:r>
      <w:proofErr w:type="spellEnd"/>
      <w:r>
        <w:rPr>
          <w:lang w:val="en-US"/>
        </w:rPr>
        <w:t xml:space="preserve"> on the front panel. This will invoke panel shown in </w:t>
      </w:r>
      <w:r>
        <w:rPr>
          <w:lang w:val="en-US"/>
        </w:rPr>
        <w:fldChar w:fldCharType="begin"/>
      </w:r>
      <w:r>
        <w:rPr>
          <w:lang w:val="en-US"/>
        </w:rPr>
        <w:instrText xml:space="preserve"> REF _Ref528143219 \h </w:instrText>
      </w:r>
      <w:r>
        <w:rPr>
          <w:lang w:val="en-US"/>
        </w:rPr>
      </w:r>
      <w:r>
        <w:rPr>
          <w:lang w:val="en-US"/>
        </w:rPr>
        <w:fldChar w:fldCharType="separate"/>
      </w:r>
      <w:r w:rsidR="00A86361">
        <w:t xml:space="preserve">Figure </w:t>
      </w:r>
      <w:r w:rsidR="00A86361">
        <w:rPr>
          <w:noProof/>
        </w:rPr>
        <w:t>A</w:t>
      </w:r>
      <w:r w:rsidR="00A86361">
        <w:t>.</w:t>
      </w:r>
      <w:r w:rsidR="00A86361">
        <w:rPr>
          <w:noProof/>
        </w:rPr>
        <w:t>4</w:t>
      </w:r>
      <w:r>
        <w:rPr>
          <w:lang w:val="en-US"/>
        </w:rPr>
        <w:fldChar w:fldCharType="end"/>
      </w:r>
      <w:r>
        <w:rPr>
          <w:lang w:val="en-US"/>
        </w:rPr>
        <w:t xml:space="preserve">. The main option </w:t>
      </w:r>
      <w:r w:rsidR="00226E97">
        <w:rPr>
          <w:lang w:val="en-US"/>
        </w:rPr>
        <w:t>is</w:t>
      </w:r>
      <w:r>
        <w:rPr>
          <w:lang w:val="en-US"/>
        </w:rPr>
        <w:t xml:space="preserve"> checkbox </w:t>
      </w:r>
      <w:r w:rsidRPr="00F366EB">
        <w:rPr>
          <w:rStyle w:val="guielementChar"/>
        </w:rPr>
        <w:t xml:space="preserve">Enable </w:t>
      </w:r>
      <w:proofErr w:type="spellStart"/>
      <w:r w:rsidRPr="00F366EB">
        <w:rPr>
          <w:rStyle w:val="guielementChar"/>
        </w:rPr>
        <w:t>Matlab</w:t>
      </w:r>
      <w:proofErr w:type="spellEnd"/>
      <w:r w:rsidRPr="00F366EB">
        <w:rPr>
          <w:rStyle w:val="guielementChar"/>
        </w:rPr>
        <w:t xml:space="preserve"> script mode</w:t>
      </w:r>
      <w:r>
        <w:rPr>
          <w:lang w:val="en-US"/>
        </w:rPr>
        <w:t xml:space="preserve">. This will select </w:t>
      </w:r>
      <w:proofErr w:type="spellStart"/>
      <w:r>
        <w:rPr>
          <w:lang w:val="en-US"/>
        </w:rPr>
        <w:t>Matlab</w:t>
      </w:r>
      <w:proofErr w:type="spellEnd"/>
      <w:r>
        <w:rPr>
          <w:lang w:val="en-US"/>
        </w:rPr>
        <w:t xml:space="preserve"> for processing</w:t>
      </w:r>
      <w:r w:rsidR="00900445">
        <w:rPr>
          <w:lang w:val="en-US"/>
        </w:rPr>
        <w:t xml:space="preserve">. If unchecked, the GNU Octave is selected. </w:t>
      </w:r>
      <w:proofErr w:type="spellStart"/>
      <w:r w:rsidR="00900445">
        <w:rPr>
          <w:lang w:val="en-US"/>
        </w:rPr>
        <w:t>Matlab</w:t>
      </w:r>
      <w:proofErr w:type="spellEnd"/>
      <w:r w:rsidR="00900445">
        <w:rPr>
          <w:lang w:val="en-US"/>
        </w:rPr>
        <w:t xml:space="preserve"> has no other options in the top frame. For GNU Octave user must manually list the </w:t>
      </w:r>
      <w:r w:rsidR="00900445" w:rsidRPr="00F366EB">
        <w:rPr>
          <w:rStyle w:val="guielementChar"/>
        </w:rPr>
        <w:t>GNU Octave binary path</w:t>
      </w:r>
      <w:r w:rsidR="00900445">
        <w:rPr>
          <w:lang w:val="en-US"/>
        </w:rPr>
        <w:t xml:space="preserve"> of the selected GNU Octave installation. </w:t>
      </w:r>
      <w:r w:rsidR="00226E97">
        <w:rPr>
          <w:lang w:val="en-US"/>
        </w:rPr>
        <w:t>Example:</w:t>
      </w:r>
    </w:p>
    <w:p w:rsidR="00226E97" w:rsidRDefault="00226E97" w:rsidP="00F366EB">
      <w:pPr>
        <w:pStyle w:val="code"/>
      </w:pPr>
      <w:r>
        <w:t>C:\Octave\Octave-4.2.2\bin</w:t>
      </w:r>
    </w:p>
    <w:p w:rsidR="00900445" w:rsidRDefault="00900445" w:rsidP="005959E1">
      <w:pPr>
        <w:rPr>
          <w:lang w:val="en-US"/>
        </w:rPr>
      </w:pPr>
      <w:r>
        <w:rPr>
          <w:lang w:val="en-US"/>
        </w:rPr>
        <w:t xml:space="preserve">Next, user may enable option </w:t>
      </w:r>
      <w:proofErr w:type="gramStart"/>
      <w:r w:rsidRPr="00F366EB">
        <w:rPr>
          <w:rStyle w:val="guielementChar"/>
        </w:rPr>
        <w:t>Always</w:t>
      </w:r>
      <w:proofErr w:type="gramEnd"/>
      <w:r w:rsidRPr="00F366EB">
        <w:rPr>
          <w:rStyle w:val="guielementChar"/>
        </w:rPr>
        <w:t xml:space="preserve"> clear function cache</w:t>
      </w:r>
      <w:r>
        <w:rPr>
          <w:lang w:val="en-US"/>
        </w:rPr>
        <w:t>, which has effect only for debugging. This will force GNU Octave to reload the scripts before every command to ensure the changes in them are recognized</w:t>
      </w:r>
      <w:r w:rsidR="00226E97">
        <w:rPr>
          <w:lang w:val="en-US"/>
        </w:rPr>
        <w:t xml:space="preserve"> (do not use for normal operation)</w:t>
      </w:r>
      <w:r>
        <w:rPr>
          <w:lang w:val="en-US"/>
        </w:rPr>
        <w:t xml:space="preserve">. Another option is </w:t>
      </w:r>
      <w:r w:rsidRPr="00F366EB">
        <w:rPr>
          <w:rStyle w:val="guielementChar"/>
        </w:rPr>
        <w:t xml:space="preserve">Use </w:t>
      </w:r>
      <w:proofErr w:type="spellStart"/>
      <w:r w:rsidRPr="00F366EB">
        <w:rPr>
          <w:rStyle w:val="guielementChar"/>
        </w:rPr>
        <w:t>bitstream</w:t>
      </w:r>
      <w:proofErr w:type="spellEnd"/>
      <w:r w:rsidRPr="00F366EB">
        <w:rPr>
          <w:rStyle w:val="guielementChar"/>
        </w:rPr>
        <w:t xml:space="preserve"> mode</w:t>
      </w:r>
      <w:r>
        <w:rPr>
          <w:lang w:val="en-US"/>
        </w:rPr>
        <w:t xml:space="preserve">, which will enable faster communication between </w:t>
      </w:r>
      <w:proofErr w:type="spellStart"/>
      <w:r>
        <w:rPr>
          <w:lang w:val="en-US"/>
        </w:rPr>
        <w:t>LabVIEW</w:t>
      </w:r>
      <w:proofErr w:type="spellEnd"/>
      <w:r>
        <w:rPr>
          <w:lang w:val="en-US"/>
        </w:rPr>
        <w:t xml:space="preserve"> and GNU Octave. This requires the package “</w:t>
      </w:r>
      <w:proofErr w:type="spellStart"/>
      <w:r>
        <w:rPr>
          <w:lang w:val="en-US"/>
        </w:rPr>
        <w:t>golpi</w:t>
      </w:r>
      <w:proofErr w:type="spellEnd"/>
      <w:r>
        <w:rPr>
          <w:lang w:val="en-US"/>
        </w:rPr>
        <w:t xml:space="preserve">” </w:t>
      </w:r>
      <w:r w:rsidR="00226E97">
        <w:rPr>
          <w:lang w:val="en-US"/>
        </w:rPr>
        <w:t xml:space="preserve">to be </w:t>
      </w:r>
      <w:r>
        <w:rPr>
          <w:lang w:val="en-US"/>
        </w:rPr>
        <w:t xml:space="preserve">installed. However, it is not necessary as there is mostly only small amount of data transferred between the environments. Last option is </w:t>
      </w:r>
      <w:r w:rsidRPr="00F366EB">
        <w:rPr>
          <w:rStyle w:val="guielementChar"/>
        </w:rPr>
        <w:t>Show console window</w:t>
      </w:r>
      <w:r>
        <w:rPr>
          <w:lang w:val="en-US"/>
        </w:rPr>
        <w:t xml:space="preserve"> which will show GNU Octave console window for debugging. Note the </w:t>
      </w:r>
      <w:proofErr w:type="spellStart"/>
      <w:r>
        <w:rPr>
          <w:lang w:val="en-US"/>
        </w:rPr>
        <w:t>M</w:t>
      </w:r>
      <w:r w:rsidR="00226E97">
        <w:rPr>
          <w:lang w:val="en-US"/>
        </w:rPr>
        <w:t>a</w:t>
      </w:r>
      <w:r>
        <w:rPr>
          <w:lang w:val="en-US"/>
        </w:rPr>
        <w:t>tlab</w:t>
      </w:r>
      <w:proofErr w:type="spellEnd"/>
      <w:r>
        <w:rPr>
          <w:lang w:val="en-US"/>
        </w:rPr>
        <w:t xml:space="preserve"> will always show its console window. </w:t>
      </w:r>
      <w:proofErr w:type="gramStart"/>
      <w:r>
        <w:rPr>
          <w:lang w:val="en-US"/>
        </w:rPr>
        <w:t xml:space="preserve">Do not close neither the Octave’s or </w:t>
      </w:r>
      <w:proofErr w:type="spellStart"/>
      <w:r>
        <w:rPr>
          <w:lang w:val="en-US"/>
        </w:rPr>
        <w:t>Matlab’s</w:t>
      </w:r>
      <w:proofErr w:type="spellEnd"/>
      <w:r>
        <w:rPr>
          <w:lang w:val="en-US"/>
        </w:rPr>
        <w:t xml:space="preserve"> console during TWM usage as it will terminate the application!</w:t>
      </w:r>
      <w:proofErr w:type="gramEnd"/>
      <w:r>
        <w:rPr>
          <w:lang w:val="en-US"/>
        </w:rPr>
        <w:t xml:space="preserve"> Validity of the setup can be tested by button </w:t>
      </w:r>
      <w:r w:rsidRPr="00F366EB">
        <w:rPr>
          <w:rStyle w:val="guielementChar"/>
        </w:rPr>
        <w:t>Restart</w:t>
      </w:r>
      <w:r>
        <w:rPr>
          <w:lang w:val="en-US"/>
        </w:rPr>
        <w:t xml:space="preserve">. </w:t>
      </w:r>
    </w:p>
    <w:p w:rsidR="00C26A5A" w:rsidRDefault="00900445" w:rsidP="005959E1">
      <w:pPr>
        <w:rPr>
          <w:lang w:val="en-US"/>
        </w:rPr>
      </w:pPr>
      <w:r>
        <w:rPr>
          <w:lang w:val="en-US"/>
        </w:rPr>
        <w:t xml:space="preserve">Another option to be done is selection of the </w:t>
      </w:r>
      <w:r w:rsidRPr="00F366EB">
        <w:rPr>
          <w:rStyle w:val="guielementChar"/>
        </w:rPr>
        <w:t>QWTB toolbox root folder path</w:t>
      </w:r>
      <w:r>
        <w:rPr>
          <w:lang w:val="en-US"/>
        </w:rPr>
        <w:t xml:space="preserve">. Although TWM should work with main QWTB distribution, the TWM algorithms are distributed along with the TWM, so always set path to the </w:t>
      </w:r>
      <w:r w:rsidR="008C5CD0">
        <w:rPr>
          <w:lang w:val="en-US"/>
        </w:rPr>
        <w:t xml:space="preserve">local copy of QWTB </w:t>
      </w:r>
      <w:r w:rsidR="00226E97">
        <w:rPr>
          <w:lang w:val="en-US"/>
        </w:rPr>
        <w:t>in</w:t>
      </w:r>
      <w:r w:rsidR="008C5CD0">
        <w:rPr>
          <w:lang w:val="en-US"/>
        </w:rPr>
        <w:t xml:space="preserve"> the TWM </w:t>
      </w:r>
      <w:r w:rsidR="00226E97">
        <w:rPr>
          <w:lang w:val="en-US"/>
        </w:rPr>
        <w:t xml:space="preserve">installation </w:t>
      </w:r>
      <w:r w:rsidR="008C5CD0">
        <w:rPr>
          <w:lang w:val="en-US"/>
        </w:rPr>
        <w:t>subfolder</w:t>
      </w:r>
      <w:r w:rsidR="00C26A5A">
        <w:rPr>
          <w:lang w:val="en-US"/>
        </w:rPr>
        <w:t>:</w:t>
      </w:r>
    </w:p>
    <w:p w:rsidR="00C26A5A" w:rsidRDefault="00900445" w:rsidP="00F366EB">
      <w:pPr>
        <w:pStyle w:val="code"/>
      </w:pPr>
      <w:r>
        <w:t>.\</w:t>
      </w:r>
      <w:proofErr w:type="spellStart"/>
      <w:r>
        <w:t>octprog</w:t>
      </w:r>
      <w:proofErr w:type="spellEnd"/>
      <w:r>
        <w:t>\</w:t>
      </w:r>
      <w:proofErr w:type="spellStart"/>
      <w:r>
        <w:t>qwtb</w:t>
      </w:r>
      <w:proofErr w:type="spellEnd"/>
    </w:p>
    <w:p w:rsidR="00900445" w:rsidRDefault="00900445" w:rsidP="005959E1">
      <w:pPr>
        <w:rPr>
          <w:lang w:val="en-US"/>
        </w:rPr>
      </w:pPr>
      <w:r>
        <w:rPr>
          <w:lang w:val="en-US"/>
        </w:rPr>
        <w:t xml:space="preserve">Validity of the setup can be tested by </w:t>
      </w:r>
      <w:r w:rsidRPr="00F366EB">
        <w:rPr>
          <w:rStyle w:val="guielementChar"/>
        </w:rPr>
        <w:t>TEST QWTB</w:t>
      </w:r>
      <w:r>
        <w:rPr>
          <w:lang w:val="en-US"/>
        </w:rPr>
        <w:t xml:space="preserve">. </w:t>
      </w:r>
    </w:p>
    <w:p w:rsidR="005959E1" w:rsidRDefault="005959E1" w:rsidP="00F366EB">
      <w:pPr>
        <w:keepNext/>
        <w:jc w:val="center"/>
      </w:pPr>
      <w:r>
        <w:rPr>
          <w:noProof/>
          <w:lang w:val="cs-CZ" w:eastAsia="cs-CZ"/>
        </w:rPr>
        <w:drawing>
          <wp:inline distT="0" distB="0" distL="0" distR="0" wp14:anchorId="3A24D3E9" wp14:editId="31E26318">
            <wp:extent cx="4273200" cy="3330000"/>
            <wp:effectExtent l="0" t="0" r="0" b="381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3200" cy="3330000"/>
                    </a:xfrm>
                    <a:prstGeom prst="rect">
                      <a:avLst/>
                    </a:prstGeom>
                  </pic:spPr>
                </pic:pic>
              </a:graphicData>
            </a:graphic>
          </wp:inline>
        </w:drawing>
      </w:r>
    </w:p>
    <w:p w:rsidR="005959E1" w:rsidRPr="00F366EB" w:rsidRDefault="005959E1" w:rsidP="00F366EB">
      <w:pPr>
        <w:pStyle w:val="Titulek"/>
        <w:rPr>
          <w:lang w:val="en-US"/>
        </w:rPr>
      </w:pPr>
      <w:bookmarkStart w:id="379" w:name="_Ref528143219"/>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4</w:t>
      </w:r>
      <w:r w:rsidR="00C653FA">
        <w:fldChar w:fldCharType="end"/>
      </w:r>
      <w:bookmarkEnd w:id="379"/>
      <w:r>
        <w:t>: TWM processing environment configuration.</w:t>
      </w:r>
    </w:p>
    <w:p w:rsidR="00016199" w:rsidRDefault="00CA5F23" w:rsidP="00F366EB">
      <w:pPr>
        <w:pStyle w:val="Nadpis4"/>
        <w:tabs>
          <w:tab w:val="clear" w:pos="2694"/>
        </w:tabs>
        <w:ind w:left="1134" w:hanging="1134"/>
        <w:rPr>
          <w:lang w:val="en-US"/>
        </w:rPr>
      </w:pPr>
      <w:bookmarkStart w:id="380" w:name="_Toc528742953"/>
      <w:r>
        <w:rPr>
          <w:lang w:val="en-US"/>
        </w:rPr>
        <w:lastRenderedPageBreak/>
        <w:t>Configuring the digitizer</w:t>
      </w:r>
      <w:bookmarkEnd w:id="380"/>
    </w:p>
    <w:p w:rsidR="00A15DB3" w:rsidRDefault="00016199">
      <w:pPr>
        <w:rPr>
          <w:lang w:val="en-US"/>
        </w:rPr>
      </w:pPr>
      <w:r>
        <w:rPr>
          <w:lang w:val="en-US"/>
        </w:rPr>
        <w:t xml:space="preserve">The button </w:t>
      </w:r>
      <w:r w:rsidRPr="00F366EB">
        <w:rPr>
          <w:rStyle w:val="guielementChar"/>
        </w:rPr>
        <w:t>Digitizer</w:t>
      </w:r>
      <w:r>
        <w:rPr>
          <w:lang w:val="en-US"/>
        </w:rPr>
        <w:t xml:space="preserve"> </w:t>
      </w:r>
      <w:r w:rsidR="00CA5F23">
        <w:rPr>
          <w:lang w:val="en-US"/>
        </w:rPr>
        <w:t>on the main TWM panel m</w:t>
      </w:r>
      <w:r>
        <w:rPr>
          <w:lang w:val="en-US"/>
        </w:rPr>
        <w:t xml:space="preserve">ust be pressed in order to invoke </w:t>
      </w:r>
      <w:r w:rsidRPr="00F366EB">
        <w:rPr>
          <w:rStyle w:val="guielementChar"/>
        </w:rPr>
        <w:t>Digitizer configuration</w:t>
      </w:r>
      <w:r>
        <w:rPr>
          <w:lang w:val="en-US"/>
        </w:rPr>
        <w:t xml:space="preserve"> panel. </w:t>
      </w:r>
      <w:proofErr w:type="gramStart"/>
      <w:r>
        <w:rPr>
          <w:lang w:val="en-US"/>
        </w:rPr>
        <w:t xml:space="preserve">Example of the panels for </w:t>
      </w:r>
      <w:r w:rsidR="00CA5F23">
        <w:rPr>
          <w:lang w:val="en-US"/>
        </w:rPr>
        <w:t xml:space="preserve">the </w:t>
      </w:r>
      <w:proofErr w:type="spellStart"/>
      <w:r w:rsidRPr="00F366EB">
        <w:rPr>
          <w:rStyle w:val="guielementChar"/>
        </w:rPr>
        <w:t>niScope</w:t>
      </w:r>
      <w:proofErr w:type="spellEnd"/>
      <w:r>
        <w:rPr>
          <w:lang w:val="en-US"/>
        </w:rPr>
        <w:t xml:space="preserve"> and </w:t>
      </w:r>
      <w:r w:rsidRPr="00F366EB">
        <w:rPr>
          <w:rStyle w:val="guielementChar"/>
        </w:rPr>
        <w:t>3458A</w:t>
      </w:r>
      <w:r>
        <w:rPr>
          <w:lang w:val="en-US"/>
        </w:rPr>
        <w:t xml:space="preserve"> digitizers are</w:t>
      </w:r>
      <w:proofErr w:type="gramEnd"/>
      <w:r>
        <w:rPr>
          <w:lang w:val="en-US"/>
        </w:rPr>
        <w:t xml:space="preserve"> shown in </w:t>
      </w:r>
      <w:r w:rsidR="00CA5F23">
        <w:rPr>
          <w:lang w:val="en-US"/>
        </w:rPr>
        <w:fldChar w:fldCharType="begin"/>
      </w:r>
      <w:r w:rsidR="00CA5F23">
        <w:rPr>
          <w:lang w:val="en-US"/>
        </w:rPr>
        <w:instrText xml:space="preserve"> REF _Ref528073852 \h </w:instrText>
      </w:r>
      <w:r w:rsidR="00CA5F23">
        <w:rPr>
          <w:lang w:val="en-US"/>
        </w:rPr>
      </w:r>
      <w:r w:rsidR="00CA5F23">
        <w:rPr>
          <w:lang w:val="en-US"/>
        </w:rPr>
        <w:fldChar w:fldCharType="separate"/>
      </w:r>
      <w:r w:rsidR="00A86361">
        <w:t xml:space="preserve">Figure </w:t>
      </w:r>
      <w:r w:rsidR="00A86361">
        <w:rPr>
          <w:noProof/>
        </w:rPr>
        <w:t>A</w:t>
      </w:r>
      <w:r w:rsidR="00A86361">
        <w:t>.</w:t>
      </w:r>
      <w:r w:rsidR="00A86361">
        <w:rPr>
          <w:noProof/>
        </w:rPr>
        <w:t>5</w:t>
      </w:r>
      <w:r w:rsidR="00CA5F23">
        <w:rPr>
          <w:lang w:val="en-US"/>
        </w:rPr>
        <w:fldChar w:fldCharType="end"/>
      </w:r>
      <w:r w:rsidR="00CA5F23">
        <w:rPr>
          <w:lang w:val="en-US"/>
        </w:rPr>
        <w:t xml:space="preserve"> </w:t>
      </w:r>
      <w:r>
        <w:rPr>
          <w:lang w:val="en-US"/>
        </w:rPr>
        <w:t>and</w:t>
      </w:r>
      <w:r w:rsidR="00CA5F23">
        <w:rPr>
          <w:lang w:val="en-US"/>
        </w:rPr>
        <w:t xml:space="preserve"> </w:t>
      </w:r>
      <w:r w:rsidR="00CA5F23">
        <w:rPr>
          <w:lang w:val="en-US"/>
        </w:rPr>
        <w:fldChar w:fldCharType="begin"/>
      </w:r>
      <w:r w:rsidR="00CA5F23">
        <w:rPr>
          <w:lang w:val="en-US"/>
        </w:rPr>
        <w:instrText xml:space="preserve"> REF _Ref528073862 \h </w:instrText>
      </w:r>
      <w:r w:rsidR="00CA5F23">
        <w:rPr>
          <w:lang w:val="en-US"/>
        </w:rPr>
      </w:r>
      <w:r w:rsidR="00CA5F23">
        <w:rPr>
          <w:lang w:val="en-US"/>
        </w:rPr>
        <w:fldChar w:fldCharType="separate"/>
      </w:r>
      <w:r w:rsidR="00A86361">
        <w:t xml:space="preserve">Figure </w:t>
      </w:r>
      <w:r w:rsidR="00A86361">
        <w:rPr>
          <w:noProof/>
        </w:rPr>
        <w:t>A</w:t>
      </w:r>
      <w:r w:rsidR="00A86361">
        <w:t>.</w:t>
      </w:r>
      <w:r w:rsidR="00A86361">
        <w:rPr>
          <w:noProof/>
        </w:rPr>
        <w:t>6</w:t>
      </w:r>
      <w:r w:rsidR="00CA5F23">
        <w:rPr>
          <w:lang w:val="en-US"/>
        </w:rPr>
        <w:fldChar w:fldCharType="end"/>
      </w:r>
      <w:r>
        <w:rPr>
          <w:lang w:val="en-US"/>
        </w:rPr>
        <w:t xml:space="preserve">. The panel contains </w:t>
      </w:r>
      <w:r w:rsidR="00A15DB3" w:rsidRPr="00F366EB">
        <w:rPr>
          <w:rStyle w:val="guielementChar"/>
        </w:rPr>
        <w:t>D</w:t>
      </w:r>
      <w:r w:rsidRPr="00F366EB">
        <w:rPr>
          <w:rStyle w:val="guielementChar"/>
        </w:rPr>
        <w:t>igitizer type</w:t>
      </w:r>
      <w:r>
        <w:rPr>
          <w:lang w:val="en-US"/>
        </w:rPr>
        <w:t xml:space="preserve"> selector which is used to select the HW to be used for</w:t>
      </w:r>
      <w:r w:rsidR="00226E97">
        <w:rPr>
          <w:lang w:val="en-US"/>
        </w:rPr>
        <w:t xml:space="preserve"> </w:t>
      </w:r>
      <w:r>
        <w:rPr>
          <w:lang w:val="en-US"/>
        </w:rPr>
        <w:t xml:space="preserve">digitizing. </w:t>
      </w:r>
      <w:r w:rsidR="00A15DB3">
        <w:rPr>
          <w:lang w:val="en-US"/>
        </w:rPr>
        <w:t xml:space="preserve">Below is </w:t>
      </w:r>
      <w:r w:rsidR="00226E97">
        <w:rPr>
          <w:lang w:val="en-US"/>
        </w:rPr>
        <w:t xml:space="preserve">a </w:t>
      </w:r>
      <w:r w:rsidR="00A15DB3">
        <w:rPr>
          <w:lang w:val="en-US"/>
        </w:rPr>
        <w:t>text frame with brief description of the selected digitizer.</w:t>
      </w:r>
    </w:p>
    <w:p w:rsidR="00CA5F23" w:rsidRDefault="00CA5F23">
      <w:pPr>
        <w:rPr>
          <w:lang w:val="en-US"/>
        </w:rPr>
      </w:pPr>
      <w:r>
        <w:rPr>
          <w:lang w:val="en-US"/>
        </w:rPr>
        <w:t xml:space="preserve">Next option </w:t>
      </w:r>
      <w:proofErr w:type="gramStart"/>
      <w:r w:rsidR="00A15DB3" w:rsidRPr="00F366EB">
        <w:rPr>
          <w:rStyle w:val="guielementChar"/>
        </w:rPr>
        <w:t>On</w:t>
      </w:r>
      <w:proofErr w:type="gramEnd"/>
      <w:r w:rsidR="00A15DB3" w:rsidRPr="00F366EB">
        <w:rPr>
          <w:rStyle w:val="guielementChar"/>
        </w:rPr>
        <w:t xml:space="preserve"> device close</w:t>
      </w:r>
      <w:r w:rsidR="00A15DB3">
        <w:rPr>
          <w:lang w:val="en-US"/>
        </w:rPr>
        <w:t xml:space="preserve"> </w:t>
      </w:r>
      <w:r>
        <w:rPr>
          <w:lang w:val="en-US"/>
        </w:rPr>
        <w:t xml:space="preserve">at </w:t>
      </w:r>
      <w:r w:rsidR="00A15DB3">
        <w:rPr>
          <w:lang w:val="en-US"/>
        </w:rPr>
        <w:t xml:space="preserve">the </w:t>
      </w:r>
      <w:r>
        <w:rPr>
          <w:lang w:val="en-US"/>
        </w:rPr>
        <w:t>bottom</w:t>
      </w:r>
      <w:r w:rsidR="00A15DB3">
        <w:rPr>
          <w:lang w:val="en-US"/>
        </w:rPr>
        <w:t>-left</w:t>
      </w:r>
      <w:r>
        <w:rPr>
          <w:lang w:val="en-US"/>
        </w:rPr>
        <w:t xml:space="preserve"> </w:t>
      </w:r>
      <w:r w:rsidR="00A15DB3">
        <w:rPr>
          <w:lang w:val="en-US"/>
        </w:rPr>
        <w:t xml:space="preserve">of the panel </w:t>
      </w:r>
      <w:r>
        <w:rPr>
          <w:lang w:val="en-US"/>
        </w:rPr>
        <w:t xml:space="preserve">is used to determine behavior of the TWM after the digitizers were used. </w:t>
      </w:r>
      <w:r w:rsidR="00A15DB3">
        <w:rPr>
          <w:lang w:val="en-US"/>
        </w:rPr>
        <w:t>Selection of</w:t>
      </w:r>
      <w:r>
        <w:rPr>
          <w:lang w:val="en-US"/>
        </w:rPr>
        <w:t xml:space="preserve"> </w:t>
      </w:r>
      <w:r w:rsidR="00A15DB3" w:rsidRPr="00F366EB">
        <w:rPr>
          <w:rStyle w:val="guielementChar"/>
        </w:rPr>
        <w:t>Immediate reset</w:t>
      </w:r>
      <w:r w:rsidR="00A15DB3">
        <w:rPr>
          <w:lang w:val="en-US"/>
        </w:rPr>
        <w:t xml:space="preserve"> will reset all HW related to the digitizer to the safe state. Selection of </w:t>
      </w:r>
      <w:r w:rsidR="00A15DB3" w:rsidRPr="00F366EB">
        <w:rPr>
          <w:rStyle w:val="guielementChar"/>
        </w:rPr>
        <w:t>Delayed reset</w:t>
      </w:r>
      <w:r w:rsidR="00A15DB3">
        <w:rPr>
          <w:lang w:val="en-US"/>
        </w:rPr>
        <w:t xml:space="preserve"> will do the same when the HW is not used for preset timeout. This second option is preferred way especially for the sampling </w:t>
      </w:r>
      <w:proofErr w:type="spellStart"/>
      <w:r w:rsidR="00A15DB3">
        <w:rPr>
          <w:lang w:val="en-US"/>
        </w:rPr>
        <w:t>multimeters</w:t>
      </w:r>
      <w:proofErr w:type="spellEnd"/>
      <w:r w:rsidR="00A15DB3">
        <w:rPr>
          <w:lang w:val="en-US"/>
        </w:rPr>
        <w:t xml:space="preserve"> 3458A as it saves the relays for repeated measurements. Option </w:t>
      </w:r>
      <w:r w:rsidR="00A15DB3" w:rsidRPr="00F366EB">
        <w:rPr>
          <w:rStyle w:val="guielementChar"/>
        </w:rPr>
        <w:t>Force reset on open</w:t>
      </w:r>
      <w:r w:rsidR="00A15DB3">
        <w:rPr>
          <w:lang w:val="en-US"/>
        </w:rPr>
        <w:t xml:space="preserve"> will issue reset command to the instruments related to the digitizer</w:t>
      </w:r>
      <w:r w:rsidR="00226E97">
        <w:rPr>
          <w:lang w:val="en-US"/>
        </w:rPr>
        <w:t xml:space="preserve"> every time the digitizer is initialized</w:t>
      </w:r>
      <w:r w:rsidR="00A15DB3">
        <w:rPr>
          <w:lang w:val="en-US"/>
        </w:rPr>
        <w:t>. Normally this should be disabled.</w:t>
      </w:r>
    </w:p>
    <w:p w:rsidR="00CA5F23" w:rsidRDefault="00473819">
      <w:pPr>
        <w:keepNext/>
        <w:jc w:val="center"/>
      </w:pPr>
      <w:r w:rsidRPr="00F366EB">
        <w:rPr>
          <w:noProof/>
          <w:lang w:val="cs-CZ" w:eastAsia="cs-CZ"/>
        </w:rPr>
        <w:drawing>
          <wp:inline distT="0" distB="0" distL="0" distR="0" wp14:anchorId="55005434" wp14:editId="08AB297C">
            <wp:extent cx="5760720" cy="373761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37610"/>
                    </a:xfrm>
                    <a:prstGeom prst="rect">
                      <a:avLst/>
                    </a:prstGeom>
                  </pic:spPr>
                </pic:pic>
              </a:graphicData>
            </a:graphic>
          </wp:inline>
        </w:drawing>
      </w:r>
    </w:p>
    <w:p w:rsidR="00016199" w:rsidRDefault="00CA5F23">
      <w:pPr>
        <w:pStyle w:val="Titulek"/>
      </w:pPr>
      <w:bookmarkStart w:id="381" w:name="_Ref528073852"/>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5</w:t>
      </w:r>
      <w:r w:rsidR="00C653FA">
        <w:fldChar w:fldCharType="end"/>
      </w:r>
      <w:bookmarkEnd w:id="381"/>
      <w:r>
        <w:t xml:space="preserve">: TWM configuration panel for the </w:t>
      </w:r>
      <w:proofErr w:type="spellStart"/>
      <w:r>
        <w:t>niScope</w:t>
      </w:r>
      <w:proofErr w:type="spellEnd"/>
      <w:r>
        <w:t xml:space="preserve"> digitizers (for NI 5922).</w:t>
      </w:r>
    </w:p>
    <w:p w:rsidR="00A15DB3" w:rsidRDefault="00A15DB3" w:rsidP="00A15DB3">
      <w:pPr>
        <w:rPr>
          <w:lang w:val="en-US"/>
        </w:rPr>
      </w:pPr>
      <w:r>
        <w:rPr>
          <w:lang w:val="en-US"/>
        </w:rPr>
        <w:t xml:space="preserve">Each digitizer has one private page with specific options. The page for </w:t>
      </w:r>
      <w:proofErr w:type="spellStart"/>
      <w:r w:rsidRPr="00F366EB">
        <w:rPr>
          <w:rStyle w:val="guielementChar"/>
        </w:rPr>
        <w:t>niScope</w:t>
      </w:r>
      <w:proofErr w:type="spellEnd"/>
      <w:r>
        <w:rPr>
          <w:lang w:val="en-US"/>
        </w:rPr>
        <w:t xml:space="preserve"> digitizers is shown in </w:t>
      </w:r>
      <w:r>
        <w:rPr>
          <w:lang w:val="en-US"/>
        </w:rPr>
        <w:fldChar w:fldCharType="begin"/>
      </w:r>
      <w:r>
        <w:rPr>
          <w:lang w:val="en-US"/>
        </w:rPr>
        <w:instrText xml:space="preserve"> REF _Ref528073852 \h </w:instrText>
      </w:r>
      <w:r>
        <w:rPr>
          <w:lang w:val="en-US"/>
        </w:rPr>
      </w:r>
      <w:r>
        <w:rPr>
          <w:lang w:val="en-US"/>
        </w:rPr>
        <w:fldChar w:fldCharType="separate"/>
      </w:r>
      <w:r w:rsidR="00A86361">
        <w:t xml:space="preserve">Figure </w:t>
      </w:r>
      <w:r w:rsidR="00A86361">
        <w:rPr>
          <w:noProof/>
        </w:rPr>
        <w:t>A</w:t>
      </w:r>
      <w:r w:rsidR="00A86361">
        <w:t>.</w:t>
      </w:r>
      <w:r w:rsidR="00A86361">
        <w:rPr>
          <w:noProof/>
        </w:rPr>
        <w:t>5</w:t>
      </w:r>
      <w:r>
        <w:rPr>
          <w:lang w:val="en-US"/>
        </w:rPr>
        <w:fldChar w:fldCharType="end"/>
      </w:r>
      <w:r>
        <w:rPr>
          <w:lang w:val="en-US"/>
        </w:rPr>
        <w:t xml:space="preserve">. </w:t>
      </w:r>
      <w:r w:rsidR="00B01C2D">
        <w:rPr>
          <w:lang w:val="en-US"/>
        </w:rPr>
        <w:t xml:space="preserve">User can select any number of </w:t>
      </w:r>
      <w:r w:rsidR="00E5359F">
        <w:rPr>
          <w:lang w:val="en-US"/>
        </w:rPr>
        <w:t>physical</w:t>
      </w:r>
      <w:r w:rsidR="00B01C2D">
        <w:rPr>
          <w:lang w:val="en-US"/>
        </w:rPr>
        <w:t xml:space="preserve"> channels</w:t>
      </w:r>
      <w:r w:rsidR="00E5359F">
        <w:rPr>
          <w:lang w:val="en-US"/>
        </w:rPr>
        <w:t xml:space="preserve"> of any number of</w:t>
      </w:r>
      <w:r w:rsidR="00226E97">
        <w:rPr>
          <w:lang w:val="en-US"/>
        </w:rPr>
        <w:t xml:space="preserve"> digitizing</w:t>
      </w:r>
      <w:r w:rsidR="00E5359F">
        <w:rPr>
          <w:lang w:val="en-US"/>
        </w:rPr>
        <w:t xml:space="preserve"> cards</w:t>
      </w:r>
      <w:r w:rsidR="00B01C2D">
        <w:rPr>
          <w:lang w:val="en-US"/>
        </w:rPr>
        <w:t xml:space="preserve"> by adding or removing rows to the table</w:t>
      </w:r>
      <w:r w:rsidR="00E5359F">
        <w:rPr>
          <w:lang w:val="en-US"/>
        </w:rPr>
        <w:t xml:space="preserve"> </w:t>
      </w:r>
      <w:r w:rsidR="00B01C2D" w:rsidRPr="00F366EB">
        <w:rPr>
          <w:rStyle w:val="guielementChar"/>
        </w:rPr>
        <w:t>ADC Channels</w:t>
      </w:r>
      <w:r w:rsidR="00B01C2D">
        <w:rPr>
          <w:lang w:val="en-US"/>
        </w:rPr>
        <w:t xml:space="preserve">. Each virtual channel </w:t>
      </w:r>
      <w:r w:rsidR="00E5359F">
        <w:rPr>
          <w:lang w:val="en-US"/>
        </w:rPr>
        <w:t xml:space="preserve">(row) </w:t>
      </w:r>
      <w:r w:rsidR="00B01C2D">
        <w:rPr>
          <w:lang w:val="en-US"/>
        </w:rPr>
        <w:t xml:space="preserve">contains </w:t>
      </w:r>
      <w:r w:rsidR="00B01C2D" w:rsidRPr="00F366EB">
        <w:rPr>
          <w:rStyle w:val="guielementChar"/>
        </w:rPr>
        <w:t>Channel ID</w:t>
      </w:r>
      <w:r w:rsidR="00B01C2D">
        <w:rPr>
          <w:lang w:val="en-US"/>
        </w:rPr>
        <w:t xml:space="preserve"> (note </w:t>
      </w:r>
      <w:proofErr w:type="spellStart"/>
      <w:r w:rsidR="00B01C2D">
        <w:rPr>
          <w:lang w:val="en-US"/>
        </w:rPr>
        <w:t>niScope</w:t>
      </w:r>
      <w:proofErr w:type="spellEnd"/>
      <w:r w:rsidR="00B01C2D">
        <w:rPr>
          <w:lang w:val="en-US"/>
        </w:rPr>
        <w:t xml:space="preserve"> counts channels from zero), input </w:t>
      </w:r>
      <w:r w:rsidR="00B01C2D" w:rsidRPr="00F366EB">
        <w:rPr>
          <w:rStyle w:val="guielementChar"/>
        </w:rPr>
        <w:t>Range [</w:t>
      </w:r>
      <w:proofErr w:type="spellStart"/>
      <w:r w:rsidR="00B01C2D" w:rsidRPr="00F366EB">
        <w:rPr>
          <w:rStyle w:val="guielementChar"/>
        </w:rPr>
        <w:t>Vpk</w:t>
      </w:r>
      <w:proofErr w:type="spellEnd"/>
      <w:r w:rsidR="00B01C2D" w:rsidRPr="00F366EB">
        <w:rPr>
          <w:rStyle w:val="guielementChar"/>
        </w:rPr>
        <w:t>]</w:t>
      </w:r>
      <w:r w:rsidR="00B01C2D">
        <w:rPr>
          <w:lang w:val="en-US"/>
        </w:rPr>
        <w:t xml:space="preserve">, which is maximum applied voltage (e.g., 5 for range ±5 V), </w:t>
      </w:r>
      <w:r w:rsidR="00B01C2D" w:rsidRPr="00F366EB">
        <w:rPr>
          <w:rStyle w:val="guielementChar"/>
        </w:rPr>
        <w:t>Input Z</w:t>
      </w:r>
      <w:r w:rsidR="00B01C2D">
        <w:rPr>
          <w:lang w:val="en-US"/>
        </w:rPr>
        <w:t xml:space="preserve"> is input impedance of the channel and </w:t>
      </w:r>
      <w:r w:rsidR="00B01C2D" w:rsidRPr="00F366EB">
        <w:rPr>
          <w:rStyle w:val="guielementChar"/>
        </w:rPr>
        <w:t>Coupling</w:t>
      </w:r>
      <w:r w:rsidR="00B01C2D">
        <w:rPr>
          <w:lang w:val="en-US"/>
        </w:rPr>
        <w:t xml:space="preserve"> is mode of input coupling. The icons on the right of each row enables reordering or removal of row(s). Note the </w:t>
      </w:r>
      <w:r w:rsidR="00E5359F">
        <w:rPr>
          <w:lang w:val="en-US"/>
        </w:rPr>
        <w:t xml:space="preserve">physical channels of the card(s) </w:t>
      </w:r>
      <w:r w:rsidR="00B01C2D">
        <w:rPr>
          <w:lang w:val="en-US"/>
        </w:rPr>
        <w:t xml:space="preserve">which are not selected are </w:t>
      </w:r>
      <w:r w:rsidR="00E5359F">
        <w:rPr>
          <w:lang w:val="en-US"/>
        </w:rPr>
        <w:t xml:space="preserve">automatically set to </w:t>
      </w:r>
      <w:r w:rsidR="005C4D74">
        <w:rPr>
          <w:lang w:val="en-US"/>
        </w:rPr>
        <w:t>ground t</w:t>
      </w:r>
      <w:r w:rsidR="00E5359F">
        <w:rPr>
          <w:lang w:val="en-US"/>
        </w:rPr>
        <w:t>o prevent buildup of noise</w:t>
      </w:r>
      <w:r w:rsidR="005C4D74">
        <w:rPr>
          <w:lang w:val="en-US"/>
        </w:rPr>
        <w:t xml:space="preserve"> at near channels</w:t>
      </w:r>
      <w:r w:rsidR="00E5359F">
        <w:rPr>
          <w:lang w:val="en-US"/>
        </w:rPr>
        <w:t>. The driver supports PLL synchronization to the external 10</w:t>
      </w:r>
      <w:r w:rsidR="005C4D74">
        <w:rPr>
          <w:lang w:val="en-US"/>
        </w:rPr>
        <w:t> </w:t>
      </w:r>
      <w:r w:rsidR="00E5359F">
        <w:rPr>
          <w:lang w:val="en-US"/>
        </w:rPr>
        <w:t xml:space="preserve">MHz source, which is needed for coherent sampling or when synchronizing multiple cards. </w:t>
      </w:r>
      <w:proofErr w:type="gramStart"/>
      <w:r w:rsidR="00E5359F">
        <w:rPr>
          <w:lang w:val="en-US"/>
        </w:rPr>
        <w:t xml:space="preserve">Type in </w:t>
      </w:r>
      <w:ins w:id="382" w:author="smaslan" w:date="2018-10-31T11:26:00Z">
        <w:r w:rsidR="00F809DA">
          <w:rPr>
            <w:lang w:val="en-US"/>
          </w:rPr>
          <w:t xml:space="preserve">the </w:t>
        </w:r>
      </w:ins>
      <w:r w:rsidR="00E5359F">
        <w:rPr>
          <w:lang w:val="en-US"/>
        </w:rPr>
        <w:t>nominal sync.</w:t>
      </w:r>
      <w:proofErr w:type="gramEnd"/>
      <w:r w:rsidR="00E5359F">
        <w:rPr>
          <w:lang w:val="en-US"/>
        </w:rPr>
        <w:t xml:space="preserve"> </w:t>
      </w:r>
      <w:proofErr w:type="gramStart"/>
      <w:r w:rsidR="00E5359F">
        <w:rPr>
          <w:lang w:val="en-US"/>
        </w:rPr>
        <w:t>frequency</w:t>
      </w:r>
      <w:proofErr w:type="gramEnd"/>
      <w:r w:rsidR="00E5359F">
        <w:rPr>
          <w:lang w:val="en-US"/>
        </w:rPr>
        <w:t xml:space="preserve"> to the </w:t>
      </w:r>
      <w:r w:rsidR="00E5359F" w:rsidRPr="00F366EB">
        <w:rPr>
          <w:rStyle w:val="guielementChar"/>
        </w:rPr>
        <w:t>External</w:t>
      </w:r>
      <w:r w:rsidR="005C4D74">
        <w:rPr>
          <w:rStyle w:val="guielementChar"/>
        </w:rPr>
        <w:t> </w:t>
      </w:r>
      <w:r w:rsidR="00E5359F" w:rsidRPr="00F366EB">
        <w:rPr>
          <w:rStyle w:val="guielementChar"/>
        </w:rPr>
        <w:t>clock</w:t>
      </w:r>
      <w:r w:rsidR="005C4D74">
        <w:rPr>
          <w:rStyle w:val="guielementChar"/>
        </w:rPr>
        <w:t> </w:t>
      </w:r>
      <w:r w:rsidR="00E5359F" w:rsidRPr="00F366EB">
        <w:rPr>
          <w:rStyle w:val="guielementChar"/>
        </w:rPr>
        <w:t>[Hz]</w:t>
      </w:r>
      <w:r w:rsidR="00E5359F">
        <w:rPr>
          <w:lang w:val="en-US"/>
        </w:rPr>
        <w:t xml:space="preserve"> entry to enable the PLL. Use value of 0 to switch to the internal clock. Last option is </w:t>
      </w:r>
      <w:r w:rsidR="00E5359F" w:rsidRPr="00F366EB">
        <w:rPr>
          <w:rStyle w:val="guielementChar"/>
        </w:rPr>
        <w:t>Use streaming mode</w:t>
      </w:r>
      <w:r w:rsidR="00E5359F">
        <w:rPr>
          <w:lang w:val="en-US"/>
        </w:rPr>
        <w:t xml:space="preserve">, which will enable runtime streaming of the sample data from the cards to </w:t>
      </w:r>
      <w:r w:rsidR="005C4D74">
        <w:rPr>
          <w:lang w:val="en-US"/>
        </w:rPr>
        <w:t xml:space="preserve">the </w:t>
      </w:r>
      <w:r w:rsidR="00E5359F">
        <w:rPr>
          <w:lang w:val="en-US"/>
        </w:rPr>
        <w:t xml:space="preserve">disk storage. This option still uses the internal </w:t>
      </w:r>
      <w:r w:rsidR="005C4D74">
        <w:rPr>
          <w:lang w:val="en-US"/>
        </w:rPr>
        <w:t xml:space="preserve">card </w:t>
      </w:r>
      <w:r w:rsidR="00E5359F">
        <w:rPr>
          <w:lang w:val="en-US"/>
        </w:rPr>
        <w:t xml:space="preserve">memory, but </w:t>
      </w:r>
      <w:r w:rsidR="005C4D74">
        <w:rPr>
          <w:lang w:val="en-US"/>
        </w:rPr>
        <w:t xml:space="preserve">it </w:t>
      </w:r>
      <w:r w:rsidR="00E5359F">
        <w:rPr>
          <w:lang w:val="en-US"/>
        </w:rPr>
        <w:t xml:space="preserve">reads the </w:t>
      </w:r>
      <w:r w:rsidR="00E5359F">
        <w:rPr>
          <w:lang w:val="en-US"/>
        </w:rPr>
        <w:lastRenderedPageBreak/>
        <w:t xml:space="preserve">sample </w:t>
      </w:r>
      <w:r w:rsidR="005C4D74">
        <w:rPr>
          <w:lang w:val="en-US"/>
        </w:rPr>
        <w:t xml:space="preserve">data </w:t>
      </w:r>
      <w:r w:rsidR="00E5359F">
        <w:rPr>
          <w:lang w:val="en-US"/>
        </w:rPr>
        <w:t xml:space="preserve">along with the sampling, so unless the disk storage is too slow, user may digitize indefinitely. </w:t>
      </w:r>
      <w:r w:rsidR="002E05C9">
        <w:rPr>
          <w:lang w:val="en-US"/>
        </w:rPr>
        <w:t xml:space="preserve">Validity of the setup can be tested by the button </w:t>
      </w:r>
      <w:r w:rsidR="002E05C9" w:rsidRPr="00F366EB">
        <w:rPr>
          <w:rStyle w:val="guielementChar"/>
        </w:rPr>
        <w:t>TEST</w:t>
      </w:r>
      <w:r w:rsidR="002E05C9">
        <w:rPr>
          <w:lang w:val="en-US"/>
        </w:rPr>
        <w:t xml:space="preserve">. Eventual problems will be shown in the black area below. The </w:t>
      </w:r>
      <w:r w:rsidR="002E05C9" w:rsidRPr="00F366EB">
        <w:rPr>
          <w:rStyle w:val="guielementChar"/>
        </w:rPr>
        <w:t>SELF-CAL</w:t>
      </w:r>
      <w:r w:rsidR="002E05C9">
        <w:rPr>
          <w:lang w:val="en-US"/>
        </w:rPr>
        <w:t xml:space="preserve"> button will initiate self-calibration routine of all selected digitizer cards.</w:t>
      </w:r>
    </w:p>
    <w:p w:rsidR="00CA5F23" w:rsidRDefault="00473819">
      <w:pPr>
        <w:keepNext/>
        <w:jc w:val="center"/>
      </w:pPr>
      <w:r>
        <w:rPr>
          <w:noProof/>
          <w:lang w:val="cs-CZ" w:eastAsia="cs-CZ"/>
        </w:rPr>
        <w:drawing>
          <wp:inline distT="0" distB="0" distL="0" distR="0" wp14:anchorId="29631E50" wp14:editId="5A8EB99A">
            <wp:extent cx="5760720" cy="373761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37610"/>
                    </a:xfrm>
                    <a:prstGeom prst="rect">
                      <a:avLst/>
                    </a:prstGeom>
                  </pic:spPr>
                </pic:pic>
              </a:graphicData>
            </a:graphic>
          </wp:inline>
        </w:drawing>
      </w:r>
    </w:p>
    <w:p w:rsidR="00220BA2" w:rsidRDefault="00CA5F23" w:rsidP="00F366EB">
      <w:pPr>
        <w:pStyle w:val="Titulek"/>
        <w:rPr>
          <w:lang w:val="en-US"/>
        </w:rPr>
      </w:pPr>
      <w:bookmarkStart w:id="383" w:name="_Ref528073862"/>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6</w:t>
      </w:r>
      <w:r w:rsidR="00C653FA">
        <w:fldChar w:fldCharType="end"/>
      </w:r>
      <w:bookmarkEnd w:id="383"/>
      <w:r>
        <w:t xml:space="preserve">: TWM configuration panel for Agilent 3458A sampling </w:t>
      </w:r>
      <w:proofErr w:type="spellStart"/>
      <w:r>
        <w:t>multimeters</w:t>
      </w:r>
      <w:proofErr w:type="spellEnd"/>
      <w:r>
        <w:t>.</w:t>
      </w:r>
    </w:p>
    <w:p w:rsidR="003061AA" w:rsidRDefault="002E05C9" w:rsidP="002E05C9">
      <w:pPr>
        <w:rPr>
          <w:lang w:val="en-US"/>
        </w:rPr>
      </w:pPr>
      <w:r>
        <w:rPr>
          <w:lang w:val="en-US"/>
        </w:rPr>
        <w:t xml:space="preserve">Configuration panel for the digitizers </w:t>
      </w:r>
      <w:r w:rsidRPr="00F366EB">
        <w:rPr>
          <w:rStyle w:val="guielementChar"/>
        </w:rPr>
        <w:t>3458A</w:t>
      </w:r>
      <w:r>
        <w:rPr>
          <w:lang w:val="en-US"/>
        </w:rPr>
        <w:t xml:space="preserve"> is shown in </w:t>
      </w:r>
      <w:r>
        <w:rPr>
          <w:lang w:val="en-US"/>
        </w:rPr>
        <w:fldChar w:fldCharType="begin"/>
      </w:r>
      <w:r>
        <w:rPr>
          <w:lang w:val="en-US"/>
        </w:rPr>
        <w:instrText xml:space="preserve"> REF _Ref528073862 \h </w:instrText>
      </w:r>
      <w:r>
        <w:rPr>
          <w:lang w:val="en-US"/>
        </w:rPr>
      </w:r>
      <w:r>
        <w:rPr>
          <w:lang w:val="en-US"/>
        </w:rPr>
        <w:fldChar w:fldCharType="separate"/>
      </w:r>
      <w:r w:rsidR="00A86361">
        <w:t xml:space="preserve">Figure </w:t>
      </w:r>
      <w:r w:rsidR="00A86361">
        <w:rPr>
          <w:noProof/>
        </w:rPr>
        <w:t>A</w:t>
      </w:r>
      <w:r w:rsidR="00A86361">
        <w:t>.</w:t>
      </w:r>
      <w:r w:rsidR="00A86361">
        <w:rPr>
          <w:noProof/>
        </w:rPr>
        <w:t>6</w:t>
      </w:r>
      <w:r>
        <w:rPr>
          <w:lang w:val="en-US"/>
        </w:rPr>
        <w:fldChar w:fldCharType="end"/>
      </w:r>
      <w:r>
        <w:rPr>
          <w:lang w:val="en-US"/>
        </w:rPr>
        <w:t xml:space="preserve">. </w:t>
      </w:r>
      <w:r w:rsidR="003061AA">
        <w:rPr>
          <w:lang w:val="en-US"/>
        </w:rPr>
        <w:t xml:space="preserve">User may create any number of virtual channels by adding or removing rows to the table </w:t>
      </w:r>
      <w:r w:rsidR="003061AA" w:rsidRPr="00F366EB">
        <w:rPr>
          <w:rStyle w:val="guielementChar"/>
        </w:rPr>
        <w:t>DMM Channels</w:t>
      </w:r>
      <w:r w:rsidR="003061AA">
        <w:rPr>
          <w:lang w:val="en-US"/>
        </w:rPr>
        <w:t xml:space="preserve">. </w:t>
      </w:r>
      <w:r w:rsidR="003061AA" w:rsidRPr="00F366EB">
        <w:rPr>
          <w:rStyle w:val="guielementChar"/>
        </w:rPr>
        <w:t>VISA</w:t>
      </w:r>
      <w:r w:rsidR="003061AA">
        <w:rPr>
          <w:lang w:val="en-US"/>
        </w:rPr>
        <w:t xml:space="preserve"> is visa address of the 3458A instruments. </w:t>
      </w:r>
      <w:r w:rsidR="003061AA" w:rsidRPr="00F366EB">
        <w:rPr>
          <w:rStyle w:val="guielementChar"/>
        </w:rPr>
        <w:t>Range [</w:t>
      </w:r>
      <w:proofErr w:type="spellStart"/>
      <w:r w:rsidR="003061AA" w:rsidRPr="00F366EB">
        <w:rPr>
          <w:rStyle w:val="guielementChar"/>
        </w:rPr>
        <w:t>Vpk</w:t>
      </w:r>
      <w:proofErr w:type="spellEnd"/>
      <w:r w:rsidR="003061AA" w:rsidRPr="00F366EB">
        <w:rPr>
          <w:rStyle w:val="guielementChar"/>
        </w:rPr>
        <w:t>]</w:t>
      </w:r>
      <w:r w:rsidR="003061AA">
        <w:rPr>
          <w:lang w:val="en-US"/>
        </w:rPr>
        <w:t xml:space="preserve"> is nominal range of the DMM. Typical value for digitizing is 1 V. Color icons on the right enable reordering or removal of the row(s). Driver has no internal limitation of the channels count. Control </w:t>
      </w:r>
      <w:r w:rsidR="003061AA" w:rsidRPr="00F366EB">
        <w:rPr>
          <w:rStyle w:val="guielementChar"/>
        </w:rPr>
        <w:t>DMM descriptor mode</w:t>
      </w:r>
      <w:r w:rsidR="003061AA">
        <w:rPr>
          <w:lang w:val="en-US"/>
        </w:rPr>
        <w:t xml:space="preserve"> allows to change the way the </w:t>
      </w:r>
      <w:proofErr w:type="spellStart"/>
      <w:r w:rsidR="003061AA">
        <w:rPr>
          <w:lang w:val="en-US"/>
        </w:rPr>
        <w:t>multimeters</w:t>
      </w:r>
      <w:proofErr w:type="spellEnd"/>
      <w:r w:rsidR="003061AA">
        <w:rPr>
          <w:lang w:val="en-US"/>
        </w:rPr>
        <w:t xml:space="preserve"> are identified. Selection of </w:t>
      </w:r>
      <w:r w:rsidR="003061AA" w:rsidRPr="00F366EB">
        <w:rPr>
          <w:rStyle w:val="guielementChar"/>
        </w:rPr>
        <w:t>Sequential</w:t>
      </w:r>
      <w:r w:rsidR="003061AA">
        <w:rPr>
          <w:lang w:val="en-US"/>
        </w:rPr>
        <w:t xml:space="preserve"> will generate fake identifiers “HP3458A, channel 1”, “HP3458A, channel 2”, etc. These are identifiers that must match channel names in the digitizer correction files. Another option </w:t>
      </w:r>
      <w:proofErr w:type="gramStart"/>
      <w:r w:rsidR="003061AA" w:rsidRPr="00F366EB">
        <w:rPr>
          <w:rStyle w:val="guielementChar"/>
        </w:rPr>
        <w:t>From</w:t>
      </w:r>
      <w:proofErr w:type="gramEnd"/>
      <w:r w:rsidR="003061AA" w:rsidRPr="00F366EB">
        <w:rPr>
          <w:rStyle w:val="guielementChar"/>
        </w:rPr>
        <w:t xml:space="preserve"> calibration string</w:t>
      </w:r>
      <w:r w:rsidR="003061AA">
        <w:rPr>
          <w:lang w:val="en-US"/>
        </w:rPr>
        <w:t xml:space="preserve"> means the TWM will scan the calibration string of each DMM (command “CALSTR?”) and if it discovers serial number in there, it will use it as an identifier. Using CALSTR for serial numbers is common practice for distinguishing the DMMs via GPIB. Selection of </w:t>
      </w:r>
      <w:r w:rsidR="003061AA" w:rsidRPr="00F366EB">
        <w:rPr>
          <w:rStyle w:val="guielementChar"/>
        </w:rPr>
        <w:t>Auto</w:t>
      </w:r>
      <w:r w:rsidR="003061AA">
        <w:rPr>
          <w:lang w:val="en-US"/>
        </w:rPr>
        <w:t xml:space="preserve"> will choose automatically with priority of calibration strings. Next option is </w:t>
      </w:r>
      <w:r w:rsidR="003061AA" w:rsidRPr="00F366EB">
        <w:rPr>
          <w:rStyle w:val="guielementChar"/>
        </w:rPr>
        <w:t>DMM digitizing mode</w:t>
      </w:r>
      <w:r w:rsidR="003061AA">
        <w:rPr>
          <w:lang w:val="en-US"/>
        </w:rPr>
        <w:t xml:space="preserve">, which selects the digitizing method. Available modes are </w:t>
      </w:r>
      <w:r w:rsidR="003061AA" w:rsidRPr="00F366EB">
        <w:rPr>
          <w:rStyle w:val="guielementChar"/>
        </w:rPr>
        <w:t>DCV</w:t>
      </w:r>
      <w:r w:rsidR="003061AA">
        <w:rPr>
          <w:lang w:val="en-US"/>
        </w:rPr>
        <w:t xml:space="preserve">, </w:t>
      </w:r>
      <w:r w:rsidR="003061AA" w:rsidRPr="00F366EB">
        <w:rPr>
          <w:rStyle w:val="guielementChar"/>
        </w:rPr>
        <w:t>DSDC</w:t>
      </w:r>
      <w:r w:rsidR="003061AA">
        <w:rPr>
          <w:lang w:val="en-US"/>
        </w:rPr>
        <w:t xml:space="preserve"> and </w:t>
      </w:r>
      <w:r w:rsidR="003061AA" w:rsidRPr="00F366EB">
        <w:rPr>
          <w:rStyle w:val="guielementChar"/>
        </w:rPr>
        <w:t>DSAC</w:t>
      </w:r>
      <w:r w:rsidR="003061AA">
        <w:rPr>
          <w:lang w:val="en-US"/>
        </w:rPr>
        <w:t xml:space="preserve"> (refer to 3458A manual</w:t>
      </w:r>
      <w:r w:rsidR="00147391">
        <w:rPr>
          <w:lang w:val="en-US"/>
        </w:rPr>
        <w:t xml:space="preserve"> for meaning</w:t>
      </w:r>
      <w:r w:rsidR="003061AA">
        <w:rPr>
          <w:lang w:val="en-US"/>
        </w:rPr>
        <w:t>)</w:t>
      </w:r>
      <w:r w:rsidR="00147391">
        <w:rPr>
          <w:lang w:val="en-US"/>
        </w:rPr>
        <w:t xml:space="preserve">. Option </w:t>
      </w:r>
      <w:r w:rsidR="00147391" w:rsidRPr="00F366EB">
        <w:rPr>
          <w:rStyle w:val="guielementChar"/>
        </w:rPr>
        <w:t>Synchronization mode</w:t>
      </w:r>
      <w:r w:rsidR="00147391">
        <w:rPr>
          <w:lang w:val="en-US"/>
        </w:rPr>
        <w:t xml:space="preserve"> determines the way how multiple DMMs are synchronized. Four selections are possible:</w:t>
      </w:r>
    </w:p>
    <w:p w:rsidR="00147391" w:rsidRDefault="00147391" w:rsidP="00147391">
      <w:pPr>
        <w:pStyle w:val="Odstavecseseznamem"/>
        <w:numPr>
          <w:ilvl w:val="0"/>
          <w:numId w:val="29"/>
        </w:numPr>
        <w:rPr>
          <w:lang w:val="en-US"/>
        </w:rPr>
      </w:pPr>
      <w:r w:rsidRPr="00F366EB">
        <w:rPr>
          <w:rStyle w:val="guielementChar"/>
        </w:rPr>
        <w:t>MASTER-SLAVE, MASTER clocked by TIMER</w:t>
      </w:r>
      <w:r>
        <w:rPr>
          <w:lang w:val="en-US"/>
        </w:rPr>
        <w:t>: Master (first DMM in the list) clocks itself from internal TIMER. All other DMMs takes sample clock (EXT TRIG) from master’s EXT OUT. This option means sampling rate of the whole virtual digitizer is determined by the MASTER’s internal TIMER and thus by MASTER’s reference clock.</w:t>
      </w:r>
    </w:p>
    <w:p w:rsidR="00147391" w:rsidRDefault="00147391" w:rsidP="00147391">
      <w:pPr>
        <w:pStyle w:val="Odstavecseseznamem"/>
        <w:numPr>
          <w:ilvl w:val="0"/>
          <w:numId w:val="29"/>
        </w:numPr>
        <w:rPr>
          <w:lang w:val="en-US"/>
        </w:rPr>
      </w:pPr>
      <w:r w:rsidRPr="00F366EB">
        <w:rPr>
          <w:rStyle w:val="guielementChar"/>
        </w:rPr>
        <w:t>MASTER-SLAVE, MASTER clocked by AWG</w:t>
      </w:r>
      <w:r>
        <w:rPr>
          <w:lang w:val="en-US"/>
        </w:rPr>
        <w:t>: Master EXT TRIG is clocked from the arbitrary waveform generator (AWG). All slaves are clocked via EXT TRIG from MASTER’s EXT OUT. The sampling clock is determined by the AWG.</w:t>
      </w:r>
    </w:p>
    <w:p w:rsidR="00147391" w:rsidRDefault="00147391" w:rsidP="00147391">
      <w:pPr>
        <w:pStyle w:val="Odstavecseseznamem"/>
        <w:numPr>
          <w:ilvl w:val="0"/>
          <w:numId w:val="29"/>
        </w:numPr>
        <w:rPr>
          <w:lang w:val="en-US"/>
        </w:rPr>
      </w:pPr>
      <w:r w:rsidRPr="00F366EB">
        <w:rPr>
          <w:rStyle w:val="guielementChar"/>
        </w:rPr>
        <w:lastRenderedPageBreak/>
        <w:t>All clocked by AWG</w:t>
      </w:r>
      <w:r>
        <w:rPr>
          <w:lang w:val="en-US"/>
        </w:rPr>
        <w:t xml:space="preserve">: EXT TRIG of all DMMs </w:t>
      </w:r>
      <w:proofErr w:type="gramStart"/>
      <w:r>
        <w:rPr>
          <w:lang w:val="en-US"/>
        </w:rPr>
        <w:t>are</w:t>
      </w:r>
      <w:proofErr w:type="gramEnd"/>
      <w:r>
        <w:rPr>
          <w:lang w:val="en-US"/>
        </w:rPr>
        <w:t xml:space="preserve"> clocked from the AWG.</w:t>
      </w:r>
    </w:p>
    <w:p w:rsidR="00147391" w:rsidRDefault="00147391" w:rsidP="00147391">
      <w:pPr>
        <w:pStyle w:val="Odstavecseseznamem"/>
        <w:numPr>
          <w:ilvl w:val="0"/>
          <w:numId w:val="29"/>
        </w:numPr>
        <w:rPr>
          <w:lang w:val="en-US"/>
        </w:rPr>
      </w:pPr>
      <w:r w:rsidRPr="00F366EB">
        <w:rPr>
          <w:rStyle w:val="guielementChar"/>
        </w:rPr>
        <w:t>All clocked by TIMER</w:t>
      </w:r>
      <w:r>
        <w:rPr>
          <w:lang w:val="en-US"/>
        </w:rPr>
        <w:t xml:space="preserve">: All DMM’s are clocked from their internal TIMERs. This special mode is dedicated for DMMs with modified internal reference clocks, which can be locked to the external 10 MHz source. The absolute time shift between the channels is determined by additional counter connected between EXT OUT outputs of the DMMs. Note this is intended for two DMMs only. </w:t>
      </w:r>
    </w:p>
    <w:p w:rsidR="00147391" w:rsidRDefault="00147391" w:rsidP="00147391">
      <w:pPr>
        <w:rPr>
          <w:ins w:id="384" w:author="smaslan" w:date="2018-10-31T11:27:00Z"/>
          <w:lang w:val="en-US"/>
        </w:rPr>
      </w:pPr>
      <w:r>
        <w:rPr>
          <w:lang w:val="en-US"/>
        </w:rPr>
        <w:t xml:space="preserve">Typical selection when non-coherent sampling is acceptable is (i). </w:t>
      </w:r>
      <w:proofErr w:type="gramStart"/>
      <w:r>
        <w:rPr>
          <w:lang w:val="en-US"/>
        </w:rPr>
        <w:t>For coherent sampling use modes (ii) or (iii).</w:t>
      </w:r>
      <w:proofErr w:type="gramEnd"/>
      <w:r>
        <w:rPr>
          <w:lang w:val="en-US"/>
        </w:rPr>
        <w:t xml:space="preserve"> </w:t>
      </w:r>
      <w:r w:rsidR="00353CD7">
        <w:rPr>
          <w:lang w:val="en-US"/>
        </w:rPr>
        <w:t>Note in modes (ii) and (iii) user must define AWG type and AWG VISA address and in mode (</w:t>
      </w:r>
      <w:proofErr w:type="gramStart"/>
      <w:r w:rsidR="00353CD7">
        <w:rPr>
          <w:lang w:val="en-US"/>
        </w:rPr>
        <w:t>iv</w:t>
      </w:r>
      <w:proofErr w:type="gramEnd"/>
      <w:r w:rsidR="00353CD7">
        <w:rPr>
          <w:lang w:val="en-US"/>
        </w:rPr>
        <w:t xml:space="preserve">) user must define Counter type and Counter VISA address. </w:t>
      </w:r>
    </w:p>
    <w:p w:rsidR="00F809DA" w:rsidRDefault="00F809DA" w:rsidP="00147391">
      <w:pPr>
        <w:rPr>
          <w:lang w:val="en-US"/>
        </w:rPr>
      </w:pPr>
      <w:ins w:id="385" w:author="smaslan" w:date="2018-10-31T11:27:00Z">
        <w:r>
          <w:rPr>
            <w:lang w:val="en-US"/>
          </w:rPr>
          <w:t>Note the modes (ii) and (iii) can be used with en external non-controlled source of sampling pulses</w:t>
        </w:r>
      </w:ins>
      <w:ins w:id="386" w:author="smaslan" w:date="2018-10-31T11:29:00Z">
        <w:r>
          <w:rPr>
            <w:lang w:val="en-US"/>
          </w:rPr>
          <w:t xml:space="preserve">, which may be e.g. some PLL synchronizing unit or </w:t>
        </w:r>
      </w:ins>
      <w:ins w:id="387" w:author="smaslan" w:date="2018-10-31T11:30:00Z">
        <w:r>
          <w:rPr>
            <w:lang w:val="en-US"/>
          </w:rPr>
          <w:t>other instrument</w:t>
        </w:r>
      </w:ins>
      <w:ins w:id="388" w:author="smaslan" w:date="2018-10-31T11:32:00Z">
        <w:r>
          <w:rPr>
            <w:lang w:val="en-US"/>
          </w:rPr>
          <w:t>’s output</w:t>
        </w:r>
      </w:ins>
      <w:ins w:id="389" w:author="smaslan" w:date="2018-10-31T11:27:00Z">
        <w:r>
          <w:rPr>
            <w:lang w:val="en-US"/>
          </w:rPr>
          <w:t xml:space="preserve">. In that case the AWG </w:t>
        </w:r>
      </w:ins>
      <w:ins w:id="390" w:author="smaslan" w:date="2018-10-31T11:28:00Z">
        <w:r>
          <w:rPr>
            <w:lang w:val="en-US"/>
          </w:rPr>
          <w:t xml:space="preserve">type is set to </w:t>
        </w:r>
        <w:r w:rsidRPr="00F809DA">
          <w:rPr>
            <w:rStyle w:val="guielementChar"/>
            <w:rPrChange w:id="391" w:author="smaslan" w:date="2018-10-31T11:30:00Z">
              <w:rPr>
                <w:lang w:val="en-US"/>
              </w:rPr>
            </w:rPrChange>
          </w:rPr>
          <w:t>dummy</w:t>
        </w:r>
        <w:r>
          <w:rPr>
            <w:lang w:val="en-US"/>
          </w:rPr>
          <w:t xml:space="preserve">, which means TWM will </w:t>
        </w:r>
      </w:ins>
      <w:ins w:id="392" w:author="smaslan" w:date="2018-10-31T11:34:00Z">
        <w:r w:rsidR="00FC5718">
          <w:rPr>
            <w:lang w:val="en-US"/>
          </w:rPr>
          <w:t>ignore</w:t>
        </w:r>
      </w:ins>
      <w:ins w:id="393" w:author="smaslan" w:date="2018-10-31T11:28:00Z">
        <w:r>
          <w:rPr>
            <w:lang w:val="en-US"/>
          </w:rPr>
          <w:t xml:space="preserve"> it. </w:t>
        </w:r>
      </w:ins>
      <w:ins w:id="394" w:author="smaslan" w:date="2018-10-31T11:32:00Z">
        <w:r>
          <w:rPr>
            <w:lang w:val="en-US"/>
          </w:rPr>
          <w:t xml:space="preserve">The sample clock </w:t>
        </w:r>
      </w:ins>
      <w:ins w:id="395" w:author="smaslan" w:date="2018-10-31T11:33:00Z">
        <w:r w:rsidR="00FC5718">
          <w:rPr>
            <w:lang w:val="en-US"/>
          </w:rPr>
          <w:t xml:space="preserve">generator </w:t>
        </w:r>
      </w:ins>
      <w:ins w:id="396" w:author="smaslan" w:date="2018-10-31T11:32:00Z">
        <w:r>
          <w:rPr>
            <w:lang w:val="en-US"/>
          </w:rPr>
          <w:t>will be connected to the EXT TRIG of master (ii) or EXT TRIG of all</w:t>
        </w:r>
      </w:ins>
      <w:ins w:id="397" w:author="smaslan" w:date="2018-10-31T11:33:00Z">
        <w:r>
          <w:rPr>
            <w:lang w:val="en-US"/>
          </w:rPr>
          <w:t xml:space="preserve"> DMMs</w:t>
        </w:r>
      </w:ins>
      <w:ins w:id="398" w:author="smaslan" w:date="2018-10-31T11:34:00Z">
        <w:r w:rsidR="00FC5718">
          <w:rPr>
            <w:lang w:val="en-US"/>
          </w:rPr>
          <w:t xml:space="preserve"> (iii)</w:t>
        </w:r>
      </w:ins>
      <w:ins w:id="399" w:author="smaslan" w:date="2018-10-31T11:33:00Z">
        <w:r>
          <w:rPr>
            <w:lang w:val="en-US"/>
          </w:rPr>
          <w:t>.</w:t>
        </w:r>
        <w:r w:rsidR="00FC5718">
          <w:rPr>
            <w:lang w:val="en-US"/>
          </w:rPr>
          <w:t xml:space="preserve"> Typical example of such operation is calibration of </w:t>
        </w:r>
      </w:ins>
      <w:ins w:id="400" w:author="smaslan" w:date="2018-10-31T11:28:00Z">
        <w:r>
          <w:rPr>
            <w:lang w:val="en-US"/>
          </w:rPr>
          <w:t>Fluke 6100 calibrator series</w:t>
        </w:r>
      </w:ins>
      <w:ins w:id="401" w:author="smaslan" w:date="2018-10-31T11:33:00Z">
        <w:r w:rsidR="00FC5718">
          <w:rPr>
            <w:lang w:val="en-US"/>
          </w:rPr>
          <w:t>, which are equipped by sample clock output</w:t>
        </w:r>
      </w:ins>
      <w:ins w:id="402" w:author="smaslan" w:date="2018-10-31T11:28:00Z">
        <w:r>
          <w:rPr>
            <w:lang w:val="en-US"/>
          </w:rPr>
          <w:t>.</w:t>
        </w:r>
      </w:ins>
      <w:ins w:id="403" w:author="smaslan" w:date="2018-10-31T11:33:00Z">
        <w:r w:rsidR="00FC5718">
          <w:rPr>
            <w:lang w:val="en-US"/>
          </w:rPr>
          <w:t xml:space="preserve"> </w:t>
        </w:r>
      </w:ins>
    </w:p>
    <w:p w:rsidR="00353CD7" w:rsidRDefault="00147391" w:rsidP="00147391">
      <w:pPr>
        <w:rPr>
          <w:lang w:val="en-US"/>
        </w:rPr>
      </w:pPr>
      <w:r>
        <w:rPr>
          <w:lang w:val="en-US"/>
        </w:rPr>
        <w:t xml:space="preserve">Next option is </w:t>
      </w:r>
      <w:r w:rsidRPr="00F366EB">
        <w:rPr>
          <w:rStyle w:val="guielementChar"/>
        </w:rPr>
        <w:t>Use streaming mode</w:t>
      </w:r>
      <w:r>
        <w:rPr>
          <w:lang w:val="en-US"/>
        </w:rPr>
        <w:t xml:space="preserve">, which will enable direct readout of the samples via GPIB without </w:t>
      </w:r>
      <w:r w:rsidR="00353CD7">
        <w:rPr>
          <w:lang w:val="en-US"/>
        </w:rPr>
        <w:t xml:space="preserve">the limitation of the </w:t>
      </w:r>
      <w:r>
        <w:rPr>
          <w:lang w:val="en-US"/>
        </w:rPr>
        <w:t>internal DMM memory. This will enable up to 16</w:t>
      </w:r>
      <w:r w:rsidR="00353CD7">
        <w:rPr>
          <w:lang w:val="en-US"/>
        </w:rPr>
        <w:t> </w:t>
      </w:r>
      <w:proofErr w:type="spellStart"/>
      <w:r>
        <w:rPr>
          <w:lang w:val="en-US"/>
        </w:rPr>
        <w:t>MSamples</w:t>
      </w:r>
      <w:proofErr w:type="spellEnd"/>
      <w:r w:rsidR="00353CD7">
        <w:rPr>
          <w:lang w:val="en-US"/>
        </w:rPr>
        <w:t xml:space="preserve"> per channel</w:t>
      </w:r>
      <w:r>
        <w:rPr>
          <w:lang w:val="en-US"/>
        </w:rPr>
        <w:t xml:space="preserve"> to be captured in one </w:t>
      </w:r>
      <w:r w:rsidR="00353CD7">
        <w:rPr>
          <w:lang w:val="en-US"/>
        </w:rPr>
        <w:t xml:space="preserve">record. However, this mode requires one GPIB controller for each DMM and it may fail for </w:t>
      </w:r>
      <w:r w:rsidR="00D23564">
        <w:rPr>
          <w:lang w:val="en-US"/>
        </w:rPr>
        <w:t xml:space="preserve">the </w:t>
      </w:r>
      <w:r w:rsidR="00353CD7">
        <w:rPr>
          <w:lang w:val="en-US"/>
        </w:rPr>
        <w:t>highest sampling rate</w:t>
      </w:r>
      <w:r w:rsidR="00D23564">
        <w:rPr>
          <w:lang w:val="en-US"/>
        </w:rPr>
        <w:t>s</w:t>
      </w:r>
      <w:r w:rsidR="00353CD7">
        <w:rPr>
          <w:lang w:val="en-US"/>
        </w:rPr>
        <w:t xml:space="preserve">. The fail will be indicated by beep and message “trigger too fast” while sampling. The streaming method is faster, as the data are read continuously. Another option is </w:t>
      </w:r>
      <w:r w:rsidR="00353CD7" w:rsidRPr="00F366EB">
        <w:rPr>
          <w:rStyle w:val="guielementChar"/>
        </w:rPr>
        <w:t>Measure temperature</w:t>
      </w:r>
      <w:r w:rsidR="00353CD7">
        <w:rPr>
          <w:lang w:val="en-US"/>
        </w:rPr>
        <w:t>, which will read the internal DMM temperature once per record. Note it takes additional time</w:t>
      </w:r>
      <w:r w:rsidR="00D23564">
        <w:rPr>
          <w:lang w:val="en-US"/>
        </w:rPr>
        <w:t xml:space="preserve"> as the re</w:t>
      </w:r>
      <w:r w:rsidR="00891619">
        <w:rPr>
          <w:lang w:val="en-US"/>
        </w:rPr>
        <w:t>a</w:t>
      </w:r>
      <w:r w:rsidR="00D23564">
        <w:rPr>
          <w:lang w:val="en-US"/>
        </w:rPr>
        <w:t xml:space="preserve">ding is made via </w:t>
      </w:r>
      <w:r w:rsidR="00891619">
        <w:rPr>
          <w:lang w:val="en-US"/>
        </w:rPr>
        <w:t xml:space="preserve">the </w:t>
      </w:r>
      <w:r w:rsidR="00D23564">
        <w:rPr>
          <w:lang w:val="en-US"/>
        </w:rPr>
        <w:t>main ADC</w:t>
      </w:r>
      <w:r w:rsidR="00353CD7">
        <w:rPr>
          <w:lang w:val="en-US"/>
        </w:rPr>
        <w:t xml:space="preserve">. Last option is </w:t>
      </w:r>
      <w:r w:rsidR="00353CD7" w:rsidRPr="00F366EB">
        <w:rPr>
          <w:rStyle w:val="guielementChar"/>
        </w:rPr>
        <w:t>Disable display</w:t>
      </w:r>
      <w:r w:rsidR="00353CD7">
        <w:rPr>
          <w:lang w:val="en-US"/>
        </w:rPr>
        <w:t xml:space="preserve"> which will turn the CFL displays off while digitizing. It is recommended to reduce the noise.</w:t>
      </w:r>
    </w:p>
    <w:p w:rsidR="00353CD7" w:rsidRDefault="00353CD7" w:rsidP="00147391">
      <w:pPr>
        <w:rPr>
          <w:lang w:val="en-US"/>
        </w:rPr>
      </w:pPr>
      <w:r>
        <w:rPr>
          <w:lang w:val="en-US"/>
        </w:rPr>
        <w:t xml:space="preserve">Configuration of the virtual digitizer can be confirmed </w:t>
      </w:r>
      <w:r w:rsidR="00D23564">
        <w:rPr>
          <w:lang w:val="en-US"/>
        </w:rPr>
        <w:t>and teste</w:t>
      </w:r>
      <w:r w:rsidR="00891619">
        <w:rPr>
          <w:lang w:val="en-US"/>
        </w:rPr>
        <w:t>d</w:t>
      </w:r>
      <w:r w:rsidR="00D23564">
        <w:rPr>
          <w:lang w:val="en-US"/>
        </w:rPr>
        <w:t xml:space="preserve"> </w:t>
      </w:r>
      <w:r>
        <w:rPr>
          <w:lang w:val="en-US"/>
        </w:rPr>
        <w:t xml:space="preserve">by pressing </w:t>
      </w:r>
      <w:r w:rsidRPr="00F366EB">
        <w:rPr>
          <w:rStyle w:val="guielementChar"/>
        </w:rPr>
        <w:t>TEST</w:t>
      </w:r>
      <w:r>
        <w:rPr>
          <w:lang w:val="en-US"/>
        </w:rPr>
        <w:t>.</w:t>
      </w:r>
      <w:r w:rsidR="00D23564">
        <w:rPr>
          <w:lang w:val="en-US"/>
        </w:rPr>
        <w:t xml:space="preserve"> Any error detected should appear in red color in the black area.</w:t>
      </w:r>
      <w:r>
        <w:rPr>
          <w:lang w:val="en-US"/>
        </w:rPr>
        <w:t xml:space="preserve"> </w:t>
      </w:r>
      <w:proofErr w:type="spellStart"/>
      <w:r>
        <w:rPr>
          <w:lang w:val="en-US"/>
        </w:rPr>
        <w:t>Autocalibration</w:t>
      </w:r>
      <w:proofErr w:type="spellEnd"/>
      <w:r>
        <w:rPr>
          <w:lang w:val="en-US"/>
        </w:rPr>
        <w:t xml:space="preserve"> of the DMMs can be initiated by </w:t>
      </w:r>
      <w:r w:rsidR="00D23564">
        <w:rPr>
          <w:lang w:val="en-US"/>
        </w:rPr>
        <w:t xml:space="preserve">the </w:t>
      </w:r>
      <w:r w:rsidRPr="00F366EB">
        <w:rPr>
          <w:rStyle w:val="guielementChar"/>
        </w:rPr>
        <w:t>SELF-CAL</w:t>
      </w:r>
      <w:r>
        <w:rPr>
          <w:lang w:val="en-US"/>
        </w:rPr>
        <w:t xml:space="preserve"> button. </w:t>
      </w:r>
    </w:p>
    <w:p w:rsidR="00580965" w:rsidRDefault="008444BD" w:rsidP="00F366EB">
      <w:pPr>
        <w:pStyle w:val="Nadpis4"/>
        <w:tabs>
          <w:tab w:val="clear" w:pos="2694"/>
        </w:tabs>
        <w:ind w:left="1134" w:hanging="1134"/>
        <w:rPr>
          <w:lang w:val="en-US"/>
        </w:rPr>
      </w:pPr>
      <w:bookmarkStart w:id="404" w:name="_Toc528742954"/>
      <w:r>
        <w:rPr>
          <w:lang w:val="en-US"/>
        </w:rPr>
        <w:t>Configuring setup and corrections</w:t>
      </w:r>
      <w:bookmarkEnd w:id="404"/>
    </w:p>
    <w:p w:rsidR="008444BD" w:rsidRDefault="008444BD" w:rsidP="00147391">
      <w:pPr>
        <w:rPr>
          <w:lang w:val="en-US"/>
        </w:rPr>
      </w:pPr>
      <w:r>
        <w:rPr>
          <w:lang w:val="en-US"/>
        </w:rPr>
        <w:t xml:space="preserve">User must define connection of the transducers and their correction files before any meaningful measurement can be done. This is done by pressing button </w:t>
      </w:r>
      <w:r w:rsidRPr="00F366EB">
        <w:rPr>
          <w:rStyle w:val="guielementChar"/>
        </w:rPr>
        <w:t>HW Corrections</w:t>
      </w:r>
      <w:r>
        <w:rPr>
          <w:lang w:val="en-US"/>
        </w:rPr>
        <w:t xml:space="preserve"> on the main panel, which will invoke panel shown in </w:t>
      </w:r>
      <w:r>
        <w:rPr>
          <w:lang w:val="en-US"/>
        </w:rPr>
        <w:fldChar w:fldCharType="begin"/>
      </w:r>
      <w:r>
        <w:rPr>
          <w:lang w:val="en-US"/>
        </w:rPr>
        <w:instrText xml:space="preserve"> REF _Ref528140923 \h </w:instrText>
      </w:r>
      <w:r>
        <w:rPr>
          <w:lang w:val="en-US"/>
        </w:rPr>
      </w:r>
      <w:r>
        <w:rPr>
          <w:lang w:val="en-US"/>
        </w:rPr>
        <w:fldChar w:fldCharType="separate"/>
      </w:r>
      <w:r w:rsidR="00A86361">
        <w:t xml:space="preserve">Figure </w:t>
      </w:r>
      <w:r w:rsidR="00A86361">
        <w:rPr>
          <w:noProof/>
        </w:rPr>
        <w:t>A</w:t>
      </w:r>
      <w:r w:rsidR="00A86361">
        <w:t>.</w:t>
      </w:r>
      <w:r w:rsidR="00A86361">
        <w:rPr>
          <w:noProof/>
        </w:rPr>
        <w:t>7</w:t>
      </w:r>
      <w:r>
        <w:rPr>
          <w:lang w:val="en-US"/>
        </w:rPr>
        <w:fldChar w:fldCharType="end"/>
      </w:r>
      <w:r>
        <w:rPr>
          <w:lang w:val="en-US"/>
        </w:rPr>
        <w:t xml:space="preserve">. The panel contains two pages. </w:t>
      </w:r>
      <w:proofErr w:type="gramStart"/>
      <w:r>
        <w:rPr>
          <w:lang w:val="en-US"/>
        </w:rPr>
        <w:t xml:space="preserve">One for configuration of </w:t>
      </w:r>
      <w:r w:rsidR="00891619" w:rsidRPr="00F366EB">
        <w:rPr>
          <w:rStyle w:val="guielementChar"/>
        </w:rPr>
        <w:t>T</w:t>
      </w:r>
      <w:r w:rsidRPr="00F366EB">
        <w:rPr>
          <w:rStyle w:val="guielementChar"/>
        </w:rPr>
        <w:t>ransducers</w:t>
      </w:r>
      <w:r>
        <w:rPr>
          <w:lang w:val="en-US"/>
        </w:rPr>
        <w:t xml:space="preserve"> and another one for </w:t>
      </w:r>
      <w:r w:rsidR="00891619" w:rsidRPr="00F366EB">
        <w:rPr>
          <w:rStyle w:val="guielementChar"/>
        </w:rPr>
        <w:t>D</w:t>
      </w:r>
      <w:r w:rsidRPr="00F366EB">
        <w:rPr>
          <w:rStyle w:val="guielementChar"/>
        </w:rPr>
        <w:t>igitizer</w:t>
      </w:r>
      <w:r w:rsidR="00891619" w:rsidRPr="00F366EB">
        <w:rPr>
          <w:rStyle w:val="guielementChar"/>
        </w:rPr>
        <w:t>s</w:t>
      </w:r>
      <w:r>
        <w:rPr>
          <w:lang w:val="en-US"/>
        </w:rPr>
        <w:t xml:space="preserve"> corrections.</w:t>
      </w:r>
      <w:proofErr w:type="gramEnd"/>
      <w:r w:rsidR="00891619">
        <w:rPr>
          <w:lang w:val="en-US"/>
        </w:rPr>
        <w:t xml:space="preserve"> The </w:t>
      </w:r>
      <w:proofErr w:type="gramStart"/>
      <w:r w:rsidR="00891619">
        <w:rPr>
          <w:lang w:val="en-US"/>
        </w:rPr>
        <w:t>formats of the correction files is</w:t>
      </w:r>
      <w:proofErr w:type="gramEnd"/>
      <w:r w:rsidR="00891619">
        <w:rPr>
          <w:lang w:val="en-US"/>
        </w:rPr>
        <w:t xml:space="preserve"> described in </w:t>
      </w:r>
      <w:r w:rsidR="00891619">
        <w:rPr>
          <w:lang w:val="en-US"/>
        </w:rPr>
        <w:fldChar w:fldCharType="begin"/>
      </w:r>
      <w:r w:rsidR="00891619">
        <w:rPr>
          <w:lang w:val="en-US"/>
        </w:rPr>
        <w:instrText xml:space="preserve"> REF _Ref528244611 \r \h </w:instrText>
      </w:r>
      <w:r w:rsidR="00891619">
        <w:rPr>
          <w:lang w:val="en-US"/>
        </w:rPr>
      </w:r>
      <w:r w:rsidR="00891619">
        <w:rPr>
          <w:lang w:val="en-US"/>
        </w:rPr>
        <w:fldChar w:fldCharType="separate"/>
      </w:r>
      <w:ins w:id="405" w:author="smaslan" w:date="2018-10-31T11:38:00Z">
        <w:r w:rsidR="00A86361">
          <w:rPr>
            <w:lang w:val="en-US"/>
          </w:rPr>
          <w:t>[13]</w:t>
        </w:r>
      </w:ins>
      <w:del w:id="406" w:author="smaslan" w:date="2018-10-31T09:53:00Z">
        <w:r w:rsidR="00891619" w:rsidDel="00345602">
          <w:rPr>
            <w:lang w:val="en-US"/>
          </w:rPr>
          <w:delText>[12]</w:delText>
        </w:r>
      </w:del>
      <w:r w:rsidR="00891619">
        <w:rPr>
          <w:lang w:val="en-US"/>
        </w:rPr>
        <w:fldChar w:fldCharType="end"/>
      </w:r>
      <w:r w:rsidR="00891619">
        <w:rPr>
          <w:lang w:val="en-US"/>
        </w:rPr>
        <w:t>.</w:t>
      </w:r>
    </w:p>
    <w:p w:rsidR="008444BD" w:rsidRDefault="008444BD" w:rsidP="00F366EB">
      <w:pPr>
        <w:keepNext/>
      </w:pPr>
      <w:r>
        <w:rPr>
          <w:noProof/>
          <w:lang w:val="cs-CZ" w:eastAsia="cs-CZ"/>
        </w:rPr>
        <w:lastRenderedPageBreak/>
        <w:drawing>
          <wp:inline distT="0" distB="0" distL="0" distR="0" wp14:anchorId="30734148" wp14:editId="509C360E">
            <wp:extent cx="5760720" cy="364109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tran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8444BD" w:rsidRPr="00F366EB" w:rsidRDefault="008444BD" w:rsidP="00F366EB">
      <w:pPr>
        <w:pStyle w:val="Titulek"/>
        <w:rPr>
          <w:lang w:val="en-US"/>
        </w:rPr>
      </w:pPr>
      <w:bookmarkStart w:id="407" w:name="_Ref528140923"/>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7</w:t>
      </w:r>
      <w:r w:rsidR="00C653FA">
        <w:fldChar w:fldCharType="end"/>
      </w:r>
      <w:bookmarkEnd w:id="407"/>
      <w:r>
        <w:t>: TWM transducer configuration panel.</w:t>
      </w:r>
    </w:p>
    <w:p w:rsidR="000A6579" w:rsidRDefault="008444BD">
      <w:pPr>
        <w:rPr>
          <w:lang w:val="en-US"/>
        </w:rPr>
      </w:pPr>
      <w:r>
        <w:rPr>
          <w:lang w:val="en-US"/>
        </w:rPr>
        <w:t xml:space="preserve">The page </w:t>
      </w:r>
      <w:r w:rsidRPr="00F366EB">
        <w:rPr>
          <w:rStyle w:val="guielementChar"/>
        </w:rPr>
        <w:t>Transducers</w:t>
      </w:r>
      <w:r>
        <w:rPr>
          <w:lang w:val="en-US"/>
        </w:rPr>
        <w:t xml:space="preserve"> allows user to create list of transducers. User may create multiple transducers by adding or removing the rows to the </w:t>
      </w:r>
      <w:r w:rsidRPr="00F366EB">
        <w:rPr>
          <w:rStyle w:val="guielementChar"/>
        </w:rPr>
        <w:t>List of the transducers</w:t>
      </w:r>
      <w:r>
        <w:rPr>
          <w:lang w:val="en-US"/>
        </w:rPr>
        <w:t xml:space="preserve">. Each row designates one transducer, which may be either </w:t>
      </w:r>
      <w:r w:rsidR="00891619">
        <w:rPr>
          <w:lang w:val="en-US"/>
        </w:rPr>
        <w:t xml:space="preserve">for </w:t>
      </w:r>
      <w:r>
        <w:rPr>
          <w:lang w:val="en-US"/>
        </w:rPr>
        <w:t>voltage or current</w:t>
      </w:r>
      <w:r w:rsidR="00891619">
        <w:rPr>
          <w:lang w:val="en-US"/>
        </w:rPr>
        <w:t xml:space="preserve"> channel</w:t>
      </w:r>
      <w:r>
        <w:rPr>
          <w:lang w:val="en-US"/>
        </w:rPr>
        <w:t xml:space="preserve">. </w:t>
      </w:r>
      <w:r w:rsidRPr="00F366EB">
        <w:rPr>
          <w:rStyle w:val="guielementChar"/>
        </w:rPr>
        <w:t>Open</w:t>
      </w:r>
      <w:r>
        <w:rPr>
          <w:lang w:val="en-US"/>
        </w:rPr>
        <w:t xml:space="preserve"> icon is used to select </w:t>
      </w:r>
      <w:r w:rsidR="00891619">
        <w:rPr>
          <w:lang w:val="en-US"/>
        </w:rPr>
        <w:t xml:space="preserve">the </w:t>
      </w:r>
      <w:r>
        <w:rPr>
          <w:lang w:val="en-US"/>
        </w:rPr>
        <w:t>transducer correction file (voltage divider or shunt). When the load is successful, the type and nominal ratio will be shown in the middle</w:t>
      </w:r>
      <w:r w:rsidR="00891619">
        <w:rPr>
          <w:lang w:val="en-US"/>
        </w:rPr>
        <w:t xml:space="preserve"> of the row</w:t>
      </w:r>
      <w:r>
        <w:rPr>
          <w:lang w:val="en-US"/>
        </w:rPr>
        <w:t xml:space="preserve">. User must then assign </w:t>
      </w:r>
      <w:r w:rsidRPr="00F366EB">
        <w:rPr>
          <w:rStyle w:val="guielementChar"/>
        </w:rPr>
        <w:t>Phase index</w:t>
      </w:r>
      <w:r>
        <w:rPr>
          <w:lang w:val="en-US"/>
        </w:rPr>
        <w:t xml:space="preserve"> to each transducer. This is integer number that is used by TWM to pair </w:t>
      </w:r>
      <w:r w:rsidR="005959E1">
        <w:rPr>
          <w:lang w:val="en-US"/>
        </w:rPr>
        <w:t xml:space="preserve">the </w:t>
      </w:r>
      <w:r>
        <w:rPr>
          <w:lang w:val="en-US"/>
        </w:rPr>
        <w:t xml:space="preserve">voltage and current transducers for algorithms such as power. </w:t>
      </w:r>
      <w:r w:rsidR="003D0752">
        <w:rPr>
          <w:lang w:val="en-US"/>
        </w:rPr>
        <w:t xml:space="preserve">Selectors </w:t>
      </w:r>
      <w:r w:rsidR="003D0752" w:rsidRPr="00F366EB">
        <w:rPr>
          <w:rStyle w:val="guielementChar"/>
        </w:rPr>
        <w:t>High</w:t>
      </w:r>
      <w:r w:rsidR="003D0752">
        <w:rPr>
          <w:lang w:val="en-US"/>
        </w:rPr>
        <w:t xml:space="preserve"> and </w:t>
      </w:r>
      <w:r w:rsidR="003D0752" w:rsidRPr="00F366EB">
        <w:rPr>
          <w:rStyle w:val="guielementChar"/>
        </w:rPr>
        <w:t>Low</w:t>
      </w:r>
      <w:r w:rsidR="003D0752">
        <w:rPr>
          <w:lang w:val="en-US"/>
        </w:rPr>
        <w:t xml:space="preserve"> are used to map the transducer</w:t>
      </w:r>
      <w:r w:rsidR="00891619">
        <w:rPr>
          <w:lang w:val="en-US"/>
        </w:rPr>
        <w:t xml:space="preserve"> output(s)</w:t>
      </w:r>
      <w:r w:rsidR="003D0752">
        <w:rPr>
          <w:lang w:val="en-US"/>
        </w:rPr>
        <w:t xml:space="preserve"> to particular digitize</w:t>
      </w:r>
      <w:r w:rsidR="00891619">
        <w:rPr>
          <w:lang w:val="en-US"/>
        </w:rPr>
        <w:t>r</w:t>
      </w:r>
      <w:r w:rsidR="003D0752">
        <w:rPr>
          <w:lang w:val="en-US"/>
        </w:rPr>
        <w:t xml:space="preserve"> virtual channels. </w:t>
      </w:r>
      <w:r w:rsidR="003D0752" w:rsidRPr="00F366EB">
        <w:rPr>
          <w:rStyle w:val="guielementChar"/>
        </w:rPr>
        <w:t>High</w:t>
      </w:r>
      <w:r w:rsidR="003D0752">
        <w:rPr>
          <w:lang w:val="en-US"/>
        </w:rPr>
        <w:t xml:space="preserve"> channel must be always assigned. For differentially connected transducers, user must also assign the </w:t>
      </w:r>
      <w:r w:rsidR="003D0752" w:rsidRPr="00F366EB">
        <w:rPr>
          <w:rStyle w:val="guielementChar"/>
        </w:rPr>
        <w:t>Low</w:t>
      </w:r>
      <w:r w:rsidR="003D0752">
        <w:rPr>
          <w:lang w:val="en-US"/>
        </w:rPr>
        <w:t xml:space="preserve"> side digitizer channel. For single ended mode assign </w:t>
      </w:r>
      <w:proofErr w:type="gramStart"/>
      <w:r w:rsidR="003D0752" w:rsidRPr="00F366EB">
        <w:rPr>
          <w:rStyle w:val="guielementChar"/>
        </w:rPr>
        <w:t>Not</w:t>
      </w:r>
      <w:proofErr w:type="gramEnd"/>
      <w:r w:rsidR="003D0752" w:rsidRPr="00F366EB">
        <w:rPr>
          <w:rStyle w:val="guielementChar"/>
        </w:rPr>
        <w:t xml:space="preserve"> used</w:t>
      </w:r>
      <w:r w:rsidR="003D0752">
        <w:rPr>
          <w:lang w:val="en-US"/>
        </w:rPr>
        <w:t xml:space="preserve"> to</w:t>
      </w:r>
      <w:r w:rsidR="00891619">
        <w:rPr>
          <w:lang w:val="en-US"/>
        </w:rPr>
        <w:t xml:space="preserve"> the</w:t>
      </w:r>
      <w:r w:rsidR="003D0752">
        <w:rPr>
          <w:lang w:val="en-US"/>
        </w:rPr>
        <w:t xml:space="preserve"> </w:t>
      </w:r>
      <w:r w:rsidR="003D0752" w:rsidRPr="00F366EB">
        <w:rPr>
          <w:rStyle w:val="guielementChar"/>
        </w:rPr>
        <w:t>Low</w:t>
      </w:r>
      <w:r w:rsidR="003D0752">
        <w:rPr>
          <w:lang w:val="en-US"/>
        </w:rPr>
        <w:t>. Every time the change is made, TWM will check the validity and show either OK or error message in the black area.</w:t>
      </w:r>
      <w:r w:rsidR="005959E1">
        <w:rPr>
          <w:lang w:val="en-US"/>
        </w:rPr>
        <w:t xml:space="preserve"> Note the TWM does not require the transducers to be defined for single input algorithms, such as PSFE. It will load default unity</w:t>
      </w:r>
      <w:r w:rsidR="00891619">
        <w:rPr>
          <w:lang w:val="en-US"/>
        </w:rPr>
        <w:t xml:space="preserve"> transfer</w:t>
      </w:r>
      <w:r w:rsidR="005959E1">
        <w:rPr>
          <w:lang w:val="en-US"/>
        </w:rPr>
        <w:t xml:space="preserve"> transducer</w:t>
      </w:r>
      <w:r w:rsidR="000A6579">
        <w:rPr>
          <w:lang w:val="en-US"/>
        </w:rPr>
        <w:t>.</w:t>
      </w:r>
      <w:r w:rsidR="005959E1">
        <w:rPr>
          <w:lang w:val="en-US"/>
        </w:rPr>
        <w:t xml:space="preserve"> </w:t>
      </w:r>
      <w:r w:rsidR="000A6579">
        <w:rPr>
          <w:lang w:val="en-US"/>
        </w:rPr>
        <w:t>B</w:t>
      </w:r>
      <w:r w:rsidR="005959E1">
        <w:rPr>
          <w:lang w:val="en-US"/>
        </w:rPr>
        <w:t xml:space="preserve">ut it is required for multi-input algorithms such as power, because TWM must know which is voltage and current and to which phase it belongs. Also note the TWM installation contains examples including “dummy” divider and shunt correction </w:t>
      </w:r>
      <w:r w:rsidR="000A6579">
        <w:rPr>
          <w:lang w:val="en-US"/>
        </w:rPr>
        <w:t xml:space="preserve">with unity transfers </w:t>
      </w:r>
      <w:r w:rsidR="005959E1">
        <w:rPr>
          <w:lang w:val="en-US"/>
        </w:rPr>
        <w:t>in the TWM folder</w:t>
      </w:r>
      <w:r w:rsidR="000A6579">
        <w:rPr>
          <w:lang w:val="en-US"/>
        </w:rPr>
        <w:t>:</w:t>
      </w:r>
    </w:p>
    <w:p w:rsidR="003D0752" w:rsidRDefault="000A6579" w:rsidP="000A6579">
      <w:pPr>
        <w:pStyle w:val="code"/>
      </w:pPr>
      <w:r>
        <w:t>./</w:t>
      </w:r>
      <w:r w:rsidR="005959E1">
        <w:t xml:space="preserve">data/corrections/transducers </w:t>
      </w:r>
    </w:p>
    <w:p w:rsidR="000A6579" w:rsidRDefault="000A6579">
      <w:r>
        <w:t>These should be used if no input correction is needed.</w:t>
      </w:r>
    </w:p>
    <w:p w:rsidR="003D0752" w:rsidRDefault="003D0752" w:rsidP="00F366EB">
      <w:pPr>
        <w:keepNext/>
      </w:pPr>
      <w:r>
        <w:rPr>
          <w:noProof/>
          <w:lang w:val="cs-CZ" w:eastAsia="cs-CZ"/>
        </w:rPr>
        <w:lastRenderedPageBreak/>
        <w:drawing>
          <wp:inline distT="0" distB="0" distL="0" distR="0" wp14:anchorId="13D29B31" wp14:editId="1198740E">
            <wp:extent cx="5760720" cy="364109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dc.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3D0752" w:rsidRPr="005959E1" w:rsidRDefault="003D0752" w:rsidP="00F366EB">
      <w:pPr>
        <w:pStyle w:val="Titulek"/>
      </w:pPr>
      <w:bookmarkStart w:id="408" w:name="_Ref528144056"/>
      <w:r w:rsidRPr="005959E1">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8</w:t>
      </w:r>
      <w:r w:rsidR="00C653FA">
        <w:fldChar w:fldCharType="end"/>
      </w:r>
      <w:bookmarkEnd w:id="408"/>
      <w:r w:rsidRPr="005959E1">
        <w:t>: TWM digitizer corrections configuration panel.</w:t>
      </w:r>
    </w:p>
    <w:p w:rsidR="003D0752" w:rsidRDefault="003D0752" w:rsidP="003D0752">
      <w:pPr>
        <w:rPr>
          <w:lang w:val="en-GB"/>
        </w:rPr>
      </w:pPr>
      <w:proofErr w:type="gramStart"/>
      <w:r w:rsidRPr="00F366EB">
        <w:rPr>
          <w:rStyle w:val="guielementChar"/>
        </w:rPr>
        <w:t>Digitizers</w:t>
      </w:r>
      <w:proofErr w:type="gramEnd"/>
      <w:r>
        <w:rPr>
          <w:lang w:val="en-GB"/>
        </w:rPr>
        <w:t xml:space="preserve"> </w:t>
      </w:r>
      <w:r w:rsidR="00D36DC3">
        <w:rPr>
          <w:lang w:val="en-GB"/>
        </w:rPr>
        <w:t xml:space="preserve">page shown in </w:t>
      </w:r>
      <w:r w:rsidR="00D36DC3">
        <w:rPr>
          <w:lang w:val="en-GB"/>
        </w:rPr>
        <w:fldChar w:fldCharType="begin"/>
      </w:r>
      <w:r w:rsidR="00D36DC3">
        <w:rPr>
          <w:lang w:val="en-GB"/>
        </w:rPr>
        <w:instrText xml:space="preserve"> REF _Ref528144056 \h </w:instrText>
      </w:r>
      <w:r w:rsidR="00D36DC3">
        <w:rPr>
          <w:lang w:val="en-GB"/>
        </w:rPr>
      </w:r>
      <w:r w:rsidR="00D36DC3">
        <w:rPr>
          <w:lang w:val="en-GB"/>
        </w:rPr>
        <w:fldChar w:fldCharType="separate"/>
      </w:r>
      <w:ins w:id="409" w:author="smaslan" w:date="2018-10-31T11:38:00Z">
        <w:r w:rsidR="00A86361" w:rsidRPr="005959E1">
          <w:t xml:space="preserve">Figure </w:t>
        </w:r>
        <w:r w:rsidR="00A86361">
          <w:rPr>
            <w:noProof/>
          </w:rPr>
          <w:t>A</w:t>
        </w:r>
        <w:r w:rsidR="00A86361">
          <w:t>.</w:t>
        </w:r>
        <w:r w:rsidR="00A86361">
          <w:rPr>
            <w:noProof/>
          </w:rPr>
          <w:t>8</w:t>
        </w:r>
      </w:ins>
      <w:del w:id="410" w:author="smaslan" w:date="2018-10-31T09:53:00Z">
        <w:r w:rsidR="004A0230" w:rsidRPr="00F366EB" w:rsidDel="00345602">
          <w:delText xml:space="preserve">Figure </w:delText>
        </w:r>
        <w:r w:rsidR="004A0230" w:rsidDel="00345602">
          <w:rPr>
            <w:noProof/>
          </w:rPr>
          <w:delText>A</w:delText>
        </w:r>
        <w:r w:rsidR="004A0230" w:rsidDel="00345602">
          <w:delText>.</w:delText>
        </w:r>
        <w:r w:rsidR="004A0230" w:rsidDel="00345602">
          <w:rPr>
            <w:noProof/>
          </w:rPr>
          <w:delText>8</w:delText>
        </w:r>
      </w:del>
      <w:r w:rsidR="00D36DC3">
        <w:rPr>
          <w:lang w:val="en-GB"/>
        </w:rPr>
        <w:fldChar w:fldCharType="end"/>
      </w:r>
      <w:r>
        <w:rPr>
          <w:lang w:val="en-GB"/>
        </w:rPr>
        <w:t xml:space="preserve"> is used for loading the digitizer correction file. The correction file is selected by pressing </w:t>
      </w:r>
      <w:r w:rsidRPr="00F366EB">
        <w:rPr>
          <w:rStyle w:val="guielementChar"/>
        </w:rPr>
        <w:t>LOAD NEW CORRECTIONS</w:t>
      </w:r>
      <w:r>
        <w:rPr>
          <w:lang w:val="en-GB"/>
        </w:rPr>
        <w:t xml:space="preserve">. This is verified by pressing </w:t>
      </w:r>
      <w:r w:rsidRPr="00F366EB">
        <w:rPr>
          <w:rStyle w:val="guielementChar"/>
        </w:rPr>
        <w:t>CHECK HW CONSISTENCY</w:t>
      </w:r>
      <w:r>
        <w:rPr>
          <w:lang w:val="en-GB"/>
        </w:rPr>
        <w:t xml:space="preserve">. The content of the correction file must match the configured digitizer, i.e. the channel names and order must be the same. </w:t>
      </w:r>
      <w:r w:rsidRPr="00F366EB">
        <w:rPr>
          <w:rStyle w:val="guielementChar"/>
        </w:rPr>
        <w:t>RELOAD CORRECTIONS</w:t>
      </w:r>
      <w:r>
        <w:rPr>
          <w:lang w:val="en-GB"/>
        </w:rPr>
        <w:t xml:space="preserve"> will just reload the same </w:t>
      </w:r>
      <w:r w:rsidR="00D36DC3">
        <w:rPr>
          <w:lang w:val="en-GB"/>
        </w:rPr>
        <w:t xml:space="preserve">correction </w:t>
      </w:r>
      <w:r>
        <w:rPr>
          <w:lang w:val="en-GB"/>
        </w:rPr>
        <w:t xml:space="preserve">file in case it was modified. </w:t>
      </w:r>
      <w:r w:rsidRPr="00F366EB">
        <w:rPr>
          <w:rStyle w:val="guielementChar"/>
        </w:rPr>
        <w:t>CLEAR CORRECTIONS</w:t>
      </w:r>
      <w:r>
        <w:rPr>
          <w:lang w:val="en-GB"/>
        </w:rPr>
        <w:t xml:space="preserve"> is used to clear digitizer corrections. TWM will work without </w:t>
      </w:r>
      <w:r w:rsidR="000A6579">
        <w:rPr>
          <w:lang w:val="en-GB"/>
        </w:rPr>
        <w:t>digitizer corrections selected normally</w:t>
      </w:r>
      <w:r>
        <w:rPr>
          <w:lang w:val="en-GB"/>
        </w:rPr>
        <w:t>, except no correction will be applied.</w:t>
      </w:r>
    </w:p>
    <w:p w:rsidR="005959E1" w:rsidRPr="00F366EB" w:rsidRDefault="00CA7A38" w:rsidP="00F366EB">
      <w:pPr>
        <w:pStyle w:val="Nadpis4"/>
        <w:tabs>
          <w:tab w:val="clear" w:pos="2694"/>
        </w:tabs>
        <w:ind w:left="1134" w:hanging="1134"/>
        <w:rPr>
          <w:lang w:val="en-US"/>
        </w:rPr>
      </w:pPr>
      <w:bookmarkStart w:id="411" w:name="_Toc528742955"/>
      <w:r w:rsidRPr="00F366EB">
        <w:rPr>
          <w:lang w:val="en-US"/>
        </w:rPr>
        <w:t>Conf</w:t>
      </w:r>
      <w:r w:rsidR="003A1E0F" w:rsidRPr="00F366EB">
        <w:rPr>
          <w:lang w:val="en-US"/>
        </w:rPr>
        <w:t>i</w:t>
      </w:r>
      <w:r w:rsidRPr="00F366EB">
        <w:rPr>
          <w:lang w:val="en-US"/>
        </w:rPr>
        <w:t>gur</w:t>
      </w:r>
      <w:r w:rsidR="003A1E0F" w:rsidRPr="00F366EB">
        <w:rPr>
          <w:lang w:val="en-US"/>
        </w:rPr>
        <w:t>ing new measurement</w:t>
      </w:r>
      <w:bookmarkEnd w:id="411"/>
    </w:p>
    <w:p w:rsidR="003A1E0F" w:rsidRDefault="003A1E0F" w:rsidP="003D0752">
      <w:pPr>
        <w:rPr>
          <w:lang w:val="en-GB"/>
        </w:rPr>
      </w:pPr>
      <w:r>
        <w:rPr>
          <w:lang w:val="en-GB"/>
        </w:rPr>
        <w:t xml:space="preserve">New measurement configuration can be invoked by button </w:t>
      </w:r>
      <w:r w:rsidRPr="00F366EB">
        <w:rPr>
          <w:rStyle w:val="guielementChar"/>
        </w:rPr>
        <w:t>SETUP NEW MEASUREMENT</w:t>
      </w:r>
      <w:r>
        <w:rPr>
          <w:lang w:val="en-GB"/>
        </w:rPr>
        <w:t xml:space="preserve"> or button </w:t>
      </w:r>
      <w:r w:rsidRPr="00F366EB">
        <w:rPr>
          <w:rStyle w:val="guielementChar"/>
        </w:rPr>
        <w:t>SETUP&amp;START</w:t>
      </w:r>
      <w:r>
        <w:rPr>
          <w:lang w:val="en-GB"/>
        </w:rPr>
        <w:t xml:space="preserve">. These will open panel shown in </w:t>
      </w:r>
      <w:r>
        <w:rPr>
          <w:lang w:val="en-GB"/>
        </w:rPr>
        <w:fldChar w:fldCharType="begin"/>
      </w:r>
      <w:r>
        <w:rPr>
          <w:lang w:val="en-GB"/>
        </w:rPr>
        <w:instrText xml:space="preserve"> REF _Ref528145013 \h </w:instrText>
      </w:r>
      <w:r>
        <w:rPr>
          <w:lang w:val="en-GB"/>
        </w:rPr>
      </w:r>
      <w:r>
        <w:rPr>
          <w:lang w:val="en-GB"/>
        </w:rPr>
        <w:fldChar w:fldCharType="separate"/>
      </w:r>
      <w:ins w:id="412" w:author="smaslan" w:date="2018-10-31T11:38:00Z">
        <w:r w:rsidR="00A86361" w:rsidRPr="00F366EB">
          <w:t xml:space="preserve">Figure </w:t>
        </w:r>
        <w:r w:rsidR="00A86361">
          <w:rPr>
            <w:noProof/>
          </w:rPr>
          <w:t>A</w:t>
        </w:r>
        <w:r w:rsidR="00A86361">
          <w:t>.</w:t>
        </w:r>
        <w:r w:rsidR="00A86361">
          <w:rPr>
            <w:noProof/>
          </w:rPr>
          <w:t>9</w:t>
        </w:r>
      </w:ins>
      <w:del w:id="413" w:author="smaslan" w:date="2018-10-31T09:53:00Z">
        <w:r w:rsidR="004A0230" w:rsidRPr="003A1E0F" w:rsidDel="00345602">
          <w:delText xml:space="preserve">Figure </w:delText>
        </w:r>
        <w:r w:rsidR="004A0230" w:rsidDel="00345602">
          <w:rPr>
            <w:noProof/>
          </w:rPr>
          <w:delText>A</w:delText>
        </w:r>
        <w:r w:rsidR="004A0230" w:rsidDel="00345602">
          <w:delText>.</w:delText>
        </w:r>
        <w:r w:rsidR="004A0230" w:rsidDel="00345602">
          <w:rPr>
            <w:noProof/>
          </w:rPr>
          <w:delText>9</w:delText>
        </w:r>
      </w:del>
      <w:r>
        <w:rPr>
          <w:lang w:val="en-GB"/>
        </w:rPr>
        <w:fldChar w:fldCharType="end"/>
      </w:r>
      <w:r>
        <w:rPr>
          <w:lang w:val="en-GB"/>
        </w:rPr>
        <w:t xml:space="preserve">. The panel is used to setup </w:t>
      </w:r>
      <w:r w:rsidRPr="00F366EB">
        <w:rPr>
          <w:rStyle w:val="guielementChar"/>
        </w:rPr>
        <w:t>Sampling rate</w:t>
      </w:r>
      <w:r>
        <w:rPr>
          <w:lang w:val="en-GB"/>
        </w:rPr>
        <w:t xml:space="preserve">, </w:t>
      </w:r>
      <w:r w:rsidRPr="00F366EB">
        <w:rPr>
          <w:rStyle w:val="guielementChar"/>
        </w:rPr>
        <w:t>Aperture</w:t>
      </w:r>
      <w:r>
        <w:rPr>
          <w:lang w:val="en-GB"/>
        </w:rPr>
        <w:t xml:space="preserve"> time of the digitizer</w:t>
      </w:r>
      <w:r w:rsidR="00192B16">
        <w:rPr>
          <w:lang w:val="en-GB"/>
        </w:rPr>
        <w:t xml:space="preserve"> ADC</w:t>
      </w:r>
      <w:r>
        <w:rPr>
          <w:lang w:val="en-GB"/>
        </w:rPr>
        <w:t xml:space="preserve">, </w:t>
      </w:r>
      <w:r w:rsidRPr="00F366EB">
        <w:rPr>
          <w:rStyle w:val="guielementChar"/>
        </w:rPr>
        <w:t>Samples count</w:t>
      </w:r>
      <w:r>
        <w:rPr>
          <w:lang w:val="en-GB"/>
        </w:rPr>
        <w:t xml:space="preserve"> to record or </w:t>
      </w:r>
      <w:r w:rsidRPr="00F366EB">
        <w:rPr>
          <w:rStyle w:val="guielementChar"/>
        </w:rPr>
        <w:t>Measurement time</w:t>
      </w:r>
      <w:r>
        <w:rPr>
          <w:lang w:val="en-GB"/>
        </w:rPr>
        <w:t xml:space="preserve">, measurement </w:t>
      </w:r>
      <w:r w:rsidRPr="00F366EB">
        <w:rPr>
          <w:rStyle w:val="guielementChar"/>
        </w:rPr>
        <w:t>Repetition cycles</w:t>
      </w:r>
      <w:r>
        <w:rPr>
          <w:lang w:val="en-GB"/>
        </w:rPr>
        <w:t xml:space="preserve">, additional </w:t>
      </w:r>
      <w:r w:rsidRPr="00F366EB">
        <w:rPr>
          <w:rStyle w:val="guielementChar"/>
        </w:rPr>
        <w:t>Repetition settling</w:t>
      </w:r>
      <w:r>
        <w:rPr>
          <w:lang w:val="en-GB"/>
        </w:rPr>
        <w:t xml:space="preserve"> for extra delay between repetitions. Next </w:t>
      </w:r>
      <w:r w:rsidR="00192B16">
        <w:rPr>
          <w:lang w:val="en-GB"/>
        </w:rPr>
        <w:t xml:space="preserve">group of </w:t>
      </w:r>
      <w:r>
        <w:rPr>
          <w:lang w:val="en-GB"/>
        </w:rPr>
        <w:t>option</w:t>
      </w:r>
      <w:r w:rsidR="00192B16">
        <w:rPr>
          <w:lang w:val="en-GB"/>
        </w:rPr>
        <w:t>s</w:t>
      </w:r>
      <w:r>
        <w:rPr>
          <w:lang w:val="en-GB"/>
        </w:rPr>
        <w:t xml:space="preserve"> is </w:t>
      </w:r>
      <w:r w:rsidRPr="00F366EB">
        <w:rPr>
          <w:rStyle w:val="guielementChar"/>
        </w:rPr>
        <w:t>Trigger mode</w:t>
      </w:r>
      <w:r>
        <w:rPr>
          <w:lang w:val="en-GB"/>
        </w:rPr>
        <w:t xml:space="preserve"> and its parameters. Mostly it is not needed, so </w:t>
      </w:r>
      <w:r w:rsidRPr="00F366EB">
        <w:rPr>
          <w:rStyle w:val="guielementChar"/>
        </w:rPr>
        <w:t>Immediate</w:t>
      </w:r>
      <w:r>
        <w:rPr>
          <w:lang w:val="en-GB"/>
        </w:rPr>
        <w:t xml:space="preserve"> can be used. Note the mode </w:t>
      </w:r>
      <w:r w:rsidRPr="00F366EB">
        <w:rPr>
          <w:rStyle w:val="guielementChar"/>
        </w:rPr>
        <w:t>Level</w:t>
      </w:r>
      <w:r>
        <w:rPr>
          <w:lang w:val="en-GB"/>
        </w:rPr>
        <w:t xml:space="preserve"> is always derived from </w:t>
      </w:r>
      <w:r w:rsidR="002E7E09">
        <w:rPr>
          <w:lang w:val="en-GB"/>
        </w:rPr>
        <w:t xml:space="preserve">the </w:t>
      </w:r>
      <w:r>
        <w:rPr>
          <w:lang w:val="en-GB"/>
        </w:rPr>
        <w:t xml:space="preserve">first channel of the digitizer. This decision was made because of the DMM synchronization modes MASTER-SLAVE which do not allow principally different operation. The mode </w:t>
      </w:r>
      <w:r w:rsidRPr="00F366EB">
        <w:rPr>
          <w:rStyle w:val="guielementChar"/>
        </w:rPr>
        <w:t>External</w:t>
      </w:r>
      <w:r>
        <w:rPr>
          <w:lang w:val="en-GB"/>
        </w:rPr>
        <w:t xml:space="preserve"> is some form of external trigger input dependent on the selected digitizer. For DMMs it is EXT TRIG input of the MASTER DMM</w:t>
      </w:r>
      <w:r w:rsidR="00192B16">
        <w:rPr>
          <w:lang w:val="en-GB"/>
        </w:rPr>
        <w:t xml:space="preserve"> (if not used</w:t>
      </w:r>
      <w:r w:rsidR="00CD51F8">
        <w:rPr>
          <w:lang w:val="en-GB"/>
        </w:rPr>
        <w:t xml:space="preserve"> for AWG input</w:t>
      </w:r>
      <w:r w:rsidR="00192B16">
        <w:rPr>
          <w:lang w:val="en-GB"/>
        </w:rPr>
        <w:t>)</w:t>
      </w:r>
      <w:r>
        <w:rPr>
          <w:lang w:val="en-GB"/>
        </w:rPr>
        <w:t xml:space="preserve">. For NI 5922 it is the TRIG input on the first card in the digitizer channels list. The panel also contains </w:t>
      </w:r>
      <w:r w:rsidRPr="00F366EB">
        <w:rPr>
          <w:rStyle w:val="guielementChar"/>
        </w:rPr>
        <w:t>Voltage ra</w:t>
      </w:r>
      <w:r w:rsidR="002E7E09" w:rsidRPr="00F366EB">
        <w:rPr>
          <w:rStyle w:val="guielementChar"/>
        </w:rPr>
        <w:t>n</w:t>
      </w:r>
      <w:r w:rsidRPr="00F366EB">
        <w:rPr>
          <w:rStyle w:val="guielementChar"/>
        </w:rPr>
        <w:t>ge selection</w:t>
      </w:r>
      <w:r>
        <w:rPr>
          <w:lang w:val="en-GB"/>
        </w:rPr>
        <w:t xml:space="preserve">. Normally this is not needed, because the ranges can be set in the digitizer configuration, but the default ranges can be overridden from here, when other than </w:t>
      </w:r>
      <w:r w:rsidRPr="00F366EB">
        <w:rPr>
          <w:rStyle w:val="guielementChar"/>
        </w:rPr>
        <w:t>Keep defaults</w:t>
      </w:r>
      <w:r>
        <w:rPr>
          <w:lang w:val="en-GB"/>
        </w:rPr>
        <w:t xml:space="preserve"> option is selected. The TWM will allow user to </w:t>
      </w:r>
      <w:r w:rsidR="002E7E09">
        <w:rPr>
          <w:lang w:val="en-GB"/>
        </w:rPr>
        <w:t>set the same range to all virtual channels, or separately to odd and even (intended for voltage and current channels).</w:t>
      </w:r>
    </w:p>
    <w:p w:rsidR="002E7E09" w:rsidRDefault="002E7E09" w:rsidP="003D0752">
      <w:pPr>
        <w:rPr>
          <w:lang w:val="en-GB"/>
        </w:rPr>
      </w:pPr>
      <w:r>
        <w:rPr>
          <w:lang w:val="en-GB"/>
        </w:rPr>
        <w:t xml:space="preserve">The mandatory part of this panel is setup of the destination folder for the measurement data. User must select some </w:t>
      </w:r>
      <w:r w:rsidRPr="00F366EB">
        <w:rPr>
          <w:rStyle w:val="guielementChar"/>
        </w:rPr>
        <w:t>Folder for measurement data files</w:t>
      </w:r>
      <w:r>
        <w:rPr>
          <w:lang w:val="en-GB"/>
        </w:rPr>
        <w:t xml:space="preserve"> to which the TWM will store the data and results. User must also choose a </w:t>
      </w:r>
      <w:r w:rsidRPr="00F366EB">
        <w:rPr>
          <w:rStyle w:val="guielementChar"/>
        </w:rPr>
        <w:t>Measurement name base</w:t>
      </w:r>
      <w:r>
        <w:rPr>
          <w:lang w:val="en-GB"/>
        </w:rPr>
        <w:t xml:space="preserve">, which is subfolder to be created in the </w:t>
      </w:r>
      <w:r w:rsidRPr="00F366EB">
        <w:rPr>
          <w:rStyle w:val="guielementChar"/>
        </w:rPr>
        <w:t>Folder for measurement data files</w:t>
      </w:r>
      <w:r>
        <w:rPr>
          <w:lang w:val="en-GB"/>
        </w:rPr>
        <w:t xml:space="preserve">. This name may contain variables as shown in the panel </w:t>
      </w:r>
      <w:r>
        <w:rPr>
          <w:lang w:val="en-GB"/>
        </w:rPr>
        <w:lastRenderedPageBreak/>
        <w:t xml:space="preserve">which will be replaced. Preview of the final path to the measurement is shown in the indicator </w:t>
      </w:r>
      <w:r w:rsidRPr="00F366EB">
        <w:rPr>
          <w:rStyle w:val="guielementChar"/>
        </w:rPr>
        <w:t>Full measurement base path</w:t>
      </w:r>
      <w:r>
        <w:rPr>
          <w:lang w:val="en-GB"/>
        </w:rPr>
        <w:t xml:space="preserve">. Normally, if user does not require </w:t>
      </w:r>
      <w:proofErr w:type="gramStart"/>
      <w:r>
        <w:rPr>
          <w:lang w:val="en-GB"/>
        </w:rPr>
        <w:t>to archive</w:t>
      </w:r>
      <w:proofErr w:type="gramEnd"/>
      <w:r>
        <w:rPr>
          <w:lang w:val="en-GB"/>
        </w:rPr>
        <w:t xml:space="preserve"> the measured data for future processing, the </w:t>
      </w:r>
      <w:r w:rsidRPr="00F366EB">
        <w:rPr>
          <w:rStyle w:val="guielementChar"/>
        </w:rPr>
        <w:t>Measurement name base</w:t>
      </w:r>
      <w:r>
        <w:rPr>
          <w:lang w:val="en-GB"/>
        </w:rPr>
        <w:t xml:space="preserve"> may be still the same and TWM will simply overwrite the previous data by new ones (it will always ask to delete old data). By adding the </w:t>
      </w:r>
      <w:r w:rsidRPr="00F366EB">
        <w:rPr>
          <w:rStyle w:val="guielementChar"/>
        </w:rPr>
        <w:t>%id%</w:t>
      </w:r>
      <w:r>
        <w:rPr>
          <w:lang w:val="en-GB"/>
        </w:rPr>
        <w:t xml:space="preserve"> variable to the name, TWM will auto increment the </w:t>
      </w:r>
      <w:r w:rsidRPr="00F366EB">
        <w:rPr>
          <w:rStyle w:val="guielementChar"/>
        </w:rPr>
        <w:t>Measurement number</w:t>
      </w:r>
      <w:r>
        <w:rPr>
          <w:lang w:val="en-GB"/>
        </w:rPr>
        <w:t xml:space="preserve"> every </w:t>
      </w:r>
      <w:r w:rsidR="00475887">
        <w:rPr>
          <w:lang w:val="en-GB"/>
        </w:rPr>
        <w:t xml:space="preserve">time </w:t>
      </w:r>
      <w:r>
        <w:rPr>
          <w:lang w:val="en-GB"/>
        </w:rPr>
        <w:t xml:space="preserve">the measurement is taken, so the data will be archived in the </w:t>
      </w:r>
      <w:r w:rsidRPr="00F366EB">
        <w:rPr>
          <w:rStyle w:val="guielementChar"/>
        </w:rPr>
        <w:t>Folder for measurement data files</w:t>
      </w:r>
      <w:r>
        <w:rPr>
          <w:lang w:val="en-GB"/>
        </w:rPr>
        <w:t>.</w:t>
      </w:r>
    </w:p>
    <w:p w:rsidR="003A1E0F" w:rsidRDefault="003A1E0F" w:rsidP="00F366EB">
      <w:pPr>
        <w:keepNext/>
      </w:pPr>
      <w:r>
        <w:rPr>
          <w:noProof/>
          <w:lang w:val="cs-CZ" w:eastAsia="cs-CZ"/>
        </w:rPr>
        <w:drawing>
          <wp:inline distT="0" distB="0" distL="0" distR="0" wp14:anchorId="20A8FAFB" wp14:editId="0DB12403">
            <wp:extent cx="5760720" cy="417766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77665"/>
                    </a:xfrm>
                    <a:prstGeom prst="rect">
                      <a:avLst/>
                    </a:prstGeom>
                  </pic:spPr>
                </pic:pic>
              </a:graphicData>
            </a:graphic>
          </wp:inline>
        </w:drawing>
      </w:r>
    </w:p>
    <w:p w:rsidR="003A1E0F" w:rsidRDefault="003A1E0F" w:rsidP="003A1E0F">
      <w:pPr>
        <w:pStyle w:val="Titulek"/>
      </w:pPr>
      <w:bookmarkStart w:id="414" w:name="_Ref528145013"/>
      <w:r w:rsidRPr="00F366EB">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9</w:t>
      </w:r>
      <w:r w:rsidR="00C653FA">
        <w:fldChar w:fldCharType="end"/>
      </w:r>
      <w:bookmarkEnd w:id="414"/>
      <w:r w:rsidRPr="00F366EB">
        <w:t>: TWM new measurement configuration panel.</w:t>
      </w:r>
    </w:p>
    <w:p w:rsidR="00586E8D" w:rsidRDefault="00586E8D" w:rsidP="00586E8D">
      <w:pPr>
        <w:rPr>
          <w:lang w:val="en-GB"/>
        </w:rPr>
      </w:pPr>
      <w:r w:rsidRPr="00F366EB">
        <w:rPr>
          <w:rStyle w:val="guielementChar"/>
        </w:rPr>
        <w:t>Processing setup</w:t>
      </w:r>
      <w:r>
        <w:rPr>
          <w:lang w:val="en-GB"/>
        </w:rPr>
        <w:t xml:space="preserve"> and </w:t>
      </w:r>
      <w:r w:rsidRPr="00F366EB">
        <w:rPr>
          <w:rStyle w:val="guielementChar"/>
        </w:rPr>
        <w:t>Sampling Setup Assistant</w:t>
      </w:r>
      <w:r>
        <w:rPr>
          <w:lang w:val="en-GB"/>
        </w:rPr>
        <w:t xml:space="preserve"> are described in the following chapters. Option </w:t>
      </w:r>
      <w:r w:rsidRPr="00F366EB">
        <w:rPr>
          <w:rStyle w:val="guielementChar"/>
        </w:rPr>
        <w:t>Enable result calculation</w:t>
      </w:r>
      <w:r>
        <w:rPr>
          <w:lang w:val="en-GB"/>
        </w:rPr>
        <w:t xml:space="preserve"> must be checked to perform the data processing immediately after digitizing. Otherwise TWM will only record the data to the measurement folder(s) and the processing can be initiated afterwards. </w:t>
      </w:r>
    </w:p>
    <w:p w:rsidR="00586E8D" w:rsidRPr="00F366EB" w:rsidRDefault="00586E8D" w:rsidP="00F366EB">
      <w:r>
        <w:rPr>
          <w:lang w:val="en-GB"/>
        </w:rPr>
        <w:t xml:space="preserve">When the setups are done, user may confirm by pressing </w:t>
      </w:r>
      <w:r w:rsidRPr="00F366EB">
        <w:rPr>
          <w:rStyle w:val="guielementChar"/>
        </w:rPr>
        <w:t>OK</w:t>
      </w:r>
      <w:r>
        <w:rPr>
          <w:lang w:val="en-GB"/>
        </w:rPr>
        <w:t xml:space="preserve"> or </w:t>
      </w:r>
      <w:r w:rsidRPr="00F366EB">
        <w:rPr>
          <w:rStyle w:val="guielementChar"/>
        </w:rPr>
        <w:t>CANCEL</w:t>
      </w:r>
      <w:r>
        <w:rPr>
          <w:lang w:val="en-GB"/>
        </w:rPr>
        <w:t xml:space="preserve"> to return back. If the panel was invoked by </w:t>
      </w:r>
      <w:r w:rsidRPr="00F366EB">
        <w:rPr>
          <w:rStyle w:val="guielementChar"/>
        </w:rPr>
        <w:t>SETUP&amp;START</w:t>
      </w:r>
      <w:r>
        <w:rPr>
          <w:lang w:val="en-GB"/>
        </w:rPr>
        <w:t xml:space="preserve">, the measurement will start immediately after </w:t>
      </w:r>
      <w:r w:rsidRPr="00F366EB">
        <w:rPr>
          <w:rStyle w:val="guielementChar"/>
        </w:rPr>
        <w:t>OK</w:t>
      </w:r>
      <w:r>
        <w:rPr>
          <w:lang w:val="en-GB"/>
        </w:rPr>
        <w:t>.</w:t>
      </w:r>
    </w:p>
    <w:p w:rsidR="00586E8D" w:rsidRDefault="00586E8D" w:rsidP="00F366EB">
      <w:pPr>
        <w:pStyle w:val="Nadpis5"/>
        <w:ind w:left="1276" w:hanging="1276"/>
      </w:pPr>
      <w:bookmarkStart w:id="415" w:name="_Toc528742956"/>
      <w:r>
        <w:t>Sampling setup assistant</w:t>
      </w:r>
      <w:bookmarkEnd w:id="415"/>
    </w:p>
    <w:p w:rsidR="00472396" w:rsidRDefault="00472396" w:rsidP="00472396">
      <w:pPr>
        <w:rPr>
          <w:lang w:val="en-GB"/>
        </w:rPr>
      </w:pPr>
      <w:r>
        <w:rPr>
          <w:lang w:val="en-GB"/>
        </w:rPr>
        <w:t xml:space="preserve">In some cases user may need to setup </w:t>
      </w:r>
      <w:r w:rsidR="008C1989">
        <w:rPr>
          <w:lang w:val="en-GB"/>
        </w:rPr>
        <w:t xml:space="preserve">coherent sampling. The </w:t>
      </w:r>
      <w:r w:rsidR="008C1989" w:rsidRPr="00F366EB">
        <w:rPr>
          <w:rStyle w:val="guielementChar"/>
        </w:rPr>
        <w:t xml:space="preserve">New measurement </w:t>
      </w:r>
      <w:r w:rsidR="00592FC1" w:rsidRPr="00F366EB">
        <w:rPr>
          <w:rStyle w:val="guielementChar"/>
        </w:rPr>
        <w:t>configuration</w:t>
      </w:r>
      <w:r w:rsidR="00592FC1">
        <w:rPr>
          <w:lang w:val="en-GB"/>
        </w:rPr>
        <w:t xml:space="preserve"> </w:t>
      </w:r>
      <w:r w:rsidR="008C1989">
        <w:rPr>
          <w:lang w:val="en-GB"/>
        </w:rPr>
        <w:t xml:space="preserve">panel has integrated </w:t>
      </w:r>
      <w:r w:rsidR="008C1989" w:rsidRPr="00F366EB">
        <w:rPr>
          <w:rStyle w:val="guielementChar"/>
        </w:rPr>
        <w:t>Sampling Setup Assistant</w:t>
      </w:r>
      <w:r w:rsidR="008C1989">
        <w:rPr>
          <w:lang w:val="en-GB"/>
        </w:rPr>
        <w:t xml:space="preserve"> for easing this task. Panel of the assistant is shown in </w:t>
      </w:r>
      <w:r w:rsidR="008C1989">
        <w:rPr>
          <w:lang w:val="en-GB"/>
        </w:rPr>
        <w:fldChar w:fldCharType="begin"/>
      </w:r>
      <w:r w:rsidR="008C1989">
        <w:rPr>
          <w:lang w:val="en-GB"/>
        </w:rPr>
        <w:instrText xml:space="preserve"> REF _Ref528150990 \h </w:instrText>
      </w:r>
      <w:r w:rsidR="008C1989">
        <w:rPr>
          <w:lang w:val="en-GB"/>
        </w:rPr>
      </w:r>
      <w:r w:rsidR="008C1989">
        <w:rPr>
          <w:lang w:val="en-GB"/>
        </w:rPr>
        <w:fldChar w:fldCharType="separate"/>
      </w:r>
      <w:r w:rsidR="00A86361">
        <w:t xml:space="preserve">Figure </w:t>
      </w:r>
      <w:r w:rsidR="00A86361">
        <w:rPr>
          <w:noProof/>
        </w:rPr>
        <w:t>A</w:t>
      </w:r>
      <w:r w:rsidR="00A86361">
        <w:t>.</w:t>
      </w:r>
      <w:r w:rsidR="00A86361">
        <w:rPr>
          <w:noProof/>
        </w:rPr>
        <w:t>10</w:t>
      </w:r>
      <w:r w:rsidR="008C1989">
        <w:rPr>
          <w:lang w:val="en-GB"/>
        </w:rPr>
        <w:fldChar w:fldCharType="end"/>
      </w:r>
      <w:r w:rsidR="008C1989">
        <w:rPr>
          <w:lang w:val="en-GB"/>
        </w:rPr>
        <w:t xml:space="preserve">. </w:t>
      </w:r>
      <w:proofErr w:type="gramStart"/>
      <w:r w:rsidR="008C1989">
        <w:rPr>
          <w:lang w:val="en-GB"/>
        </w:rPr>
        <w:t>Purpose of this panel is to measure or manually enter frequency of the fundamental component of the signal and calculate</w:t>
      </w:r>
      <w:proofErr w:type="gramEnd"/>
      <w:r w:rsidR="008C1989">
        <w:rPr>
          <w:lang w:val="en-GB"/>
        </w:rPr>
        <w:t xml:space="preserve"> combination of the sampling rate and samples count which will result in coherent sampling. The frequency can be measured using subpanel </w:t>
      </w:r>
      <w:r w:rsidR="00592FC1">
        <w:rPr>
          <w:lang w:val="en-GB"/>
        </w:rPr>
        <w:t xml:space="preserve">shown in </w:t>
      </w:r>
      <w:r w:rsidR="008C1989">
        <w:rPr>
          <w:lang w:val="en-GB"/>
        </w:rPr>
        <w:fldChar w:fldCharType="begin"/>
      </w:r>
      <w:r w:rsidR="008C1989">
        <w:rPr>
          <w:lang w:val="en-GB"/>
        </w:rPr>
        <w:instrText xml:space="preserve"> REF _Ref528150857 \h </w:instrText>
      </w:r>
      <w:r w:rsidR="008C1989">
        <w:rPr>
          <w:lang w:val="en-GB"/>
        </w:rPr>
      </w:r>
      <w:r w:rsidR="008C1989">
        <w:rPr>
          <w:lang w:val="en-GB"/>
        </w:rPr>
        <w:fldChar w:fldCharType="separate"/>
      </w:r>
      <w:r w:rsidR="00A86361">
        <w:t xml:space="preserve">Figure </w:t>
      </w:r>
      <w:r w:rsidR="00A86361">
        <w:rPr>
          <w:noProof/>
        </w:rPr>
        <w:t>A</w:t>
      </w:r>
      <w:r w:rsidR="00A86361">
        <w:t>.</w:t>
      </w:r>
      <w:r w:rsidR="00A86361">
        <w:rPr>
          <w:noProof/>
        </w:rPr>
        <w:t>11</w:t>
      </w:r>
      <w:r w:rsidR="008C1989">
        <w:rPr>
          <w:lang w:val="en-GB"/>
        </w:rPr>
        <w:fldChar w:fldCharType="end"/>
      </w:r>
      <w:r w:rsidR="008C1989">
        <w:rPr>
          <w:lang w:val="en-GB"/>
        </w:rPr>
        <w:t xml:space="preserve"> that can be invoked by pressing </w:t>
      </w:r>
      <w:r w:rsidR="008C1989" w:rsidRPr="00F366EB">
        <w:rPr>
          <w:rStyle w:val="guielementChar"/>
        </w:rPr>
        <w:t>MEASURE</w:t>
      </w:r>
      <w:r w:rsidR="008C1989">
        <w:rPr>
          <w:lang w:val="en-GB"/>
        </w:rPr>
        <w:t xml:space="preserve">. Alternatively, if it is known, it may be entered directly to the </w:t>
      </w:r>
      <w:r w:rsidR="008C1989" w:rsidRPr="00F366EB">
        <w:rPr>
          <w:rStyle w:val="guielementChar"/>
        </w:rPr>
        <w:t xml:space="preserve">Reference frequency </w:t>
      </w:r>
      <w:proofErr w:type="spellStart"/>
      <w:proofErr w:type="gramStart"/>
      <w:r w:rsidR="008C1989" w:rsidRPr="00F366EB">
        <w:rPr>
          <w:rStyle w:val="guielementChar"/>
        </w:rPr>
        <w:t>fr</w:t>
      </w:r>
      <w:proofErr w:type="spellEnd"/>
      <w:proofErr w:type="gramEnd"/>
      <w:r w:rsidR="008C1989">
        <w:rPr>
          <w:lang w:val="en-GB"/>
        </w:rPr>
        <w:t xml:space="preserve">. The frequency can be multiplied by a factor </w:t>
      </w:r>
      <w:r w:rsidR="008C1989" w:rsidRPr="00F366EB">
        <w:rPr>
          <w:rStyle w:val="guielementChar"/>
        </w:rPr>
        <w:t>P</w:t>
      </w:r>
      <w:r w:rsidR="008C1989">
        <w:rPr>
          <w:lang w:val="en-GB"/>
        </w:rPr>
        <w:t>/</w:t>
      </w:r>
      <w:r w:rsidR="008C1989" w:rsidRPr="00F366EB">
        <w:rPr>
          <w:rStyle w:val="guielementChar"/>
        </w:rPr>
        <w:t>Q</w:t>
      </w:r>
      <w:r w:rsidR="008C1989">
        <w:rPr>
          <w:lang w:val="en-GB"/>
        </w:rPr>
        <w:t xml:space="preserve"> and shifted by given offset to resulting </w:t>
      </w:r>
      <w:r w:rsidR="008C1989" w:rsidRPr="00F366EB">
        <w:rPr>
          <w:rStyle w:val="guielementChar"/>
        </w:rPr>
        <w:t>Fundamental frequency f0</w:t>
      </w:r>
      <w:r w:rsidR="008C1989">
        <w:rPr>
          <w:lang w:val="en-GB"/>
        </w:rPr>
        <w:t xml:space="preserve">. At this point user must enter search range of the </w:t>
      </w:r>
      <w:r w:rsidR="00592FC1">
        <w:rPr>
          <w:lang w:val="en-GB"/>
        </w:rPr>
        <w:t xml:space="preserve">sampling rate </w:t>
      </w:r>
      <w:r w:rsidR="00592FC1" w:rsidRPr="00F366EB">
        <w:rPr>
          <w:rStyle w:val="guielementChar"/>
        </w:rPr>
        <w:t xml:space="preserve">Minimum </w:t>
      </w:r>
      <w:proofErr w:type="spellStart"/>
      <w:r w:rsidR="00592FC1" w:rsidRPr="00F366EB">
        <w:rPr>
          <w:rStyle w:val="guielementChar"/>
        </w:rPr>
        <w:t>fs</w:t>
      </w:r>
      <w:proofErr w:type="spellEnd"/>
      <w:r w:rsidR="00592FC1">
        <w:rPr>
          <w:lang w:val="en-GB"/>
        </w:rPr>
        <w:t xml:space="preserve"> and </w:t>
      </w:r>
      <w:proofErr w:type="spellStart"/>
      <w:r w:rsidR="00592FC1" w:rsidRPr="00F366EB">
        <w:rPr>
          <w:rStyle w:val="guielementChar"/>
        </w:rPr>
        <w:t>fs</w:t>
      </w:r>
      <w:proofErr w:type="spellEnd"/>
      <w:r w:rsidR="00592FC1" w:rsidRPr="00F366EB">
        <w:rPr>
          <w:rStyle w:val="guielementChar"/>
        </w:rPr>
        <w:t xml:space="preserve"> max tolerance</w:t>
      </w:r>
      <w:r w:rsidR="00592FC1">
        <w:rPr>
          <w:lang w:val="en-GB"/>
        </w:rPr>
        <w:t xml:space="preserve"> and total measurement time range </w:t>
      </w:r>
      <w:r w:rsidR="00592FC1" w:rsidRPr="00F366EB">
        <w:rPr>
          <w:rStyle w:val="guielementChar"/>
        </w:rPr>
        <w:t>Min integration t.</w:t>
      </w:r>
      <w:r w:rsidR="00592FC1">
        <w:rPr>
          <w:lang w:val="en-GB"/>
        </w:rPr>
        <w:t xml:space="preserve">, </w:t>
      </w:r>
      <w:r w:rsidR="00592FC1" w:rsidRPr="00F366EB">
        <w:rPr>
          <w:rStyle w:val="guielementChar"/>
        </w:rPr>
        <w:t>Max integration t.</w:t>
      </w:r>
      <w:r w:rsidR="00592FC1">
        <w:rPr>
          <w:lang w:val="en-GB"/>
        </w:rPr>
        <w:t xml:space="preserve"> or </w:t>
      </w:r>
      <w:r w:rsidR="00592FC1" w:rsidRPr="00F366EB">
        <w:rPr>
          <w:rStyle w:val="guielementChar"/>
        </w:rPr>
        <w:t>Min periods</w:t>
      </w:r>
      <w:r w:rsidR="00592FC1">
        <w:rPr>
          <w:lang w:val="en-GB"/>
        </w:rPr>
        <w:t xml:space="preserve">, </w:t>
      </w:r>
      <w:r w:rsidR="00592FC1" w:rsidRPr="00F366EB">
        <w:rPr>
          <w:rStyle w:val="guielementChar"/>
        </w:rPr>
        <w:t>Max periods</w:t>
      </w:r>
      <w:r w:rsidR="00592FC1">
        <w:rPr>
          <w:lang w:val="en-GB"/>
        </w:rPr>
        <w:t xml:space="preserve"> </w:t>
      </w:r>
      <w:r w:rsidR="00592FC1">
        <w:rPr>
          <w:lang w:val="en-GB"/>
        </w:rPr>
        <w:lastRenderedPageBreak/>
        <w:t xml:space="preserve">counts. By pressing </w:t>
      </w:r>
      <w:r w:rsidR="00592FC1" w:rsidRPr="00F366EB">
        <w:rPr>
          <w:rStyle w:val="guielementChar"/>
        </w:rPr>
        <w:t>FIND ROUGH</w:t>
      </w:r>
      <w:r w:rsidR="00592FC1">
        <w:rPr>
          <w:lang w:val="en-GB"/>
        </w:rPr>
        <w:t xml:space="preserve">, the TWM will select nearest possible sampling rate and time, but not coherent. This is just to show user </w:t>
      </w:r>
      <w:r w:rsidR="00CD51F8">
        <w:rPr>
          <w:lang w:val="en-GB"/>
        </w:rPr>
        <w:t xml:space="preserve">rough </w:t>
      </w:r>
      <w:r w:rsidR="00592FC1">
        <w:rPr>
          <w:lang w:val="en-GB"/>
        </w:rPr>
        <w:t>calculated parameters of the sampling</w:t>
      </w:r>
      <w:r w:rsidR="00CD51F8">
        <w:rPr>
          <w:lang w:val="en-GB"/>
        </w:rPr>
        <w:t xml:space="preserve"> such as DFT bin spacing, periods count, etc.</w:t>
      </w:r>
      <w:r w:rsidR="00592FC1">
        <w:rPr>
          <w:lang w:val="en-GB"/>
        </w:rPr>
        <w:t xml:space="preserve"> By pressing </w:t>
      </w:r>
      <w:r w:rsidR="00592FC1" w:rsidRPr="00F366EB">
        <w:rPr>
          <w:rStyle w:val="guielementChar"/>
        </w:rPr>
        <w:t>FIND COHERENT</w:t>
      </w:r>
      <w:r w:rsidR="00592FC1">
        <w:rPr>
          <w:lang w:val="en-GB"/>
        </w:rPr>
        <w:t xml:space="preserve">, TWM will call experimental m-function that will try to find coherent setup in the set ranges. The function is quite complicated and may take a while, so </w:t>
      </w:r>
      <w:r w:rsidR="00592FC1" w:rsidRPr="00F366EB">
        <w:rPr>
          <w:rStyle w:val="guielementChar"/>
        </w:rPr>
        <w:t>Max timeout [s]</w:t>
      </w:r>
      <w:r w:rsidR="00592FC1">
        <w:rPr>
          <w:lang w:val="en-GB"/>
        </w:rPr>
        <w:t xml:space="preserve"> control is used to set maximum time to </w:t>
      </w:r>
      <w:proofErr w:type="gramStart"/>
      <w:r w:rsidR="00592FC1">
        <w:rPr>
          <w:lang w:val="en-GB"/>
        </w:rPr>
        <w:t>spent</w:t>
      </w:r>
      <w:proofErr w:type="gramEnd"/>
      <w:r w:rsidR="00592FC1">
        <w:rPr>
          <w:lang w:val="en-GB"/>
        </w:rPr>
        <w:t xml:space="preserve"> on the calculation. Control </w:t>
      </w:r>
      <w:r w:rsidR="00592FC1" w:rsidRPr="00F366EB">
        <w:rPr>
          <w:rStyle w:val="guielementChar"/>
        </w:rPr>
        <w:t>Max setup error</w:t>
      </w:r>
      <w:r w:rsidR="00592FC1">
        <w:rPr>
          <w:lang w:val="en-GB"/>
        </w:rPr>
        <w:t xml:space="preserve"> defines how accurately TWM searches the coherent setup. Note the digitizers may have v</w:t>
      </w:r>
      <w:r w:rsidR="00CD51F8">
        <w:rPr>
          <w:lang w:val="en-GB"/>
        </w:rPr>
        <w:t>e</w:t>
      </w:r>
      <w:r w:rsidR="00592FC1">
        <w:rPr>
          <w:lang w:val="en-GB"/>
        </w:rPr>
        <w:t xml:space="preserve">ry limited step of sampling </w:t>
      </w:r>
      <w:r w:rsidR="00CD51F8">
        <w:rPr>
          <w:lang w:val="en-GB"/>
        </w:rPr>
        <w:t>period</w:t>
      </w:r>
      <w:r w:rsidR="00592FC1">
        <w:rPr>
          <w:lang w:val="en-GB"/>
        </w:rPr>
        <w:t xml:space="preserve"> or frequency, so there may be no coherent setup for irrational fundamental frequencies</w:t>
      </w:r>
      <w:r w:rsidR="00CD51F8">
        <w:rPr>
          <w:lang w:val="en-GB"/>
        </w:rPr>
        <w:t xml:space="preserve"> </w:t>
      </w:r>
      <w:r w:rsidR="00CD51F8" w:rsidRPr="00F366EB">
        <w:rPr>
          <w:rStyle w:val="guielementChar"/>
        </w:rPr>
        <w:t>f0</w:t>
      </w:r>
      <w:r w:rsidR="00592FC1">
        <w:rPr>
          <w:lang w:val="en-GB"/>
        </w:rPr>
        <w:t>.</w:t>
      </w:r>
      <w:r w:rsidR="00CD51F8">
        <w:rPr>
          <w:lang w:val="en-GB"/>
        </w:rPr>
        <w:t xml:space="preserve"> This may be prevented by selecting higher tolerance.</w:t>
      </w:r>
      <w:r w:rsidR="00592FC1">
        <w:rPr>
          <w:lang w:val="en-GB"/>
        </w:rPr>
        <w:t xml:space="preserve"> </w:t>
      </w:r>
    </w:p>
    <w:p w:rsidR="00586E8D" w:rsidRPr="00E823EB" w:rsidRDefault="00586E8D" w:rsidP="00586E8D">
      <w:pPr>
        <w:rPr>
          <w:lang w:val="en-GB"/>
        </w:rPr>
      </w:pPr>
      <w:r>
        <w:rPr>
          <w:lang w:val="en-GB"/>
        </w:rPr>
        <w:t xml:space="preserve">The subpanel for automatic frequency measurement of the reference frequency shown in </w:t>
      </w:r>
      <w:r>
        <w:rPr>
          <w:lang w:val="en-GB"/>
        </w:rPr>
        <w:fldChar w:fldCharType="begin"/>
      </w:r>
      <w:r>
        <w:rPr>
          <w:lang w:val="en-GB"/>
        </w:rPr>
        <w:instrText xml:space="preserve"> REF _Ref528150857 \h </w:instrText>
      </w:r>
      <w:r>
        <w:rPr>
          <w:lang w:val="en-GB"/>
        </w:rPr>
      </w:r>
      <w:r>
        <w:rPr>
          <w:lang w:val="en-GB"/>
        </w:rPr>
        <w:fldChar w:fldCharType="separate"/>
      </w:r>
      <w:r w:rsidR="00A86361">
        <w:t xml:space="preserve">Figure </w:t>
      </w:r>
      <w:r w:rsidR="00A86361">
        <w:rPr>
          <w:noProof/>
        </w:rPr>
        <w:t>A</w:t>
      </w:r>
      <w:r w:rsidR="00A86361">
        <w:t>.</w:t>
      </w:r>
      <w:r w:rsidR="00A86361">
        <w:rPr>
          <w:noProof/>
        </w:rPr>
        <w:t>11</w:t>
      </w:r>
      <w:r>
        <w:rPr>
          <w:lang w:val="en-GB"/>
        </w:rPr>
        <w:fldChar w:fldCharType="end"/>
      </w:r>
      <w:r>
        <w:rPr>
          <w:lang w:val="en-GB"/>
        </w:rPr>
        <w:t xml:space="preserve"> is basically a reading loop for a selected counter. It will perform up to </w:t>
      </w:r>
      <w:r w:rsidRPr="00E823EB">
        <w:rPr>
          <w:rStyle w:val="guielementChar"/>
        </w:rPr>
        <w:t>Max averages</w:t>
      </w:r>
      <w:r>
        <w:rPr>
          <w:lang w:val="en-GB"/>
        </w:rPr>
        <w:t xml:space="preserve"> readings and calculates average</w:t>
      </w:r>
      <w:r w:rsidR="00CD51F8">
        <w:rPr>
          <w:lang w:val="en-GB"/>
        </w:rPr>
        <w:t xml:space="preserve"> frequency</w:t>
      </w:r>
      <w:r>
        <w:rPr>
          <w:lang w:val="en-GB"/>
        </w:rPr>
        <w:t xml:space="preserve">. When </w:t>
      </w:r>
      <w:r w:rsidRPr="00F366EB">
        <w:rPr>
          <w:rStyle w:val="guielementChar"/>
        </w:rPr>
        <w:t>OK</w:t>
      </w:r>
      <w:r>
        <w:rPr>
          <w:lang w:val="en-GB"/>
        </w:rPr>
        <w:t xml:space="preserve"> is pressed, the measured value will be transferred to the </w:t>
      </w:r>
      <w:r w:rsidRPr="00E823EB">
        <w:rPr>
          <w:rStyle w:val="guielementChar"/>
        </w:rPr>
        <w:t>Sampling setup assistant panel</w:t>
      </w:r>
      <w:r>
        <w:rPr>
          <w:lang w:val="en-GB"/>
        </w:rPr>
        <w:t xml:space="preserve">. </w:t>
      </w:r>
    </w:p>
    <w:p w:rsidR="008C1989" w:rsidRDefault="008C1989" w:rsidP="00F366EB">
      <w:pPr>
        <w:keepNext/>
        <w:jc w:val="center"/>
      </w:pPr>
      <w:r>
        <w:rPr>
          <w:noProof/>
          <w:lang w:val="cs-CZ" w:eastAsia="cs-CZ"/>
        </w:rPr>
        <w:drawing>
          <wp:inline distT="0" distB="0" distL="0" distR="0" wp14:anchorId="5FBF3CBD" wp14:editId="4689FA99">
            <wp:extent cx="4935600" cy="276480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assist.png"/>
                    <pic:cNvPicPr/>
                  </pic:nvPicPr>
                  <pic:blipFill>
                    <a:blip r:embed="rId21">
                      <a:extLst>
                        <a:ext uri="{28A0092B-C50C-407E-A947-70E740481C1C}">
                          <a14:useLocalDpi xmlns:a14="http://schemas.microsoft.com/office/drawing/2010/main" val="0"/>
                        </a:ext>
                      </a:extLst>
                    </a:blip>
                    <a:stretch>
                      <a:fillRect/>
                    </a:stretch>
                  </pic:blipFill>
                  <pic:spPr>
                    <a:xfrm>
                      <a:off x="0" y="0"/>
                      <a:ext cx="4935600" cy="2764800"/>
                    </a:xfrm>
                    <a:prstGeom prst="rect">
                      <a:avLst/>
                    </a:prstGeom>
                  </pic:spPr>
                </pic:pic>
              </a:graphicData>
            </a:graphic>
          </wp:inline>
        </w:drawing>
      </w:r>
    </w:p>
    <w:p w:rsidR="008C1989" w:rsidRDefault="008C1989" w:rsidP="008C1989">
      <w:pPr>
        <w:pStyle w:val="Titulek"/>
      </w:pPr>
      <w:bookmarkStart w:id="416" w:name="_Ref528150990"/>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10</w:t>
      </w:r>
      <w:r w:rsidR="00C653FA">
        <w:fldChar w:fldCharType="end"/>
      </w:r>
      <w:bookmarkEnd w:id="416"/>
      <w:r>
        <w:t>: TWM sampling setup assistant.</w:t>
      </w:r>
    </w:p>
    <w:p w:rsidR="008C1989" w:rsidRDefault="008C1989" w:rsidP="00F366EB">
      <w:pPr>
        <w:keepNext/>
        <w:jc w:val="center"/>
      </w:pPr>
      <w:r>
        <w:rPr>
          <w:noProof/>
          <w:lang w:val="cs-CZ" w:eastAsia="cs-CZ"/>
        </w:rPr>
        <w:drawing>
          <wp:inline distT="0" distB="0" distL="0" distR="0" wp14:anchorId="365F948D" wp14:editId="0BD2BE51">
            <wp:extent cx="5605200" cy="3002400"/>
            <wp:effectExtent l="0" t="0" r="0" b="762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5200" cy="3002400"/>
                    </a:xfrm>
                    <a:prstGeom prst="rect">
                      <a:avLst/>
                    </a:prstGeom>
                  </pic:spPr>
                </pic:pic>
              </a:graphicData>
            </a:graphic>
          </wp:inline>
        </w:drawing>
      </w:r>
    </w:p>
    <w:p w:rsidR="008C1989" w:rsidRDefault="008C1989" w:rsidP="008C1989">
      <w:pPr>
        <w:pStyle w:val="Titulek"/>
      </w:pPr>
      <w:bookmarkStart w:id="417" w:name="_Ref528150857"/>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11</w:t>
      </w:r>
      <w:r w:rsidR="00C653FA">
        <w:fldChar w:fldCharType="end"/>
      </w:r>
      <w:bookmarkEnd w:id="417"/>
      <w:r>
        <w:t>: TWM sampling setup assistant - fundamental frequency measurement panel.</w:t>
      </w:r>
    </w:p>
    <w:p w:rsidR="001E3353" w:rsidRDefault="001E3353" w:rsidP="00F366EB">
      <w:pPr>
        <w:pStyle w:val="Nadpis5"/>
        <w:ind w:left="1276" w:hanging="1276"/>
      </w:pPr>
      <w:bookmarkStart w:id="418" w:name="_Toc528742957"/>
      <w:r w:rsidRPr="00F366EB">
        <w:lastRenderedPageBreak/>
        <w:t>Configuring data processing</w:t>
      </w:r>
      <w:bookmarkEnd w:id="418"/>
    </w:p>
    <w:p w:rsidR="00CD51F8" w:rsidRDefault="001E3353" w:rsidP="001E3353">
      <w:pPr>
        <w:rPr>
          <w:lang w:val="en-US"/>
        </w:rPr>
      </w:pPr>
      <w:r>
        <w:rPr>
          <w:lang w:val="en-US"/>
        </w:rPr>
        <w:t xml:space="preserve">Panel for configuration of the processing is accessible from the </w:t>
      </w:r>
      <w:proofErr w:type="gramStart"/>
      <w:r w:rsidRPr="00F366EB">
        <w:rPr>
          <w:rStyle w:val="guielementChar"/>
        </w:rPr>
        <w:t>New</w:t>
      </w:r>
      <w:proofErr w:type="gramEnd"/>
      <w:r w:rsidRPr="00F366EB">
        <w:rPr>
          <w:rStyle w:val="guielementChar"/>
        </w:rPr>
        <w:t xml:space="preserve"> measurement configuration panel</w:t>
      </w:r>
      <w:r>
        <w:rPr>
          <w:lang w:val="en-US"/>
        </w:rPr>
        <w:t xml:space="preserve"> shown in </w:t>
      </w:r>
      <w:r>
        <w:rPr>
          <w:lang w:val="en-US"/>
        </w:rPr>
        <w:fldChar w:fldCharType="begin"/>
      </w:r>
      <w:r>
        <w:rPr>
          <w:lang w:val="en-US"/>
        </w:rPr>
        <w:instrText xml:space="preserve"> REF _Ref528145013 \h </w:instrText>
      </w:r>
      <w:r>
        <w:rPr>
          <w:lang w:val="en-US"/>
        </w:rPr>
      </w:r>
      <w:r>
        <w:rPr>
          <w:lang w:val="en-US"/>
        </w:rPr>
        <w:fldChar w:fldCharType="separate"/>
      </w:r>
      <w:ins w:id="419" w:author="smaslan" w:date="2018-10-31T11:38:00Z">
        <w:r w:rsidR="00A86361" w:rsidRPr="00F366EB">
          <w:t xml:space="preserve">Figure </w:t>
        </w:r>
        <w:r w:rsidR="00A86361">
          <w:rPr>
            <w:noProof/>
          </w:rPr>
          <w:t>A</w:t>
        </w:r>
        <w:r w:rsidR="00A86361">
          <w:t>.</w:t>
        </w:r>
        <w:r w:rsidR="00A86361">
          <w:rPr>
            <w:noProof/>
          </w:rPr>
          <w:t>9</w:t>
        </w:r>
      </w:ins>
      <w:del w:id="420" w:author="smaslan" w:date="2018-10-31T09:53:00Z">
        <w:r w:rsidR="004A0230" w:rsidRPr="00F366EB" w:rsidDel="00345602">
          <w:delText xml:space="preserve">Figure </w:delText>
        </w:r>
        <w:r w:rsidR="004A0230" w:rsidDel="00345602">
          <w:rPr>
            <w:noProof/>
          </w:rPr>
          <w:delText>A</w:delText>
        </w:r>
        <w:r w:rsidR="004A0230" w:rsidDel="00345602">
          <w:delText>.</w:delText>
        </w:r>
        <w:r w:rsidR="004A0230" w:rsidDel="00345602">
          <w:rPr>
            <w:noProof/>
          </w:rPr>
          <w:delText>9</w:delText>
        </w:r>
      </w:del>
      <w:r>
        <w:rPr>
          <w:lang w:val="en-US"/>
        </w:rPr>
        <w:fldChar w:fldCharType="end"/>
      </w:r>
      <w:r>
        <w:rPr>
          <w:lang w:val="en-US"/>
        </w:rPr>
        <w:t xml:space="preserve"> or from batch processing panel </w:t>
      </w:r>
      <w:del w:id="421" w:author="smaslan" w:date="2018-10-25T18:24:00Z">
        <w:r w:rsidDel="001E4B8F">
          <w:rPr>
            <w:lang w:val="en-US"/>
          </w:rPr>
          <w:delText>###</w:delText>
        </w:r>
      </w:del>
      <w:ins w:id="422" w:author="smaslan" w:date="2018-10-25T18:25:00Z">
        <w:r w:rsidR="001E4B8F">
          <w:rPr>
            <w:lang w:val="en-US"/>
          </w:rPr>
          <w:fldChar w:fldCharType="begin"/>
        </w:r>
        <w:r w:rsidR="001E4B8F">
          <w:rPr>
            <w:lang w:val="en-US"/>
          </w:rPr>
          <w:instrText xml:space="preserve"> REF _Ref528252485 \h </w:instrText>
        </w:r>
      </w:ins>
      <w:r w:rsidR="001E4B8F">
        <w:rPr>
          <w:lang w:val="en-US"/>
        </w:rPr>
      </w:r>
      <w:r w:rsidR="001E4B8F">
        <w:rPr>
          <w:lang w:val="en-US"/>
        </w:rPr>
        <w:fldChar w:fldCharType="separate"/>
      </w:r>
      <w:ins w:id="423" w:author="smaslan" w:date="2018-10-31T11:38:00Z">
        <w:r w:rsidR="00A86361">
          <w:t xml:space="preserve">Figure </w:t>
        </w:r>
        <w:r w:rsidR="00A86361">
          <w:rPr>
            <w:noProof/>
          </w:rPr>
          <w:t>A</w:t>
        </w:r>
        <w:r w:rsidR="00A86361">
          <w:t>.</w:t>
        </w:r>
        <w:r w:rsidR="00A86361">
          <w:rPr>
            <w:noProof/>
          </w:rPr>
          <w:t>19</w:t>
        </w:r>
      </w:ins>
      <w:ins w:id="424" w:author="smaslan" w:date="2018-10-25T18:25:00Z">
        <w:r w:rsidR="001E4B8F">
          <w:rPr>
            <w:lang w:val="en-US"/>
          </w:rPr>
          <w:fldChar w:fldCharType="end"/>
        </w:r>
        <w:r w:rsidR="001E4B8F">
          <w:rPr>
            <w:lang w:val="en-US"/>
          </w:rPr>
          <w:t xml:space="preserve"> (see section </w:t>
        </w:r>
        <w:r w:rsidR="001E4B8F">
          <w:rPr>
            <w:lang w:val="en-US"/>
          </w:rPr>
          <w:fldChar w:fldCharType="begin"/>
        </w:r>
        <w:r w:rsidR="001E4B8F">
          <w:rPr>
            <w:lang w:val="en-US"/>
          </w:rPr>
          <w:instrText xml:space="preserve"> REF _Ref528255254 \r \h </w:instrText>
        </w:r>
      </w:ins>
      <w:r w:rsidR="001E4B8F">
        <w:rPr>
          <w:lang w:val="en-US"/>
        </w:rPr>
      </w:r>
      <w:r w:rsidR="001E4B8F">
        <w:rPr>
          <w:lang w:val="en-US"/>
        </w:rPr>
        <w:fldChar w:fldCharType="separate"/>
      </w:r>
      <w:ins w:id="425" w:author="smaslan" w:date="2018-10-31T11:38:00Z">
        <w:r w:rsidR="00A86361">
          <w:rPr>
            <w:lang w:val="en-US"/>
          </w:rPr>
          <w:t>A.1.3.g</w:t>
        </w:r>
      </w:ins>
      <w:ins w:id="426" w:author="smaslan" w:date="2018-10-25T18:25:00Z">
        <w:r w:rsidR="001E4B8F">
          <w:rPr>
            <w:lang w:val="en-US"/>
          </w:rPr>
          <w:fldChar w:fldCharType="end"/>
        </w:r>
        <w:r w:rsidR="001E4B8F">
          <w:rPr>
            <w:lang w:val="en-US"/>
          </w:rPr>
          <w:t>)</w:t>
        </w:r>
      </w:ins>
      <w:r>
        <w:rPr>
          <w:lang w:val="en-US"/>
        </w:rPr>
        <w:t xml:space="preserve">. There are two main modes of processing which are selected by the page selector. The </w:t>
      </w:r>
      <w:r w:rsidRPr="00F366EB">
        <w:rPr>
          <w:rStyle w:val="guielementChar"/>
        </w:rPr>
        <w:t>RAW command</w:t>
      </w:r>
      <w:r>
        <w:rPr>
          <w:lang w:val="en-US"/>
        </w:rPr>
        <w:t xml:space="preserve"> is a simple debugging mode which enables user to simply type in or load m-code to execute on the raw measured sample data</w:t>
      </w:r>
      <w:r w:rsidR="004A0230">
        <w:rPr>
          <w:lang w:val="en-US"/>
        </w:rPr>
        <w:t xml:space="preserve"> (see panel shown in </w:t>
      </w:r>
      <w:r w:rsidR="004A0230">
        <w:rPr>
          <w:lang w:val="en-US"/>
        </w:rPr>
        <w:fldChar w:fldCharType="begin"/>
      </w:r>
      <w:r w:rsidR="004A0230">
        <w:rPr>
          <w:lang w:val="en-US"/>
        </w:rPr>
        <w:instrText xml:space="preserve"> REF _Ref528158598 \h </w:instrText>
      </w:r>
      <w:r w:rsidR="004A0230">
        <w:rPr>
          <w:lang w:val="en-US"/>
        </w:rPr>
      </w:r>
      <w:r w:rsidR="004A0230">
        <w:rPr>
          <w:lang w:val="en-US"/>
        </w:rPr>
        <w:fldChar w:fldCharType="separate"/>
      </w:r>
      <w:ins w:id="427" w:author="smaslan" w:date="2018-10-31T11:38:00Z">
        <w:r w:rsidR="00A86361" w:rsidRPr="00F366EB">
          <w:t xml:space="preserve">Figure </w:t>
        </w:r>
        <w:r w:rsidR="00A86361">
          <w:rPr>
            <w:noProof/>
          </w:rPr>
          <w:t>A</w:t>
        </w:r>
        <w:r w:rsidR="00A86361">
          <w:t>.</w:t>
        </w:r>
        <w:r w:rsidR="00A86361">
          <w:rPr>
            <w:noProof/>
          </w:rPr>
          <w:t>12</w:t>
        </w:r>
      </w:ins>
      <w:del w:id="428" w:author="smaslan" w:date="2018-10-31T09:53:00Z">
        <w:r w:rsidR="004A0230" w:rsidRPr="00F366EB" w:rsidDel="00345602">
          <w:delText xml:space="preserve">Figure </w:delText>
        </w:r>
        <w:r w:rsidR="004A0230" w:rsidDel="00345602">
          <w:rPr>
            <w:noProof/>
          </w:rPr>
          <w:delText>A</w:delText>
        </w:r>
        <w:r w:rsidR="004A0230" w:rsidRPr="00F366EB" w:rsidDel="00345602">
          <w:delText>.</w:delText>
        </w:r>
        <w:r w:rsidR="004A0230" w:rsidDel="00345602">
          <w:rPr>
            <w:noProof/>
          </w:rPr>
          <w:delText>12</w:delText>
        </w:r>
      </w:del>
      <w:r w:rsidR="004A0230">
        <w:rPr>
          <w:lang w:val="en-US"/>
        </w:rPr>
        <w:fldChar w:fldCharType="end"/>
      </w:r>
      <w:r w:rsidR="004A0230">
        <w:rPr>
          <w:lang w:val="en-US"/>
        </w:rPr>
        <w:t>)</w:t>
      </w:r>
      <w:r>
        <w:rPr>
          <w:lang w:val="en-US"/>
        </w:rPr>
        <w:t>.</w:t>
      </w:r>
    </w:p>
    <w:p w:rsidR="00226E97" w:rsidRDefault="001E3353" w:rsidP="001E3353">
      <w:pPr>
        <w:rPr>
          <w:lang w:val="en-US"/>
        </w:rPr>
      </w:pPr>
      <w:r>
        <w:rPr>
          <w:lang w:val="en-US"/>
        </w:rPr>
        <w:t xml:space="preserve">The other and preferred option is the </w:t>
      </w:r>
      <w:r w:rsidRPr="00F366EB">
        <w:rPr>
          <w:rStyle w:val="guielementChar"/>
        </w:rPr>
        <w:t>QWTB</w:t>
      </w:r>
      <w:r>
        <w:rPr>
          <w:lang w:val="en-US"/>
        </w:rPr>
        <w:t xml:space="preserve"> mode, which is shown in </w:t>
      </w:r>
      <w:r>
        <w:rPr>
          <w:lang w:val="en-US"/>
        </w:rPr>
        <w:fldChar w:fldCharType="begin"/>
      </w:r>
      <w:r>
        <w:rPr>
          <w:lang w:val="en-US"/>
        </w:rPr>
        <w:instrText xml:space="preserve"> REF _Ref528152240 \h </w:instrText>
      </w:r>
      <w:r>
        <w:rPr>
          <w:lang w:val="en-US"/>
        </w:rPr>
      </w:r>
      <w:r>
        <w:rPr>
          <w:lang w:val="en-US"/>
        </w:rPr>
        <w:fldChar w:fldCharType="separate"/>
      </w:r>
      <w:ins w:id="429" w:author="smaslan" w:date="2018-10-31T11:38:00Z">
        <w:r w:rsidR="00A86361" w:rsidRPr="00F366EB">
          <w:t xml:space="preserve">Figure </w:t>
        </w:r>
        <w:r w:rsidR="00A86361">
          <w:rPr>
            <w:noProof/>
          </w:rPr>
          <w:t>A</w:t>
        </w:r>
        <w:r w:rsidR="00A86361">
          <w:t>.</w:t>
        </w:r>
        <w:r w:rsidR="00A86361">
          <w:rPr>
            <w:noProof/>
          </w:rPr>
          <w:t>13</w:t>
        </w:r>
      </w:ins>
      <w:del w:id="430" w:author="smaslan" w:date="2018-10-31T09:53:00Z">
        <w:r w:rsidR="004A0230" w:rsidRPr="00F366EB" w:rsidDel="00345602">
          <w:delText xml:space="preserve">Figure </w:delText>
        </w:r>
        <w:r w:rsidR="004A0230" w:rsidDel="00345602">
          <w:rPr>
            <w:noProof/>
          </w:rPr>
          <w:delText>A</w:delText>
        </w:r>
        <w:r w:rsidR="004A0230" w:rsidDel="00345602">
          <w:delText>.</w:delText>
        </w:r>
        <w:r w:rsidR="004A0230" w:rsidDel="00345602">
          <w:rPr>
            <w:noProof/>
          </w:rPr>
          <w:delText>13</w:delText>
        </w:r>
      </w:del>
      <w:r>
        <w:rPr>
          <w:lang w:val="en-US"/>
        </w:rPr>
        <w:fldChar w:fldCharType="end"/>
      </w:r>
      <w:r>
        <w:rPr>
          <w:lang w:val="en-US"/>
        </w:rPr>
        <w:t xml:space="preserve">. When the panel is opened, TWM will fetch the available </w:t>
      </w:r>
      <w:r w:rsidRPr="00F366EB">
        <w:rPr>
          <w:rStyle w:val="guielementChar"/>
        </w:rPr>
        <w:t>List of algorithms</w:t>
      </w:r>
      <w:r>
        <w:rPr>
          <w:lang w:val="en-US"/>
        </w:rPr>
        <w:t xml:space="preserve"> from QWTB distribution linked in the panel </w:t>
      </w:r>
      <w:r w:rsidR="00CD51F8" w:rsidRPr="00F366EB">
        <w:rPr>
          <w:rStyle w:val="guielementChar"/>
        </w:rPr>
        <w:t>GNU Octave/</w:t>
      </w:r>
      <w:proofErr w:type="spellStart"/>
      <w:r w:rsidR="00CD51F8" w:rsidRPr="00F366EB">
        <w:rPr>
          <w:rStyle w:val="guielementChar"/>
        </w:rPr>
        <w:t>Matlab</w:t>
      </w:r>
      <w:proofErr w:type="spellEnd"/>
      <w:r w:rsidR="00CD51F8" w:rsidRPr="00F366EB">
        <w:rPr>
          <w:rStyle w:val="guielementChar"/>
        </w:rPr>
        <w:t xml:space="preserve"> configuration</w:t>
      </w:r>
      <w:r w:rsidR="00CD51F8">
        <w:rPr>
          <w:lang w:val="en-US"/>
        </w:rPr>
        <w:t xml:space="preserve"> panel in </w:t>
      </w:r>
      <w:r>
        <w:rPr>
          <w:lang w:val="en-US"/>
        </w:rPr>
        <w:fldChar w:fldCharType="begin"/>
      </w:r>
      <w:r>
        <w:rPr>
          <w:lang w:val="en-US"/>
        </w:rPr>
        <w:instrText xml:space="preserve"> REF _Ref528143219 \h </w:instrText>
      </w:r>
      <w:r>
        <w:rPr>
          <w:lang w:val="en-US"/>
        </w:rPr>
      </w:r>
      <w:r>
        <w:rPr>
          <w:lang w:val="en-US"/>
        </w:rPr>
        <w:fldChar w:fldCharType="separate"/>
      </w:r>
      <w:r w:rsidR="00A86361">
        <w:t xml:space="preserve">Figure </w:t>
      </w:r>
      <w:r w:rsidR="00A86361">
        <w:rPr>
          <w:noProof/>
        </w:rPr>
        <w:t>A</w:t>
      </w:r>
      <w:r w:rsidR="00A86361">
        <w:t>.</w:t>
      </w:r>
      <w:r w:rsidR="00A86361">
        <w:rPr>
          <w:noProof/>
        </w:rPr>
        <w:t>4</w:t>
      </w:r>
      <w:r>
        <w:rPr>
          <w:lang w:val="en-US"/>
        </w:rPr>
        <w:fldChar w:fldCharType="end"/>
      </w:r>
      <w:r>
        <w:rPr>
          <w:lang w:val="en-US"/>
        </w:rPr>
        <w:t xml:space="preserve">. Note this operation may take some time during </w:t>
      </w:r>
      <w:r w:rsidR="00BD038D">
        <w:rPr>
          <w:lang w:val="en-US"/>
        </w:rPr>
        <w:t xml:space="preserve">which </w:t>
      </w:r>
      <w:r>
        <w:rPr>
          <w:lang w:val="en-US"/>
        </w:rPr>
        <w:t xml:space="preserve">the controls will be grayed. The algorithms may be reloaded manually by pressing the </w:t>
      </w:r>
      <w:r w:rsidRPr="00F366EB">
        <w:rPr>
          <w:rStyle w:val="guielementChar"/>
        </w:rPr>
        <w:t>RELOAD ALGs</w:t>
      </w:r>
      <w:r>
        <w:rPr>
          <w:lang w:val="en-US"/>
        </w:rPr>
        <w:t xml:space="preserve"> button. Note the actual displayed list is</w:t>
      </w:r>
      <w:r w:rsidR="00CD51F8">
        <w:rPr>
          <w:lang w:val="en-US"/>
        </w:rPr>
        <w:t xml:space="preserve"> not full list of QWTB algorithms. It is</w:t>
      </w:r>
      <w:r>
        <w:rPr>
          <w:lang w:val="en-US"/>
        </w:rPr>
        <w:t xml:space="preserve"> </w:t>
      </w:r>
      <w:r w:rsidR="00CD51F8">
        <w:rPr>
          <w:lang w:val="en-US"/>
        </w:rPr>
        <w:t>inten</w:t>
      </w:r>
      <w:del w:id="431" w:author="smaslan" w:date="2018-10-31T11:35:00Z">
        <w:r w:rsidR="00CD51F8" w:rsidDel="00FC5718">
          <w:rPr>
            <w:lang w:val="en-US"/>
          </w:rPr>
          <w:delText>dedly</w:delText>
        </w:r>
      </w:del>
      <w:ins w:id="432" w:author="smaslan" w:date="2018-10-31T11:35:00Z">
        <w:r w:rsidR="00FC5718">
          <w:rPr>
            <w:lang w:val="en-US"/>
          </w:rPr>
          <w:t>tionally</w:t>
        </w:r>
      </w:ins>
      <w:r w:rsidR="00CD51F8">
        <w:rPr>
          <w:lang w:val="en-US"/>
        </w:rPr>
        <w:t xml:space="preserve"> </w:t>
      </w:r>
      <w:r>
        <w:rPr>
          <w:lang w:val="en-US"/>
        </w:rPr>
        <w:t xml:space="preserve">limited by </w:t>
      </w:r>
      <w:ins w:id="433" w:author="smaslan" w:date="2018-10-31T11:35:00Z">
        <w:r w:rsidR="00FC5718">
          <w:rPr>
            <w:lang w:val="en-US"/>
          </w:rPr>
          <w:t xml:space="preserve">the </w:t>
        </w:r>
      </w:ins>
      <w:r>
        <w:rPr>
          <w:lang w:val="en-US"/>
        </w:rPr>
        <w:t>filtering file</w:t>
      </w:r>
      <w:r w:rsidR="00226E97">
        <w:rPr>
          <w:lang w:val="en-US"/>
        </w:rPr>
        <w:t xml:space="preserve"> (see </w:t>
      </w:r>
      <w:r w:rsidR="00226E97">
        <w:rPr>
          <w:lang w:val="en-US"/>
        </w:rPr>
        <w:fldChar w:fldCharType="begin"/>
      </w:r>
      <w:r w:rsidR="00226E97">
        <w:rPr>
          <w:lang w:val="en-US"/>
        </w:rPr>
        <w:instrText xml:space="preserve"> REF _Ref528155197 \r \h </w:instrText>
      </w:r>
      <w:r w:rsidR="00226E97">
        <w:rPr>
          <w:lang w:val="en-US"/>
        </w:rPr>
      </w:r>
      <w:r w:rsidR="00226E97">
        <w:rPr>
          <w:lang w:val="en-US"/>
        </w:rPr>
        <w:fldChar w:fldCharType="separate"/>
      </w:r>
      <w:ins w:id="434" w:author="smaslan" w:date="2018-10-31T11:38:00Z">
        <w:r w:rsidR="00A86361">
          <w:rPr>
            <w:lang w:val="en-US"/>
          </w:rPr>
          <w:t>[12]</w:t>
        </w:r>
      </w:ins>
      <w:del w:id="435" w:author="smaslan" w:date="2018-10-31T09:53:00Z">
        <w:r w:rsidR="00226E97" w:rsidDel="00345602">
          <w:rPr>
            <w:lang w:val="en-US"/>
          </w:rPr>
          <w:delText>[11]</w:delText>
        </w:r>
      </w:del>
      <w:r w:rsidR="00226E97">
        <w:rPr>
          <w:lang w:val="en-US"/>
        </w:rPr>
        <w:fldChar w:fldCharType="end"/>
      </w:r>
      <w:r w:rsidR="00226E97">
        <w:rPr>
          <w:lang w:val="en-US"/>
        </w:rPr>
        <w:t xml:space="preserve"> for details):</w:t>
      </w:r>
    </w:p>
    <w:p w:rsidR="00226E97" w:rsidRDefault="001E3353" w:rsidP="001E3353">
      <w:pPr>
        <w:rPr>
          <w:lang w:val="en-US"/>
        </w:rPr>
      </w:pPr>
      <w:r w:rsidRPr="00F366EB">
        <w:rPr>
          <w:rStyle w:val="codeChar"/>
        </w:rPr>
        <w:t>.\ocprog\qwtb_list.info</w:t>
      </w:r>
    </w:p>
    <w:p w:rsidR="0016558B" w:rsidRDefault="00CD51F8" w:rsidP="001E3353">
      <w:pPr>
        <w:rPr>
          <w:lang w:val="en-US"/>
        </w:rPr>
      </w:pPr>
      <w:r>
        <w:rPr>
          <w:lang w:val="en-US"/>
        </w:rPr>
        <w:t xml:space="preserve">This decision was made to remove algorithms which are not compatible with TWM. </w:t>
      </w:r>
      <w:r w:rsidR="007D001C">
        <w:rPr>
          <w:lang w:val="en-US"/>
        </w:rPr>
        <w:t xml:space="preserve">When no error occurred and correct version of QWTB was selected, the list should contain some 10+ algorithms. By selecting one, TWM will fetch the algorithm info, which may also take some time. The description should appear in the indicators on the right side. The </w:t>
      </w:r>
      <w:r w:rsidR="007D001C" w:rsidRPr="00F366EB">
        <w:rPr>
          <w:rStyle w:val="guielementChar"/>
        </w:rPr>
        <w:t>LED indicators</w:t>
      </w:r>
      <w:r w:rsidR="007D001C">
        <w:rPr>
          <w:lang w:val="en-US"/>
        </w:rPr>
        <w:t xml:space="preserve"> will indicate features of the algorithm. </w:t>
      </w:r>
      <w:r w:rsidR="00621614">
        <w:rPr>
          <w:lang w:val="en-US"/>
        </w:rPr>
        <w:t xml:space="preserve">The table </w:t>
      </w:r>
      <w:r w:rsidR="00621614" w:rsidRPr="00F366EB">
        <w:rPr>
          <w:rStyle w:val="guielementChar"/>
        </w:rPr>
        <w:t>Parameters of the algorithm</w:t>
      </w:r>
      <w:r w:rsidR="00621614">
        <w:rPr>
          <w:lang w:val="en-US"/>
        </w:rPr>
        <w:t xml:space="preserve"> will be filled by the user parameters of the algorithm. User may enter the numeric or text into the table following the algorithm manual </w:t>
      </w:r>
      <w:r w:rsidR="00621614">
        <w:rPr>
          <w:lang w:val="en-US"/>
        </w:rPr>
        <w:fldChar w:fldCharType="begin"/>
      </w:r>
      <w:r w:rsidR="00621614">
        <w:rPr>
          <w:lang w:val="en-US"/>
        </w:rPr>
        <w:instrText xml:space="preserve"> REF _Ref528152805 \r \h </w:instrText>
      </w:r>
      <w:r w:rsidR="00621614">
        <w:rPr>
          <w:lang w:val="en-US"/>
        </w:rPr>
      </w:r>
      <w:r w:rsidR="00621614">
        <w:rPr>
          <w:lang w:val="en-US"/>
        </w:rPr>
        <w:fldChar w:fldCharType="separate"/>
      </w:r>
      <w:ins w:id="436" w:author="smaslan" w:date="2018-10-31T11:38:00Z">
        <w:r w:rsidR="00A86361">
          <w:rPr>
            <w:lang w:val="en-US"/>
          </w:rPr>
          <w:t>[8]</w:t>
        </w:r>
      </w:ins>
      <w:del w:id="437" w:author="smaslan" w:date="2018-10-31T09:53:00Z">
        <w:r w:rsidR="004A0230" w:rsidDel="00345602">
          <w:rPr>
            <w:lang w:val="en-US"/>
          </w:rPr>
          <w:delText>[7]</w:delText>
        </w:r>
      </w:del>
      <w:r w:rsidR="00621614">
        <w:rPr>
          <w:lang w:val="en-US"/>
        </w:rPr>
        <w:fldChar w:fldCharType="end"/>
      </w:r>
      <w:r w:rsidR="00621614">
        <w:rPr>
          <w:lang w:val="en-US"/>
        </w:rPr>
        <w:t xml:space="preserve">. The table can be cleared by the button </w:t>
      </w:r>
      <w:r w:rsidR="00621614" w:rsidRPr="00F366EB">
        <w:rPr>
          <w:rStyle w:val="guielementChar"/>
        </w:rPr>
        <w:t>CLEAR PARAMETERS</w:t>
      </w:r>
      <w:r w:rsidR="00621614">
        <w:rPr>
          <w:lang w:val="en-US"/>
        </w:rPr>
        <w:t xml:space="preserve">. Note each row name may contain </w:t>
      </w:r>
      <w:r w:rsidR="00D31ADF">
        <w:rPr>
          <w:lang w:val="en-US"/>
        </w:rPr>
        <w:t xml:space="preserve">a </w:t>
      </w:r>
      <w:r w:rsidR="00621614">
        <w:rPr>
          <w:lang w:val="en-US"/>
        </w:rPr>
        <w:t xml:space="preserve">suffix in the parentheses. </w:t>
      </w:r>
      <w:r w:rsidR="00621614" w:rsidRPr="00F366EB">
        <w:rPr>
          <w:rStyle w:val="guielementChar"/>
        </w:rPr>
        <w:t>Opt.</w:t>
      </w:r>
      <w:r w:rsidR="00621614">
        <w:rPr>
          <w:lang w:val="en-US"/>
        </w:rPr>
        <w:t xml:space="preserve"> means the parameter is optional. </w:t>
      </w:r>
      <w:r w:rsidR="00621614" w:rsidRPr="00F366EB">
        <w:rPr>
          <w:rStyle w:val="guielementChar"/>
        </w:rPr>
        <w:t>Alt.</w:t>
      </w:r>
      <w:r w:rsidR="00621614">
        <w:rPr>
          <w:lang w:val="en-US"/>
        </w:rPr>
        <w:t xml:space="preserve"> means it has alternative parameters (details can be found in QWTB guide </w:t>
      </w:r>
      <w:r w:rsidR="00621614">
        <w:rPr>
          <w:lang w:val="en-US"/>
        </w:rPr>
        <w:fldChar w:fldCharType="begin"/>
      </w:r>
      <w:r w:rsidR="00621614">
        <w:rPr>
          <w:lang w:val="en-US"/>
        </w:rPr>
        <w:instrText xml:space="preserve"> REF _Ref528152925 \r \h </w:instrText>
      </w:r>
      <w:r w:rsidR="00621614">
        <w:rPr>
          <w:lang w:val="en-US"/>
        </w:rPr>
      </w:r>
      <w:r w:rsidR="00621614">
        <w:rPr>
          <w:lang w:val="en-US"/>
        </w:rPr>
        <w:fldChar w:fldCharType="separate"/>
      </w:r>
      <w:ins w:id="438" w:author="smaslan" w:date="2018-10-31T11:38:00Z">
        <w:r w:rsidR="00A86361">
          <w:rPr>
            <w:lang w:val="en-US"/>
          </w:rPr>
          <w:t>[9]</w:t>
        </w:r>
      </w:ins>
      <w:del w:id="439" w:author="smaslan" w:date="2018-10-31T09:53:00Z">
        <w:r w:rsidR="004A0230" w:rsidDel="00345602">
          <w:rPr>
            <w:lang w:val="en-US"/>
          </w:rPr>
          <w:delText>[8]</w:delText>
        </w:r>
      </w:del>
      <w:r w:rsidR="00621614">
        <w:rPr>
          <w:lang w:val="en-US"/>
        </w:rPr>
        <w:fldChar w:fldCharType="end"/>
      </w:r>
      <w:r w:rsidR="00621614">
        <w:rPr>
          <w:lang w:val="en-US"/>
        </w:rPr>
        <w:t xml:space="preserve">). Description of the selected parameter (row) is shown in the </w:t>
      </w:r>
      <w:r w:rsidR="00621614" w:rsidRPr="00F366EB">
        <w:rPr>
          <w:rStyle w:val="guielementChar"/>
        </w:rPr>
        <w:t>Variable description</w:t>
      </w:r>
      <w:r w:rsidR="00621614">
        <w:rPr>
          <w:lang w:val="en-US"/>
        </w:rPr>
        <w:t xml:space="preserve"> indicator. </w:t>
      </w:r>
    </w:p>
    <w:p w:rsidR="00EE7549" w:rsidRDefault="00EE7549" w:rsidP="001E3353">
      <w:pPr>
        <w:rPr>
          <w:lang w:val="en-US"/>
        </w:rPr>
      </w:pPr>
      <w:r>
        <w:rPr>
          <w:lang w:val="en-US"/>
        </w:rPr>
        <w:t>Bottom part of the panel contains several specialized options. First</w:t>
      </w:r>
      <w:r w:rsidR="00D31ADF">
        <w:rPr>
          <w:lang w:val="en-US"/>
        </w:rPr>
        <w:t>,</w:t>
      </w:r>
      <w:r>
        <w:rPr>
          <w:lang w:val="en-US"/>
        </w:rPr>
        <w:t xml:space="preserve"> user can segment the recorde</w:t>
      </w:r>
      <w:r w:rsidR="00D31ADF">
        <w:rPr>
          <w:lang w:val="en-US"/>
        </w:rPr>
        <w:t>d</w:t>
      </w:r>
      <w:r>
        <w:rPr>
          <w:lang w:val="en-US"/>
        </w:rPr>
        <w:t xml:space="preserve"> waveform by selecting </w:t>
      </w:r>
      <w:r w:rsidRPr="00F366EB">
        <w:rPr>
          <w:rStyle w:val="guielementChar"/>
        </w:rPr>
        <w:t>Start offset</w:t>
      </w:r>
      <w:r>
        <w:rPr>
          <w:lang w:val="en-US"/>
        </w:rPr>
        <w:t xml:space="preserve"> of the first sample and by limiting the amount of input data </w:t>
      </w:r>
      <w:r w:rsidR="00D31ADF">
        <w:rPr>
          <w:lang w:val="en-US"/>
        </w:rPr>
        <w:t xml:space="preserve">to process </w:t>
      </w:r>
      <w:r>
        <w:rPr>
          <w:lang w:val="en-US"/>
        </w:rPr>
        <w:t xml:space="preserve">by </w:t>
      </w:r>
      <w:r w:rsidRPr="00F366EB">
        <w:rPr>
          <w:rStyle w:val="guielementChar"/>
        </w:rPr>
        <w:t>Input data length</w:t>
      </w:r>
      <w:r>
        <w:rPr>
          <w:lang w:val="en-US"/>
        </w:rPr>
        <w:t xml:space="preserve">. Another option is </w:t>
      </w:r>
      <w:r w:rsidR="00BD038D" w:rsidRPr="00F366EB">
        <w:rPr>
          <w:rStyle w:val="guielementChar"/>
        </w:rPr>
        <w:t>Calculate result just once…</w:t>
      </w:r>
      <w:r w:rsidR="00BD038D">
        <w:rPr>
          <w:lang w:val="en-US"/>
        </w:rPr>
        <w:t>, which means to send multiple records to the algorithm</w:t>
      </w:r>
      <w:r w:rsidR="00D31ADF">
        <w:rPr>
          <w:lang w:val="en-US"/>
        </w:rPr>
        <w:t xml:space="preserve"> at once</w:t>
      </w:r>
      <w:r w:rsidR="00BD038D">
        <w:rPr>
          <w:lang w:val="en-US"/>
        </w:rPr>
        <w:t xml:space="preserve">. This is currently supported only by the TWM-THDWFFT algorithm. Last option is </w:t>
      </w:r>
      <w:r w:rsidR="00BD038D" w:rsidRPr="00F366EB">
        <w:rPr>
          <w:rStyle w:val="guielementChar"/>
        </w:rPr>
        <w:t>Calculate uncertainty just once</w:t>
      </w:r>
      <w:r w:rsidR="00BD038D">
        <w:rPr>
          <w:lang w:val="en-US"/>
        </w:rPr>
        <w:t>, which means the uncertainty is calculated only for the first repetition cycle (record)</w:t>
      </w:r>
      <w:r w:rsidR="00D31ADF">
        <w:rPr>
          <w:lang w:val="en-US"/>
        </w:rPr>
        <w:t xml:space="preserve"> and it id disabled in following cycles to save processing time</w:t>
      </w:r>
      <w:r w:rsidR="00BD038D">
        <w:rPr>
          <w:lang w:val="en-US"/>
        </w:rPr>
        <w:t xml:space="preserve">. </w:t>
      </w:r>
    </w:p>
    <w:p w:rsidR="00CE19CB" w:rsidRDefault="00CE19CB" w:rsidP="00F366EB">
      <w:pPr>
        <w:keepNext/>
      </w:pPr>
      <w:r w:rsidRPr="006E7F35">
        <w:rPr>
          <w:noProof/>
          <w:lang w:val="cs-CZ" w:eastAsia="cs-CZ"/>
        </w:rPr>
        <w:lastRenderedPageBreak/>
        <w:drawing>
          <wp:inline distT="0" distB="0" distL="0" distR="0" wp14:anchorId="2EDBDBC7" wp14:editId="438B3D88">
            <wp:extent cx="5760720" cy="358711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587115"/>
                    </a:xfrm>
                    <a:prstGeom prst="rect">
                      <a:avLst/>
                    </a:prstGeom>
                  </pic:spPr>
                </pic:pic>
              </a:graphicData>
            </a:graphic>
          </wp:inline>
        </w:drawing>
      </w:r>
    </w:p>
    <w:p w:rsidR="00CE19CB" w:rsidRPr="00F366EB" w:rsidRDefault="00CE19CB" w:rsidP="00F366EB">
      <w:pPr>
        <w:pStyle w:val="Titulek"/>
      </w:pPr>
      <w:bookmarkStart w:id="440" w:name="_Ref528158598"/>
      <w:r w:rsidRPr="00F366EB">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12</w:t>
      </w:r>
      <w:r w:rsidR="00C653FA">
        <w:fldChar w:fldCharType="end"/>
      </w:r>
      <w:bookmarkEnd w:id="440"/>
      <w:r w:rsidRPr="00F366EB">
        <w:t xml:space="preserve">: TWM processing configuration panel (raw </w:t>
      </w:r>
      <w:proofErr w:type="spellStart"/>
      <w:r w:rsidRPr="00F366EB">
        <w:t>M</w:t>
      </w:r>
      <w:r>
        <w:t>a</w:t>
      </w:r>
      <w:r w:rsidRPr="00F366EB">
        <w:t>tlab</w:t>
      </w:r>
      <w:proofErr w:type="spellEnd"/>
      <w:r w:rsidRPr="00F366EB">
        <w:t xml:space="preserve"> commands mode).</w:t>
      </w:r>
    </w:p>
    <w:p w:rsidR="00472396" w:rsidRDefault="00472396" w:rsidP="00F366EB">
      <w:pPr>
        <w:keepNext/>
      </w:pPr>
      <w:r>
        <w:rPr>
          <w:noProof/>
          <w:lang w:val="cs-CZ" w:eastAsia="cs-CZ"/>
        </w:rPr>
        <w:drawing>
          <wp:inline distT="0" distB="0" distL="0" distR="0" wp14:anchorId="4FC454E2" wp14:editId="39F95112">
            <wp:extent cx="5760720" cy="377444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74440"/>
                    </a:xfrm>
                    <a:prstGeom prst="rect">
                      <a:avLst/>
                    </a:prstGeom>
                  </pic:spPr>
                </pic:pic>
              </a:graphicData>
            </a:graphic>
          </wp:inline>
        </w:drawing>
      </w:r>
    </w:p>
    <w:p w:rsidR="0025727B" w:rsidRDefault="00472396" w:rsidP="00472396">
      <w:pPr>
        <w:pStyle w:val="Titulek"/>
      </w:pPr>
      <w:bookmarkStart w:id="441" w:name="_Ref528152240"/>
      <w:r w:rsidRPr="00F366EB">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13</w:t>
      </w:r>
      <w:r w:rsidR="00C653FA">
        <w:fldChar w:fldCharType="end"/>
      </w:r>
      <w:bookmarkEnd w:id="441"/>
      <w:r w:rsidRPr="00F366EB">
        <w:t>: TWM processing configuration panel.</w:t>
      </w:r>
    </w:p>
    <w:p w:rsidR="00EE7549" w:rsidRDefault="0016558B" w:rsidP="0016558B">
      <w:pPr>
        <w:rPr>
          <w:lang w:val="en-US"/>
        </w:rPr>
      </w:pPr>
      <w:r>
        <w:rPr>
          <w:lang w:val="en-US"/>
        </w:rPr>
        <w:t xml:space="preserve">Next, user should select </w:t>
      </w:r>
      <w:r w:rsidRPr="00F366EB">
        <w:rPr>
          <w:rStyle w:val="guielementChar"/>
        </w:rPr>
        <w:t>Uncertainty calculation mode</w:t>
      </w:r>
      <w:r>
        <w:rPr>
          <w:lang w:val="en-US"/>
        </w:rPr>
        <w:t xml:space="preserve">. Depending on the algorithm, there may be </w:t>
      </w:r>
      <w:proofErr w:type="gramStart"/>
      <w:r w:rsidRPr="00F366EB">
        <w:rPr>
          <w:rStyle w:val="guielementChar"/>
        </w:rPr>
        <w:t>None</w:t>
      </w:r>
      <w:proofErr w:type="gramEnd"/>
      <w:r>
        <w:rPr>
          <w:lang w:val="en-US"/>
        </w:rPr>
        <w:t xml:space="preserve"> (no uncertainty calculation), </w:t>
      </w:r>
      <w:r w:rsidRPr="00F366EB">
        <w:rPr>
          <w:rStyle w:val="guielementChar"/>
        </w:rPr>
        <w:t>GUF</w:t>
      </w:r>
      <w:r>
        <w:rPr>
          <w:lang w:val="en-US"/>
        </w:rPr>
        <w:t xml:space="preserve"> (</w:t>
      </w:r>
      <w:r w:rsidR="00D31ADF">
        <w:rPr>
          <w:lang w:val="en-US"/>
        </w:rPr>
        <w:t xml:space="preserve">GF method or </w:t>
      </w:r>
      <w:r>
        <w:rPr>
          <w:lang w:val="en-US"/>
        </w:rPr>
        <w:t xml:space="preserve">fast estimator) or </w:t>
      </w:r>
      <w:r w:rsidR="00D31ADF">
        <w:rPr>
          <w:rStyle w:val="guielementChar"/>
        </w:rPr>
        <w:t>Monte Carlo</w:t>
      </w:r>
      <w:r>
        <w:rPr>
          <w:lang w:val="en-US"/>
        </w:rPr>
        <w:t xml:space="preserve"> (</w:t>
      </w:r>
      <w:r w:rsidR="00D31ADF">
        <w:rPr>
          <w:lang w:val="en-US"/>
        </w:rPr>
        <w:t xml:space="preserve">numeric </w:t>
      </w:r>
      <w:r>
        <w:rPr>
          <w:lang w:val="en-US"/>
        </w:rPr>
        <w:t>Monte Carlo</w:t>
      </w:r>
      <w:r w:rsidR="00D31ADF">
        <w:rPr>
          <w:lang w:val="en-US"/>
        </w:rPr>
        <w:t xml:space="preserve"> calculation</w:t>
      </w:r>
      <w:r>
        <w:rPr>
          <w:lang w:val="en-US"/>
        </w:rPr>
        <w:t xml:space="preserve">). User should also enter desired </w:t>
      </w:r>
      <w:r w:rsidRPr="00F366EB">
        <w:rPr>
          <w:rStyle w:val="guielementChar"/>
        </w:rPr>
        <w:t>Level of Confidence</w:t>
      </w:r>
      <w:r>
        <w:rPr>
          <w:lang w:val="en-US"/>
        </w:rPr>
        <w:t xml:space="preserve"> for the </w:t>
      </w:r>
      <w:r>
        <w:rPr>
          <w:lang w:val="en-US"/>
        </w:rPr>
        <w:lastRenderedPageBreak/>
        <w:t xml:space="preserve">calculation. For Monte Carlo there is </w:t>
      </w:r>
      <w:r w:rsidR="00D31ADF">
        <w:rPr>
          <w:lang w:val="en-US"/>
        </w:rPr>
        <w:t>also entry</w:t>
      </w:r>
      <w:r>
        <w:rPr>
          <w:lang w:val="en-US"/>
        </w:rPr>
        <w:t xml:space="preserve"> </w:t>
      </w:r>
      <w:r w:rsidRPr="00F366EB">
        <w:rPr>
          <w:rStyle w:val="guielementChar"/>
        </w:rPr>
        <w:t>Monte Carlo cycles</w:t>
      </w:r>
      <w:r>
        <w:rPr>
          <w:lang w:val="en-US"/>
        </w:rPr>
        <w:t xml:space="preserve"> which should be always set to at least 1000 iterations (refer to algorithms manual </w:t>
      </w:r>
      <w:r>
        <w:rPr>
          <w:lang w:val="en-US"/>
        </w:rPr>
        <w:fldChar w:fldCharType="begin"/>
      </w:r>
      <w:r>
        <w:rPr>
          <w:lang w:val="en-US"/>
        </w:rPr>
        <w:instrText xml:space="preserve"> REF _Ref528152805 \r \h </w:instrText>
      </w:r>
      <w:r>
        <w:rPr>
          <w:lang w:val="en-US"/>
        </w:rPr>
      </w:r>
      <w:r>
        <w:rPr>
          <w:lang w:val="en-US"/>
        </w:rPr>
        <w:fldChar w:fldCharType="separate"/>
      </w:r>
      <w:ins w:id="442" w:author="smaslan" w:date="2018-10-31T11:38:00Z">
        <w:r w:rsidR="00A86361">
          <w:rPr>
            <w:lang w:val="en-US"/>
          </w:rPr>
          <w:t>[8]</w:t>
        </w:r>
      </w:ins>
      <w:del w:id="443" w:author="smaslan" w:date="2018-10-31T09:53:00Z">
        <w:r w:rsidR="004A0230" w:rsidDel="00345602">
          <w:rPr>
            <w:lang w:val="en-US"/>
          </w:rPr>
          <w:delText>[7]</w:delText>
        </w:r>
      </w:del>
      <w:r>
        <w:rPr>
          <w:lang w:val="en-US"/>
        </w:rPr>
        <w:fldChar w:fldCharType="end"/>
      </w:r>
      <w:r w:rsidR="00D31ADF">
        <w:rPr>
          <w:lang w:val="en-US"/>
        </w:rPr>
        <w:t xml:space="preserve"> for optimal setup</w:t>
      </w:r>
      <w:r>
        <w:rPr>
          <w:lang w:val="en-US"/>
        </w:rPr>
        <w:t xml:space="preserve">). Control </w:t>
      </w:r>
      <w:proofErr w:type="gramStart"/>
      <w:r w:rsidRPr="00F366EB">
        <w:rPr>
          <w:rStyle w:val="guielementChar"/>
        </w:rPr>
        <w:t>Processing</w:t>
      </w:r>
      <w:proofErr w:type="gramEnd"/>
      <w:r w:rsidRPr="00F366EB">
        <w:rPr>
          <w:rStyle w:val="guielementChar"/>
        </w:rPr>
        <w:t xml:space="preserve"> timeout [s]</w:t>
      </w:r>
      <w:r>
        <w:rPr>
          <w:lang w:val="en-US"/>
        </w:rPr>
        <w:t xml:space="preserve"> is maximum allowed calculation timeout. Note this will work only for GNU Octave</w:t>
      </w:r>
      <w:r w:rsidR="00D31ADF">
        <w:rPr>
          <w:lang w:val="en-US"/>
        </w:rPr>
        <w:t xml:space="preserve"> as </w:t>
      </w:r>
      <w:proofErr w:type="spellStart"/>
      <w:r w:rsidR="00D31ADF">
        <w:rPr>
          <w:lang w:val="en-US"/>
        </w:rPr>
        <w:t>Matlab</w:t>
      </w:r>
      <w:proofErr w:type="spellEnd"/>
      <w:r w:rsidR="00D31ADF">
        <w:rPr>
          <w:lang w:val="en-US"/>
        </w:rPr>
        <w:t xml:space="preserve"> interface has no abort capability from </w:t>
      </w:r>
      <w:proofErr w:type="spellStart"/>
      <w:r w:rsidR="00D31ADF">
        <w:rPr>
          <w:lang w:val="en-US"/>
        </w:rPr>
        <w:t>LabVIEW</w:t>
      </w:r>
      <w:proofErr w:type="spellEnd"/>
      <w:r>
        <w:rPr>
          <w:lang w:val="en-US"/>
        </w:rPr>
        <w:t>.</w:t>
      </w:r>
      <w:r w:rsidR="00BD038D">
        <w:rPr>
          <w:lang w:val="en-US"/>
        </w:rPr>
        <w:t xml:space="preserve"> Also note if the timeout is reached, the TWM will throw an error, but the processing still runs in the GNU Octave, so Octave must be </w:t>
      </w:r>
      <w:r w:rsidR="00D31ADF">
        <w:rPr>
          <w:lang w:val="en-US"/>
        </w:rPr>
        <w:t xml:space="preserve">eventually </w:t>
      </w:r>
      <w:r w:rsidR="00BD038D">
        <w:rPr>
          <w:lang w:val="en-US"/>
        </w:rPr>
        <w:t xml:space="preserve">restarted using the </w:t>
      </w:r>
      <w:r w:rsidR="00D31ADF">
        <w:rPr>
          <w:lang w:val="en-US"/>
        </w:rPr>
        <w:t>Octave/</w:t>
      </w:r>
      <w:proofErr w:type="spellStart"/>
      <w:r w:rsidR="00D31ADF">
        <w:rPr>
          <w:lang w:val="en-US"/>
        </w:rPr>
        <w:t>Matlab</w:t>
      </w:r>
      <w:proofErr w:type="spellEnd"/>
      <w:r w:rsidR="00D31ADF">
        <w:rPr>
          <w:lang w:val="en-US"/>
        </w:rPr>
        <w:t xml:space="preserve"> </w:t>
      </w:r>
      <w:r w:rsidR="00BD038D">
        <w:rPr>
          <w:lang w:val="en-US"/>
        </w:rPr>
        <w:t xml:space="preserve">configuration panel. </w:t>
      </w:r>
    </w:p>
    <w:p w:rsidR="0016558B" w:rsidRPr="00F366EB" w:rsidRDefault="0016558B" w:rsidP="00F366EB">
      <w:pPr>
        <w:rPr>
          <w:lang w:val="en-US"/>
        </w:rPr>
      </w:pPr>
      <w:r>
        <w:rPr>
          <w:lang w:val="en-US"/>
        </w:rPr>
        <w:t xml:space="preserve">The Monte Carlo calculation has one more </w:t>
      </w:r>
      <w:r w:rsidR="00EE7549">
        <w:rPr>
          <w:lang w:val="en-US"/>
        </w:rPr>
        <w:t xml:space="preserve">advanced </w:t>
      </w:r>
      <w:r>
        <w:rPr>
          <w:lang w:val="en-US"/>
        </w:rPr>
        <w:t xml:space="preserve">option – the </w:t>
      </w:r>
      <w:r w:rsidRPr="00F366EB">
        <w:rPr>
          <w:rStyle w:val="guielementChar"/>
        </w:rPr>
        <w:t>Setup Multicore</w:t>
      </w:r>
      <w:r>
        <w:rPr>
          <w:lang w:val="en-US"/>
        </w:rPr>
        <w:t xml:space="preserve">. By pressing the button, the panel in </w:t>
      </w:r>
      <w:r>
        <w:rPr>
          <w:lang w:val="en-US"/>
        </w:rPr>
        <w:fldChar w:fldCharType="begin"/>
      </w:r>
      <w:r>
        <w:rPr>
          <w:lang w:val="en-US"/>
        </w:rPr>
        <w:instrText xml:space="preserve"> REF _Ref528153784 \h </w:instrText>
      </w:r>
      <w:r>
        <w:rPr>
          <w:lang w:val="en-US"/>
        </w:rPr>
      </w:r>
      <w:r>
        <w:rPr>
          <w:lang w:val="en-US"/>
        </w:rPr>
        <w:fldChar w:fldCharType="separate"/>
      </w:r>
      <w:r w:rsidR="00A86361">
        <w:t xml:space="preserve">Figure </w:t>
      </w:r>
      <w:r w:rsidR="00A86361">
        <w:rPr>
          <w:noProof/>
        </w:rPr>
        <w:t>A</w:t>
      </w:r>
      <w:r w:rsidR="00A86361">
        <w:t>.</w:t>
      </w:r>
      <w:r w:rsidR="00A86361">
        <w:rPr>
          <w:noProof/>
        </w:rPr>
        <w:t>14</w:t>
      </w:r>
      <w:r>
        <w:rPr>
          <w:lang w:val="en-US"/>
        </w:rPr>
        <w:fldChar w:fldCharType="end"/>
      </w:r>
      <w:r w:rsidR="00EE7549">
        <w:rPr>
          <w:lang w:val="en-US"/>
        </w:rPr>
        <w:t xml:space="preserve"> will be shown</w:t>
      </w:r>
      <w:r>
        <w:rPr>
          <w:lang w:val="en-US"/>
        </w:rPr>
        <w:t xml:space="preserve">. </w:t>
      </w:r>
      <w:r w:rsidR="000919C1">
        <w:rPr>
          <w:lang w:val="en-US"/>
        </w:rPr>
        <w:t xml:space="preserve">The default </w:t>
      </w:r>
      <w:r w:rsidR="000919C1" w:rsidRPr="00F366EB">
        <w:rPr>
          <w:rStyle w:val="guielementChar"/>
        </w:rPr>
        <w:t>Execution mode</w:t>
      </w:r>
      <w:r w:rsidR="000919C1">
        <w:rPr>
          <w:lang w:val="en-US"/>
        </w:rPr>
        <w:t xml:space="preserve"> is </w:t>
      </w:r>
      <w:proofErr w:type="spellStart"/>
      <w:r w:rsidR="000919C1" w:rsidRPr="00F366EB">
        <w:rPr>
          <w:rStyle w:val="guielementChar"/>
        </w:rPr>
        <w:t>Singlecore</w:t>
      </w:r>
      <w:proofErr w:type="spellEnd"/>
      <w:r w:rsidR="00EE7549">
        <w:rPr>
          <w:lang w:val="en-US"/>
        </w:rPr>
        <w:t xml:space="preserve">, which means all iterations of the Monte Carlo will be performed on </w:t>
      </w:r>
      <w:r w:rsidR="00D31ADF">
        <w:rPr>
          <w:lang w:val="en-US"/>
        </w:rPr>
        <w:t>a</w:t>
      </w:r>
      <w:r w:rsidR="00EE7549">
        <w:rPr>
          <w:lang w:val="en-US"/>
        </w:rPr>
        <w:t xml:space="preserve"> single core</w:t>
      </w:r>
      <w:r w:rsidR="000919C1">
        <w:rPr>
          <w:lang w:val="en-US"/>
        </w:rPr>
        <w:t xml:space="preserve">. Option </w:t>
      </w:r>
      <w:r w:rsidR="000919C1" w:rsidRPr="00F366EB">
        <w:rPr>
          <w:rStyle w:val="guielementChar"/>
        </w:rPr>
        <w:t>Multicore</w:t>
      </w:r>
      <w:r w:rsidR="000919C1">
        <w:rPr>
          <w:lang w:val="en-US"/>
        </w:rPr>
        <w:t xml:space="preserve"> uses </w:t>
      </w:r>
      <w:r w:rsidR="00BD038D">
        <w:rPr>
          <w:lang w:val="en-US"/>
        </w:rPr>
        <w:t>“</w:t>
      </w:r>
      <w:proofErr w:type="spellStart"/>
      <w:r w:rsidR="00BD038D">
        <w:rPr>
          <w:lang w:val="en-US"/>
        </w:rPr>
        <w:t>parfor</w:t>
      </w:r>
      <w:proofErr w:type="spellEnd"/>
      <w:r w:rsidR="00BD038D">
        <w:rPr>
          <w:lang w:val="en-US"/>
        </w:rPr>
        <w:t>” command</w:t>
      </w:r>
      <w:r w:rsidR="000919C1">
        <w:rPr>
          <w:lang w:val="en-US"/>
        </w:rPr>
        <w:t xml:space="preserve"> for </w:t>
      </w:r>
      <w:proofErr w:type="spellStart"/>
      <w:r w:rsidR="000919C1">
        <w:rPr>
          <w:lang w:val="en-US"/>
        </w:rPr>
        <w:t>Matlab</w:t>
      </w:r>
      <w:proofErr w:type="spellEnd"/>
      <w:r w:rsidR="000919C1">
        <w:rPr>
          <w:lang w:val="en-US"/>
        </w:rPr>
        <w:t xml:space="preserve"> or </w:t>
      </w:r>
      <w:r w:rsidR="00BD038D">
        <w:rPr>
          <w:lang w:val="en-US"/>
        </w:rPr>
        <w:t>“</w:t>
      </w:r>
      <w:proofErr w:type="spellStart"/>
      <w:r w:rsidR="000919C1">
        <w:rPr>
          <w:lang w:val="en-US"/>
        </w:rPr>
        <w:t>pracellfun</w:t>
      </w:r>
      <w:proofErr w:type="spellEnd"/>
      <w:r w:rsidR="00BD038D">
        <w:rPr>
          <w:lang w:val="en-US"/>
        </w:rPr>
        <w:t>”</w:t>
      </w:r>
      <w:r w:rsidR="000919C1">
        <w:rPr>
          <w:lang w:val="en-US"/>
        </w:rPr>
        <w:t xml:space="preserve"> </w:t>
      </w:r>
      <w:ins w:id="444" w:author="smaslan" w:date="2018-10-31T11:36:00Z">
        <w:r w:rsidR="00FC5718">
          <w:rPr>
            <w:lang w:val="en-US"/>
          </w:rPr>
          <w:t>command from “</w:t>
        </w:r>
        <w:proofErr w:type="spellStart"/>
        <w:r w:rsidR="00FC5718">
          <w:rPr>
            <w:lang w:val="en-US"/>
          </w:rPr>
          <w:t>optim</w:t>
        </w:r>
        <w:proofErr w:type="spellEnd"/>
        <w:r w:rsidR="00FC5718">
          <w:rPr>
            <w:lang w:val="en-US"/>
          </w:rPr>
          <w:t xml:space="preserve">” </w:t>
        </w:r>
      </w:ins>
      <w:r w:rsidR="000919C1">
        <w:rPr>
          <w:lang w:val="en-US"/>
        </w:rPr>
        <w:t xml:space="preserve">package </w:t>
      </w:r>
      <w:r w:rsidR="00EE7549">
        <w:rPr>
          <w:lang w:val="en-US"/>
        </w:rPr>
        <w:fldChar w:fldCharType="begin"/>
      </w:r>
      <w:r w:rsidR="00EE7549">
        <w:rPr>
          <w:lang w:val="en-US"/>
        </w:rPr>
        <w:instrText xml:space="preserve"> REF _Ref528154782 \r \h </w:instrText>
      </w:r>
      <w:r w:rsidR="00EE7549">
        <w:rPr>
          <w:lang w:val="en-US"/>
        </w:rPr>
      </w:r>
      <w:r w:rsidR="00EE7549">
        <w:rPr>
          <w:lang w:val="en-US"/>
        </w:rPr>
        <w:fldChar w:fldCharType="separate"/>
      </w:r>
      <w:ins w:id="445" w:author="smaslan" w:date="2018-10-31T11:38:00Z">
        <w:r w:rsidR="00A86361">
          <w:rPr>
            <w:lang w:val="en-US"/>
          </w:rPr>
          <w:t>[11]</w:t>
        </w:r>
      </w:ins>
      <w:del w:id="446" w:author="smaslan" w:date="2018-10-31T09:53:00Z">
        <w:r w:rsidR="004A0230" w:rsidDel="00345602">
          <w:rPr>
            <w:lang w:val="en-US"/>
          </w:rPr>
          <w:delText>[10]</w:delText>
        </w:r>
      </w:del>
      <w:r w:rsidR="00EE7549">
        <w:rPr>
          <w:lang w:val="en-US"/>
        </w:rPr>
        <w:fldChar w:fldCharType="end"/>
      </w:r>
      <w:r w:rsidR="00EE7549">
        <w:rPr>
          <w:lang w:val="en-US"/>
        </w:rPr>
        <w:t xml:space="preserve"> </w:t>
      </w:r>
      <w:r w:rsidR="000919C1">
        <w:rPr>
          <w:lang w:val="en-US"/>
        </w:rPr>
        <w:t xml:space="preserve">for GNU Octave. Note the </w:t>
      </w:r>
      <w:r w:rsidR="00BD038D">
        <w:rPr>
          <w:lang w:val="en-US"/>
        </w:rPr>
        <w:t>“</w:t>
      </w:r>
      <w:proofErr w:type="spellStart"/>
      <w:r w:rsidR="000919C1">
        <w:rPr>
          <w:lang w:val="en-US"/>
        </w:rPr>
        <w:t>parcellfun</w:t>
      </w:r>
      <w:proofErr w:type="spellEnd"/>
      <w:r w:rsidR="00BD038D">
        <w:rPr>
          <w:lang w:val="en-US"/>
        </w:rPr>
        <w:t>”</w:t>
      </w:r>
      <w:r w:rsidR="000919C1">
        <w:rPr>
          <w:lang w:val="en-US"/>
        </w:rPr>
        <w:t xml:space="preserve"> will not work in Windows in current version of GNU Octave. </w:t>
      </w:r>
      <w:r w:rsidR="00EE7549">
        <w:rPr>
          <w:lang w:val="en-US"/>
        </w:rPr>
        <w:t xml:space="preserve">Last option is </w:t>
      </w:r>
      <w:proofErr w:type="spellStart"/>
      <w:r w:rsidR="00EE7549" w:rsidRPr="00F366EB">
        <w:rPr>
          <w:rStyle w:val="guielementChar"/>
        </w:rPr>
        <w:t>Multistation</w:t>
      </w:r>
      <w:proofErr w:type="spellEnd"/>
      <w:r w:rsidR="00EE7549">
        <w:rPr>
          <w:lang w:val="en-US"/>
        </w:rPr>
        <w:t xml:space="preserve">, which will work only for GNU Octave and it uses package </w:t>
      </w:r>
      <w:r w:rsidR="00BD038D">
        <w:rPr>
          <w:lang w:val="en-US"/>
        </w:rPr>
        <w:t>“</w:t>
      </w:r>
      <w:r w:rsidR="00EE7549">
        <w:rPr>
          <w:lang w:val="en-US"/>
        </w:rPr>
        <w:t>multicore</w:t>
      </w:r>
      <w:r w:rsidR="00BD038D">
        <w:rPr>
          <w:lang w:val="en-US"/>
        </w:rPr>
        <w:t>”</w:t>
      </w:r>
      <w:r w:rsidR="00EE7549">
        <w:rPr>
          <w:lang w:val="en-US"/>
        </w:rPr>
        <w:t xml:space="preserve"> </w:t>
      </w:r>
      <w:r w:rsidR="00EE7549">
        <w:rPr>
          <w:lang w:val="en-US"/>
        </w:rPr>
        <w:fldChar w:fldCharType="begin"/>
      </w:r>
      <w:r w:rsidR="00EE7549">
        <w:rPr>
          <w:lang w:val="en-US"/>
        </w:rPr>
        <w:instrText xml:space="preserve"> REF _Ref528154768 \r \h </w:instrText>
      </w:r>
      <w:r w:rsidR="00EE7549">
        <w:rPr>
          <w:lang w:val="en-US"/>
        </w:rPr>
      </w:r>
      <w:r w:rsidR="00EE7549">
        <w:rPr>
          <w:lang w:val="en-US"/>
        </w:rPr>
        <w:fldChar w:fldCharType="separate"/>
      </w:r>
      <w:ins w:id="447" w:author="smaslan" w:date="2018-10-31T11:38:00Z">
        <w:r w:rsidR="00A86361">
          <w:rPr>
            <w:lang w:val="en-US"/>
          </w:rPr>
          <w:t>[10]</w:t>
        </w:r>
      </w:ins>
      <w:del w:id="448" w:author="smaslan" w:date="2018-10-31T09:53:00Z">
        <w:r w:rsidR="004A0230" w:rsidDel="00345602">
          <w:rPr>
            <w:lang w:val="en-US"/>
          </w:rPr>
          <w:delText>[9]</w:delText>
        </w:r>
      </w:del>
      <w:r w:rsidR="00EE7549">
        <w:rPr>
          <w:lang w:val="en-US"/>
        </w:rPr>
        <w:fldChar w:fldCharType="end"/>
      </w:r>
      <w:r w:rsidR="00D31ADF">
        <w:rPr>
          <w:lang w:val="en-US"/>
        </w:rPr>
        <w:t xml:space="preserve"> which must be installed and loaded</w:t>
      </w:r>
      <w:r w:rsidR="00EE7549">
        <w:rPr>
          <w:lang w:val="en-US"/>
        </w:rPr>
        <w:t xml:space="preserve">. This package is using shared </w:t>
      </w:r>
      <w:proofErr w:type="spellStart"/>
      <w:r w:rsidR="00EE7549" w:rsidRPr="00F366EB">
        <w:rPr>
          <w:rStyle w:val="guielementChar"/>
        </w:rPr>
        <w:t>Multistation</w:t>
      </w:r>
      <w:proofErr w:type="spellEnd"/>
      <w:r w:rsidR="00EE7549" w:rsidRPr="00F366EB">
        <w:rPr>
          <w:rStyle w:val="guielementChar"/>
        </w:rPr>
        <w:t xml:space="preserve"> jobs folder</w:t>
      </w:r>
      <w:r w:rsidR="00EE7549">
        <w:rPr>
          <w:lang w:val="en-US"/>
        </w:rPr>
        <w:t xml:space="preserve"> to </w:t>
      </w:r>
      <w:r w:rsidR="00BD038D">
        <w:rPr>
          <w:lang w:val="en-US"/>
        </w:rPr>
        <w:t xml:space="preserve">distribute </w:t>
      </w:r>
      <w:r w:rsidR="00EE7549">
        <w:rPr>
          <w:lang w:val="en-US"/>
        </w:rPr>
        <w:t>so called job files, which are then processed by any number of GNU Octave servers that can be started by pressing</w:t>
      </w:r>
      <w:r w:rsidR="00D31ADF">
        <w:rPr>
          <w:lang w:val="en-US"/>
        </w:rPr>
        <w:t xml:space="preserve"> </w:t>
      </w:r>
      <w:r w:rsidR="00D31ADF" w:rsidRPr="00F366EB">
        <w:rPr>
          <w:rStyle w:val="guielementChar"/>
        </w:rPr>
        <w:t>Start Servers</w:t>
      </w:r>
      <w:r w:rsidR="00EE7549">
        <w:rPr>
          <w:lang w:val="en-US"/>
        </w:rPr>
        <w:t>. I</w:t>
      </w:r>
      <w:r w:rsidR="00BD038D">
        <w:rPr>
          <w:lang w:val="en-US"/>
        </w:rPr>
        <w:t>f</w:t>
      </w:r>
      <w:r w:rsidR="00EE7549">
        <w:rPr>
          <w:lang w:val="en-US"/>
        </w:rPr>
        <w:t xml:space="preserve"> the operation was successful, the panel shown in </w:t>
      </w:r>
      <w:r w:rsidR="00EE7549">
        <w:rPr>
          <w:lang w:val="en-US"/>
        </w:rPr>
        <w:fldChar w:fldCharType="begin"/>
      </w:r>
      <w:r w:rsidR="00EE7549">
        <w:rPr>
          <w:lang w:val="en-US"/>
        </w:rPr>
        <w:instrText xml:space="preserve"> REF _Ref528154720 \h </w:instrText>
      </w:r>
      <w:r w:rsidR="00EE7549">
        <w:rPr>
          <w:lang w:val="en-US"/>
        </w:rPr>
      </w:r>
      <w:r w:rsidR="00EE7549">
        <w:rPr>
          <w:lang w:val="en-US"/>
        </w:rPr>
        <w:fldChar w:fldCharType="separate"/>
      </w:r>
      <w:r w:rsidR="00A86361">
        <w:t xml:space="preserve">Figure </w:t>
      </w:r>
      <w:r w:rsidR="00A86361">
        <w:rPr>
          <w:noProof/>
        </w:rPr>
        <w:t>A</w:t>
      </w:r>
      <w:r w:rsidR="00A86361">
        <w:t>.</w:t>
      </w:r>
      <w:r w:rsidR="00A86361">
        <w:rPr>
          <w:noProof/>
        </w:rPr>
        <w:t>15</w:t>
      </w:r>
      <w:r w:rsidR="00EE7549">
        <w:rPr>
          <w:lang w:val="en-US"/>
        </w:rPr>
        <w:fldChar w:fldCharType="end"/>
      </w:r>
      <w:r w:rsidR="00BD038D">
        <w:rPr>
          <w:lang w:val="en-US"/>
        </w:rPr>
        <w:t xml:space="preserve"> will appear</w:t>
      </w:r>
      <w:r w:rsidR="00EE7549">
        <w:rPr>
          <w:lang w:val="en-US"/>
        </w:rPr>
        <w:t xml:space="preserve">. Note all the </w:t>
      </w:r>
      <w:proofErr w:type="gramStart"/>
      <w:r w:rsidR="00EE7549">
        <w:rPr>
          <w:lang w:val="en-US"/>
        </w:rPr>
        <w:t>servers</w:t>
      </w:r>
      <w:proofErr w:type="gramEnd"/>
      <w:r w:rsidR="00EE7549">
        <w:rPr>
          <w:lang w:val="en-US"/>
        </w:rPr>
        <w:t xml:space="preserve"> prints to the same console so the content will be most likely unreadable. The only purpose is to see the processing is happening and to enable </w:t>
      </w:r>
      <w:r w:rsidR="00D31ADF">
        <w:rPr>
          <w:lang w:val="en-US"/>
        </w:rPr>
        <w:t>easy</w:t>
      </w:r>
      <w:r w:rsidR="00EE7549">
        <w:rPr>
          <w:lang w:val="en-US"/>
        </w:rPr>
        <w:t xml:space="preserve"> termin</w:t>
      </w:r>
      <w:r w:rsidR="00BD038D">
        <w:rPr>
          <w:lang w:val="en-US"/>
        </w:rPr>
        <w:t>a</w:t>
      </w:r>
      <w:r w:rsidR="00EE7549">
        <w:rPr>
          <w:lang w:val="en-US"/>
        </w:rPr>
        <w:t xml:space="preserve">tion. The servers can be terminated by </w:t>
      </w:r>
      <w:r w:rsidR="00D31ADF">
        <w:rPr>
          <w:lang w:val="en-US"/>
        </w:rPr>
        <w:t xml:space="preserve">simply </w:t>
      </w:r>
      <w:r w:rsidR="00EE7549">
        <w:rPr>
          <w:lang w:val="en-US"/>
        </w:rPr>
        <w:t>closing their console window.</w:t>
      </w:r>
      <w:r w:rsidR="00BD038D">
        <w:rPr>
          <w:lang w:val="en-US"/>
        </w:rPr>
        <w:t xml:space="preserve"> This option has significant effect on the performance of Monte Carlo</w:t>
      </w:r>
      <w:r w:rsidR="00EC1054">
        <w:rPr>
          <w:lang w:val="en-US"/>
        </w:rPr>
        <w:t xml:space="preserve"> calculation, however it should be used </w:t>
      </w:r>
      <w:r w:rsidR="00D31ADF">
        <w:rPr>
          <w:lang w:val="en-US"/>
        </w:rPr>
        <w:t xml:space="preserve">only </w:t>
      </w:r>
      <w:r w:rsidR="00EC1054">
        <w:rPr>
          <w:lang w:val="en-US"/>
        </w:rPr>
        <w:t xml:space="preserve">after the </w:t>
      </w:r>
      <w:proofErr w:type="spellStart"/>
      <w:r w:rsidR="00EC1054" w:rsidRPr="00F366EB">
        <w:rPr>
          <w:rStyle w:val="guielementChar"/>
        </w:rPr>
        <w:t>Singlecore</w:t>
      </w:r>
      <w:proofErr w:type="spellEnd"/>
      <w:r w:rsidR="00EC1054">
        <w:rPr>
          <w:lang w:val="en-US"/>
        </w:rPr>
        <w:t xml:space="preserve"> </w:t>
      </w:r>
      <w:r w:rsidR="00D31ADF">
        <w:rPr>
          <w:lang w:val="en-US"/>
        </w:rPr>
        <w:t>was</w:t>
      </w:r>
      <w:r w:rsidR="00EC1054">
        <w:rPr>
          <w:lang w:val="en-US"/>
        </w:rPr>
        <w:t xml:space="preserve"> tested and working</w:t>
      </w:r>
      <w:r w:rsidR="00D31ADF">
        <w:rPr>
          <w:lang w:val="en-US"/>
        </w:rPr>
        <w:t xml:space="preserve"> properly</w:t>
      </w:r>
      <w:r w:rsidR="00EC1054">
        <w:rPr>
          <w:lang w:val="en-US"/>
        </w:rPr>
        <w:t>.</w:t>
      </w:r>
    </w:p>
    <w:p w:rsidR="0016558B" w:rsidRDefault="0016558B" w:rsidP="00F366EB">
      <w:pPr>
        <w:keepNext/>
        <w:jc w:val="center"/>
      </w:pPr>
      <w:r>
        <w:rPr>
          <w:noProof/>
          <w:lang w:val="cs-CZ" w:eastAsia="cs-CZ"/>
        </w:rPr>
        <w:drawing>
          <wp:inline distT="0" distB="0" distL="0" distR="0" wp14:anchorId="2CA7F9C1" wp14:editId="43252F43">
            <wp:extent cx="3114000" cy="1879200"/>
            <wp:effectExtent l="0" t="0" r="0" b="698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000" cy="1879200"/>
                    </a:xfrm>
                    <a:prstGeom prst="rect">
                      <a:avLst/>
                    </a:prstGeom>
                  </pic:spPr>
                </pic:pic>
              </a:graphicData>
            </a:graphic>
          </wp:inline>
        </w:drawing>
      </w:r>
    </w:p>
    <w:p w:rsidR="00AF04C8" w:rsidRDefault="0016558B" w:rsidP="0016558B">
      <w:pPr>
        <w:pStyle w:val="Titulek"/>
      </w:pPr>
      <w:bookmarkStart w:id="449" w:name="_Ref528153784"/>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14</w:t>
      </w:r>
      <w:r w:rsidR="00C653FA">
        <w:fldChar w:fldCharType="end"/>
      </w:r>
      <w:bookmarkEnd w:id="449"/>
      <w:r>
        <w:t>: TWM multicore processing setup panel.</w:t>
      </w:r>
    </w:p>
    <w:p w:rsidR="00EE7549" w:rsidRDefault="00EE7549" w:rsidP="00F366EB">
      <w:pPr>
        <w:keepNext/>
        <w:jc w:val="center"/>
      </w:pPr>
      <w:r>
        <w:rPr>
          <w:noProof/>
          <w:lang w:val="cs-CZ" w:eastAsia="cs-CZ"/>
        </w:rPr>
        <w:lastRenderedPageBreak/>
        <w:drawing>
          <wp:inline distT="0" distB="0" distL="0" distR="0" wp14:anchorId="0493087E" wp14:editId="17B97383">
            <wp:extent cx="5760720" cy="286321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63215"/>
                    </a:xfrm>
                    <a:prstGeom prst="rect">
                      <a:avLst/>
                    </a:prstGeom>
                  </pic:spPr>
                </pic:pic>
              </a:graphicData>
            </a:graphic>
          </wp:inline>
        </w:drawing>
      </w:r>
    </w:p>
    <w:p w:rsidR="00EE7549" w:rsidRDefault="00EE7549" w:rsidP="00EE7549">
      <w:pPr>
        <w:pStyle w:val="Titulek"/>
      </w:pPr>
      <w:bookmarkStart w:id="450" w:name="_Ref528154720"/>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15</w:t>
      </w:r>
      <w:r w:rsidR="00C653FA">
        <w:fldChar w:fldCharType="end"/>
      </w:r>
      <w:bookmarkEnd w:id="450"/>
      <w:r>
        <w:t>: TWM multicore processing GNU Octave servers.</w:t>
      </w:r>
    </w:p>
    <w:p w:rsidR="00586E8D" w:rsidRDefault="00D31ADF" w:rsidP="00D31ADF">
      <w:pPr>
        <w:pStyle w:val="Nadpis4"/>
        <w:tabs>
          <w:tab w:val="clear" w:pos="2694"/>
        </w:tabs>
        <w:ind w:left="1134" w:hanging="1134"/>
        <w:rPr>
          <w:lang w:val="en-US"/>
        </w:rPr>
      </w:pPr>
      <w:bookmarkStart w:id="451" w:name="_Toc528742958"/>
      <w:r w:rsidRPr="00F366EB">
        <w:rPr>
          <w:lang w:val="en-US"/>
        </w:rPr>
        <w:t>Initiating measurement</w:t>
      </w:r>
      <w:bookmarkEnd w:id="451"/>
    </w:p>
    <w:p w:rsidR="00D31ADF" w:rsidRDefault="0013591F" w:rsidP="00D31ADF">
      <w:pPr>
        <w:rPr>
          <w:lang w:val="en-US"/>
        </w:rPr>
      </w:pPr>
      <w:r>
        <w:rPr>
          <w:lang w:val="en-US"/>
        </w:rPr>
        <w:t xml:space="preserve">When everything is configured, the measurement can be initiated by pressing the </w:t>
      </w:r>
      <w:r w:rsidRPr="00F366EB">
        <w:rPr>
          <w:rStyle w:val="guielementChar"/>
          <w:rPrChange w:id="452" w:author="smaslan" w:date="2018-10-25T18:18:00Z">
            <w:rPr>
              <w:lang w:val="en-US"/>
            </w:rPr>
          </w:rPrChange>
        </w:rPr>
        <w:t>START</w:t>
      </w:r>
      <w:r>
        <w:rPr>
          <w:lang w:val="en-US"/>
        </w:rPr>
        <w:t xml:space="preserve"> or </w:t>
      </w:r>
      <w:r w:rsidRPr="00F366EB">
        <w:rPr>
          <w:rStyle w:val="guielementChar"/>
          <w:rPrChange w:id="453" w:author="smaslan" w:date="2018-10-25T18:18:00Z">
            <w:rPr>
              <w:lang w:val="en-US"/>
            </w:rPr>
          </w:rPrChange>
        </w:rPr>
        <w:t>SETUP&amp;START</w:t>
      </w:r>
      <w:r>
        <w:rPr>
          <w:lang w:val="en-US"/>
        </w:rPr>
        <w:t xml:space="preserve"> buttons on the main panel. Note pressing the </w:t>
      </w:r>
      <w:r w:rsidRPr="00F366EB">
        <w:rPr>
          <w:rStyle w:val="guielementChar"/>
          <w:rPrChange w:id="454" w:author="smaslan" w:date="2018-10-25T18:18:00Z">
            <w:rPr>
              <w:lang w:val="en-US"/>
            </w:rPr>
          </w:rPrChange>
        </w:rPr>
        <w:t>START</w:t>
      </w:r>
      <w:r>
        <w:rPr>
          <w:lang w:val="en-US"/>
        </w:rPr>
        <w:t xml:space="preserve"> will still ask for new setup if the HW configuration was changed. The ongoing measurement can be terminated by pressing the </w:t>
      </w:r>
      <w:r w:rsidRPr="00F366EB">
        <w:rPr>
          <w:rStyle w:val="guielementChar"/>
          <w:rPrChange w:id="455" w:author="smaslan" w:date="2018-10-25T18:18:00Z">
            <w:rPr>
              <w:lang w:val="en-US"/>
            </w:rPr>
          </w:rPrChange>
        </w:rPr>
        <w:t>STOP</w:t>
      </w:r>
      <w:r>
        <w:rPr>
          <w:lang w:val="en-US"/>
        </w:rPr>
        <w:t xml:space="preserve"> button at any time.</w:t>
      </w:r>
    </w:p>
    <w:p w:rsidR="0013591F" w:rsidRDefault="0013591F" w:rsidP="0013591F">
      <w:pPr>
        <w:pStyle w:val="Nadpis4"/>
        <w:tabs>
          <w:tab w:val="clear" w:pos="2694"/>
        </w:tabs>
        <w:ind w:left="1134" w:hanging="1134"/>
        <w:rPr>
          <w:lang w:val="en-US"/>
        </w:rPr>
      </w:pPr>
      <w:bookmarkStart w:id="456" w:name="_Toc528742959"/>
      <w:r>
        <w:rPr>
          <w:lang w:val="en-US"/>
        </w:rPr>
        <w:t>Viewing the results</w:t>
      </w:r>
      <w:bookmarkEnd w:id="456"/>
    </w:p>
    <w:p w:rsidR="0013591F" w:rsidRDefault="0013591F" w:rsidP="0013591F">
      <w:pPr>
        <w:rPr>
          <w:lang w:val="en-US"/>
        </w:rPr>
      </w:pPr>
      <w:r>
        <w:rPr>
          <w:lang w:val="en-US"/>
        </w:rPr>
        <w:t xml:space="preserve">User may inspect the digitized waveforms using the button </w:t>
      </w:r>
      <w:r w:rsidRPr="00F366EB">
        <w:rPr>
          <w:rStyle w:val="guielementChar"/>
          <w:rPrChange w:id="457" w:author="smaslan" w:date="2018-10-25T18:18:00Z">
            <w:rPr>
              <w:lang w:val="en-US"/>
            </w:rPr>
          </w:rPrChange>
        </w:rPr>
        <w:t>VIEW RECORD</w:t>
      </w:r>
      <w:r>
        <w:rPr>
          <w:lang w:val="en-US"/>
        </w:rPr>
        <w:t xml:space="preserve"> at any time. The panel shown in </w:t>
      </w:r>
      <w:r w:rsidR="00E5409B">
        <w:rPr>
          <w:lang w:val="en-US"/>
        </w:rPr>
        <w:fldChar w:fldCharType="begin"/>
      </w:r>
      <w:r w:rsidR="00E5409B">
        <w:rPr>
          <w:lang w:val="en-US"/>
        </w:rPr>
        <w:instrText xml:space="preserve"> REF _Ref528250538 \h </w:instrText>
      </w:r>
      <w:r w:rsidR="00E5409B">
        <w:rPr>
          <w:lang w:val="en-US"/>
        </w:rPr>
      </w:r>
      <w:r w:rsidR="00E5409B">
        <w:rPr>
          <w:lang w:val="en-US"/>
        </w:rPr>
        <w:fldChar w:fldCharType="separate"/>
      </w:r>
      <w:r w:rsidR="00A86361">
        <w:t xml:space="preserve">Figure </w:t>
      </w:r>
      <w:r w:rsidR="00A86361">
        <w:rPr>
          <w:noProof/>
        </w:rPr>
        <w:t>A</w:t>
      </w:r>
      <w:r w:rsidR="00A86361">
        <w:t>.</w:t>
      </w:r>
      <w:r w:rsidR="00A86361">
        <w:rPr>
          <w:noProof/>
        </w:rPr>
        <w:t>16</w:t>
      </w:r>
      <w:r w:rsidR="00E5409B">
        <w:rPr>
          <w:lang w:val="en-US"/>
        </w:rPr>
        <w:fldChar w:fldCharType="end"/>
      </w:r>
      <w:ins w:id="458" w:author="smaslan" w:date="2018-10-25T18:18:00Z">
        <w:r w:rsidR="00F366EB">
          <w:rPr>
            <w:lang w:val="en-US"/>
          </w:rPr>
          <w:t xml:space="preserve"> will be displayed</w:t>
        </w:r>
      </w:ins>
      <w:r w:rsidR="00E5409B">
        <w:rPr>
          <w:lang w:val="en-US"/>
        </w:rPr>
        <w:t xml:space="preserve">. This panel rereads the data from saved record on runtime, so it may be a little slow for the long records. That is why it is equipped by entry </w:t>
      </w:r>
      <w:r w:rsidR="00E5409B" w:rsidRPr="00F366EB">
        <w:rPr>
          <w:rStyle w:val="guielementChar"/>
          <w:rPrChange w:id="459" w:author="smaslan" w:date="2018-10-25T18:19:00Z">
            <w:rPr>
              <w:lang w:val="en-US"/>
            </w:rPr>
          </w:rPrChange>
        </w:rPr>
        <w:t>Max samples to display</w:t>
      </w:r>
      <w:r w:rsidR="00E5409B">
        <w:rPr>
          <w:lang w:val="en-US"/>
        </w:rPr>
        <w:t xml:space="preserve"> to limit the viewed data amount. The panel can be displayed permanently along with the TWM.</w:t>
      </w:r>
    </w:p>
    <w:p w:rsidR="00B44BC0" w:rsidRDefault="00B44BC0" w:rsidP="00B44BC0">
      <w:pPr>
        <w:keepNext/>
        <w:jc w:val="center"/>
      </w:pPr>
      <w:r>
        <w:rPr>
          <w:noProof/>
          <w:lang w:val="cs-CZ" w:eastAsia="cs-CZ"/>
        </w:rPr>
        <w:lastRenderedPageBreak/>
        <w:drawing>
          <wp:inline distT="0" distB="0" distL="0" distR="0" wp14:anchorId="409122BC" wp14:editId="1AEE5E57">
            <wp:extent cx="4975200" cy="310680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5200" cy="3106800"/>
                    </a:xfrm>
                    <a:prstGeom prst="rect">
                      <a:avLst/>
                    </a:prstGeom>
                  </pic:spPr>
                </pic:pic>
              </a:graphicData>
            </a:graphic>
          </wp:inline>
        </w:drawing>
      </w:r>
    </w:p>
    <w:p w:rsidR="00B44BC0" w:rsidRPr="00E823EB" w:rsidRDefault="00B44BC0" w:rsidP="00B44BC0">
      <w:pPr>
        <w:pStyle w:val="Titulek"/>
        <w:rPr>
          <w:lang w:val="en-US"/>
        </w:rPr>
      </w:pPr>
      <w:bookmarkStart w:id="460" w:name="_Ref528250538"/>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16</w:t>
      </w:r>
      <w:r w:rsidR="00C653FA">
        <w:fldChar w:fldCharType="end"/>
      </w:r>
      <w:bookmarkEnd w:id="460"/>
      <w:r>
        <w:t>: TWM record viewer panel.</w:t>
      </w:r>
    </w:p>
    <w:p w:rsidR="00B44BC0" w:rsidRDefault="00E5409B" w:rsidP="0013591F">
      <w:pPr>
        <w:rPr>
          <w:lang w:val="en-US"/>
        </w:rPr>
      </w:pPr>
      <w:r>
        <w:rPr>
          <w:lang w:val="en-US"/>
        </w:rPr>
        <w:t xml:space="preserve">The results of the processing are displayed in the main panel of TWM. Depending on the processing mode, TWM will display either the </w:t>
      </w:r>
      <w:r w:rsidRPr="00F366EB">
        <w:rPr>
          <w:rStyle w:val="guielementChar"/>
          <w:rPrChange w:id="461" w:author="smaslan" w:date="2018-10-25T18:19:00Z">
            <w:rPr>
              <w:lang w:val="en-US"/>
            </w:rPr>
          </w:rPrChange>
        </w:rPr>
        <w:t>RAW</w:t>
      </w:r>
      <w:r>
        <w:rPr>
          <w:lang w:val="en-US"/>
        </w:rPr>
        <w:t xml:space="preserve"> panel or </w:t>
      </w:r>
      <w:r w:rsidRPr="00F366EB">
        <w:rPr>
          <w:rStyle w:val="guielementChar"/>
          <w:rPrChange w:id="462" w:author="smaslan" w:date="2018-10-25T18:19:00Z">
            <w:rPr>
              <w:lang w:val="en-US"/>
            </w:rPr>
          </w:rPrChange>
        </w:rPr>
        <w:t>QWTB</w:t>
      </w:r>
      <w:r>
        <w:rPr>
          <w:lang w:val="en-US"/>
        </w:rPr>
        <w:t xml:space="preserve"> results panel. The </w:t>
      </w:r>
      <w:r w:rsidRPr="00F366EB">
        <w:rPr>
          <w:rStyle w:val="guielementChar"/>
          <w:rPrChange w:id="463" w:author="smaslan" w:date="2018-10-25T18:19:00Z">
            <w:rPr>
              <w:lang w:val="en-US"/>
            </w:rPr>
          </w:rPrChange>
        </w:rPr>
        <w:t>RAW</w:t>
      </w:r>
      <w:r>
        <w:rPr>
          <w:lang w:val="en-US"/>
        </w:rPr>
        <w:t xml:space="preserve"> panel is just a plain text. The </w:t>
      </w:r>
      <w:r w:rsidRPr="00F366EB">
        <w:rPr>
          <w:rStyle w:val="guielementChar"/>
          <w:rPrChange w:id="464" w:author="smaslan" w:date="2018-10-25T18:19:00Z">
            <w:rPr>
              <w:lang w:val="en-US"/>
            </w:rPr>
          </w:rPrChange>
        </w:rPr>
        <w:t>QWTB</w:t>
      </w:r>
      <w:r>
        <w:rPr>
          <w:lang w:val="en-US"/>
        </w:rPr>
        <w:t xml:space="preserve"> is shown in </w:t>
      </w:r>
      <w:r>
        <w:rPr>
          <w:lang w:val="en-US"/>
        </w:rPr>
        <w:fldChar w:fldCharType="begin"/>
      </w:r>
      <w:r>
        <w:rPr>
          <w:lang w:val="en-US"/>
        </w:rPr>
        <w:instrText xml:space="preserve"> REF _Ref528250771 \h </w:instrText>
      </w:r>
      <w:r>
        <w:rPr>
          <w:lang w:val="en-US"/>
        </w:rPr>
      </w:r>
      <w:r>
        <w:rPr>
          <w:lang w:val="en-US"/>
        </w:rPr>
        <w:fldChar w:fldCharType="separate"/>
      </w:r>
      <w:r w:rsidR="00A86361">
        <w:t xml:space="preserve">Figure </w:t>
      </w:r>
      <w:r w:rsidR="00A86361">
        <w:rPr>
          <w:noProof/>
        </w:rPr>
        <w:t>A</w:t>
      </w:r>
      <w:r w:rsidR="00A86361">
        <w:t>.</w:t>
      </w:r>
      <w:r w:rsidR="00A86361">
        <w:rPr>
          <w:noProof/>
        </w:rPr>
        <w:t>3</w:t>
      </w:r>
      <w:r>
        <w:rPr>
          <w:lang w:val="en-US"/>
        </w:rPr>
        <w:fldChar w:fldCharType="end"/>
      </w:r>
      <w:r>
        <w:rPr>
          <w:lang w:val="en-US"/>
        </w:rPr>
        <w:t xml:space="preserve">. First, it is </w:t>
      </w:r>
      <w:ins w:id="465" w:author="smaslan" w:date="2018-10-25T18:19:00Z">
        <w:r w:rsidR="00F366EB">
          <w:rPr>
            <w:lang w:val="en-US"/>
          </w:rPr>
          <w:t>important</w:t>
        </w:r>
      </w:ins>
      <w:del w:id="466" w:author="smaslan" w:date="2018-10-25T18:19:00Z">
        <w:r w:rsidDel="00F366EB">
          <w:rPr>
            <w:lang w:val="en-US"/>
          </w:rPr>
          <w:delText xml:space="preserve">good </w:delText>
        </w:r>
      </w:del>
      <w:ins w:id="467" w:author="smaslan" w:date="2018-10-25T18:19:00Z">
        <w:r w:rsidR="00F366EB">
          <w:rPr>
            <w:lang w:val="en-US"/>
          </w:rPr>
          <w:t xml:space="preserve"> </w:t>
        </w:r>
      </w:ins>
      <w:r>
        <w:rPr>
          <w:lang w:val="en-US"/>
        </w:rPr>
        <w:t>to mention the result viewer operates independently to the measurement. It can be used to view the results while TWM is digitizing and calculating new results. However, all the results formatting and querying is performed in GNU Octave/</w:t>
      </w:r>
      <w:proofErr w:type="spellStart"/>
      <w:r>
        <w:rPr>
          <w:lang w:val="en-US"/>
        </w:rPr>
        <w:t>Matlab</w:t>
      </w:r>
      <w:proofErr w:type="spellEnd"/>
      <w:r>
        <w:rPr>
          <w:lang w:val="en-US"/>
        </w:rPr>
        <w:t>, so when the data are be</w:t>
      </w:r>
      <w:del w:id="468" w:author="smaslan" w:date="2018-10-25T18:19:00Z">
        <w:r w:rsidDel="00F366EB">
          <w:rPr>
            <w:lang w:val="en-US"/>
          </w:rPr>
          <w:delText>e</w:delText>
        </w:r>
      </w:del>
      <w:r>
        <w:rPr>
          <w:lang w:val="en-US"/>
        </w:rPr>
        <w:t>in</w:t>
      </w:r>
      <w:r w:rsidR="00B44BC0">
        <w:rPr>
          <w:lang w:val="en-US"/>
        </w:rPr>
        <w:t>g</w:t>
      </w:r>
      <w:r>
        <w:rPr>
          <w:lang w:val="en-US"/>
        </w:rPr>
        <w:t xml:space="preserve"> processed, the display of results will be halted.</w:t>
      </w:r>
    </w:p>
    <w:p w:rsidR="00B44BC0" w:rsidRDefault="00B44BC0">
      <w:r>
        <w:rPr>
          <w:noProof/>
          <w:lang w:val="cs-CZ" w:eastAsia="cs-CZ"/>
        </w:rPr>
        <w:drawing>
          <wp:inline distT="0" distB="0" distL="0" distR="0" wp14:anchorId="45A5F37E" wp14:editId="0A7AF1FB">
            <wp:extent cx="5760720" cy="310896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B44BC0" w:rsidRPr="00B44BC0" w:rsidRDefault="00B44BC0">
      <w:pPr>
        <w:pStyle w:val="Titulek"/>
      </w:pPr>
      <w:r w:rsidRPr="00B44BC0">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17</w:t>
      </w:r>
      <w:r w:rsidR="00C653FA">
        <w:fldChar w:fldCharType="end"/>
      </w:r>
      <w:r w:rsidRPr="00B44BC0">
        <w:t>: TWM processing results viewer.</w:t>
      </w:r>
    </w:p>
    <w:p w:rsidR="00E5409B" w:rsidRDefault="00E5409B" w:rsidP="0013591F">
      <w:pPr>
        <w:rPr>
          <w:lang w:val="en-US"/>
        </w:rPr>
      </w:pPr>
      <w:r>
        <w:rPr>
          <w:lang w:val="en-US"/>
        </w:rPr>
        <w:t xml:space="preserve"> </w:t>
      </w:r>
    </w:p>
    <w:p w:rsidR="00E5409B" w:rsidRDefault="00E5409B" w:rsidP="0013591F">
      <w:pPr>
        <w:rPr>
          <w:lang w:val="en-US"/>
        </w:rPr>
      </w:pPr>
      <w:r>
        <w:rPr>
          <w:lang w:val="en-US"/>
        </w:rPr>
        <w:lastRenderedPageBreak/>
        <w:t xml:space="preserve">First control to use is </w:t>
      </w:r>
      <w:r w:rsidRPr="00F366EB">
        <w:rPr>
          <w:rStyle w:val="guielementChar"/>
          <w:rPrChange w:id="469" w:author="smaslan" w:date="2018-10-25T18:20:00Z">
            <w:rPr>
              <w:lang w:val="en-US"/>
            </w:rPr>
          </w:rPrChange>
        </w:rPr>
        <w:t>Measurement selection</w:t>
      </w:r>
      <w:r>
        <w:rPr>
          <w:lang w:val="en-US"/>
        </w:rPr>
        <w:t xml:space="preserve">. To speed up the TWM operation, user may choose </w:t>
      </w:r>
      <w:proofErr w:type="gramStart"/>
      <w:r w:rsidRPr="00F366EB">
        <w:rPr>
          <w:rStyle w:val="guielementChar"/>
          <w:rPrChange w:id="470" w:author="smaslan" w:date="2018-10-25T18:20:00Z">
            <w:rPr>
              <w:lang w:val="en-US"/>
            </w:rPr>
          </w:rPrChange>
        </w:rPr>
        <w:t>None</w:t>
      </w:r>
      <w:proofErr w:type="gramEnd"/>
      <w:r>
        <w:rPr>
          <w:lang w:val="en-US"/>
        </w:rPr>
        <w:t xml:space="preserve"> to stop result viewer. Next option is </w:t>
      </w:r>
      <w:r w:rsidRPr="00F366EB">
        <w:rPr>
          <w:rStyle w:val="guielementChar"/>
          <w:rPrChange w:id="471" w:author="smaslan" w:date="2018-10-25T18:20:00Z">
            <w:rPr>
              <w:lang w:val="en-US"/>
            </w:rPr>
          </w:rPrChange>
        </w:rPr>
        <w:t>Current</w:t>
      </w:r>
      <w:r>
        <w:rPr>
          <w:lang w:val="en-US"/>
        </w:rPr>
        <w:t xml:space="preserve">, which will show currently measured results. Last option is </w:t>
      </w:r>
      <w:r w:rsidR="003B29BD" w:rsidRPr="00F366EB">
        <w:rPr>
          <w:rStyle w:val="guielementChar"/>
          <w:rPrChange w:id="472" w:author="smaslan" w:date="2018-10-25T18:20:00Z">
            <w:rPr>
              <w:lang w:val="en-US"/>
            </w:rPr>
          </w:rPrChange>
        </w:rPr>
        <w:t>Load from file</w:t>
      </w:r>
      <w:r w:rsidR="003B29BD">
        <w:rPr>
          <w:lang w:val="en-US"/>
        </w:rPr>
        <w:t xml:space="preserve"> to select previously processed results. Next control is </w:t>
      </w:r>
      <w:r w:rsidR="003B29BD" w:rsidRPr="00F366EB">
        <w:rPr>
          <w:rStyle w:val="guielementChar"/>
          <w:rPrChange w:id="473" w:author="smaslan" w:date="2018-10-25T18:20:00Z">
            <w:rPr>
              <w:lang w:val="en-US"/>
            </w:rPr>
          </w:rPrChange>
        </w:rPr>
        <w:t>Algorithm selection</w:t>
      </w:r>
      <w:r w:rsidR="003B29BD">
        <w:rPr>
          <w:lang w:val="en-US"/>
        </w:rPr>
        <w:t xml:space="preserve">, which will contain names of all algorithms that were applied to the particular measurement. Next, user must select </w:t>
      </w:r>
      <w:r w:rsidR="003B29BD" w:rsidRPr="00F366EB">
        <w:rPr>
          <w:rStyle w:val="guielementChar"/>
          <w:rPrChange w:id="474" w:author="smaslan" w:date="2018-10-25T18:20:00Z">
            <w:rPr>
              <w:lang w:val="en-US"/>
            </w:rPr>
          </w:rPrChange>
        </w:rPr>
        <w:t xml:space="preserve">Max. </w:t>
      </w:r>
      <w:proofErr w:type="gramStart"/>
      <w:r w:rsidR="003B29BD" w:rsidRPr="00F366EB">
        <w:rPr>
          <w:rStyle w:val="guielementChar"/>
          <w:rPrChange w:id="475" w:author="smaslan" w:date="2018-10-25T18:20:00Z">
            <w:rPr>
              <w:lang w:val="en-US"/>
            </w:rPr>
          </w:rPrChange>
        </w:rPr>
        <w:t>shown</w:t>
      </w:r>
      <w:proofErr w:type="gramEnd"/>
      <w:r w:rsidR="003B29BD" w:rsidRPr="00F366EB">
        <w:rPr>
          <w:rStyle w:val="guielementChar"/>
          <w:rPrChange w:id="476" w:author="smaslan" w:date="2018-10-25T18:20:00Z">
            <w:rPr>
              <w:lang w:val="en-US"/>
            </w:rPr>
          </w:rPrChange>
        </w:rPr>
        <w:t xml:space="preserve"> dimension</w:t>
      </w:r>
      <w:r w:rsidR="003B29BD">
        <w:rPr>
          <w:lang w:val="en-US"/>
        </w:rPr>
        <w:t xml:space="preserve"> entry to define how the results should be displayed. Option </w:t>
      </w:r>
      <w:r w:rsidR="003B29BD" w:rsidRPr="00F366EB">
        <w:rPr>
          <w:rStyle w:val="guielementChar"/>
          <w:rPrChange w:id="477" w:author="smaslan" w:date="2018-10-25T18:20:00Z">
            <w:rPr>
              <w:lang w:val="en-US"/>
            </w:rPr>
          </w:rPrChange>
        </w:rPr>
        <w:t>Scalar</w:t>
      </w:r>
      <w:r w:rsidR="003B29BD">
        <w:rPr>
          <w:lang w:val="en-US"/>
        </w:rPr>
        <w:t xml:space="preserve"> means TWM will show only scalar quantities and it will show the results from all repetition cycles at once. Option </w:t>
      </w:r>
      <w:r w:rsidR="003B29BD" w:rsidRPr="00F366EB">
        <w:rPr>
          <w:rStyle w:val="guielementChar"/>
          <w:rPrChange w:id="478" w:author="smaslan" w:date="2018-10-25T18:20:00Z">
            <w:rPr>
              <w:lang w:val="en-US"/>
            </w:rPr>
          </w:rPrChange>
        </w:rPr>
        <w:t>Vector</w:t>
      </w:r>
      <w:r w:rsidR="003B29BD">
        <w:rPr>
          <w:lang w:val="en-US"/>
        </w:rPr>
        <w:t xml:space="preserve"> or </w:t>
      </w:r>
      <w:ins w:id="479" w:author="smaslan" w:date="2018-10-25T18:20:00Z">
        <w:r w:rsidR="00F366EB" w:rsidRPr="00F366EB">
          <w:rPr>
            <w:rStyle w:val="guielementChar"/>
            <w:rPrChange w:id="480" w:author="smaslan" w:date="2018-10-25T18:20:00Z">
              <w:rPr>
                <w:lang w:val="en-US"/>
              </w:rPr>
            </w:rPrChange>
          </w:rPr>
          <w:t>M</w:t>
        </w:r>
      </w:ins>
      <w:del w:id="481" w:author="smaslan" w:date="2018-10-25T18:20:00Z">
        <w:r w:rsidR="003B29BD" w:rsidRPr="00F366EB" w:rsidDel="00F366EB">
          <w:rPr>
            <w:rStyle w:val="guielementChar"/>
            <w:rPrChange w:id="482" w:author="smaslan" w:date="2018-10-25T18:20:00Z">
              <w:rPr>
                <w:lang w:val="en-US"/>
              </w:rPr>
            </w:rPrChange>
          </w:rPr>
          <w:delText>m</w:delText>
        </w:r>
      </w:del>
      <w:r w:rsidR="003B29BD" w:rsidRPr="00F366EB">
        <w:rPr>
          <w:rStyle w:val="guielementChar"/>
          <w:rPrChange w:id="483" w:author="smaslan" w:date="2018-10-25T18:20:00Z">
            <w:rPr>
              <w:lang w:val="en-US"/>
            </w:rPr>
          </w:rPrChange>
        </w:rPr>
        <w:t>atrix</w:t>
      </w:r>
      <w:r w:rsidR="003B29BD">
        <w:rPr>
          <w:lang w:val="en-US"/>
        </w:rPr>
        <w:t xml:space="preserve"> will show scalars and vectors (and matrices), so it can show only one result</w:t>
      </w:r>
      <w:del w:id="484" w:author="smaslan" w:date="2018-10-25T18:20:00Z">
        <w:r w:rsidR="003B29BD" w:rsidDel="00F366EB">
          <w:rPr>
            <w:lang w:val="en-US"/>
          </w:rPr>
          <w:delText>s</w:delText>
        </w:r>
      </w:del>
      <w:r w:rsidR="003B29BD">
        <w:rPr>
          <w:lang w:val="en-US"/>
        </w:rPr>
        <w:t xml:space="preserve"> at once. User may select </w:t>
      </w:r>
      <w:ins w:id="485" w:author="smaslan" w:date="2018-10-25T18:21:00Z">
        <w:r w:rsidR="00F366EB">
          <w:rPr>
            <w:lang w:val="en-US"/>
          </w:rPr>
          <w:t>desired</w:t>
        </w:r>
      </w:ins>
      <w:del w:id="486" w:author="smaslan" w:date="2018-10-25T18:21:00Z">
        <w:r w:rsidR="003B29BD" w:rsidDel="00F366EB">
          <w:rPr>
            <w:lang w:val="en-US"/>
          </w:rPr>
          <w:delText>the</w:delText>
        </w:r>
      </w:del>
      <w:r w:rsidR="003B29BD">
        <w:rPr>
          <w:lang w:val="en-US"/>
        </w:rPr>
        <w:t xml:space="preserve"> result by entry </w:t>
      </w:r>
      <w:r w:rsidR="003B29BD" w:rsidRPr="00F366EB">
        <w:rPr>
          <w:rStyle w:val="guielementChar"/>
          <w:rPrChange w:id="487" w:author="smaslan" w:date="2018-10-25T18:21:00Z">
            <w:rPr>
              <w:lang w:val="en-US"/>
            </w:rPr>
          </w:rPrChange>
        </w:rPr>
        <w:t>Result selection</w:t>
      </w:r>
      <w:r w:rsidR="003B29BD">
        <w:rPr>
          <w:lang w:val="en-US"/>
        </w:rPr>
        <w:t xml:space="preserve">. TWM can display </w:t>
      </w:r>
      <w:r w:rsidR="003B29BD" w:rsidRPr="00F366EB">
        <w:rPr>
          <w:rStyle w:val="guielementChar"/>
          <w:rPrChange w:id="488" w:author="smaslan" w:date="2018-10-25T18:21:00Z">
            <w:rPr>
              <w:lang w:val="en-US"/>
            </w:rPr>
          </w:rPrChange>
        </w:rPr>
        <w:t>Current result</w:t>
      </w:r>
      <w:r w:rsidR="003B29BD">
        <w:rPr>
          <w:lang w:val="en-US"/>
        </w:rPr>
        <w:t xml:space="preserve">, selected one or </w:t>
      </w:r>
      <w:r w:rsidR="003B29BD" w:rsidRPr="00F366EB">
        <w:rPr>
          <w:rStyle w:val="guielementChar"/>
          <w:rPrChange w:id="489" w:author="smaslan" w:date="2018-10-25T18:21:00Z">
            <w:rPr>
              <w:lang w:val="en-US"/>
            </w:rPr>
          </w:rPrChange>
        </w:rPr>
        <w:t>Average</w:t>
      </w:r>
      <w:r w:rsidR="003B29BD">
        <w:rPr>
          <w:lang w:val="en-US"/>
        </w:rPr>
        <w:t xml:space="preserve"> of all available. Note the averaging for large results count may take considerable time. Next, user may </w:t>
      </w:r>
      <w:proofErr w:type="gramStart"/>
      <w:r w:rsidR="003B29BD" w:rsidRPr="00F366EB">
        <w:rPr>
          <w:rStyle w:val="guielementChar"/>
          <w:rPrChange w:id="490" w:author="smaslan" w:date="2018-10-25T18:21:00Z">
            <w:rPr>
              <w:lang w:val="en-US"/>
            </w:rPr>
          </w:rPrChange>
        </w:rPr>
        <w:t>Select</w:t>
      </w:r>
      <w:proofErr w:type="gramEnd"/>
      <w:r w:rsidR="003B29BD" w:rsidRPr="00F366EB">
        <w:rPr>
          <w:rStyle w:val="guielementChar"/>
          <w:rPrChange w:id="491" w:author="smaslan" w:date="2018-10-25T18:21:00Z">
            <w:rPr>
              <w:lang w:val="en-US"/>
            </w:rPr>
          </w:rPrChange>
        </w:rPr>
        <w:t xml:space="preserve"> quantities</w:t>
      </w:r>
      <w:r w:rsidR="003B29BD">
        <w:rPr>
          <w:lang w:val="en-US"/>
        </w:rPr>
        <w:t xml:space="preserve"> to display individually. Next option is </w:t>
      </w:r>
      <w:r w:rsidR="003B29BD" w:rsidRPr="00F366EB">
        <w:rPr>
          <w:rStyle w:val="guielementChar"/>
          <w:rPrChange w:id="492" w:author="smaslan" w:date="2018-10-25T18:21:00Z">
            <w:rPr>
              <w:lang w:val="en-US"/>
            </w:rPr>
          </w:rPrChange>
        </w:rPr>
        <w:t>Uncertainty display</w:t>
      </w:r>
      <w:r w:rsidR="003B29BD">
        <w:rPr>
          <w:lang w:val="en-US"/>
        </w:rPr>
        <w:t xml:space="preserve">, </w:t>
      </w:r>
      <w:r w:rsidR="003B29BD" w:rsidRPr="00F366EB">
        <w:rPr>
          <w:rStyle w:val="guielementChar"/>
          <w:rPrChange w:id="493" w:author="smaslan" w:date="2018-10-25T18:21:00Z">
            <w:rPr>
              <w:lang w:val="en-US"/>
            </w:rPr>
          </w:rPrChange>
        </w:rPr>
        <w:t>Res. order mode</w:t>
      </w:r>
      <w:r w:rsidR="003B29BD">
        <w:rPr>
          <w:lang w:val="en-US"/>
        </w:rPr>
        <w:t xml:space="preserve"> to regroup the quantities and </w:t>
      </w:r>
      <w:r w:rsidR="003B29BD" w:rsidRPr="00F366EB">
        <w:rPr>
          <w:rStyle w:val="guielementChar"/>
          <w:rPrChange w:id="494" w:author="smaslan" w:date="2018-10-25T18:21:00Z">
            <w:rPr>
              <w:lang w:val="en-US"/>
            </w:rPr>
          </w:rPrChange>
        </w:rPr>
        <w:t>Phase mode</w:t>
      </w:r>
      <w:r w:rsidR="003B29BD">
        <w:rPr>
          <w:lang w:val="en-US"/>
        </w:rPr>
        <w:t xml:space="preserve"> to select phase display format. </w:t>
      </w:r>
      <w:r w:rsidR="003B29BD" w:rsidRPr="00F366EB">
        <w:rPr>
          <w:rStyle w:val="guielementChar"/>
          <w:rPrChange w:id="495" w:author="smaslan" w:date="2018-10-25T18:22:00Z">
            <w:rPr>
              <w:lang w:val="en-US"/>
            </w:rPr>
          </w:rPrChange>
        </w:rPr>
        <w:t xml:space="preserve">Max. </w:t>
      </w:r>
      <w:proofErr w:type="gramStart"/>
      <w:r w:rsidR="003B29BD" w:rsidRPr="00F366EB">
        <w:rPr>
          <w:rStyle w:val="guielementChar"/>
          <w:rPrChange w:id="496" w:author="smaslan" w:date="2018-10-25T18:22:00Z">
            <w:rPr>
              <w:lang w:val="en-US"/>
            </w:rPr>
          </w:rPrChange>
        </w:rPr>
        <w:t>shown</w:t>
      </w:r>
      <w:proofErr w:type="gramEnd"/>
      <w:r w:rsidR="003B29BD" w:rsidRPr="00F366EB">
        <w:rPr>
          <w:rStyle w:val="guielementChar"/>
          <w:rPrChange w:id="497" w:author="smaslan" w:date="2018-10-25T18:22:00Z">
            <w:rPr>
              <w:lang w:val="en-US"/>
            </w:rPr>
          </w:rPrChange>
        </w:rPr>
        <w:t xml:space="preserve"> array size</w:t>
      </w:r>
      <w:r w:rsidR="003B29BD">
        <w:rPr>
          <w:lang w:val="en-US"/>
        </w:rPr>
        <w:t xml:space="preserve"> limits the </w:t>
      </w:r>
      <w:ins w:id="498" w:author="smaslan" w:date="2018-10-25T18:22:00Z">
        <w:r w:rsidR="00F366EB">
          <w:rPr>
            <w:lang w:val="en-US"/>
          </w:rPr>
          <w:t xml:space="preserve">size of </w:t>
        </w:r>
      </w:ins>
      <w:r w:rsidR="003B29BD">
        <w:rPr>
          <w:lang w:val="en-US"/>
        </w:rPr>
        <w:t xml:space="preserve">vector and matrix quantities to be displayed, because TWM was not </w:t>
      </w:r>
      <w:ins w:id="499" w:author="smaslan" w:date="2018-10-25T18:22:00Z">
        <w:r w:rsidR="00F366EB">
          <w:rPr>
            <w:lang w:val="en-US"/>
          </w:rPr>
          <w:t>designed</w:t>
        </w:r>
      </w:ins>
      <w:del w:id="500" w:author="smaslan" w:date="2018-10-25T18:22:00Z">
        <w:r w:rsidR="003B29BD" w:rsidDel="00F366EB">
          <w:rPr>
            <w:lang w:val="en-US"/>
          </w:rPr>
          <w:delText>made</w:delText>
        </w:r>
      </w:del>
      <w:r w:rsidR="003B29BD">
        <w:rPr>
          <w:lang w:val="en-US"/>
        </w:rPr>
        <w:t xml:space="preserve"> for showing large amounts of data as </w:t>
      </w:r>
      <w:ins w:id="501" w:author="smaslan" w:date="2018-10-25T18:22:00Z">
        <w:r w:rsidR="00F366EB">
          <w:rPr>
            <w:lang w:val="en-US"/>
          </w:rPr>
          <w:t xml:space="preserve">a </w:t>
        </w:r>
      </w:ins>
      <w:r w:rsidR="003B29BD">
        <w:rPr>
          <w:lang w:val="en-US"/>
        </w:rPr>
        <w:t xml:space="preserve">table. If the size is exceeded, TWM will display “only graph” instead. </w:t>
      </w:r>
      <w:r w:rsidR="003B29BD" w:rsidRPr="00F366EB">
        <w:rPr>
          <w:rStyle w:val="guielementChar"/>
          <w:rPrChange w:id="502" w:author="smaslan" w:date="2018-10-25T18:22:00Z">
            <w:rPr>
              <w:lang w:val="en-US"/>
            </w:rPr>
          </w:rPrChange>
        </w:rPr>
        <w:t>Ref. channel</w:t>
      </w:r>
      <w:r w:rsidR="003B29BD">
        <w:rPr>
          <w:lang w:val="en-US"/>
        </w:rPr>
        <w:t xml:space="preserve"> is used to display phase differences between channels. This is useful e.g. for measuring </w:t>
      </w:r>
      <w:r w:rsidR="00B44BC0">
        <w:rPr>
          <w:lang w:val="en-US"/>
        </w:rPr>
        <w:t xml:space="preserve">phase shift by PSFE or similar algorithm. </w:t>
      </w:r>
    </w:p>
    <w:p w:rsidR="00B44BC0" w:rsidRDefault="00B44BC0" w:rsidP="00B44BC0">
      <w:pPr>
        <w:keepNext/>
        <w:jc w:val="center"/>
      </w:pPr>
      <w:r w:rsidRPr="00F366EB">
        <w:rPr>
          <w:noProof/>
          <w:lang w:val="cs-CZ" w:eastAsia="cs-CZ"/>
        </w:rPr>
        <w:drawing>
          <wp:inline distT="0" distB="0" distL="0" distR="0" wp14:anchorId="29A1EF6B" wp14:editId="446AAF6B">
            <wp:extent cx="2286000" cy="1245600"/>
            <wp:effectExtent l="19050" t="19050" r="19050" b="1206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1245600"/>
                    </a:xfrm>
                    <a:prstGeom prst="rect">
                      <a:avLst/>
                    </a:prstGeom>
                    <a:noFill/>
                    <a:ln>
                      <a:solidFill>
                        <a:schemeClr val="tx1"/>
                      </a:solidFill>
                    </a:ln>
                  </pic:spPr>
                </pic:pic>
              </a:graphicData>
            </a:graphic>
          </wp:inline>
        </w:drawing>
      </w:r>
    </w:p>
    <w:p w:rsidR="00B44BC0" w:rsidRDefault="00B44BC0" w:rsidP="00B44BC0">
      <w:pPr>
        <w:pStyle w:val="Titulek"/>
        <w:rPr>
          <w:lang w:val="en-US"/>
        </w:rPr>
      </w:pPr>
      <w:bookmarkStart w:id="503" w:name="_Ref528255127"/>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18</w:t>
      </w:r>
      <w:r w:rsidR="00C653FA">
        <w:fldChar w:fldCharType="end"/>
      </w:r>
      <w:bookmarkEnd w:id="503"/>
      <w:r>
        <w:t>: TWM results table popup menu.</w:t>
      </w:r>
    </w:p>
    <w:p w:rsidR="00B44BC0" w:rsidRDefault="00B44BC0" w:rsidP="0013591F">
      <w:pPr>
        <w:rPr>
          <w:lang w:val="en-US"/>
        </w:rPr>
      </w:pPr>
      <w:r>
        <w:rPr>
          <w:lang w:val="en-US"/>
        </w:rPr>
        <w:t>The result quantities and their uncertainties are shown in the table Results. By selecting the row, TWM will display description from the QWTB toolbox. Also note there are several option</w:t>
      </w:r>
      <w:ins w:id="504" w:author="smaslan" w:date="2018-10-25T18:23:00Z">
        <w:r w:rsidR="00F366EB">
          <w:rPr>
            <w:lang w:val="en-US"/>
          </w:rPr>
          <w:t>s</w:t>
        </w:r>
      </w:ins>
      <w:r>
        <w:rPr>
          <w:lang w:val="en-US"/>
        </w:rPr>
        <w:t xml:space="preserve"> available by right click to the table content</w:t>
      </w:r>
      <w:ins w:id="505" w:author="smaslan" w:date="2018-10-25T18:23:00Z">
        <w:r w:rsidR="00F366EB">
          <w:rPr>
            <w:lang w:val="en-US"/>
          </w:rPr>
          <w:t xml:space="preserve"> (see </w:t>
        </w:r>
        <w:r w:rsidR="00F366EB">
          <w:rPr>
            <w:lang w:val="en-US"/>
          </w:rPr>
          <w:fldChar w:fldCharType="begin"/>
        </w:r>
        <w:r w:rsidR="00F366EB">
          <w:rPr>
            <w:lang w:val="en-US"/>
          </w:rPr>
          <w:instrText xml:space="preserve"> REF _Ref528255127 \h </w:instrText>
        </w:r>
      </w:ins>
      <w:r w:rsidR="00F366EB">
        <w:rPr>
          <w:lang w:val="en-US"/>
        </w:rPr>
      </w:r>
      <w:r w:rsidR="00F366EB">
        <w:rPr>
          <w:lang w:val="en-US"/>
        </w:rPr>
        <w:fldChar w:fldCharType="separate"/>
      </w:r>
      <w:ins w:id="506" w:author="smaslan" w:date="2018-10-31T11:38:00Z">
        <w:r w:rsidR="00A86361">
          <w:t xml:space="preserve">Figure </w:t>
        </w:r>
        <w:r w:rsidR="00A86361">
          <w:rPr>
            <w:noProof/>
          </w:rPr>
          <w:t>A</w:t>
        </w:r>
        <w:r w:rsidR="00A86361">
          <w:t>.</w:t>
        </w:r>
        <w:r w:rsidR="00A86361">
          <w:rPr>
            <w:noProof/>
          </w:rPr>
          <w:t>18</w:t>
        </w:r>
      </w:ins>
      <w:ins w:id="507" w:author="smaslan" w:date="2018-10-25T18:23:00Z">
        <w:r w:rsidR="00F366EB">
          <w:rPr>
            <w:lang w:val="en-US"/>
          </w:rPr>
          <w:fldChar w:fldCharType="end"/>
        </w:r>
        <w:r w:rsidR="00F366EB">
          <w:rPr>
            <w:lang w:val="en-US"/>
          </w:rPr>
          <w:t>)</w:t>
        </w:r>
      </w:ins>
      <w:r>
        <w:rPr>
          <w:lang w:val="en-US"/>
        </w:rPr>
        <w:t>. First, the data can be exported to MS Excel (it must be installed first). Next, any row can be shown as a graph. This is useful for spectra or viewing the history of given quantity. Note the graphs are generated by GNU Octave/</w:t>
      </w:r>
      <w:proofErr w:type="spellStart"/>
      <w:r>
        <w:rPr>
          <w:lang w:val="en-US"/>
        </w:rPr>
        <w:t>Matlab</w:t>
      </w:r>
      <w:proofErr w:type="spellEnd"/>
      <w:r>
        <w:rPr>
          <w:lang w:val="en-US"/>
        </w:rPr>
        <w:t xml:space="preserve"> so they remain opened until closed manually or via </w:t>
      </w:r>
      <w:r w:rsidRPr="001E4B8F">
        <w:rPr>
          <w:rStyle w:val="guielementChar"/>
          <w:rPrChange w:id="508" w:author="smaslan" w:date="2018-10-25T18:23:00Z">
            <w:rPr>
              <w:lang w:val="en-US"/>
            </w:rPr>
          </w:rPrChange>
        </w:rPr>
        <w:t>Close all graphs</w:t>
      </w:r>
      <w:r>
        <w:rPr>
          <w:lang w:val="en-US"/>
        </w:rPr>
        <w:t xml:space="preserve"> option.</w:t>
      </w:r>
    </w:p>
    <w:p w:rsidR="005F365F" w:rsidRDefault="005F365F" w:rsidP="005F365F">
      <w:pPr>
        <w:pStyle w:val="Nadpis4"/>
        <w:tabs>
          <w:tab w:val="clear" w:pos="2694"/>
        </w:tabs>
        <w:ind w:left="1134" w:hanging="1134"/>
        <w:rPr>
          <w:lang w:val="en-US"/>
        </w:rPr>
      </w:pPr>
      <w:bookmarkStart w:id="509" w:name="_Ref528255254"/>
      <w:bookmarkStart w:id="510" w:name="_Toc528742960"/>
      <w:r>
        <w:rPr>
          <w:lang w:val="en-US"/>
        </w:rPr>
        <w:t>Batch processing</w:t>
      </w:r>
      <w:bookmarkEnd w:id="509"/>
      <w:bookmarkEnd w:id="510"/>
    </w:p>
    <w:p w:rsidR="005F365F" w:rsidRPr="005F365F" w:rsidRDefault="005F365F">
      <w:pPr>
        <w:rPr>
          <w:lang w:val="en-US"/>
        </w:rPr>
      </w:pPr>
      <w:r>
        <w:rPr>
          <w:lang w:val="en-US"/>
        </w:rPr>
        <w:t xml:space="preserve">TWM can be used as a sampling tool only and the processing can be done later. Also user may need to calculate additional </w:t>
      </w:r>
      <w:r w:rsidR="00A41FCE">
        <w:rPr>
          <w:lang w:val="en-US"/>
        </w:rPr>
        <w:t xml:space="preserve">parameters from already digitized signals. TWM is equipped by the batch processing tool for this case. The tool shown in </w:t>
      </w:r>
      <w:r w:rsidR="00A41FCE">
        <w:rPr>
          <w:lang w:val="en-US"/>
        </w:rPr>
        <w:fldChar w:fldCharType="begin"/>
      </w:r>
      <w:r w:rsidR="00A41FCE">
        <w:rPr>
          <w:lang w:val="en-US"/>
        </w:rPr>
        <w:instrText xml:space="preserve"> REF _Ref528252485 \h </w:instrText>
      </w:r>
      <w:r w:rsidR="00A41FCE">
        <w:rPr>
          <w:lang w:val="en-US"/>
        </w:rPr>
      </w:r>
      <w:r w:rsidR="00A41FCE">
        <w:rPr>
          <w:lang w:val="en-US"/>
        </w:rPr>
        <w:fldChar w:fldCharType="separate"/>
      </w:r>
      <w:r w:rsidR="00A86361">
        <w:t xml:space="preserve">Figure </w:t>
      </w:r>
      <w:r w:rsidR="00A86361">
        <w:rPr>
          <w:noProof/>
        </w:rPr>
        <w:t>A</w:t>
      </w:r>
      <w:r w:rsidR="00A86361">
        <w:t>.</w:t>
      </w:r>
      <w:r w:rsidR="00A86361">
        <w:rPr>
          <w:noProof/>
        </w:rPr>
        <w:t>19</w:t>
      </w:r>
      <w:r w:rsidR="00A41FCE">
        <w:rPr>
          <w:lang w:val="en-US"/>
        </w:rPr>
        <w:fldChar w:fldCharType="end"/>
      </w:r>
      <w:r w:rsidR="00A41FCE">
        <w:rPr>
          <w:lang w:val="en-US"/>
        </w:rPr>
        <w:t xml:space="preserve"> can be invoked by pressing </w:t>
      </w:r>
      <w:r w:rsidR="00A41FCE" w:rsidRPr="001E4B8F">
        <w:rPr>
          <w:rStyle w:val="guielementChar"/>
          <w:rPrChange w:id="511" w:author="smaslan" w:date="2018-10-25T18:23:00Z">
            <w:rPr>
              <w:lang w:val="en-US"/>
            </w:rPr>
          </w:rPrChange>
        </w:rPr>
        <w:t>START QWTB CALC</w:t>
      </w:r>
      <w:r w:rsidR="00A41FCE">
        <w:rPr>
          <w:lang w:val="en-US"/>
        </w:rPr>
        <w:t xml:space="preserve">. User must select the </w:t>
      </w:r>
      <w:del w:id="512" w:author="smaslan" w:date="2018-10-25T18:23:00Z">
        <w:r w:rsidR="00A41FCE" w:rsidRPr="001E4B8F" w:rsidDel="001E4B8F">
          <w:rPr>
            <w:rStyle w:val="guielementChar"/>
            <w:rPrChange w:id="513" w:author="smaslan" w:date="2018-10-25T18:24:00Z">
              <w:rPr>
                <w:lang w:val="en-US"/>
              </w:rPr>
            </w:rPrChange>
          </w:rPr>
          <w:delText>m</w:delText>
        </w:r>
      </w:del>
      <w:ins w:id="514" w:author="smaslan" w:date="2018-10-25T18:23:00Z">
        <w:r w:rsidR="001E4B8F" w:rsidRPr="001E4B8F">
          <w:rPr>
            <w:rStyle w:val="guielementChar"/>
            <w:rPrChange w:id="515" w:author="smaslan" w:date="2018-10-25T18:24:00Z">
              <w:rPr>
                <w:lang w:val="en-US"/>
              </w:rPr>
            </w:rPrChange>
          </w:rPr>
          <w:t>M</w:t>
        </w:r>
      </w:ins>
      <w:r w:rsidR="00A41FCE" w:rsidRPr="001E4B8F">
        <w:rPr>
          <w:rStyle w:val="guielementChar"/>
          <w:rPrChange w:id="516" w:author="smaslan" w:date="2018-10-25T18:24:00Z">
            <w:rPr>
              <w:lang w:val="en-US"/>
            </w:rPr>
          </w:rPrChange>
        </w:rPr>
        <w:t>easurement session</w:t>
      </w:r>
      <w:r w:rsidR="00A41FCE">
        <w:rPr>
          <w:lang w:val="en-US"/>
        </w:rPr>
        <w:t>. Next</w:t>
      </w:r>
      <w:ins w:id="517" w:author="smaslan" w:date="2018-10-25T18:24:00Z">
        <w:r w:rsidR="001E4B8F">
          <w:rPr>
            <w:lang w:val="en-US"/>
          </w:rPr>
          <w:t>,</w:t>
        </w:r>
      </w:ins>
      <w:r w:rsidR="00A41FCE">
        <w:rPr>
          <w:lang w:val="en-US"/>
        </w:rPr>
        <w:t xml:space="preserve"> the tool will show available </w:t>
      </w:r>
      <w:r w:rsidR="00A41FCE" w:rsidRPr="001E4B8F">
        <w:rPr>
          <w:rStyle w:val="guielementChar"/>
          <w:rPrChange w:id="518" w:author="smaslan" w:date="2018-10-25T18:24:00Z">
            <w:rPr>
              <w:lang w:val="en-US"/>
            </w:rPr>
          </w:rPrChange>
        </w:rPr>
        <w:t>measurement groups</w:t>
      </w:r>
      <w:r w:rsidR="00A41FCE">
        <w:rPr>
          <w:lang w:val="en-US"/>
        </w:rPr>
        <w:t xml:space="preserve"> and </w:t>
      </w:r>
      <w:r w:rsidR="00A41FCE" w:rsidRPr="001E4B8F">
        <w:rPr>
          <w:rStyle w:val="guielementChar"/>
          <w:rPrChange w:id="519" w:author="smaslan" w:date="2018-10-25T18:24:00Z">
            <w:rPr>
              <w:lang w:val="en-US"/>
            </w:rPr>
          </w:rPrChange>
        </w:rPr>
        <w:t>records</w:t>
      </w:r>
      <w:r w:rsidR="00A41FCE">
        <w:rPr>
          <w:lang w:val="en-US"/>
        </w:rPr>
        <w:t xml:space="preserve">, which must be selected first. Next, the algorithm must be selected by pressing the </w:t>
      </w:r>
      <w:r w:rsidR="00A41FCE" w:rsidRPr="001E4B8F">
        <w:rPr>
          <w:rStyle w:val="guielementChar"/>
          <w:rPrChange w:id="520" w:author="smaslan" w:date="2018-10-25T18:24:00Z">
            <w:rPr>
              <w:lang w:val="en-US"/>
            </w:rPr>
          </w:rPrChange>
        </w:rPr>
        <w:t>PROCESSING SETUP</w:t>
      </w:r>
      <w:r w:rsidR="00A41FCE">
        <w:rPr>
          <w:lang w:val="en-US"/>
        </w:rPr>
        <w:t xml:space="preserve"> button. After the selection, the processing can be started by pressing </w:t>
      </w:r>
      <w:r w:rsidR="00A41FCE" w:rsidRPr="001E4B8F">
        <w:rPr>
          <w:rStyle w:val="guielementChar"/>
          <w:rPrChange w:id="521" w:author="smaslan" w:date="2018-10-25T18:24:00Z">
            <w:rPr>
              <w:lang w:val="en-US"/>
            </w:rPr>
          </w:rPrChange>
        </w:rPr>
        <w:t>START</w:t>
      </w:r>
      <w:r w:rsidR="00A41FCE">
        <w:rPr>
          <w:lang w:val="en-US"/>
        </w:rPr>
        <w:t xml:space="preserve"> and eventually terminated by pressing </w:t>
      </w:r>
      <w:r w:rsidR="00A41FCE" w:rsidRPr="001E4B8F">
        <w:rPr>
          <w:rStyle w:val="guielementChar"/>
          <w:rPrChange w:id="522" w:author="smaslan" w:date="2018-10-25T18:24:00Z">
            <w:rPr>
              <w:lang w:val="en-US"/>
            </w:rPr>
          </w:rPrChange>
        </w:rPr>
        <w:t>STOP</w:t>
      </w:r>
      <w:r w:rsidR="00A41FCE">
        <w:rPr>
          <w:lang w:val="en-US"/>
        </w:rPr>
        <w:t xml:space="preserve">. The new measurement results will be shown in the results viewer in the main panel. Note calculating repeatedly the same algorithm will always override past results for the same algorithm. However, the results from the other algorithms will be untouched and available for displaying. </w:t>
      </w:r>
    </w:p>
    <w:p w:rsidR="00A41FCE" w:rsidRDefault="00A41FCE" w:rsidP="00F366EB">
      <w:pPr>
        <w:keepNext/>
        <w:jc w:val="center"/>
      </w:pPr>
      <w:r>
        <w:rPr>
          <w:noProof/>
          <w:lang w:val="cs-CZ" w:eastAsia="cs-CZ"/>
        </w:rPr>
        <w:lastRenderedPageBreak/>
        <w:drawing>
          <wp:inline distT="0" distB="0" distL="0" distR="0" wp14:anchorId="4BD863A7" wp14:editId="4773D7F5">
            <wp:extent cx="5209200" cy="3538800"/>
            <wp:effectExtent l="0" t="0" r="0" b="508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9200" cy="3538800"/>
                    </a:xfrm>
                    <a:prstGeom prst="rect">
                      <a:avLst/>
                    </a:prstGeom>
                  </pic:spPr>
                </pic:pic>
              </a:graphicData>
            </a:graphic>
          </wp:inline>
        </w:drawing>
      </w:r>
    </w:p>
    <w:p w:rsidR="00C653FA" w:rsidRPr="00F366EB" w:rsidRDefault="00A41FCE" w:rsidP="00F366EB">
      <w:pPr>
        <w:pStyle w:val="Titulek"/>
      </w:pPr>
      <w:bookmarkStart w:id="523" w:name="_Ref528252485"/>
      <w:r>
        <w:t xml:space="preserve">Figure </w:t>
      </w:r>
      <w:r w:rsidR="00C653FA">
        <w:fldChar w:fldCharType="begin"/>
      </w:r>
      <w:r w:rsidR="00C653FA">
        <w:instrText xml:space="preserve"> STYLEREF 1 \s </w:instrText>
      </w:r>
      <w:r w:rsidR="00C653FA">
        <w:fldChar w:fldCharType="separate"/>
      </w:r>
      <w:r w:rsidR="00A86361">
        <w:rPr>
          <w:noProof/>
        </w:rPr>
        <w:t>A</w:t>
      </w:r>
      <w:r w:rsidR="00C653FA">
        <w:fldChar w:fldCharType="end"/>
      </w:r>
      <w:r w:rsidR="00C653FA">
        <w:t>.</w:t>
      </w:r>
      <w:r w:rsidR="00C653FA">
        <w:fldChar w:fldCharType="begin"/>
      </w:r>
      <w:r w:rsidR="00C653FA">
        <w:instrText xml:space="preserve"> SEQ Figure \* ARABIC \s 1 </w:instrText>
      </w:r>
      <w:r w:rsidR="00C653FA">
        <w:fldChar w:fldCharType="separate"/>
      </w:r>
      <w:r w:rsidR="00A86361">
        <w:rPr>
          <w:noProof/>
        </w:rPr>
        <w:t>19</w:t>
      </w:r>
      <w:r w:rsidR="00C653FA">
        <w:fldChar w:fldCharType="end"/>
      </w:r>
      <w:bookmarkEnd w:id="523"/>
      <w:r>
        <w:t>: TWM QWTB batch processing panel.</w:t>
      </w:r>
    </w:p>
    <w:p w:rsidR="00416E49" w:rsidRDefault="00416E49" w:rsidP="00F366EB">
      <w:pPr>
        <w:pStyle w:val="Nadpis3"/>
        <w:ind w:left="851" w:hanging="851"/>
        <w:rPr>
          <w:lang w:val="en-US"/>
        </w:rPr>
      </w:pPr>
      <w:bookmarkStart w:id="524" w:name="_Toc528742961"/>
      <w:bookmarkStart w:id="525" w:name="_Toc508623348"/>
      <w:r w:rsidRPr="00F366EB">
        <w:rPr>
          <w:lang w:val="en-US"/>
        </w:rPr>
        <w:t>Resources</w:t>
      </w:r>
      <w:bookmarkEnd w:id="524"/>
    </w:p>
    <w:p w:rsidR="00F366EB" w:rsidRPr="00F366EB" w:rsidRDefault="00F366EB">
      <w:pPr>
        <w:pStyle w:val="Normlnodsazen"/>
        <w:numPr>
          <w:ilvl w:val="0"/>
          <w:numId w:val="23"/>
        </w:numPr>
        <w:tabs>
          <w:tab w:val="left" w:pos="851"/>
        </w:tabs>
        <w:ind w:left="851" w:hanging="567"/>
        <w:rPr>
          <w:ins w:id="526" w:author="smaslan" w:date="2018-10-25T18:14:00Z"/>
          <w:lang w:val="en-US"/>
        </w:rPr>
        <w:pPrChange w:id="527" w:author="smaslan" w:date="2018-10-25T18:14:00Z">
          <w:pPr>
            <w:pStyle w:val="Normlnodsazen"/>
            <w:numPr>
              <w:numId w:val="23"/>
            </w:numPr>
            <w:tabs>
              <w:tab w:val="left" w:pos="851"/>
            </w:tabs>
            <w:ind w:left="720" w:hanging="360"/>
          </w:pPr>
        </w:pPrChange>
      </w:pPr>
      <w:bookmarkStart w:id="528" w:name="_Ref528254692"/>
      <w:bookmarkStart w:id="529" w:name="_Ref528064975"/>
      <w:proofErr w:type="spellStart"/>
      <w:ins w:id="530" w:author="smaslan" w:date="2018-10-25T18:14:00Z">
        <w:r>
          <w:rPr>
            <w:lang w:val="en-US"/>
          </w:rPr>
          <w:t>Stanislav</w:t>
        </w:r>
        <w:proofErr w:type="spellEnd"/>
        <w:r>
          <w:rPr>
            <w:lang w:val="en-US"/>
          </w:rPr>
          <w:t xml:space="preserve"> </w:t>
        </w:r>
        <w:proofErr w:type="spellStart"/>
        <w:r>
          <w:rPr>
            <w:lang w:val="cs-CZ"/>
          </w:rPr>
          <w:t>Mašláň</w:t>
        </w:r>
        <w:proofErr w:type="spellEnd"/>
        <w:r>
          <w:rPr>
            <w:lang w:val="cs-CZ"/>
          </w:rPr>
          <w:t xml:space="preserve">, et al. </w:t>
        </w:r>
        <w:r w:rsidRPr="001E4B8F">
          <w:rPr>
            <w:i/>
            <w:lang w:val="en-US"/>
            <w:rPrChange w:id="531" w:author="smaslan" w:date="2018-10-25T18:32:00Z">
              <w:rPr>
                <w:lang w:val="en-US"/>
              </w:rPr>
            </w:rPrChange>
          </w:rPr>
          <w:t>TWM tool</w:t>
        </w:r>
        <w:r>
          <w:rPr>
            <w:lang w:val="en-US"/>
          </w:rPr>
          <w:t>, url:</w:t>
        </w:r>
      </w:ins>
      <w:ins w:id="532" w:author="smaslan" w:date="2018-10-25T18:15:00Z">
        <w:r>
          <w:rPr>
            <w:lang w:val="en-US"/>
          </w:rPr>
          <w:tab/>
        </w:r>
      </w:ins>
      <w:ins w:id="533" w:author="smaslan" w:date="2018-10-25T18:14:00Z">
        <w:r>
          <w:rPr>
            <w:lang w:val="en-US"/>
          </w:rPr>
          <w:br/>
        </w:r>
      </w:ins>
      <w:ins w:id="534" w:author="smaslan" w:date="2018-10-25T18:15:00Z">
        <w:r>
          <w:rPr>
            <w:lang w:val="en-US"/>
          </w:rPr>
          <w:fldChar w:fldCharType="begin"/>
        </w:r>
        <w:r>
          <w:rPr>
            <w:lang w:val="en-US"/>
          </w:rPr>
          <w:instrText xml:space="preserve"> HYPERLINK "https://github.com/smaslan/TWM" </w:instrText>
        </w:r>
      </w:ins>
      <w:ins w:id="535" w:author="smaslan" w:date="2018-10-31T11:38:00Z">
        <w:r w:rsidR="00A86361">
          <w:rPr>
            <w:lang w:val="en-US"/>
          </w:rPr>
        </w:r>
      </w:ins>
      <w:ins w:id="536" w:author="smaslan" w:date="2018-10-25T18:15:00Z">
        <w:r>
          <w:rPr>
            <w:lang w:val="en-US"/>
          </w:rPr>
          <w:fldChar w:fldCharType="separate"/>
        </w:r>
        <w:r w:rsidRPr="00F366EB">
          <w:rPr>
            <w:rStyle w:val="Hypertextovodkaz"/>
            <w:lang w:val="en-US"/>
          </w:rPr>
          <w:t>https://github.com/smaslan/TWM</w:t>
        </w:r>
        <w:r>
          <w:rPr>
            <w:lang w:val="en-US"/>
          </w:rPr>
          <w:fldChar w:fldCharType="end"/>
        </w:r>
      </w:ins>
      <w:bookmarkEnd w:id="528"/>
    </w:p>
    <w:p w:rsidR="007E46E8" w:rsidRDefault="007E46E8" w:rsidP="00F429A6">
      <w:pPr>
        <w:pStyle w:val="Normlnodsazen"/>
        <w:numPr>
          <w:ilvl w:val="0"/>
          <w:numId w:val="23"/>
        </w:numPr>
        <w:tabs>
          <w:tab w:val="left" w:pos="851"/>
        </w:tabs>
        <w:ind w:left="851" w:hanging="567"/>
        <w:rPr>
          <w:lang w:val="en-US"/>
        </w:rPr>
      </w:pPr>
      <w:bookmarkStart w:id="537" w:name="_Ref528748453"/>
      <w:r w:rsidRPr="007E46E8">
        <w:rPr>
          <w:lang w:val="en-US"/>
        </w:rPr>
        <w:t>John W. Eaton</w:t>
      </w:r>
      <w:r>
        <w:rPr>
          <w:lang w:val="en-US"/>
        </w:rPr>
        <w:t xml:space="preserve">, </w:t>
      </w:r>
      <w:r w:rsidRPr="001E4B8F">
        <w:rPr>
          <w:i/>
          <w:lang w:val="en-US"/>
          <w:rPrChange w:id="538" w:author="smaslan" w:date="2018-10-25T18:32:00Z">
            <w:rPr>
              <w:lang w:val="en-US"/>
            </w:rPr>
          </w:rPrChange>
        </w:rPr>
        <w:t>GNU Octave - Scientific Programming Language</w:t>
      </w:r>
      <w:r>
        <w:rPr>
          <w:lang w:val="en-US"/>
        </w:rPr>
        <w:t>, url:</w:t>
      </w:r>
      <w:r>
        <w:rPr>
          <w:lang w:val="en-US"/>
        </w:rPr>
        <w:tab/>
      </w:r>
      <w:r>
        <w:rPr>
          <w:lang w:val="en-US"/>
        </w:rPr>
        <w:br/>
      </w:r>
      <w:r w:rsidR="002273CB">
        <w:fldChar w:fldCharType="begin"/>
      </w:r>
      <w:r w:rsidR="002273CB">
        <w:instrText xml:space="preserve"> HYPERLINK "https://www.gnu.org/software/octave/" </w:instrText>
      </w:r>
      <w:ins w:id="539" w:author="smaslan" w:date="2018-10-31T11:38:00Z"/>
      <w:r w:rsidR="002273CB">
        <w:fldChar w:fldCharType="separate"/>
      </w:r>
      <w:r w:rsidRPr="007E46E8">
        <w:rPr>
          <w:rStyle w:val="Hypertextovodkaz"/>
          <w:lang w:val="en-US"/>
        </w:rPr>
        <w:t>https://www.gnu.org/software/octave/</w:t>
      </w:r>
      <w:r w:rsidR="002273CB">
        <w:rPr>
          <w:rStyle w:val="Hypertextovodkaz"/>
          <w:lang w:val="en-US"/>
        </w:rPr>
        <w:fldChar w:fldCharType="end"/>
      </w:r>
      <w:bookmarkEnd w:id="529"/>
      <w:bookmarkEnd w:id="537"/>
    </w:p>
    <w:p w:rsidR="0025727B" w:rsidRDefault="0025727B" w:rsidP="00F429A6">
      <w:pPr>
        <w:pStyle w:val="Normlnodsazen"/>
        <w:numPr>
          <w:ilvl w:val="0"/>
          <w:numId w:val="23"/>
        </w:numPr>
        <w:tabs>
          <w:tab w:val="left" w:pos="851"/>
        </w:tabs>
        <w:ind w:left="851" w:hanging="567"/>
        <w:rPr>
          <w:lang w:val="en-US"/>
        </w:rPr>
      </w:pPr>
      <w:bookmarkStart w:id="540" w:name="_Ref528748497"/>
      <w:proofErr w:type="spellStart"/>
      <w:r>
        <w:rPr>
          <w:lang w:val="en-US"/>
        </w:rPr>
        <w:t>MathWorks</w:t>
      </w:r>
      <w:proofErr w:type="spellEnd"/>
      <w:r>
        <w:rPr>
          <w:lang w:val="en-US"/>
        </w:rPr>
        <w:t xml:space="preserve">, </w:t>
      </w:r>
      <w:proofErr w:type="spellStart"/>
      <w:r w:rsidRPr="001E4B8F">
        <w:rPr>
          <w:i/>
          <w:lang w:val="en-US"/>
          <w:rPrChange w:id="541" w:author="smaslan" w:date="2018-10-25T18:33:00Z">
            <w:rPr>
              <w:lang w:val="en-US"/>
            </w:rPr>
          </w:rPrChange>
        </w:rPr>
        <w:t>Matlab</w:t>
      </w:r>
      <w:proofErr w:type="spellEnd"/>
      <w:r>
        <w:rPr>
          <w:lang w:val="en-US"/>
        </w:rPr>
        <w:t xml:space="preserve">, url: </w:t>
      </w:r>
      <w:r w:rsidR="002273CB">
        <w:fldChar w:fldCharType="begin"/>
      </w:r>
      <w:r w:rsidR="002273CB">
        <w:instrText xml:space="preserve"> HYPERLINK "https://www.mathworks.com/products/matlab.html" </w:instrText>
      </w:r>
      <w:ins w:id="542" w:author="smaslan" w:date="2018-10-31T11:38:00Z"/>
      <w:r w:rsidR="002273CB">
        <w:fldChar w:fldCharType="separate"/>
      </w:r>
      <w:r w:rsidRPr="0025727B">
        <w:rPr>
          <w:rStyle w:val="Hypertextovodkaz"/>
          <w:lang w:val="en-US"/>
        </w:rPr>
        <w:t>https://www.mathworks.com/products/matlab.html</w:t>
      </w:r>
      <w:r w:rsidR="002273CB">
        <w:rPr>
          <w:rStyle w:val="Hypertextovodkaz"/>
          <w:lang w:val="en-US"/>
        </w:rPr>
        <w:fldChar w:fldCharType="end"/>
      </w:r>
      <w:bookmarkEnd w:id="540"/>
    </w:p>
    <w:p w:rsidR="00526F99" w:rsidRDefault="00526F99" w:rsidP="00F429A6">
      <w:pPr>
        <w:pStyle w:val="Normlnodsazen"/>
        <w:numPr>
          <w:ilvl w:val="0"/>
          <w:numId w:val="23"/>
        </w:numPr>
        <w:tabs>
          <w:tab w:val="left" w:pos="851"/>
        </w:tabs>
        <w:ind w:left="851" w:hanging="567"/>
        <w:rPr>
          <w:lang w:val="en-US"/>
        </w:rPr>
      </w:pPr>
      <w:bookmarkStart w:id="543" w:name="_Ref528069203"/>
      <w:r>
        <w:rPr>
          <w:lang w:val="en-US"/>
        </w:rPr>
        <w:t xml:space="preserve">National Instruments, </w:t>
      </w:r>
      <w:proofErr w:type="spellStart"/>
      <w:r w:rsidRPr="001E4B8F">
        <w:rPr>
          <w:i/>
          <w:lang w:val="en-US"/>
          <w:rPrChange w:id="544" w:author="smaslan" w:date="2018-10-25T18:33:00Z">
            <w:rPr>
              <w:lang w:val="en-US"/>
            </w:rPr>
          </w:rPrChange>
        </w:rPr>
        <w:t>LabVIEW</w:t>
      </w:r>
      <w:proofErr w:type="spellEnd"/>
      <w:r w:rsidRPr="001E4B8F">
        <w:rPr>
          <w:i/>
          <w:lang w:val="en-US"/>
          <w:rPrChange w:id="545" w:author="smaslan" w:date="2018-10-25T18:33:00Z">
            <w:rPr>
              <w:lang w:val="en-US"/>
            </w:rPr>
          </w:rPrChange>
        </w:rPr>
        <w:t xml:space="preserve"> Run-Time Engine 2013 (32-bit)</w:t>
      </w:r>
      <w:r>
        <w:rPr>
          <w:lang w:val="en-US"/>
        </w:rPr>
        <w:t>, url:</w:t>
      </w:r>
      <w:r>
        <w:rPr>
          <w:lang w:val="en-US"/>
        </w:rPr>
        <w:tab/>
      </w:r>
      <w:r>
        <w:rPr>
          <w:lang w:val="en-US"/>
        </w:rPr>
        <w:br/>
      </w:r>
      <w:r w:rsidR="002273CB">
        <w:fldChar w:fldCharType="begin"/>
      </w:r>
      <w:r w:rsidR="002273CB">
        <w:instrText xml:space="preserve"> HYPERLINK "http://www.ni.com/download/labview-run-time-engine-2013/4059/en/" </w:instrText>
      </w:r>
      <w:ins w:id="546" w:author="smaslan" w:date="2018-10-31T11:38:00Z"/>
      <w:r w:rsidR="002273CB">
        <w:fldChar w:fldCharType="separate"/>
      </w:r>
      <w:r w:rsidRPr="00526F99">
        <w:rPr>
          <w:rStyle w:val="Hypertextovodkaz"/>
          <w:lang w:val="en-US"/>
        </w:rPr>
        <w:t>http://www.ni.com/download/labview-run-time-engine-2013/4059/en/</w:t>
      </w:r>
      <w:r w:rsidR="002273CB">
        <w:rPr>
          <w:rStyle w:val="Hypertextovodkaz"/>
          <w:lang w:val="en-US"/>
        </w:rPr>
        <w:fldChar w:fldCharType="end"/>
      </w:r>
      <w:bookmarkEnd w:id="543"/>
    </w:p>
    <w:p w:rsidR="00BE17CA" w:rsidRDefault="00BE17CA" w:rsidP="00F429A6">
      <w:pPr>
        <w:pStyle w:val="Normlnodsazen"/>
        <w:numPr>
          <w:ilvl w:val="0"/>
          <w:numId w:val="23"/>
        </w:numPr>
        <w:tabs>
          <w:tab w:val="left" w:pos="851"/>
        </w:tabs>
        <w:ind w:left="851" w:hanging="567"/>
        <w:rPr>
          <w:lang w:val="en-US"/>
        </w:rPr>
      </w:pPr>
      <w:bookmarkStart w:id="547" w:name="_Ref528069546"/>
      <w:r>
        <w:rPr>
          <w:lang w:val="en-US"/>
        </w:rPr>
        <w:t xml:space="preserve">National Instruments, </w:t>
      </w:r>
      <w:proofErr w:type="spellStart"/>
      <w:r w:rsidRPr="001E4B8F">
        <w:rPr>
          <w:i/>
          <w:lang w:val="en-US"/>
          <w:rPrChange w:id="548" w:author="smaslan" w:date="2018-10-25T18:33:00Z">
            <w:rPr>
              <w:lang w:val="en-US"/>
            </w:rPr>
          </w:rPrChange>
        </w:rPr>
        <w:t>LabVIEW</w:t>
      </w:r>
      <w:proofErr w:type="spellEnd"/>
      <w:r w:rsidRPr="001E4B8F">
        <w:rPr>
          <w:i/>
          <w:lang w:val="en-US"/>
          <w:rPrChange w:id="549" w:author="smaslan" w:date="2018-10-25T18:33:00Z">
            <w:rPr>
              <w:lang w:val="en-US"/>
            </w:rPr>
          </w:rPrChange>
        </w:rPr>
        <w:t xml:space="preserve"> and VISA drivers compatibility</w:t>
      </w:r>
      <w:r>
        <w:rPr>
          <w:lang w:val="en-US"/>
        </w:rPr>
        <w:t>, url:</w:t>
      </w:r>
      <w:r>
        <w:rPr>
          <w:lang w:val="en-US"/>
        </w:rPr>
        <w:tab/>
      </w:r>
      <w:r>
        <w:rPr>
          <w:lang w:val="en-US"/>
        </w:rPr>
        <w:br/>
      </w:r>
      <w:r w:rsidR="002273CB">
        <w:fldChar w:fldCharType="begin"/>
      </w:r>
      <w:r w:rsidR="002273CB">
        <w:instrText xml:space="preserve"> H</w:instrText>
      </w:r>
      <w:r w:rsidR="002273CB">
        <w:instrText xml:space="preserve">YPERLINK "http://www.ni.com/product-documentation/53413/en/" </w:instrText>
      </w:r>
      <w:ins w:id="550" w:author="smaslan" w:date="2018-10-31T11:38:00Z"/>
      <w:r w:rsidR="002273CB">
        <w:fldChar w:fldCharType="separate"/>
      </w:r>
      <w:r w:rsidRPr="00BE17CA">
        <w:rPr>
          <w:rStyle w:val="Hypertextovodkaz"/>
          <w:lang w:val="en-US"/>
        </w:rPr>
        <w:t>http://www.ni.com/product-documentation/53413/en/</w:t>
      </w:r>
      <w:r w:rsidR="002273CB">
        <w:rPr>
          <w:rStyle w:val="Hypertextovodkaz"/>
          <w:lang w:val="en-US"/>
        </w:rPr>
        <w:fldChar w:fldCharType="end"/>
      </w:r>
      <w:bookmarkEnd w:id="547"/>
    </w:p>
    <w:p w:rsidR="00BE17CA" w:rsidRDefault="00BE17CA" w:rsidP="00F429A6">
      <w:pPr>
        <w:pStyle w:val="Normlnodsazen"/>
        <w:numPr>
          <w:ilvl w:val="0"/>
          <w:numId w:val="23"/>
        </w:numPr>
        <w:tabs>
          <w:tab w:val="left" w:pos="851"/>
        </w:tabs>
        <w:ind w:left="851" w:hanging="567"/>
        <w:rPr>
          <w:lang w:val="en-US"/>
        </w:rPr>
      </w:pPr>
      <w:bookmarkStart w:id="551" w:name="_Ref528070232"/>
      <w:r>
        <w:rPr>
          <w:lang w:val="en-US"/>
        </w:rPr>
        <w:t xml:space="preserve">National Instruments. </w:t>
      </w:r>
      <w:proofErr w:type="spellStart"/>
      <w:r w:rsidRPr="001E4B8F">
        <w:rPr>
          <w:i/>
          <w:lang w:val="en-US"/>
          <w:rPrChange w:id="552" w:author="smaslan" w:date="2018-10-25T18:33:00Z">
            <w:rPr>
              <w:lang w:val="en-US"/>
            </w:rPr>
          </w:rPrChange>
        </w:rPr>
        <w:t>LabVIEW</w:t>
      </w:r>
      <w:proofErr w:type="spellEnd"/>
      <w:r w:rsidRPr="001E4B8F">
        <w:rPr>
          <w:i/>
          <w:lang w:val="en-US"/>
          <w:rPrChange w:id="553" w:author="smaslan" w:date="2018-10-25T18:33:00Z">
            <w:rPr>
              <w:lang w:val="en-US"/>
            </w:rPr>
          </w:rPrChange>
        </w:rPr>
        <w:t xml:space="preserve"> and </w:t>
      </w:r>
      <w:proofErr w:type="spellStart"/>
      <w:r w:rsidRPr="001E4B8F">
        <w:rPr>
          <w:i/>
          <w:lang w:val="en-US"/>
          <w:rPrChange w:id="554" w:author="smaslan" w:date="2018-10-25T18:33:00Z">
            <w:rPr>
              <w:lang w:val="en-US"/>
            </w:rPr>
          </w:rPrChange>
        </w:rPr>
        <w:t>niScope</w:t>
      </w:r>
      <w:proofErr w:type="spellEnd"/>
      <w:r w:rsidRPr="001E4B8F">
        <w:rPr>
          <w:i/>
          <w:lang w:val="en-US"/>
          <w:rPrChange w:id="555" w:author="smaslan" w:date="2018-10-25T18:33:00Z">
            <w:rPr>
              <w:lang w:val="en-US"/>
            </w:rPr>
          </w:rPrChange>
        </w:rPr>
        <w:t xml:space="preserve"> drivers compatibility</w:t>
      </w:r>
      <w:r>
        <w:rPr>
          <w:lang w:val="en-US"/>
        </w:rPr>
        <w:t>, url:</w:t>
      </w:r>
      <w:r>
        <w:rPr>
          <w:lang w:val="en-US"/>
        </w:rPr>
        <w:tab/>
      </w:r>
      <w:r>
        <w:rPr>
          <w:lang w:val="en-US"/>
        </w:rPr>
        <w:br/>
      </w:r>
      <w:r w:rsidR="002273CB">
        <w:fldChar w:fldCharType="begin"/>
      </w:r>
      <w:r w:rsidR="002273CB">
        <w:instrText xml:space="preserve"> HYPERLINK "http://www.ni.com/product-documentation/53540/en/" </w:instrText>
      </w:r>
      <w:ins w:id="556" w:author="smaslan" w:date="2018-10-31T11:38:00Z"/>
      <w:r w:rsidR="002273CB">
        <w:fldChar w:fldCharType="separate"/>
      </w:r>
      <w:r w:rsidRPr="00BE17CA">
        <w:rPr>
          <w:rStyle w:val="Hypertextovodkaz"/>
          <w:lang w:val="en-US"/>
        </w:rPr>
        <w:t>http://www.ni.com/product-documentation/53540/en/</w:t>
      </w:r>
      <w:r w:rsidR="002273CB">
        <w:rPr>
          <w:rStyle w:val="Hypertextovodkaz"/>
          <w:lang w:val="en-US"/>
        </w:rPr>
        <w:fldChar w:fldCharType="end"/>
      </w:r>
      <w:bookmarkEnd w:id="551"/>
    </w:p>
    <w:p w:rsidR="007E46E8" w:rsidRDefault="00AF04C8" w:rsidP="00F429A6">
      <w:pPr>
        <w:pStyle w:val="Normlnodsazen"/>
        <w:numPr>
          <w:ilvl w:val="0"/>
          <w:numId w:val="23"/>
        </w:numPr>
        <w:tabs>
          <w:tab w:val="left" w:pos="851"/>
        </w:tabs>
        <w:ind w:left="851" w:hanging="567"/>
        <w:rPr>
          <w:lang w:val="en-US"/>
        </w:rPr>
      </w:pPr>
      <w:bookmarkStart w:id="557" w:name="_Ref528068064"/>
      <w:r w:rsidRPr="001E4B8F">
        <w:rPr>
          <w:i/>
          <w:lang w:val="en-US"/>
          <w:rPrChange w:id="558" w:author="smaslan" w:date="2018-10-25T18:33:00Z">
            <w:rPr>
              <w:lang w:val="en-US"/>
            </w:rPr>
          </w:rPrChange>
        </w:rPr>
        <w:t>GOLPI library – G</w:t>
      </w:r>
      <w:r w:rsidR="002E05C9" w:rsidRPr="001E4B8F">
        <w:rPr>
          <w:i/>
          <w:lang w:val="en-US"/>
          <w:rPrChange w:id="559" w:author="smaslan" w:date="2018-10-25T18:33:00Z">
            <w:rPr>
              <w:lang w:val="en-US"/>
            </w:rPr>
          </w:rPrChange>
        </w:rPr>
        <w:t>NU</w:t>
      </w:r>
      <w:r w:rsidRPr="001E4B8F">
        <w:rPr>
          <w:i/>
          <w:lang w:val="en-US"/>
          <w:rPrChange w:id="560" w:author="smaslan" w:date="2018-10-25T18:33:00Z">
            <w:rPr>
              <w:lang w:val="en-US"/>
            </w:rPr>
          </w:rPrChange>
        </w:rPr>
        <w:t xml:space="preserve"> Octave to </w:t>
      </w:r>
      <w:proofErr w:type="spellStart"/>
      <w:r w:rsidRPr="001E4B8F">
        <w:rPr>
          <w:i/>
          <w:lang w:val="en-US"/>
          <w:rPrChange w:id="561" w:author="smaslan" w:date="2018-10-25T18:33:00Z">
            <w:rPr>
              <w:lang w:val="en-US"/>
            </w:rPr>
          </w:rPrChange>
        </w:rPr>
        <w:t>LabVIEW</w:t>
      </w:r>
      <w:proofErr w:type="spellEnd"/>
      <w:r w:rsidRPr="001E4B8F">
        <w:rPr>
          <w:i/>
          <w:lang w:val="en-US"/>
          <w:rPrChange w:id="562" w:author="smaslan" w:date="2018-10-25T18:33:00Z">
            <w:rPr>
              <w:lang w:val="en-US"/>
            </w:rPr>
          </w:rPrChange>
        </w:rPr>
        <w:t xml:space="preserve"> Pipe Interface</w:t>
      </w:r>
      <w:r>
        <w:rPr>
          <w:lang w:val="en-US"/>
        </w:rPr>
        <w:t>, url:</w:t>
      </w:r>
      <w:r>
        <w:rPr>
          <w:lang w:val="en-US"/>
        </w:rPr>
        <w:tab/>
      </w:r>
      <w:r>
        <w:rPr>
          <w:lang w:val="en-US"/>
        </w:rPr>
        <w:br/>
      </w:r>
      <w:r w:rsidR="002273CB">
        <w:fldChar w:fldCharType="begin"/>
      </w:r>
      <w:r w:rsidR="002273CB">
        <w:instrText xml:space="preserve"> HYPERLINK "https://github.com/KaeroDot/GOLPI" </w:instrText>
      </w:r>
      <w:ins w:id="563" w:author="smaslan" w:date="2018-10-31T11:38:00Z"/>
      <w:r w:rsidR="002273CB">
        <w:fldChar w:fldCharType="separate"/>
      </w:r>
      <w:r w:rsidRPr="00AF04C8">
        <w:rPr>
          <w:rStyle w:val="Hypertextovodkaz"/>
          <w:lang w:val="en-US"/>
        </w:rPr>
        <w:t>https://github.com/KaeroDot/GOLPI</w:t>
      </w:r>
      <w:r w:rsidR="002273CB">
        <w:rPr>
          <w:rStyle w:val="Hypertextovodkaz"/>
          <w:lang w:val="en-US"/>
        </w:rPr>
        <w:fldChar w:fldCharType="end"/>
      </w:r>
      <w:bookmarkEnd w:id="557"/>
    </w:p>
    <w:p w:rsidR="00621614" w:rsidRDefault="001E4B8F" w:rsidP="00F429A6">
      <w:pPr>
        <w:pStyle w:val="Normlnodsazen"/>
        <w:numPr>
          <w:ilvl w:val="0"/>
          <w:numId w:val="23"/>
        </w:numPr>
        <w:tabs>
          <w:tab w:val="left" w:pos="851"/>
        </w:tabs>
        <w:ind w:left="851" w:hanging="567"/>
        <w:rPr>
          <w:lang w:val="en-US"/>
        </w:rPr>
      </w:pPr>
      <w:bookmarkStart w:id="564" w:name="_Ref528152805"/>
      <w:ins w:id="565" w:author="smaslan" w:date="2018-10-25T18:25:00Z">
        <w:r w:rsidRPr="001E4B8F">
          <w:rPr>
            <w:i/>
            <w:lang w:val="en-US"/>
            <w:rPrChange w:id="566" w:author="smaslan" w:date="2018-10-25T18:33:00Z">
              <w:rPr>
                <w:lang w:val="en-US"/>
              </w:rPr>
            </w:rPrChange>
          </w:rPr>
          <w:t xml:space="preserve">A244 </w:t>
        </w:r>
      </w:ins>
      <w:r w:rsidR="00621614" w:rsidRPr="001E4B8F">
        <w:rPr>
          <w:i/>
          <w:lang w:val="en-US"/>
          <w:rPrChange w:id="567" w:author="smaslan" w:date="2018-10-25T18:33:00Z">
            <w:rPr>
              <w:lang w:val="en-US"/>
            </w:rPr>
          </w:rPrChange>
        </w:rPr>
        <w:t>TWM algorithms description</w:t>
      </w:r>
      <w:ins w:id="568" w:author="smaslan" w:date="2018-10-25T18:26:00Z">
        <w:r>
          <w:rPr>
            <w:lang w:val="en-US"/>
          </w:rPr>
          <w:t>, Available at “</w:t>
        </w:r>
      </w:ins>
      <w:ins w:id="569" w:author="smaslan" w:date="2018-10-25T18:27:00Z">
        <w:r>
          <w:rPr>
            <w:lang w:val="en-US"/>
          </w:rPr>
          <w:t>./</w:t>
        </w:r>
      </w:ins>
      <w:ins w:id="570" w:author="smaslan" w:date="2018-10-25T18:26:00Z">
        <w:r>
          <w:rPr>
            <w:lang w:val="en-US"/>
          </w:rPr>
          <w:t>TWM/doc”</w:t>
        </w:r>
      </w:ins>
      <w:ins w:id="571" w:author="smaslan" w:date="2018-10-25T18:27:00Z">
        <w:r>
          <w:rPr>
            <w:lang w:val="en-US"/>
          </w:rPr>
          <w:t xml:space="preserve"> or</w:t>
        </w:r>
      </w:ins>
      <w:ins w:id="572" w:author="smaslan" w:date="2018-10-25T18:26:00Z">
        <w:r>
          <w:rPr>
            <w:lang w:val="en-US"/>
          </w:rPr>
          <w:t xml:space="preserve"> url:</w:t>
        </w:r>
        <w:r>
          <w:rPr>
            <w:lang w:val="en-US"/>
          </w:rPr>
          <w:tab/>
        </w:r>
      </w:ins>
      <w:del w:id="573" w:author="smaslan" w:date="2018-10-25T18:26:00Z">
        <w:r w:rsidR="00621614" w:rsidDel="001E4B8F">
          <w:rPr>
            <w:lang w:val="en-US"/>
          </w:rPr>
          <w:delText>.</w:delText>
        </w:r>
      </w:del>
      <w:bookmarkEnd w:id="564"/>
      <w:ins w:id="574" w:author="smaslan" w:date="2018-10-25T18:26:00Z">
        <w:r>
          <w:rPr>
            <w:lang w:val="en-US"/>
          </w:rPr>
          <w:br/>
        </w:r>
        <w:r>
          <w:rPr>
            <w:lang w:val="en-US"/>
          </w:rPr>
          <w:fldChar w:fldCharType="begin"/>
        </w:r>
        <w:r>
          <w:rPr>
            <w:lang w:val="en-US"/>
          </w:rPr>
          <w:instrText xml:space="preserve"> HYPERLINK "https://github.com/smaslan/TWM/blob/master/doc/A244%20Algorithms%20description.pdf" </w:instrText>
        </w:r>
      </w:ins>
      <w:ins w:id="575" w:author="smaslan" w:date="2018-10-31T11:38:00Z">
        <w:r w:rsidR="00A86361">
          <w:rPr>
            <w:lang w:val="en-US"/>
          </w:rPr>
        </w:r>
      </w:ins>
      <w:ins w:id="576" w:author="smaslan" w:date="2018-10-25T18:26:00Z">
        <w:r>
          <w:rPr>
            <w:lang w:val="en-US"/>
          </w:rPr>
          <w:fldChar w:fldCharType="separate"/>
        </w:r>
        <w:r w:rsidRPr="001E4B8F">
          <w:rPr>
            <w:rStyle w:val="Hypertextovodkaz"/>
            <w:lang w:val="en-US"/>
          </w:rPr>
          <w:t>https://github.com/smaslan/TWM/blob/master/doc/A244%20Algorithms%20description.pdf</w:t>
        </w:r>
        <w:r>
          <w:rPr>
            <w:lang w:val="en-US"/>
          </w:rPr>
          <w:fldChar w:fldCharType="end"/>
        </w:r>
      </w:ins>
    </w:p>
    <w:p w:rsidR="00621614" w:rsidRDefault="00621614" w:rsidP="00F429A6">
      <w:pPr>
        <w:pStyle w:val="Normlnodsazen"/>
        <w:numPr>
          <w:ilvl w:val="0"/>
          <w:numId w:val="23"/>
        </w:numPr>
        <w:tabs>
          <w:tab w:val="left" w:pos="851"/>
        </w:tabs>
        <w:ind w:left="851" w:hanging="567"/>
        <w:rPr>
          <w:lang w:val="en-US"/>
        </w:rPr>
      </w:pPr>
      <w:bookmarkStart w:id="577" w:name="_Ref528152925"/>
      <w:r w:rsidRPr="001E4B8F">
        <w:rPr>
          <w:i/>
          <w:lang w:val="en-US"/>
          <w:rPrChange w:id="578" w:author="smaslan" w:date="2018-10-25T18:33:00Z">
            <w:rPr>
              <w:lang w:val="en-US"/>
            </w:rPr>
          </w:rPrChange>
        </w:rPr>
        <w:t>QWTB</w:t>
      </w:r>
      <w:ins w:id="579" w:author="smaslan" w:date="2018-10-25T18:27:00Z">
        <w:r w:rsidR="001E4B8F" w:rsidRPr="001E4B8F">
          <w:rPr>
            <w:i/>
            <w:lang w:val="en-US"/>
            <w:rPrChange w:id="580" w:author="smaslan" w:date="2018-10-25T18:33:00Z">
              <w:rPr>
                <w:lang w:val="en-US"/>
              </w:rPr>
            </w:rPrChange>
          </w:rPr>
          <w:t xml:space="preserve"> – Q-Wave toolbox</w:t>
        </w:r>
        <w:r w:rsidR="001E4B8F">
          <w:rPr>
            <w:lang w:val="en-US"/>
          </w:rPr>
          <w:t>,</w:t>
        </w:r>
      </w:ins>
      <w:r>
        <w:rPr>
          <w:lang w:val="en-US"/>
        </w:rPr>
        <w:t xml:space="preserve"> </w:t>
      </w:r>
      <w:del w:id="581" w:author="smaslan" w:date="2018-10-25T18:27:00Z">
        <w:r w:rsidDel="001E4B8F">
          <w:rPr>
            <w:lang w:val="en-US"/>
          </w:rPr>
          <w:delText>guide</w:delText>
        </w:r>
      </w:del>
      <w:ins w:id="582" w:author="smaslan" w:date="2018-10-25T18:27:00Z">
        <w:r w:rsidR="001E4B8F">
          <w:rPr>
            <w:lang w:val="en-US"/>
          </w:rPr>
          <w:t>url:</w:t>
        </w:r>
      </w:ins>
      <w:del w:id="583" w:author="smaslan" w:date="2018-10-25T18:27:00Z">
        <w:r w:rsidDel="001E4B8F">
          <w:rPr>
            <w:lang w:val="en-US"/>
          </w:rPr>
          <w:delText>.</w:delText>
        </w:r>
      </w:del>
      <w:bookmarkEnd w:id="577"/>
      <w:ins w:id="584" w:author="smaslan" w:date="2018-10-25T18:28:00Z">
        <w:r w:rsidR="001E4B8F">
          <w:rPr>
            <w:lang w:val="en-US"/>
          </w:rPr>
          <w:tab/>
        </w:r>
      </w:ins>
      <w:ins w:id="585" w:author="smaslan" w:date="2018-10-25T18:27:00Z">
        <w:r w:rsidR="001E4B8F">
          <w:rPr>
            <w:lang w:val="en-US"/>
          </w:rPr>
          <w:br/>
        </w:r>
      </w:ins>
      <w:ins w:id="586" w:author="smaslan" w:date="2018-10-25T18:28:00Z">
        <w:r w:rsidR="001E4B8F">
          <w:rPr>
            <w:lang w:val="en-US"/>
          </w:rPr>
          <w:fldChar w:fldCharType="begin"/>
        </w:r>
        <w:r w:rsidR="001E4B8F">
          <w:rPr>
            <w:lang w:val="en-US"/>
          </w:rPr>
          <w:instrText xml:space="preserve"> HYPERLINK "https://qwtb.github.io/qwtb/" </w:instrText>
        </w:r>
      </w:ins>
      <w:ins w:id="587" w:author="smaslan" w:date="2018-10-31T11:38:00Z">
        <w:r w:rsidR="00A86361">
          <w:rPr>
            <w:lang w:val="en-US"/>
          </w:rPr>
        </w:r>
      </w:ins>
      <w:ins w:id="588" w:author="smaslan" w:date="2018-10-25T18:28:00Z">
        <w:r w:rsidR="001E4B8F">
          <w:rPr>
            <w:lang w:val="en-US"/>
          </w:rPr>
          <w:fldChar w:fldCharType="separate"/>
        </w:r>
        <w:r w:rsidR="001E4B8F" w:rsidRPr="001E4B8F">
          <w:rPr>
            <w:rStyle w:val="Hypertextovodkaz"/>
            <w:lang w:val="en-US"/>
          </w:rPr>
          <w:t>https://qwtb.github.io/qwtb/</w:t>
        </w:r>
        <w:r w:rsidR="001E4B8F">
          <w:rPr>
            <w:lang w:val="en-US"/>
          </w:rPr>
          <w:fldChar w:fldCharType="end"/>
        </w:r>
      </w:ins>
    </w:p>
    <w:p w:rsidR="00EE7549" w:rsidRDefault="001E4B8F" w:rsidP="00F429A6">
      <w:pPr>
        <w:pStyle w:val="Normlnodsazen"/>
        <w:numPr>
          <w:ilvl w:val="0"/>
          <w:numId w:val="23"/>
        </w:numPr>
        <w:tabs>
          <w:tab w:val="left" w:pos="851"/>
        </w:tabs>
        <w:ind w:left="851" w:hanging="567"/>
        <w:rPr>
          <w:lang w:val="en-US"/>
        </w:rPr>
      </w:pPr>
      <w:bookmarkStart w:id="589" w:name="_Ref528154768"/>
      <w:proofErr w:type="spellStart"/>
      <w:ins w:id="590" w:author="smaslan" w:date="2018-10-25T18:30:00Z">
        <w:r>
          <w:rPr>
            <w:lang w:val="en-US"/>
          </w:rPr>
          <w:t>Stanislav</w:t>
        </w:r>
        <w:proofErr w:type="spellEnd"/>
        <w:r>
          <w:rPr>
            <w:lang w:val="en-US"/>
          </w:rPr>
          <w:t xml:space="preserve"> Ma</w:t>
        </w:r>
        <w:proofErr w:type="spellStart"/>
        <w:r>
          <w:rPr>
            <w:lang w:val="cs-CZ"/>
          </w:rPr>
          <w:t>šláň</w:t>
        </w:r>
        <w:proofErr w:type="spellEnd"/>
        <w:r>
          <w:rPr>
            <w:lang w:val="cs-CZ"/>
          </w:rPr>
          <w:t xml:space="preserve">, Martin Šíra, </w:t>
        </w:r>
        <w:r w:rsidRPr="001E4B8F">
          <w:rPr>
            <w:lang w:val="cs-CZ"/>
          </w:rPr>
          <w:t xml:space="preserve">Markus </w:t>
        </w:r>
        <w:proofErr w:type="spellStart"/>
        <w:r w:rsidRPr="001E4B8F">
          <w:rPr>
            <w:lang w:val="cs-CZ"/>
          </w:rPr>
          <w:t>Buehren</w:t>
        </w:r>
        <w:proofErr w:type="spellEnd"/>
        <w:r>
          <w:rPr>
            <w:lang w:val="cs-CZ"/>
          </w:rPr>
          <w:t xml:space="preserve">, </w:t>
        </w:r>
      </w:ins>
      <w:ins w:id="591" w:author="smaslan" w:date="2018-10-25T18:29:00Z">
        <w:r w:rsidRPr="001E4B8F">
          <w:rPr>
            <w:i/>
            <w:lang w:val="en-US"/>
            <w:rPrChange w:id="592" w:author="smaslan" w:date="2018-10-25T18:33:00Z">
              <w:rPr>
                <w:lang w:val="en-US"/>
              </w:rPr>
            </w:rPrChange>
          </w:rPr>
          <w:t>Octave-</w:t>
        </w:r>
      </w:ins>
      <w:r w:rsidR="00EE7549" w:rsidRPr="001E4B8F">
        <w:rPr>
          <w:i/>
          <w:lang w:val="en-US"/>
          <w:rPrChange w:id="593" w:author="smaslan" w:date="2018-10-25T18:33:00Z">
            <w:rPr>
              <w:lang w:val="en-US"/>
            </w:rPr>
          </w:rPrChange>
        </w:rPr>
        <w:t>Multicore</w:t>
      </w:r>
      <w:bookmarkEnd w:id="589"/>
      <w:ins w:id="594" w:author="smaslan" w:date="2018-10-25T18:30:00Z">
        <w:r w:rsidRPr="001E4B8F">
          <w:rPr>
            <w:i/>
            <w:lang w:val="en-US"/>
            <w:rPrChange w:id="595" w:author="smaslan" w:date="2018-10-25T18:33:00Z">
              <w:rPr>
                <w:lang w:val="en-US"/>
              </w:rPr>
            </w:rPrChange>
          </w:rPr>
          <w:t xml:space="preserve"> package</w:t>
        </w:r>
        <w:r>
          <w:rPr>
            <w:lang w:val="en-US"/>
          </w:rPr>
          <w:t>, url:</w:t>
        </w:r>
        <w:r>
          <w:rPr>
            <w:lang w:val="en-US"/>
          </w:rPr>
          <w:br/>
        </w:r>
        <w:r>
          <w:rPr>
            <w:lang w:val="en-US"/>
          </w:rPr>
          <w:fldChar w:fldCharType="begin"/>
        </w:r>
        <w:r>
          <w:rPr>
            <w:lang w:val="en-US"/>
          </w:rPr>
          <w:instrText xml:space="preserve"> HYPERLINK "https://gitlab.com/KaeroDot/octave-multicore" </w:instrText>
        </w:r>
      </w:ins>
      <w:ins w:id="596" w:author="smaslan" w:date="2018-10-31T11:38:00Z">
        <w:r w:rsidR="00A86361">
          <w:rPr>
            <w:lang w:val="en-US"/>
          </w:rPr>
        </w:r>
      </w:ins>
      <w:ins w:id="597" w:author="smaslan" w:date="2018-10-25T18:30:00Z">
        <w:r>
          <w:rPr>
            <w:lang w:val="en-US"/>
          </w:rPr>
          <w:fldChar w:fldCharType="separate"/>
        </w:r>
        <w:r w:rsidRPr="001E4B8F">
          <w:rPr>
            <w:rStyle w:val="Hypertextovodkaz"/>
            <w:lang w:val="en-US"/>
          </w:rPr>
          <w:t>https://gitlab.com/KaeroDot/octave-multicore</w:t>
        </w:r>
        <w:r>
          <w:rPr>
            <w:lang w:val="en-US"/>
          </w:rPr>
          <w:fldChar w:fldCharType="end"/>
        </w:r>
      </w:ins>
    </w:p>
    <w:p w:rsidR="00EE7549" w:rsidRDefault="001E4B8F">
      <w:pPr>
        <w:pStyle w:val="Normlnodsazen"/>
        <w:numPr>
          <w:ilvl w:val="0"/>
          <w:numId w:val="23"/>
        </w:numPr>
        <w:tabs>
          <w:tab w:val="left" w:pos="851"/>
        </w:tabs>
        <w:ind w:left="851" w:hanging="567"/>
        <w:rPr>
          <w:lang w:val="en-US"/>
        </w:rPr>
        <w:pPrChange w:id="598" w:author="smaslan" w:date="2018-10-25T18:34:00Z">
          <w:pPr>
            <w:pStyle w:val="Normlnodsazen"/>
            <w:numPr>
              <w:numId w:val="23"/>
            </w:numPr>
            <w:tabs>
              <w:tab w:val="left" w:pos="851"/>
            </w:tabs>
            <w:ind w:left="720" w:hanging="567"/>
          </w:pPr>
        </w:pPrChange>
      </w:pPr>
      <w:bookmarkStart w:id="599" w:name="_Ref528154782"/>
      <w:proofErr w:type="spellStart"/>
      <w:ins w:id="600" w:author="smaslan" w:date="2018-10-25T18:32:00Z">
        <w:r w:rsidRPr="001E4B8F">
          <w:rPr>
            <w:lang w:val="en-US"/>
          </w:rPr>
          <w:lastRenderedPageBreak/>
          <w:t>Hayato</w:t>
        </w:r>
        <w:proofErr w:type="spellEnd"/>
        <w:r w:rsidRPr="001E4B8F">
          <w:rPr>
            <w:lang w:val="en-US"/>
          </w:rPr>
          <w:t xml:space="preserve"> Fujiwara, </w:t>
        </w:r>
        <w:proofErr w:type="spellStart"/>
        <w:r w:rsidRPr="001E4B8F">
          <w:rPr>
            <w:lang w:val="en-US"/>
          </w:rPr>
          <w:t>Jaroslav</w:t>
        </w:r>
        <w:proofErr w:type="spellEnd"/>
        <w:r w:rsidRPr="001E4B8F">
          <w:rPr>
            <w:lang w:val="en-US"/>
          </w:rPr>
          <w:t xml:space="preserve"> </w:t>
        </w:r>
        <w:proofErr w:type="spellStart"/>
        <w:r w:rsidRPr="001E4B8F">
          <w:rPr>
            <w:lang w:val="en-US"/>
          </w:rPr>
          <w:t>Hajek</w:t>
        </w:r>
        <w:proofErr w:type="spellEnd"/>
        <w:r w:rsidRPr="001E4B8F">
          <w:rPr>
            <w:lang w:val="en-US"/>
          </w:rPr>
          <w:t>, Olaf Till</w:t>
        </w:r>
        <w:r>
          <w:rPr>
            <w:lang w:val="en-US"/>
          </w:rPr>
          <w:t xml:space="preserve">, </w:t>
        </w:r>
      </w:ins>
      <w:ins w:id="601" w:author="smaslan" w:date="2018-10-25T18:31:00Z">
        <w:r w:rsidRPr="00F429A6">
          <w:rPr>
            <w:i/>
            <w:lang w:val="en-US"/>
            <w:rPrChange w:id="602" w:author="smaslan" w:date="2018-10-25T18:33:00Z">
              <w:rPr>
                <w:lang w:val="en-US"/>
              </w:rPr>
            </w:rPrChange>
          </w:rPr>
          <w:t xml:space="preserve">GNU Octave package </w:t>
        </w:r>
      </w:ins>
      <w:del w:id="603" w:author="smaslan" w:date="2018-10-25T18:31:00Z">
        <w:r w:rsidR="00BD038D" w:rsidRPr="00F429A6" w:rsidDel="001E4B8F">
          <w:rPr>
            <w:i/>
            <w:lang w:val="en-US"/>
            <w:rPrChange w:id="604" w:author="smaslan" w:date="2018-10-25T18:33:00Z">
              <w:rPr>
                <w:lang w:val="en-US"/>
              </w:rPr>
            </w:rPrChange>
          </w:rPr>
          <w:delText>P</w:delText>
        </w:r>
        <w:r w:rsidR="00EE7549" w:rsidRPr="00F429A6" w:rsidDel="001E4B8F">
          <w:rPr>
            <w:i/>
            <w:lang w:val="en-US"/>
            <w:rPrChange w:id="605" w:author="smaslan" w:date="2018-10-25T18:33:00Z">
              <w:rPr>
                <w:lang w:val="en-US"/>
              </w:rPr>
            </w:rPrChange>
          </w:rPr>
          <w:delText>arcellfun</w:delText>
        </w:r>
      </w:del>
      <w:bookmarkEnd w:id="599"/>
      <w:ins w:id="606" w:author="smaslan" w:date="2018-10-25T18:32:00Z">
        <w:r w:rsidRPr="00F429A6">
          <w:rPr>
            <w:i/>
            <w:lang w:val="en-US"/>
            <w:rPrChange w:id="607" w:author="smaslan" w:date="2018-10-25T18:33:00Z">
              <w:rPr>
                <w:lang w:val="en-US"/>
              </w:rPr>
            </w:rPrChange>
          </w:rPr>
          <w:t>parallel</w:t>
        </w:r>
      </w:ins>
      <w:ins w:id="608" w:author="smaslan" w:date="2018-10-25T18:31:00Z">
        <w:r>
          <w:rPr>
            <w:lang w:val="en-US"/>
          </w:rPr>
          <w:t>,</w:t>
        </w:r>
      </w:ins>
      <w:ins w:id="609" w:author="smaslan" w:date="2018-10-25T18:32:00Z">
        <w:r>
          <w:rPr>
            <w:lang w:val="en-US"/>
          </w:rPr>
          <w:t xml:space="preserve"> url:</w:t>
        </w:r>
        <w:r>
          <w:rPr>
            <w:lang w:val="en-US"/>
          </w:rPr>
          <w:tab/>
        </w:r>
        <w:r>
          <w:rPr>
            <w:lang w:val="en-US"/>
          </w:rPr>
          <w:br/>
        </w:r>
        <w:r>
          <w:rPr>
            <w:lang w:val="en-US"/>
          </w:rPr>
          <w:fldChar w:fldCharType="begin"/>
        </w:r>
        <w:r>
          <w:rPr>
            <w:lang w:val="en-US"/>
          </w:rPr>
          <w:instrText xml:space="preserve"> HYPERLINK "https://octave.sourceforge.io/parallel/index.html" </w:instrText>
        </w:r>
      </w:ins>
      <w:ins w:id="610" w:author="smaslan" w:date="2018-10-31T11:38:00Z">
        <w:r w:rsidR="00A86361">
          <w:rPr>
            <w:lang w:val="en-US"/>
          </w:rPr>
        </w:r>
      </w:ins>
      <w:ins w:id="611" w:author="smaslan" w:date="2018-10-25T18:32:00Z">
        <w:r>
          <w:rPr>
            <w:lang w:val="en-US"/>
          </w:rPr>
          <w:fldChar w:fldCharType="separate"/>
        </w:r>
        <w:r w:rsidRPr="001E4B8F">
          <w:rPr>
            <w:rStyle w:val="Hypertextovodkaz"/>
            <w:lang w:val="en-US"/>
          </w:rPr>
          <w:t>https://octave.sourceforge.io/parallel/index.html</w:t>
        </w:r>
        <w:r>
          <w:rPr>
            <w:lang w:val="en-US"/>
          </w:rPr>
          <w:fldChar w:fldCharType="end"/>
        </w:r>
      </w:ins>
    </w:p>
    <w:p w:rsidR="00BD038D" w:rsidRDefault="00F429A6">
      <w:pPr>
        <w:pStyle w:val="Normlnodsazen"/>
        <w:numPr>
          <w:ilvl w:val="0"/>
          <w:numId w:val="23"/>
        </w:numPr>
        <w:tabs>
          <w:tab w:val="left" w:pos="851"/>
        </w:tabs>
        <w:ind w:left="851" w:hanging="567"/>
        <w:rPr>
          <w:lang w:val="en-US"/>
        </w:rPr>
        <w:pPrChange w:id="612" w:author="smaslan" w:date="2018-10-25T18:36:00Z">
          <w:pPr>
            <w:pStyle w:val="Normlnodsazen"/>
            <w:numPr>
              <w:numId w:val="23"/>
            </w:numPr>
            <w:tabs>
              <w:tab w:val="left" w:pos="851"/>
            </w:tabs>
            <w:ind w:left="720" w:hanging="360"/>
          </w:pPr>
        </w:pPrChange>
      </w:pPr>
      <w:bookmarkStart w:id="613" w:name="_Ref528155197"/>
      <w:proofErr w:type="spellStart"/>
      <w:ins w:id="614" w:author="smaslan" w:date="2018-10-25T18:35:00Z">
        <w:r>
          <w:rPr>
            <w:lang w:val="en-US"/>
          </w:rPr>
          <w:t>Stanislav</w:t>
        </w:r>
        <w:proofErr w:type="spellEnd"/>
        <w:r>
          <w:rPr>
            <w:lang w:val="en-US"/>
          </w:rPr>
          <w:t xml:space="preserve"> </w:t>
        </w:r>
        <w:proofErr w:type="spellStart"/>
        <w:r>
          <w:rPr>
            <w:lang w:val="en-US"/>
          </w:rPr>
          <w:t>Mašláň</w:t>
        </w:r>
        <w:proofErr w:type="spellEnd"/>
        <w:r>
          <w:rPr>
            <w:lang w:val="en-US"/>
          </w:rPr>
          <w:t xml:space="preserve">, </w:t>
        </w:r>
        <w:r w:rsidRPr="00F429A6">
          <w:rPr>
            <w:i/>
            <w:lang w:val="en-US"/>
            <w:rPrChange w:id="615" w:author="smaslan" w:date="2018-10-25T18:37:00Z">
              <w:rPr>
                <w:lang w:val="en-US"/>
              </w:rPr>
            </w:rPrChange>
          </w:rPr>
          <w:t xml:space="preserve">A232 </w:t>
        </w:r>
      </w:ins>
      <w:r w:rsidR="00BD038D" w:rsidRPr="00F429A6">
        <w:rPr>
          <w:i/>
          <w:lang w:val="en-US"/>
          <w:rPrChange w:id="616" w:author="smaslan" w:date="2018-10-25T18:37:00Z">
            <w:rPr>
              <w:lang w:val="en-US"/>
            </w:rPr>
          </w:rPrChange>
        </w:rPr>
        <w:t>TWM file formats and concept</w:t>
      </w:r>
      <w:bookmarkEnd w:id="613"/>
      <w:ins w:id="617" w:author="smaslan" w:date="2018-10-25T18:35:00Z">
        <w:r>
          <w:rPr>
            <w:lang w:val="en-US"/>
          </w:rPr>
          <w:t>, available at “./TWM/doc”, url:</w:t>
        </w:r>
        <w:r>
          <w:rPr>
            <w:lang w:val="en-US"/>
          </w:rPr>
          <w:br/>
        </w:r>
      </w:ins>
      <w:ins w:id="618" w:author="smaslan" w:date="2018-10-25T18:36:00Z">
        <w:r>
          <w:rPr>
            <w:lang w:val="en-US"/>
          </w:rPr>
          <w:fldChar w:fldCharType="begin"/>
        </w:r>
        <w:r>
          <w:rPr>
            <w:lang w:val="en-US"/>
          </w:rPr>
          <w:instrText xml:space="preserve"> HYPERLINK "https://github.com/smaslan/TWM/blob/master/doc/A231%20Data%20exchange%20format%20and%20file%20formats.docx" </w:instrText>
        </w:r>
      </w:ins>
      <w:ins w:id="619" w:author="smaslan" w:date="2018-10-31T11:38:00Z">
        <w:r w:rsidR="00A86361">
          <w:rPr>
            <w:lang w:val="en-US"/>
          </w:rPr>
        </w:r>
      </w:ins>
      <w:ins w:id="620" w:author="smaslan" w:date="2018-10-25T18:36:00Z">
        <w:r>
          <w:rPr>
            <w:lang w:val="en-US"/>
          </w:rPr>
          <w:fldChar w:fldCharType="separate"/>
        </w:r>
        <w:r w:rsidRPr="00F429A6">
          <w:rPr>
            <w:rStyle w:val="Hypertextovodkaz"/>
            <w:lang w:val="en-US"/>
          </w:rPr>
          <w:t>https://github.com/smaslan/TWM/blob/master/doc/A231%20Data%20exchange%20format%20and%20file%20formats.docx</w:t>
        </w:r>
        <w:r>
          <w:rPr>
            <w:lang w:val="en-US"/>
          </w:rPr>
          <w:fldChar w:fldCharType="end"/>
        </w:r>
      </w:ins>
    </w:p>
    <w:p w:rsidR="00891619" w:rsidRDefault="00F429A6" w:rsidP="00F429A6">
      <w:pPr>
        <w:pStyle w:val="Normlnodsazen"/>
        <w:numPr>
          <w:ilvl w:val="0"/>
          <w:numId w:val="23"/>
        </w:numPr>
        <w:tabs>
          <w:tab w:val="left" w:pos="851"/>
        </w:tabs>
        <w:ind w:left="851" w:hanging="567"/>
        <w:rPr>
          <w:lang w:val="en-US"/>
        </w:rPr>
      </w:pPr>
      <w:bookmarkStart w:id="621" w:name="_Ref528244611"/>
      <w:proofErr w:type="spellStart"/>
      <w:ins w:id="622" w:author="smaslan" w:date="2018-10-25T18:36:00Z">
        <w:r>
          <w:rPr>
            <w:lang w:val="en-US"/>
          </w:rPr>
          <w:t>Stanislav</w:t>
        </w:r>
        <w:proofErr w:type="spellEnd"/>
        <w:r>
          <w:rPr>
            <w:lang w:val="en-US"/>
          </w:rPr>
          <w:t xml:space="preserve"> Ma</w:t>
        </w:r>
        <w:proofErr w:type="spellStart"/>
        <w:r>
          <w:rPr>
            <w:lang w:val="cs-CZ"/>
          </w:rPr>
          <w:t>šláň</w:t>
        </w:r>
        <w:proofErr w:type="spellEnd"/>
        <w:r>
          <w:rPr>
            <w:lang w:val="cs-CZ"/>
          </w:rPr>
          <w:t xml:space="preserve">, </w:t>
        </w:r>
        <w:r w:rsidRPr="00F429A6">
          <w:rPr>
            <w:i/>
            <w:lang w:val="en-US"/>
            <w:rPrChange w:id="623" w:author="smaslan" w:date="2018-10-25T18:37:00Z">
              <w:rPr>
                <w:lang w:val="en-US"/>
              </w:rPr>
            </w:rPrChange>
          </w:rPr>
          <w:t xml:space="preserve">A231 </w:t>
        </w:r>
      </w:ins>
      <w:r w:rsidR="00891619" w:rsidRPr="00F429A6">
        <w:rPr>
          <w:i/>
          <w:lang w:val="en-US"/>
          <w:rPrChange w:id="624" w:author="smaslan" w:date="2018-10-25T18:37:00Z">
            <w:rPr>
              <w:lang w:val="en-US"/>
            </w:rPr>
          </w:rPrChange>
        </w:rPr>
        <w:t>Corrections</w:t>
      </w:r>
      <w:ins w:id="625" w:author="smaslan" w:date="2018-10-25T18:36:00Z">
        <w:r w:rsidRPr="00F429A6">
          <w:rPr>
            <w:i/>
            <w:lang w:val="en-US"/>
            <w:rPrChange w:id="626" w:author="smaslan" w:date="2018-10-25T18:37:00Z">
              <w:rPr>
                <w:lang w:val="en-US"/>
              </w:rPr>
            </w:rPrChange>
          </w:rPr>
          <w:t xml:space="preserve"> Files Reference Manual</w:t>
        </w:r>
        <w:r>
          <w:rPr>
            <w:lang w:val="en-US"/>
          </w:rPr>
          <w:t xml:space="preserve">, </w:t>
        </w:r>
      </w:ins>
      <w:del w:id="627" w:author="smaslan" w:date="2018-10-25T18:37:00Z">
        <w:r w:rsidR="00891619" w:rsidDel="00F429A6">
          <w:rPr>
            <w:lang w:val="en-US"/>
          </w:rPr>
          <w:delText xml:space="preserve"> guide</w:delText>
        </w:r>
      </w:del>
      <w:ins w:id="628" w:author="smaslan" w:date="2018-10-25T18:37:00Z">
        <w:r>
          <w:rPr>
            <w:lang w:val="en-US"/>
          </w:rPr>
          <w:t xml:space="preserve">available at “./TWM/doc”, </w:t>
        </w:r>
        <w:proofErr w:type="gramStart"/>
        <w:r>
          <w:rPr>
            <w:lang w:val="en-US"/>
          </w:rPr>
          <w:t>url</w:t>
        </w:r>
        <w:proofErr w:type="gramEnd"/>
        <w:r>
          <w:rPr>
            <w:lang w:val="en-US"/>
          </w:rPr>
          <w:t>:</w:t>
        </w:r>
        <w:r>
          <w:rPr>
            <w:lang w:val="en-US"/>
          </w:rPr>
          <w:tab/>
        </w:r>
        <w:r>
          <w:rPr>
            <w:lang w:val="en-US"/>
          </w:rPr>
          <w:br/>
        </w:r>
        <w:r>
          <w:rPr>
            <w:lang w:val="en-US"/>
          </w:rPr>
          <w:fldChar w:fldCharType="begin"/>
        </w:r>
        <w:r>
          <w:rPr>
            <w:lang w:val="en-US"/>
          </w:rPr>
          <w:instrText xml:space="preserve"> HYPERLINK "https://github.com/smaslan/TWM/blob/master/doc/A231%20Correction%20Files%20Reference%20Manual.docx" </w:instrText>
        </w:r>
      </w:ins>
      <w:ins w:id="629" w:author="smaslan" w:date="2018-10-31T11:38:00Z">
        <w:r w:rsidR="00A86361">
          <w:rPr>
            <w:lang w:val="en-US"/>
          </w:rPr>
        </w:r>
      </w:ins>
      <w:ins w:id="630" w:author="smaslan" w:date="2018-10-25T18:37:00Z">
        <w:r>
          <w:rPr>
            <w:lang w:val="en-US"/>
          </w:rPr>
          <w:fldChar w:fldCharType="separate"/>
        </w:r>
        <w:r w:rsidRPr="00F429A6">
          <w:rPr>
            <w:rStyle w:val="Hypertextovodkaz"/>
            <w:lang w:val="en-US"/>
          </w:rPr>
          <w:t>https://github.com/smaslan/TWM/blob/master/doc/A231%20Correction%20Files%20Reference%20Manual.docx</w:t>
        </w:r>
        <w:r>
          <w:rPr>
            <w:lang w:val="en-US"/>
          </w:rPr>
          <w:fldChar w:fldCharType="end"/>
        </w:r>
      </w:ins>
      <w:r w:rsidR="00891619">
        <w:rPr>
          <w:lang w:val="en-US"/>
        </w:rPr>
        <w:t>.</w:t>
      </w:r>
      <w:bookmarkEnd w:id="621"/>
    </w:p>
    <w:p w:rsidR="007E46E8" w:rsidRPr="00F366EB" w:rsidRDefault="007E46E8" w:rsidP="00F366EB">
      <w:pPr>
        <w:pStyle w:val="Normlnodsazen"/>
        <w:tabs>
          <w:tab w:val="left" w:pos="851"/>
        </w:tabs>
        <w:ind w:left="709" w:hanging="709"/>
        <w:rPr>
          <w:lang w:val="en-US"/>
        </w:rPr>
      </w:pPr>
    </w:p>
    <w:bookmarkEnd w:id="525"/>
    <w:p w:rsidR="00F366EB" w:rsidRPr="00F366EB" w:rsidRDefault="00F366EB" w:rsidP="00F366EB">
      <w:pPr>
        <w:rPr>
          <w:lang w:val="en-US"/>
        </w:rPr>
        <w:sectPr w:rsidR="00F366EB" w:rsidRPr="00F366EB">
          <w:pgSz w:w="11906" w:h="16838"/>
          <w:pgMar w:top="1417" w:right="1417" w:bottom="1417" w:left="1417" w:header="708" w:footer="708" w:gutter="0"/>
          <w:cols w:space="708"/>
          <w:docGrid w:linePitch="360"/>
        </w:sectPr>
      </w:pPr>
    </w:p>
    <w:p w:rsidR="00ED7F08" w:rsidRPr="003052BC" w:rsidRDefault="008E7EBD" w:rsidP="00823DD3">
      <w:pPr>
        <w:pStyle w:val="Nadpis1"/>
        <w:rPr>
          <w:lang w:val="en-US"/>
        </w:rPr>
      </w:pPr>
      <w:bookmarkStart w:id="631" w:name="_Toc528742962"/>
      <w:r w:rsidRPr="003052BC">
        <w:rPr>
          <w:lang w:val="en-US"/>
        </w:rPr>
        <w:lastRenderedPageBreak/>
        <w:t xml:space="preserve">SOFTWARE </w:t>
      </w:r>
      <w:r w:rsidR="00927316" w:rsidRPr="003052BC">
        <w:rPr>
          <w:lang w:val="en-US"/>
        </w:rPr>
        <w:t>C</w:t>
      </w:r>
      <w:r w:rsidRPr="003052BC">
        <w:rPr>
          <w:lang w:val="en-US"/>
        </w:rPr>
        <w:t>ONFIGURATION OF THE BUILT-IN DIGITIZERS</w:t>
      </w:r>
      <w:bookmarkEnd w:id="631"/>
    </w:p>
    <w:p w:rsidR="008E7EBD" w:rsidRPr="003052BC" w:rsidRDefault="008E7EBD" w:rsidP="008E7EBD">
      <w:pPr>
        <w:rPr>
          <w:b/>
          <w:i/>
          <w:color w:val="FF0000"/>
          <w:lang w:val="en-US"/>
        </w:rPr>
      </w:pPr>
      <w:bookmarkStart w:id="632" w:name="_Toc508203533"/>
      <w:r w:rsidRPr="003052BC">
        <w:rPr>
          <w:b/>
          <w:i/>
          <w:color w:val="FF0000"/>
          <w:lang w:val="en-US"/>
        </w:rPr>
        <w:t>WP3 - A3.3.2</w:t>
      </w:r>
    </w:p>
    <w:p w:rsidR="008E7EBD" w:rsidRPr="003052BC" w:rsidRDefault="008E7EBD" w:rsidP="008E7EBD">
      <w:pPr>
        <w:rPr>
          <w:i/>
          <w:lang w:val="en-US"/>
        </w:rPr>
      </w:pPr>
      <w:r w:rsidRPr="003052BC">
        <w:rPr>
          <w:b/>
          <w:i/>
          <w:color w:val="FF0000"/>
          <w:lang w:val="en-US"/>
        </w:rPr>
        <w:t>INRIM</w:t>
      </w:r>
      <w:r w:rsidRPr="003052BC">
        <w:rPr>
          <w:i/>
          <w:color w:val="FF0000"/>
          <w:lang w:val="en-US"/>
        </w:rPr>
        <w:t xml:space="preserve"> </w:t>
      </w:r>
      <w:r w:rsidRPr="003052BC">
        <w:rPr>
          <w:i/>
          <w:lang w:val="en-US"/>
        </w:rPr>
        <w:t xml:space="preserve">with support from </w:t>
      </w:r>
      <w:proofErr w:type="spellStart"/>
      <w:r w:rsidRPr="003052BC">
        <w:rPr>
          <w:i/>
          <w:lang w:val="en-US"/>
        </w:rPr>
        <w:t>Metrosert</w:t>
      </w:r>
      <w:proofErr w:type="spellEnd"/>
      <w:r w:rsidRPr="003052BC">
        <w:rPr>
          <w:i/>
          <w:lang w:val="en-US"/>
        </w:rPr>
        <w:t xml:space="preserve"> will produce guidance documentation on the software configuration of the built-in digitizers (bandwidth, aperture time, sampling rate etc.), taking into account information from A3.1.2, A3.1.3 and A2.4.3. </w:t>
      </w:r>
    </w:p>
    <w:p w:rsidR="003D0784" w:rsidRPr="003052BC" w:rsidRDefault="003D0784" w:rsidP="008E7EBD">
      <w:pPr>
        <w:rPr>
          <w:lang w:val="en-US"/>
        </w:rPr>
      </w:pPr>
    </w:p>
    <w:p w:rsidR="008E7EBD" w:rsidRPr="003052BC" w:rsidRDefault="003D0784" w:rsidP="008E7EBD">
      <w:pPr>
        <w:rPr>
          <w:lang w:val="en-US"/>
        </w:rPr>
      </w:pPr>
      <w:r w:rsidRPr="003052BC">
        <w:rPr>
          <w:lang w:val="en-US"/>
        </w:rPr>
        <w:t xml:space="preserve">CMI: This is so called rubbish activity for EURAMET – does no sense. All that I can imagine </w:t>
      </w:r>
      <w:r w:rsidR="00BC432B" w:rsidRPr="003052BC">
        <w:rPr>
          <w:lang w:val="en-US"/>
        </w:rPr>
        <w:t xml:space="preserve">here is to write aperture </w:t>
      </w:r>
      <w:proofErr w:type="spellStart"/>
      <w:r w:rsidR="00BC432B" w:rsidRPr="003052BC">
        <w:rPr>
          <w:lang w:val="en-US"/>
        </w:rPr>
        <w:t>vs</w:t>
      </w:r>
      <w:proofErr w:type="spellEnd"/>
      <w:r w:rsidR="00BC432B" w:rsidRPr="003052BC">
        <w:rPr>
          <w:lang w:val="en-US"/>
        </w:rPr>
        <w:t xml:space="preserve"> sampling rate limit for 3458, selection of sampling mode for 3458, selection of range – not all are good for sampling, see </w:t>
      </w:r>
      <w:proofErr w:type="spellStart"/>
      <w:r w:rsidR="00BC432B" w:rsidRPr="003052BC">
        <w:rPr>
          <w:lang w:val="en-US"/>
        </w:rPr>
        <w:t>Rado’s</w:t>
      </w:r>
      <w:proofErr w:type="spellEnd"/>
      <w:r w:rsidR="00BC432B" w:rsidRPr="003052BC">
        <w:rPr>
          <w:lang w:val="en-US"/>
        </w:rPr>
        <w:t xml:space="preserve"> book. </w:t>
      </w:r>
      <w:proofErr w:type="gramStart"/>
      <w:r w:rsidR="00BC432B" w:rsidRPr="003052BC">
        <w:rPr>
          <w:lang w:val="en-US"/>
        </w:rPr>
        <w:t>Something similar for 5922.</w:t>
      </w:r>
      <w:proofErr w:type="gramEnd"/>
    </w:p>
    <w:p w:rsidR="003D0784" w:rsidRPr="003052BC" w:rsidRDefault="003D0784" w:rsidP="008E7EBD">
      <w:pPr>
        <w:rPr>
          <w:lang w:val="en-US"/>
        </w:rPr>
      </w:pPr>
    </w:p>
    <w:p w:rsidR="008E7EBD" w:rsidRPr="003052BC" w:rsidRDefault="008E7EBD" w:rsidP="008E7EBD">
      <w:pPr>
        <w:rPr>
          <w:color w:val="FF0000"/>
          <w:lang w:val="en-US"/>
        </w:rPr>
      </w:pPr>
      <w:r w:rsidRPr="003052BC">
        <w:rPr>
          <w:color w:val="FF0000"/>
          <w:lang w:val="en-US"/>
        </w:rPr>
        <w:t>To be completed…</w:t>
      </w:r>
    </w:p>
    <w:p w:rsidR="008E7EBD" w:rsidRPr="003052BC" w:rsidRDefault="008E7EBD" w:rsidP="00823DD3">
      <w:pPr>
        <w:pStyle w:val="Nadpis1"/>
        <w:rPr>
          <w:lang w:val="en-US"/>
        </w:rPr>
        <w:sectPr w:rsidR="008E7EBD" w:rsidRPr="003052BC">
          <w:pgSz w:w="11906" w:h="16838"/>
          <w:pgMar w:top="1417" w:right="1417" w:bottom="1417" w:left="1417" w:header="708" w:footer="708" w:gutter="0"/>
          <w:cols w:space="708"/>
          <w:docGrid w:linePitch="360"/>
        </w:sectPr>
      </w:pPr>
    </w:p>
    <w:p w:rsidR="00ED7F08" w:rsidRPr="003052BC" w:rsidRDefault="009B7BD9" w:rsidP="00823DD3">
      <w:pPr>
        <w:pStyle w:val="Nadpis1"/>
        <w:rPr>
          <w:lang w:val="en-US"/>
        </w:rPr>
      </w:pPr>
      <w:bookmarkStart w:id="633" w:name="_Toc528742963"/>
      <w:bookmarkEnd w:id="632"/>
      <w:r w:rsidRPr="003052BC">
        <w:rPr>
          <w:lang w:val="en-US"/>
        </w:rPr>
        <w:lastRenderedPageBreak/>
        <w:t>INTEGRATION OF NEW TYPES OF DIGITIZERS</w:t>
      </w:r>
      <w:bookmarkEnd w:id="633"/>
    </w:p>
    <w:p w:rsidR="009B7BD9" w:rsidRPr="003052BC" w:rsidRDefault="009B7BD9" w:rsidP="009B7BD9">
      <w:pPr>
        <w:rPr>
          <w:b/>
          <w:i/>
          <w:color w:val="FF0000"/>
          <w:lang w:val="en-US"/>
        </w:rPr>
      </w:pPr>
      <w:bookmarkStart w:id="634" w:name="_Toc508203534"/>
      <w:r w:rsidRPr="003052BC">
        <w:rPr>
          <w:b/>
          <w:i/>
          <w:color w:val="FF0000"/>
          <w:lang w:val="en-US"/>
        </w:rPr>
        <w:t>WP3 - A3.3.3</w:t>
      </w:r>
    </w:p>
    <w:p w:rsidR="009B7BD9" w:rsidRPr="003052BC" w:rsidRDefault="009B7BD9" w:rsidP="009B7BD9">
      <w:pPr>
        <w:rPr>
          <w:i/>
          <w:lang w:val="en-US"/>
        </w:rPr>
      </w:pPr>
      <w:r w:rsidRPr="003052BC">
        <w:rPr>
          <w:b/>
          <w:i/>
          <w:color w:val="FF0000"/>
          <w:lang w:val="en-US"/>
        </w:rPr>
        <w:t>INRIM</w:t>
      </w:r>
      <w:r w:rsidRPr="003052BC">
        <w:rPr>
          <w:i/>
          <w:color w:val="FF0000"/>
          <w:lang w:val="en-US"/>
        </w:rPr>
        <w:t xml:space="preserve"> </w:t>
      </w:r>
      <w:r w:rsidRPr="003052BC">
        <w:rPr>
          <w:i/>
          <w:lang w:val="en-US"/>
        </w:rPr>
        <w:t xml:space="preserve">and CMI will produce guidance documentation on the integration of new types of digitizers (in addition to the NI 5922 digitizer and the sampling DMM 3458A) including integration of calibration datasets of all the components used into the open software tool, based on information from A2.4.3 and A2.4.4. </w:t>
      </w:r>
    </w:p>
    <w:p w:rsidR="009B7BD9" w:rsidRPr="003052BC" w:rsidRDefault="009B7BD9" w:rsidP="009B7BD9">
      <w:pPr>
        <w:rPr>
          <w:i/>
          <w:lang w:val="en-US"/>
        </w:rPr>
      </w:pPr>
      <w:r w:rsidRPr="003052BC">
        <w:rPr>
          <w:i/>
          <w:lang w:val="en-US"/>
        </w:rPr>
        <w:t xml:space="preserve">CMI will produce the guidance for the </w:t>
      </w:r>
      <w:proofErr w:type="spellStart"/>
      <w:r w:rsidRPr="003052BC">
        <w:rPr>
          <w:i/>
          <w:lang w:val="en-US"/>
        </w:rPr>
        <w:t>LabVIEW</w:t>
      </w:r>
      <w:proofErr w:type="spellEnd"/>
      <w:r w:rsidRPr="003052BC">
        <w:rPr>
          <w:i/>
          <w:lang w:val="en-US"/>
        </w:rPr>
        <w:t xml:space="preserve"> environment and INRIM for the </w:t>
      </w:r>
      <w:proofErr w:type="spellStart"/>
      <w:r w:rsidRPr="003052BC">
        <w:rPr>
          <w:i/>
          <w:lang w:val="en-US"/>
        </w:rPr>
        <w:t>LabWindows</w:t>
      </w:r>
      <w:r w:rsidRPr="00F366EB">
        <w:rPr>
          <w:i/>
          <w:vertAlign w:val="superscript"/>
          <w:lang w:val="en-US"/>
        </w:rPr>
        <w:t>TM</w:t>
      </w:r>
      <w:proofErr w:type="spellEnd"/>
      <w:r w:rsidRPr="003052BC">
        <w:rPr>
          <w:i/>
          <w:lang w:val="en-US"/>
        </w:rPr>
        <w:t xml:space="preserve">/CVI environment. </w:t>
      </w:r>
    </w:p>
    <w:p w:rsidR="009B7BD9" w:rsidRPr="003052BC" w:rsidRDefault="009B7BD9" w:rsidP="009B7BD9">
      <w:pPr>
        <w:rPr>
          <w:lang w:val="en-US"/>
        </w:rPr>
      </w:pPr>
    </w:p>
    <w:p w:rsidR="009B7BD9" w:rsidRPr="003052BC" w:rsidRDefault="009B7BD9" w:rsidP="009B7BD9">
      <w:pPr>
        <w:rPr>
          <w:color w:val="FF0000"/>
          <w:lang w:val="en-US"/>
        </w:rPr>
      </w:pPr>
      <w:r w:rsidRPr="003052BC">
        <w:rPr>
          <w:color w:val="FF0000"/>
          <w:lang w:val="en-US"/>
        </w:rPr>
        <w:t>To be completed…</w:t>
      </w:r>
    </w:p>
    <w:p w:rsidR="009B7BD9" w:rsidRPr="003052BC" w:rsidRDefault="009B7BD9" w:rsidP="009B7BD9">
      <w:pPr>
        <w:rPr>
          <w:color w:val="FF0000"/>
          <w:lang w:val="en-US"/>
        </w:rPr>
      </w:pPr>
    </w:p>
    <w:p w:rsidR="009B7BD9" w:rsidRPr="003052BC" w:rsidRDefault="009B7BD9" w:rsidP="009B7BD9">
      <w:pPr>
        <w:pStyle w:val="Nadpis2"/>
        <w:tabs>
          <w:tab w:val="num" w:pos="454"/>
        </w:tabs>
        <w:ind w:left="908" w:hanging="454"/>
        <w:rPr>
          <w:lang w:val="en-US"/>
        </w:rPr>
      </w:pPr>
      <w:bookmarkStart w:id="635" w:name="_Toc508623355"/>
      <w:bookmarkStart w:id="636" w:name="_Toc528742964"/>
      <w:proofErr w:type="spellStart"/>
      <w:r w:rsidRPr="003052BC">
        <w:rPr>
          <w:lang w:val="en-US"/>
        </w:rPr>
        <w:t>LabVIEW</w:t>
      </w:r>
      <w:proofErr w:type="spellEnd"/>
      <w:r w:rsidRPr="003052BC">
        <w:rPr>
          <w:lang w:val="en-US"/>
        </w:rPr>
        <w:t xml:space="preserve"> environment</w:t>
      </w:r>
      <w:bookmarkEnd w:id="635"/>
      <w:bookmarkEnd w:id="636"/>
    </w:p>
    <w:p w:rsidR="00BC432B" w:rsidRPr="00F366EB" w:rsidRDefault="00BC432B" w:rsidP="00F366EB">
      <w:pPr>
        <w:pStyle w:val="Normlnodsazen"/>
        <w:rPr>
          <w:lang w:val="en-US"/>
        </w:rPr>
      </w:pPr>
      <w:r w:rsidRPr="00F366EB">
        <w:rPr>
          <w:lang w:val="en-US"/>
        </w:rPr>
        <w:t>CMI: This will be basically copy of A2.4.x but question is how detailed it should be? Should this be just informative with reference to details in A2.4.3?</w:t>
      </w:r>
    </w:p>
    <w:p w:rsidR="00BC432B" w:rsidRPr="003052BC" w:rsidRDefault="00BC432B" w:rsidP="00F366EB">
      <w:pPr>
        <w:pStyle w:val="Normlnodsazen"/>
        <w:rPr>
          <w:lang w:val="en-US"/>
        </w:rPr>
      </w:pPr>
      <w:r w:rsidRPr="00F366EB">
        <w:rPr>
          <w:lang w:val="en-US"/>
        </w:rPr>
        <w:t xml:space="preserve">This may be simply about the correction datasets but there is already reference manual to the corrections in the </w:t>
      </w:r>
      <w:proofErr w:type="spellStart"/>
      <w:r w:rsidRPr="00F366EB">
        <w:rPr>
          <w:lang w:val="en-US"/>
        </w:rPr>
        <w:t>GitHub</w:t>
      </w:r>
      <w:proofErr w:type="spellEnd"/>
      <w:r w:rsidRPr="00F366EB">
        <w:rPr>
          <w:lang w:val="en-US"/>
        </w:rPr>
        <w:t xml:space="preserve"> of TWM, folder “doc”. It contains all correction together because there is no sense to split it between digitizer and transducers.</w:t>
      </w:r>
    </w:p>
    <w:p w:rsidR="00C8214F" w:rsidRPr="003052BC" w:rsidRDefault="009B7BD9" w:rsidP="00823DD3">
      <w:pPr>
        <w:pStyle w:val="Nadpis2"/>
        <w:tabs>
          <w:tab w:val="num" w:pos="454"/>
        </w:tabs>
        <w:ind w:left="908" w:hanging="454"/>
        <w:rPr>
          <w:lang w:val="en-US"/>
        </w:rPr>
        <w:sectPr w:rsidR="00C8214F" w:rsidRPr="003052BC">
          <w:pgSz w:w="11906" w:h="16838"/>
          <w:pgMar w:top="1417" w:right="1417" w:bottom="1417" w:left="1417" w:header="708" w:footer="708" w:gutter="0"/>
          <w:cols w:space="708"/>
          <w:docGrid w:linePitch="360"/>
        </w:sectPr>
      </w:pPr>
      <w:bookmarkStart w:id="637" w:name="_Toc508623356"/>
      <w:bookmarkStart w:id="638" w:name="_Toc528742965"/>
      <w:proofErr w:type="spellStart"/>
      <w:r w:rsidRPr="003052BC">
        <w:rPr>
          <w:lang w:val="en-US"/>
        </w:rPr>
        <w:t>LabWindows</w:t>
      </w:r>
      <w:r w:rsidRPr="003052BC">
        <w:rPr>
          <w:vertAlign w:val="superscript"/>
          <w:lang w:val="en-US"/>
        </w:rPr>
        <w:t>TM</w:t>
      </w:r>
      <w:proofErr w:type="spellEnd"/>
      <w:r w:rsidRPr="003052BC">
        <w:rPr>
          <w:lang w:val="en-US"/>
        </w:rPr>
        <w:t>/CVI environment</w:t>
      </w:r>
      <w:bookmarkEnd w:id="637"/>
      <w:bookmarkEnd w:id="638"/>
    </w:p>
    <w:p w:rsidR="00ED7F08" w:rsidRPr="003052BC" w:rsidRDefault="00C8214F" w:rsidP="00C8214F">
      <w:pPr>
        <w:pStyle w:val="Nadpis1"/>
        <w:rPr>
          <w:lang w:val="en-US"/>
        </w:rPr>
      </w:pPr>
      <w:bookmarkStart w:id="639" w:name="_Toc528742966"/>
      <w:bookmarkEnd w:id="634"/>
      <w:r w:rsidRPr="003052BC">
        <w:rPr>
          <w:lang w:val="en-US"/>
        </w:rPr>
        <w:lastRenderedPageBreak/>
        <w:t>POWER AND PQ TESTS</w:t>
      </w:r>
      <w:bookmarkEnd w:id="639"/>
    </w:p>
    <w:p w:rsidR="00C8214F" w:rsidRPr="003052BC" w:rsidRDefault="00C8214F" w:rsidP="00C8214F">
      <w:pPr>
        <w:rPr>
          <w:b/>
          <w:i/>
          <w:color w:val="FF0000"/>
          <w:lang w:val="en-US"/>
        </w:rPr>
      </w:pPr>
      <w:r w:rsidRPr="003052BC">
        <w:rPr>
          <w:b/>
          <w:i/>
          <w:color w:val="FF0000"/>
          <w:lang w:val="en-US"/>
        </w:rPr>
        <w:t>WP3 - A3.3.4</w:t>
      </w:r>
    </w:p>
    <w:p w:rsidR="00C8214F" w:rsidRPr="003052BC" w:rsidRDefault="00C8214F" w:rsidP="00C8214F">
      <w:pPr>
        <w:rPr>
          <w:i/>
          <w:lang w:val="en-US"/>
        </w:rPr>
      </w:pPr>
      <w:r w:rsidRPr="003052BC">
        <w:rPr>
          <w:b/>
          <w:i/>
          <w:color w:val="FF0000"/>
          <w:lang w:val="en-US"/>
        </w:rPr>
        <w:t>TUBITAK</w:t>
      </w:r>
      <w:r w:rsidRPr="003052BC">
        <w:rPr>
          <w:i/>
          <w:color w:val="FF0000"/>
          <w:lang w:val="en-US"/>
        </w:rPr>
        <w:t xml:space="preserve"> </w:t>
      </w:r>
      <w:r w:rsidRPr="003052BC">
        <w:rPr>
          <w:i/>
          <w:lang w:val="en-US"/>
        </w:rPr>
        <w:t xml:space="preserve">and CMI will jointly produce a document briefly describing the power and PQ tests included in the initial database of ~10 algorithms from A2.3.2-A2.3.6 and will produce guidance on the integration of new algorithms into the open software tool using input from A2.4.4. </w:t>
      </w:r>
    </w:p>
    <w:p w:rsidR="00C8214F" w:rsidRPr="003052BC" w:rsidRDefault="00C8214F" w:rsidP="00C8214F">
      <w:pPr>
        <w:rPr>
          <w:lang w:val="en-US"/>
        </w:rPr>
      </w:pPr>
    </w:p>
    <w:p w:rsidR="00BC432B" w:rsidRPr="003052BC" w:rsidRDefault="00BC432B" w:rsidP="00C8214F">
      <w:pPr>
        <w:rPr>
          <w:lang w:val="en-US"/>
        </w:rPr>
      </w:pPr>
      <w:r w:rsidRPr="003052BC">
        <w:rPr>
          <w:lang w:val="en-US"/>
        </w:rPr>
        <w:t xml:space="preserve">CMI: I assume this should be just a summary of detailed algorithms description from A2.3.x. </w:t>
      </w:r>
      <w:proofErr w:type="gramStart"/>
      <w:r w:rsidRPr="003052BC">
        <w:rPr>
          <w:lang w:val="en-US"/>
        </w:rPr>
        <w:t>Cannot be done before that.</w:t>
      </w:r>
      <w:proofErr w:type="gramEnd"/>
    </w:p>
    <w:p w:rsidR="00BC432B" w:rsidRPr="003052BC" w:rsidRDefault="00BC432B" w:rsidP="00C8214F">
      <w:pPr>
        <w:rPr>
          <w:lang w:val="en-US"/>
        </w:rPr>
      </w:pPr>
      <w:r w:rsidRPr="003052BC">
        <w:rPr>
          <w:lang w:val="en-US"/>
        </w:rPr>
        <w:t xml:space="preserve">The integration will be identic for both systems as long as INRIM will follow the CMI guidance on the way of communication between CVI and </w:t>
      </w:r>
      <w:proofErr w:type="spellStart"/>
      <w:r w:rsidRPr="003052BC">
        <w:rPr>
          <w:lang w:val="en-US"/>
        </w:rPr>
        <w:t>Matlab</w:t>
      </w:r>
      <w:proofErr w:type="spellEnd"/>
      <w:r w:rsidRPr="003052BC">
        <w:rPr>
          <w:lang w:val="en-US"/>
        </w:rPr>
        <w:t xml:space="preserve">. In that case the integration is mostly just following Q-Wave project toolbox QWTB. That is already documented. The draft of the all corrections to be passed to the algorithm is already made in the TWM </w:t>
      </w:r>
      <w:proofErr w:type="spellStart"/>
      <w:r w:rsidRPr="003052BC">
        <w:rPr>
          <w:lang w:val="en-US"/>
        </w:rPr>
        <w:t>GitHub</w:t>
      </w:r>
      <w:proofErr w:type="spellEnd"/>
      <w:r w:rsidRPr="003052BC">
        <w:rPr>
          <w:lang w:val="en-US"/>
        </w:rPr>
        <w:t>, folder “doc”!</w:t>
      </w:r>
    </w:p>
    <w:p w:rsidR="00C8214F" w:rsidRPr="003052BC" w:rsidRDefault="00C8214F" w:rsidP="00C8214F">
      <w:pPr>
        <w:rPr>
          <w:color w:val="FF0000"/>
          <w:lang w:val="en-US"/>
        </w:rPr>
      </w:pPr>
      <w:r w:rsidRPr="003052BC">
        <w:rPr>
          <w:color w:val="FF0000"/>
          <w:lang w:val="en-US"/>
        </w:rPr>
        <w:t>To be completed…</w:t>
      </w:r>
    </w:p>
    <w:p w:rsidR="00C8214F" w:rsidRPr="003052BC" w:rsidRDefault="00C8214F" w:rsidP="00C8214F">
      <w:pPr>
        <w:pStyle w:val="Nadpis2"/>
        <w:tabs>
          <w:tab w:val="num" w:pos="454"/>
        </w:tabs>
        <w:ind w:left="908" w:hanging="454"/>
        <w:rPr>
          <w:lang w:val="en-US"/>
        </w:rPr>
      </w:pPr>
      <w:bookmarkStart w:id="640" w:name="_Toc508623358"/>
      <w:bookmarkStart w:id="641" w:name="_Toc528742967"/>
      <w:r w:rsidRPr="003052BC">
        <w:rPr>
          <w:lang w:val="en-US"/>
        </w:rPr>
        <w:t>Algorithms</w:t>
      </w:r>
      <w:bookmarkEnd w:id="640"/>
      <w:bookmarkEnd w:id="641"/>
    </w:p>
    <w:p w:rsidR="00C8214F" w:rsidRPr="003052BC" w:rsidRDefault="00C8214F" w:rsidP="00C8214F">
      <w:pPr>
        <w:pStyle w:val="Nadpis2"/>
        <w:tabs>
          <w:tab w:val="num" w:pos="454"/>
        </w:tabs>
        <w:ind w:left="908" w:hanging="454"/>
        <w:rPr>
          <w:lang w:val="en-US"/>
        </w:rPr>
      </w:pPr>
      <w:bookmarkStart w:id="642" w:name="_Toc508623359"/>
      <w:bookmarkStart w:id="643" w:name="_Toc528742968"/>
      <w:r w:rsidRPr="003052BC">
        <w:rPr>
          <w:lang w:val="en-US"/>
        </w:rPr>
        <w:t>Integration of new algorithms</w:t>
      </w:r>
      <w:bookmarkEnd w:id="642"/>
      <w:bookmarkEnd w:id="643"/>
    </w:p>
    <w:p w:rsidR="00C8214F" w:rsidRPr="003052BC" w:rsidRDefault="00C8214F" w:rsidP="00C8214F">
      <w:pPr>
        <w:pStyle w:val="Nadpis3"/>
        <w:tabs>
          <w:tab w:val="num" w:pos="720"/>
        </w:tabs>
        <w:ind w:left="1870" w:hanging="454"/>
        <w:rPr>
          <w:lang w:val="en-US"/>
        </w:rPr>
      </w:pPr>
      <w:bookmarkStart w:id="644" w:name="_Toc508623360"/>
      <w:bookmarkStart w:id="645" w:name="_Toc528742969"/>
      <w:proofErr w:type="spellStart"/>
      <w:r w:rsidRPr="003052BC">
        <w:rPr>
          <w:lang w:val="en-US"/>
        </w:rPr>
        <w:t>LabVIEW</w:t>
      </w:r>
      <w:proofErr w:type="spellEnd"/>
      <w:r w:rsidRPr="003052BC">
        <w:rPr>
          <w:lang w:val="en-US"/>
        </w:rPr>
        <w:t xml:space="preserve"> environment</w:t>
      </w:r>
      <w:bookmarkEnd w:id="644"/>
      <w:bookmarkEnd w:id="645"/>
    </w:p>
    <w:p w:rsidR="00C8214F" w:rsidRPr="003052BC" w:rsidRDefault="00C8214F" w:rsidP="00C8214F">
      <w:pPr>
        <w:pStyle w:val="Nadpis3"/>
        <w:tabs>
          <w:tab w:val="num" w:pos="720"/>
        </w:tabs>
        <w:ind w:left="1870" w:hanging="454"/>
        <w:rPr>
          <w:lang w:val="en-US"/>
        </w:rPr>
      </w:pPr>
      <w:bookmarkStart w:id="646" w:name="_Toc508623361"/>
      <w:bookmarkStart w:id="647" w:name="_Toc528742970"/>
      <w:proofErr w:type="spellStart"/>
      <w:r w:rsidRPr="003052BC">
        <w:rPr>
          <w:lang w:val="en-US"/>
        </w:rPr>
        <w:t>LabWindows</w:t>
      </w:r>
      <w:r w:rsidRPr="003052BC">
        <w:rPr>
          <w:vertAlign w:val="superscript"/>
          <w:lang w:val="en-US"/>
        </w:rPr>
        <w:t>TM</w:t>
      </w:r>
      <w:proofErr w:type="spellEnd"/>
      <w:r w:rsidRPr="003052BC">
        <w:rPr>
          <w:lang w:val="en-US"/>
        </w:rPr>
        <w:t>/CVI environment</w:t>
      </w:r>
      <w:bookmarkEnd w:id="646"/>
      <w:bookmarkEnd w:id="647"/>
    </w:p>
    <w:p w:rsidR="00932B4B" w:rsidRPr="003052BC" w:rsidRDefault="00932B4B" w:rsidP="007C1772">
      <w:pPr>
        <w:rPr>
          <w:lang w:val="en-US"/>
        </w:rPr>
        <w:sectPr w:rsidR="00932B4B" w:rsidRPr="003052BC">
          <w:pgSz w:w="11906" w:h="16838"/>
          <w:pgMar w:top="1417" w:right="1417" w:bottom="1417" w:left="1417" w:header="708" w:footer="708" w:gutter="0"/>
          <w:cols w:space="708"/>
          <w:docGrid w:linePitch="360"/>
        </w:sectPr>
      </w:pPr>
    </w:p>
    <w:p w:rsidR="00A071A2" w:rsidRPr="003052BC" w:rsidRDefault="00A071A2" w:rsidP="00A071A2">
      <w:pPr>
        <w:pStyle w:val="Nadpis1"/>
        <w:numPr>
          <w:ilvl w:val="0"/>
          <w:numId w:val="4"/>
        </w:numPr>
        <w:rPr>
          <w:lang w:val="en-US"/>
        </w:rPr>
      </w:pPr>
      <w:bookmarkStart w:id="648" w:name="_Toc508711884"/>
      <w:bookmarkStart w:id="649" w:name="_Toc528742971"/>
      <w:r w:rsidRPr="003052BC">
        <w:rPr>
          <w:lang w:val="en-US"/>
        </w:rPr>
        <w:lastRenderedPageBreak/>
        <w:t>TITLE 1</w:t>
      </w:r>
      <w:bookmarkEnd w:id="648"/>
      <w:bookmarkEnd w:id="649"/>
    </w:p>
    <w:p w:rsidR="00A071A2" w:rsidRPr="003052BC" w:rsidRDefault="00A071A2" w:rsidP="00A071A2">
      <w:pPr>
        <w:rPr>
          <w:lang w:val="en-US"/>
        </w:rPr>
      </w:pPr>
      <w:proofErr w:type="gramStart"/>
      <w:r w:rsidRPr="003052BC">
        <w:rPr>
          <w:lang w:val="en-US"/>
        </w:rPr>
        <w:t>Title 1 title 1 title 1 title 1 title 1.</w:t>
      </w:r>
      <w:proofErr w:type="gramEnd"/>
    </w:p>
    <w:tbl>
      <w:tblPr>
        <w:tblStyle w:val="Mkatabulky"/>
        <w:tblW w:w="0" w:type="auto"/>
        <w:tblLook w:val="04A0" w:firstRow="1" w:lastRow="0" w:firstColumn="1" w:lastColumn="0" w:noHBand="0" w:noVBand="1"/>
      </w:tblPr>
      <w:tblGrid>
        <w:gridCol w:w="1842"/>
        <w:gridCol w:w="1842"/>
        <w:gridCol w:w="1842"/>
        <w:gridCol w:w="1843"/>
        <w:gridCol w:w="1843"/>
      </w:tblGrid>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r>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r>
      <w:tr w:rsidR="00A071A2" w:rsidRPr="003052BC" w:rsidTr="00AF04C8">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2" w:type="dxa"/>
          </w:tcPr>
          <w:p w:rsidR="00A071A2" w:rsidRPr="003052BC" w:rsidRDefault="00A071A2" w:rsidP="00AF04C8">
            <w:pPr>
              <w:rPr>
                <w:lang w:val="en-US"/>
              </w:rPr>
            </w:pPr>
          </w:p>
        </w:tc>
        <w:tc>
          <w:tcPr>
            <w:tcW w:w="1843" w:type="dxa"/>
          </w:tcPr>
          <w:p w:rsidR="00A071A2" w:rsidRPr="003052BC" w:rsidRDefault="00A071A2" w:rsidP="00AF04C8">
            <w:pPr>
              <w:rPr>
                <w:lang w:val="en-US"/>
              </w:rPr>
            </w:pPr>
          </w:p>
        </w:tc>
        <w:tc>
          <w:tcPr>
            <w:tcW w:w="1843" w:type="dxa"/>
          </w:tcPr>
          <w:p w:rsidR="00A071A2" w:rsidRPr="003052BC" w:rsidRDefault="00A071A2" w:rsidP="00AF04C8">
            <w:pPr>
              <w:keepNext/>
              <w:rPr>
                <w:lang w:val="en-US"/>
              </w:rPr>
            </w:pPr>
          </w:p>
        </w:tc>
      </w:tr>
    </w:tbl>
    <w:p w:rsidR="00A071A2" w:rsidRPr="003052BC" w:rsidRDefault="00A071A2" w:rsidP="00A071A2">
      <w:pPr>
        <w:pStyle w:val="Titulek"/>
        <w:rPr>
          <w:lang w:val="en-US"/>
        </w:rPr>
      </w:pPr>
      <w:bookmarkStart w:id="650" w:name="_Toc508703397"/>
      <w:bookmarkStart w:id="651" w:name="_Toc508884782"/>
      <w:r w:rsidRPr="003052BC">
        <w:rPr>
          <w:lang w:val="en-US"/>
        </w:rPr>
        <w:t xml:space="preserve">Table </w:t>
      </w:r>
      <w:r w:rsidR="00C75D78">
        <w:rPr>
          <w:lang w:val="en-US"/>
        </w:rPr>
        <w:fldChar w:fldCharType="begin"/>
      </w:r>
      <w:r w:rsidR="00C75D78">
        <w:rPr>
          <w:lang w:val="en-US"/>
        </w:rPr>
        <w:instrText xml:space="preserve"> STYLEREF 1 \s </w:instrText>
      </w:r>
      <w:r w:rsidR="00C75D78">
        <w:rPr>
          <w:lang w:val="en-US"/>
        </w:rPr>
        <w:fldChar w:fldCharType="separate"/>
      </w:r>
      <w:r w:rsidR="00A86361">
        <w:rPr>
          <w:noProof/>
          <w:lang w:val="en-US"/>
        </w:rPr>
        <w:t>E</w:t>
      </w:r>
      <w:r w:rsidR="00C75D78">
        <w:rPr>
          <w:lang w:val="en-US"/>
        </w:rPr>
        <w:fldChar w:fldCharType="end"/>
      </w:r>
      <w:r w:rsidR="00C75D78">
        <w:rPr>
          <w:lang w:val="en-US"/>
        </w:rPr>
        <w:noBreakHyphen/>
      </w:r>
      <w:r w:rsidR="00C75D78">
        <w:rPr>
          <w:lang w:val="en-US"/>
        </w:rPr>
        <w:fldChar w:fldCharType="begin"/>
      </w:r>
      <w:r w:rsidR="00C75D78">
        <w:rPr>
          <w:lang w:val="en-US"/>
        </w:rPr>
        <w:instrText xml:space="preserve"> SEQ Table \* ARABIC \s 1 </w:instrText>
      </w:r>
      <w:r w:rsidR="00C75D78">
        <w:rPr>
          <w:lang w:val="en-US"/>
        </w:rPr>
        <w:fldChar w:fldCharType="separate"/>
      </w:r>
      <w:r w:rsidR="00A86361">
        <w:rPr>
          <w:noProof/>
          <w:lang w:val="en-US"/>
        </w:rPr>
        <w:t>1</w:t>
      </w:r>
      <w:r w:rsidR="00C75D78">
        <w:rPr>
          <w:lang w:val="en-US"/>
        </w:rPr>
        <w:fldChar w:fldCharType="end"/>
      </w:r>
      <w:r w:rsidRPr="003052BC">
        <w:rPr>
          <w:lang w:val="en-US"/>
        </w:rPr>
        <w:t xml:space="preserve"> : Six*Three </w:t>
      </w:r>
      <w:proofErr w:type="spellStart"/>
      <w:r w:rsidRPr="003052BC">
        <w:rPr>
          <w:lang w:val="en-US"/>
        </w:rPr>
        <w:t>exemple</w:t>
      </w:r>
      <w:bookmarkEnd w:id="650"/>
      <w:bookmarkEnd w:id="651"/>
      <w:proofErr w:type="spellEnd"/>
    </w:p>
    <w:p w:rsidR="00A071A2" w:rsidRPr="003052BC" w:rsidRDefault="00A071A2" w:rsidP="00A071A2">
      <w:pPr>
        <w:pStyle w:val="Nadpis2"/>
        <w:numPr>
          <w:ilvl w:val="1"/>
          <w:numId w:val="4"/>
        </w:numPr>
        <w:ind w:left="1284"/>
        <w:rPr>
          <w:lang w:val="en-US"/>
        </w:rPr>
      </w:pPr>
      <w:bookmarkStart w:id="652" w:name="_Toc508711885"/>
      <w:bookmarkStart w:id="653" w:name="_Toc528742972"/>
      <w:r w:rsidRPr="003052BC">
        <w:rPr>
          <w:lang w:val="en-US"/>
        </w:rPr>
        <w:t>Title 2</w:t>
      </w:r>
      <w:bookmarkEnd w:id="652"/>
      <w:bookmarkEnd w:id="653"/>
    </w:p>
    <w:p w:rsidR="00A071A2" w:rsidRPr="003052BC" w:rsidRDefault="00A071A2" w:rsidP="00975688">
      <w:pPr>
        <w:rPr>
          <w:noProof/>
          <w:lang w:val="en-US" w:eastAsia="fr-FR"/>
        </w:rPr>
      </w:pPr>
      <w:r w:rsidRPr="003052BC">
        <w:rPr>
          <w:lang w:val="en-US"/>
        </w:rPr>
        <w:t>Title 2 title 2 title 2 title 2 title 2 title 2 title 2 title 2 title 2 title 2 title 2 title 2 title 2 title 2 title 2 title 2 title 2 title 2 title 2 title 2 title 2 title 2 title 2 title 2 title 2 title 2 title 2 title 2 title 2 title 2 title 2 title 2.</w:t>
      </w:r>
      <w:r w:rsidRPr="003052BC">
        <w:rPr>
          <w:noProof/>
          <w:lang w:val="en-US" w:eastAsia="fr-FR"/>
        </w:rPr>
        <w:t xml:space="preserve"> </w:t>
      </w:r>
      <w:bookmarkStart w:id="654" w:name="_Toc508711886"/>
    </w:p>
    <w:p w:rsidR="00A071A2" w:rsidRPr="003052BC" w:rsidRDefault="00A071A2" w:rsidP="00A071A2">
      <w:pPr>
        <w:keepNext/>
        <w:jc w:val="center"/>
        <w:rPr>
          <w:lang w:val="en-US"/>
        </w:rPr>
      </w:pPr>
      <w:r w:rsidRPr="00F366EB">
        <w:rPr>
          <w:noProof/>
          <w:lang w:val="cs-CZ" w:eastAsia="cs-CZ"/>
        </w:rPr>
        <w:drawing>
          <wp:inline distT="0" distB="0" distL="0" distR="0" wp14:anchorId="0106097C" wp14:editId="5FA68042">
            <wp:extent cx="3019425" cy="6762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19425" cy="676275"/>
                    </a:xfrm>
                    <a:prstGeom prst="rect">
                      <a:avLst/>
                    </a:prstGeom>
                  </pic:spPr>
                </pic:pic>
              </a:graphicData>
            </a:graphic>
          </wp:inline>
        </w:drawing>
      </w:r>
    </w:p>
    <w:p w:rsidR="00A071A2" w:rsidRPr="003052BC" w:rsidRDefault="00A071A2" w:rsidP="00A071A2">
      <w:pPr>
        <w:pStyle w:val="Titulek"/>
        <w:rPr>
          <w:lang w:val="en-US"/>
        </w:rPr>
      </w:pPr>
      <w:bookmarkStart w:id="655" w:name="_Toc508703395"/>
      <w:bookmarkStart w:id="656" w:name="_Toc508884778"/>
      <w:r w:rsidRPr="003052BC">
        <w:rPr>
          <w:lang w:val="en-US"/>
        </w:rPr>
        <w:t xml:space="preserve">Figure </w:t>
      </w:r>
      <w:r w:rsidR="00C653FA">
        <w:rPr>
          <w:lang w:val="en-US"/>
        </w:rPr>
        <w:fldChar w:fldCharType="begin"/>
      </w:r>
      <w:r w:rsidR="00C653FA">
        <w:rPr>
          <w:lang w:val="en-US"/>
        </w:rPr>
        <w:instrText xml:space="preserve"> STYLEREF 1 \s </w:instrText>
      </w:r>
      <w:r w:rsidR="00C653FA">
        <w:rPr>
          <w:lang w:val="en-US"/>
        </w:rPr>
        <w:fldChar w:fldCharType="separate"/>
      </w:r>
      <w:r w:rsidR="00A86361">
        <w:rPr>
          <w:noProof/>
          <w:lang w:val="en-US"/>
        </w:rPr>
        <w:t>E</w:t>
      </w:r>
      <w:r w:rsidR="00C653FA">
        <w:rPr>
          <w:lang w:val="en-US"/>
        </w:rPr>
        <w:fldChar w:fldCharType="end"/>
      </w:r>
      <w:r w:rsidR="00C653FA">
        <w:rPr>
          <w:lang w:val="en-US"/>
        </w:rPr>
        <w:t>.</w:t>
      </w:r>
      <w:r w:rsidR="00C653FA">
        <w:rPr>
          <w:lang w:val="en-US"/>
        </w:rPr>
        <w:fldChar w:fldCharType="begin"/>
      </w:r>
      <w:r w:rsidR="00C653FA">
        <w:rPr>
          <w:lang w:val="en-US"/>
        </w:rPr>
        <w:instrText xml:space="preserve"> SEQ Figure \* ARABIC \s 1 </w:instrText>
      </w:r>
      <w:r w:rsidR="00C653FA">
        <w:rPr>
          <w:lang w:val="en-US"/>
        </w:rPr>
        <w:fldChar w:fldCharType="separate"/>
      </w:r>
      <w:r w:rsidR="00A86361">
        <w:rPr>
          <w:noProof/>
          <w:lang w:val="en-US"/>
        </w:rPr>
        <w:t>1</w:t>
      </w:r>
      <w:r w:rsidR="00C653FA">
        <w:rPr>
          <w:lang w:val="en-US"/>
        </w:rPr>
        <w:fldChar w:fldCharType="end"/>
      </w:r>
      <w:r w:rsidRPr="003052BC">
        <w:rPr>
          <w:lang w:val="en-US"/>
        </w:rPr>
        <w:t xml:space="preserve"> : Blue </w:t>
      </w:r>
      <w:proofErr w:type="spellStart"/>
      <w:r w:rsidRPr="003052BC">
        <w:rPr>
          <w:lang w:val="en-US"/>
        </w:rPr>
        <w:t>Exemple</w:t>
      </w:r>
      <w:bookmarkEnd w:id="655"/>
      <w:bookmarkEnd w:id="656"/>
      <w:proofErr w:type="spellEnd"/>
    </w:p>
    <w:p w:rsidR="00A071A2" w:rsidRPr="003052BC" w:rsidRDefault="00A071A2" w:rsidP="00A071A2">
      <w:pPr>
        <w:pStyle w:val="Nadpis3"/>
        <w:numPr>
          <w:ilvl w:val="2"/>
          <w:numId w:val="4"/>
        </w:numPr>
        <w:ind w:left="2136"/>
        <w:rPr>
          <w:lang w:val="en-US"/>
        </w:rPr>
      </w:pPr>
      <w:bookmarkStart w:id="657" w:name="_Toc528742973"/>
      <w:r w:rsidRPr="003052BC">
        <w:rPr>
          <w:lang w:val="en-US"/>
        </w:rPr>
        <w:t>Title 3</w:t>
      </w:r>
      <w:bookmarkEnd w:id="654"/>
      <w:bookmarkEnd w:id="657"/>
    </w:p>
    <w:p w:rsidR="00A071A2" w:rsidRPr="003052BC" w:rsidRDefault="00A071A2" w:rsidP="00A071A2">
      <w:pPr>
        <w:rPr>
          <w:lang w:val="en-US"/>
        </w:rPr>
      </w:pPr>
      <w:r w:rsidRPr="003052BC">
        <w:rPr>
          <w:lang w:val="en-US"/>
        </w:rPr>
        <w:t xml:space="preserve">Title 3 title 3 title 3 title 3 title 3 title 3 title 3 title 3 title 3 title 3 title 3 title 3 title 3 title 3 title 3 title 3 title 3. </w:t>
      </w:r>
    </w:p>
    <w:tbl>
      <w:tblPr>
        <w:tblStyle w:val="Mkatabulky"/>
        <w:tblW w:w="0" w:type="auto"/>
        <w:tblLook w:val="04A0" w:firstRow="1" w:lastRow="0" w:firstColumn="1" w:lastColumn="0" w:noHBand="0" w:noVBand="1"/>
      </w:tblPr>
      <w:tblGrid>
        <w:gridCol w:w="3070"/>
        <w:gridCol w:w="3071"/>
        <w:gridCol w:w="3071"/>
      </w:tblGrid>
      <w:tr w:rsidR="00A071A2" w:rsidRPr="003052BC" w:rsidTr="00AF04C8">
        <w:tc>
          <w:tcPr>
            <w:tcW w:w="3070"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r>
      <w:tr w:rsidR="00A071A2" w:rsidRPr="003052BC" w:rsidTr="00AF04C8">
        <w:tc>
          <w:tcPr>
            <w:tcW w:w="3070" w:type="dxa"/>
          </w:tcPr>
          <w:p w:rsidR="00A071A2" w:rsidRPr="003052BC" w:rsidRDefault="00A071A2" w:rsidP="00AF04C8">
            <w:pPr>
              <w:rPr>
                <w:lang w:val="en-US"/>
              </w:rPr>
            </w:pPr>
          </w:p>
        </w:tc>
        <w:tc>
          <w:tcPr>
            <w:tcW w:w="3071" w:type="dxa"/>
          </w:tcPr>
          <w:p w:rsidR="00A071A2" w:rsidRPr="003052BC" w:rsidRDefault="00A071A2" w:rsidP="00AF04C8">
            <w:pPr>
              <w:rPr>
                <w:lang w:val="en-US"/>
              </w:rPr>
            </w:pPr>
          </w:p>
        </w:tc>
        <w:tc>
          <w:tcPr>
            <w:tcW w:w="3071" w:type="dxa"/>
          </w:tcPr>
          <w:p w:rsidR="00A071A2" w:rsidRPr="003052BC" w:rsidRDefault="00A071A2" w:rsidP="00AF04C8">
            <w:pPr>
              <w:keepNext/>
              <w:rPr>
                <w:lang w:val="en-US"/>
              </w:rPr>
            </w:pPr>
          </w:p>
        </w:tc>
      </w:tr>
    </w:tbl>
    <w:p w:rsidR="00A071A2" w:rsidRPr="003052BC" w:rsidRDefault="00A071A2" w:rsidP="00A071A2">
      <w:pPr>
        <w:pStyle w:val="Titulek"/>
        <w:rPr>
          <w:lang w:val="en-US"/>
        </w:rPr>
      </w:pPr>
      <w:bookmarkStart w:id="658" w:name="_Toc508703398"/>
      <w:bookmarkStart w:id="659" w:name="_Toc508884783"/>
      <w:r w:rsidRPr="003052BC">
        <w:rPr>
          <w:lang w:val="en-US"/>
        </w:rPr>
        <w:t xml:space="preserve">Table </w:t>
      </w:r>
      <w:r w:rsidR="00C75D78">
        <w:rPr>
          <w:lang w:val="en-US"/>
        </w:rPr>
        <w:fldChar w:fldCharType="begin"/>
      </w:r>
      <w:r w:rsidR="00C75D78">
        <w:rPr>
          <w:lang w:val="en-US"/>
        </w:rPr>
        <w:instrText xml:space="preserve"> STYLEREF 1 \s </w:instrText>
      </w:r>
      <w:r w:rsidR="00C75D78">
        <w:rPr>
          <w:lang w:val="en-US"/>
        </w:rPr>
        <w:fldChar w:fldCharType="separate"/>
      </w:r>
      <w:r w:rsidR="00A86361">
        <w:rPr>
          <w:noProof/>
          <w:lang w:val="en-US"/>
        </w:rPr>
        <w:t>E</w:t>
      </w:r>
      <w:r w:rsidR="00C75D78">
        <w:rPr>
          <w:lang w:val="en-US"/>
        </w:rPr>
        <w:fldChar w:fldCharType="end"/>
      </w:r>
      <w:r w:rsidR="00C75D78">
        <w:rPr>
          <w:lang w:val="en-US"/>
        </w:rPr>
        <w:noBreakHyphen/>
      </w:r>
      <w:r w:rsidR="00C75D78">
        <w:rPr>
          <w:lang w:val="en-US"/>
        </w:rPr>
        <w:fldChar w:fldCharType="begin"/>
      </w:r>
      <w:r w:rsidR="00C75D78">
        <w:rPr>
          <w:lang w:val="en-US"/>
        </w:rPr>
        <w:instrText xml:space="preserve"> SEQ Table \* ARABIC \s 1 </w:instrText>
      </w:r>
      <w:r w:rsidR="00C75D78">
        <w:rPr>
          <w:lang w:val="en-US"/>
        </w:rPr>
        <w:fldChar w:fldCharType="separate"/>
      </w:r>
      <w:r w:rsidR="00A86361">
        <w:rPr>
          <w:noProof/>
          <w:lang w:val="en-US"/>
        </w:rPr>
        <w:t>2</w:t>
      </w:r>
      <w:r w:rsidR="00C75D78">
        <w:rPr>
          <w:lang w:val="en-US"/>
        </w:rPr>
        <w:fldChar w:fldCharType="end"/>
      </w:r>
      <w:r w:rsidRPr="003052BC">
        <w:rPr>
          <w:lang w:val="en-US"/>
        </w:rPr>
        <w:t xml:space="preserve"> : Three*Two example</w:t>
      </w:r>
      <w:bookmarkEnd w:id="658"/>
      <w:bookmarkEnd w:id="659"/>
    </w:p>
    <w:p w:rsidR="00A071A2" w:rsidRPr="003052BC" w:rsidRDefault="00A071A2" w:rsidP="00A071A2">
      <w:pPr>
        <w:pStyle w:val="Nadpis4"/>
        <w:numPr>
          <w:ilvl w:val="3"/>
          <w:numId w:val="4"/>
        </w:numPr>
        <w:ind w:left="2707"/>
        <w:rPr>
          <w:lang w:val="en-US"/>
        </w:rPr>
      </w:pPr>
      <w:bookmarkStart w:id="660" w:name="_Toc508711887"/>
      <w:bookmarkStart w:id="661" w:name="_Toc528742974"/>
      <w:r w:rsidRPr="003052BC">
        <w:rPr>
          <w:lang w:val="en-US"/>
        </w:rPr>
        <w:t>Title 4</w:t>
      </w:r>
      <w:bookmarkEnd w:id="660"/>
      <w:bookmarkEnd w:id="661"/>
    </w:p>
    <w:p w:rsidR="00A071A2" w:rsidRPr="003052BC" w:rsidRDefault="00A071A2" w:rsidP="00A071A2">
      <w:pPr>
        <w:rPr>
          <w:lang w:val="en-US"/>
        </w:rPr>
      </w:pPr>
      <w:r w:rsidRPr="003052BC">
        <w:rPr>
          <w:lang w:val="en-US"/>
        </w:rPr>
        <w:t>Title 4 title 4 title 4 title 4 title 4 title 4 title 4 title 4 title 4 title 4 title 4 title 4 title 4 title 4 title 4 title 4 title 4 title 4.</w:t>
      </w:r>
    </w:p>
    <w:p w:rsidR="00A071A2" w:rsidRPr="003052BC" w:rsidRDefault="00A071A2" w:rsidP="00A071A2">
      <w:pPr>
        <w:pStyle w:val="Nadpis5"/>
        <w:numPr>
          <w:ilvl w:val="4"/>
          <w:numId w:val="4"/>
        </w:numPr>
        <w:ind w:left="2993"/>
      </w:pPr>
      <w:r w:rsidRPr="003052BC">
        <w:t xml:space="preserve"> </w:t>
      </w:r>
      <w:bookmarkStart w:id="662" w:name="_Toc508711888"/>
      <w:bookmarkStart w:id="663" w:name="_Toc528742975"/>
      <w:r w:rsidRPr="003052BC">
        <w:t>Title 5</w:t>
      </w:r>
      <w:bookmarkEnd w:id="662"/>
      <w:bookmarkEnd w:id="663"/>
    </w:p>
    <w:p w:rsidR="00A071A2" w:rsidRPr="003052BC" w:rsidRDefault="00A071A2" w:rsidP="00A071A2">
      <w:pPr>
        <w:rPr>
          <w:lang w:val="en-US"/>
        </w:rPr>
      </w:pPr>
      <w:r w:rsidRPr="003052BC">
        <w:rPr>
          <w:lang w:val="en-US"/>
        </w:rPr>
        <w:t>Title 5 title 5 title 5 title 5 title 5 title 5 title 5 title 5 title 5 title 5 title 5 title 5 title 5 title 5 title 5 title 5 title 5 title 5 title 5 title 5 title 5 title 5 title 5 title 5 title 5 title 5 title 5.</w:t>
      </w:r>
    </w:p>
    <w:p w:rsidR="00A071A2" w:rsidRPr="003052BC" w:rsidRDefault="00A071A2" w:rsidP="00A071A2">
      <w:pPr>
        <w:keepNext/>
        <w:jc w:val="center"/>
        <w:rPr>
          <w:lang w:val="en-US"/>
        </w:rPr>
      </w:pPr>
      <w:r w:rsidRPr="00F366EB">
        <w:rPr>
          <w:noProof/>
          <w:lang w:val="cs-CZ" w:eastAsia="cs-CZ"/>
        </w:rPr>
        <w:drawing>
          <wp:inline distT="0" distB="0" distL="0" distR="0" wp14:anchorId="71D4FC0A" wp14:editId="12D60997">
            <wp:extent cx="3048000" cy="647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48000" cy="647700"/>
                    </a:xfrm>
                    <a:prstGeom prst="rect">
                      <a:avLst/>
                    </a:prstGeom>
                  </pic:spPr>
                </pic:pic>
              </a:graphicData>
            </a:graphic>
          </wp:inline>
        </w:drawing>
      </w:r>
    </w:p>
    <w:p w:rsidR="00A071A2" w:rsidRPr="003052BC" w:rsidRDefault="00A071A2" w:rsidP="00A071A2">
      <w:pPr>
        <w:pStyle w:val="Titulek"/>
        <w:rPr>
          <w:lang w:val="en-US"/>
        </w:rPr>
      </w:pPr>
      <w:bookmarkStart w:id="664" w:name="_Toc508703396"/>
      <w:bookmarkStart w:id="665" w:name="_Toc508884779"/>
      <w:r w:rsidRPr="003052BC">
        <w:rPr>
          <w:lang w:val="en-US"/>
        </w:rPr>
        <w:t xml:space="preserve">Figure </w:t>
      </w:r>
      <w:r w:rsidR="00C653FA">
        <w:rPr>
          <w:lang w:val="en-US"/>
        </w:rPr>
        <w:fldChar w:fldCharType="begin"/>
      </w:r>
      <w:r w:rsidR="00C653FA">
        <w:rPr>
          <w:lang w:val="en-US"/>
        </w:rPr>
        <w:instrText xml:space="preserve"> STYLEREF 1 \s </w:instrText>
      </w:r>
      <w:r w:rsidR="00C653FA">
        <w:rPr>
          <w:lang w:val="en-US"/>
        </w:rPr>
        <w:fldChar w:fldCharType="separate"/>
      </w:r>
      <w:r w:rsidR="00A86361">
        <w:rPr>
          <w:noProof/>
          <w:lang w:val="en-US"/>
        </w:rPr>
        <w:t>E</w:t>
      </w:r>
      <w:r w:rsidR="00C653FA">
        <w:rPr>
          <w:lang w:val="en-US"/>
        </w:rPr>
        <w:fldChar w:fldCharType="end"/>
      </w:r>
      <w:r w:rsidR="00C653FA">
        <w:rPr>
          <w:lang w:val="en-US"/>
        </w:rPr>
        <w:t>.</w:t>
      </w:r>
      <w:r w:rsidR="00C653FA">
        <w:rPr>
          <w:lang w:val="en-US"/>
        </w:rPr>
        <w:fldChar w:fldCharType="begin"/>
      </w:r>
      <w:r w:rsidR="00C653FA">
        <w:rPr>
          <w:lang w:val="en-US"/>
        </w:rPr>
        <w:instrText xml:space="preserve"> SEQ Figure \* ARABIC \s 1 </w:instrText>
      </w:r>
      <w:r w:rsidR="00C653FA">
        <w:rPr>
          <w:lang w:val="en-US"/>
        </w:rPr>
        <w:fldChar w:fldCharType="separate"/>
      </w:r>
      <w:r w:rsidR="00A86361">
        <w:rPr>
          <w:noProof/>
          <w:lang w:val="en-US"/>
        </w:rPr>
        <w:t>2</w:t>
      </w:r>
      <w:r w:rsidR="00C653FA">
        <w:rPr>
          <w:lang w:val="en-US"/>
        </w:rPr>
        <w:fldChar w:fldCharType="end"/>
      </w:r>
      <w:r w:rsidRPr="003052BC">
        <w:rPr>
          <w:lang w:val="en-US"/>
        </w:rPr>
        <w:t xml:space="preserve"> : Red </w:t>
      </w:r>
      <w:proofErr w:type="spellStart"/>
      <w:r w:rsidRPr="003052BC">
        <w:rPr>
          <w:lang w:val="en-US"/>
        </w:rPr>
        <w:t>Exemple</w:t>
      </w:r>
      <w:bookmarkEnd w:id="664"/>
      <w:bookmarkEnd w:id="665"/>
      <w:proofErr w:type="spellEnd"/>
    </w:p>
    <w:p w:rsidR="00A071A2" w:rsidRPr="003052BC" w:rsidRDefault="00A071A2" w:rsidP="00A071A2">
      <w:pPr>
        <w:pStyle w:val="Nadpis6"/>
        <w:numPr>
          <w:ilvl w:val="5"/>
          <w:numId w:val="4"/>
        </w:numPr>
        <w:ind w:left="3417"/>
        <w:rPr>
          <w:lang w:val="en-US"/>
        </w:rPr>
      </w:pPr>
      <w:bookmarkStart w:id="666" w:name="_Toc508711889"/>
      <w:bookmarkStart w:id="667" w:name="_Toc528742976"/>
      <w:r w:rsidRPr="003052BC">
        <w:rPr>
          <w:lang w:val="en-US"/>
        </w:rPr>
        <w:t>Title 6</w:t>
      </w:r>
      <w:bookmarkEnd w:id="666"/>
      <w:bookmarkEnd w:id="667"/>
    </w:p>
    <w:p w:rsidR="00B54FA0" w:rsidRPr="003052BC" w:rsidRDefault="00A071A2" w:rsidP="00A071A2">
      <w:pPr>
        <w:rPr>
          <w:lang w:val="en-US"/>
        </w:rPr>
      </w:pPr>
      <w:r w:rsidRPr="003052BC">
        <w:rPr>
          <w:lang w:val="en-US"/>
        </w:rPr>
        <w:t>Title 6 title 6 title 6 title 6 title 6 title6 title 6 title 6 title6 title 6 title 6 title 6 title6 title 6 title 6 title6 title 6 title 6 title 6 title 6 title 6 title 6 title 6 title 6 title 6 title 6.</w:t>
      </w:r>
    </w:p>
    <w:sectPr w:rsidR="00B54FA0" w:rsidRPr="003052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3CB" w:rsidRDefault="002273CB" w:rsidP="00775F77">
      <w:pPr>
        <w:spacing w:after="0"/>
      </w:pPr>
      <w:r>
        <w:separator/>
      </w:r>
    </w:p>
  </w:endnote>
  <w:endnote w:type="continuationSeparator" w:id="0">
    <w:p w:rsidR="002273CB" w:rsidRDefault="002273CB" w:rsidP="00775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Univers">
    <w:altName w:val="Arial"/>
    <w:charset w:val="00"/>
    <w:family w:val="swiss"/>
    <w:pitch w:val="variable"/>
    <w:sig w:usb0="80000287" w:usb1="00000000" w:usb2="00000000" w:usb3="00000000" w:csb0="0000000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DA" w:rsidRDefault="00F809DA">
    <w:pPr>
      <w:pStyle w:val="Zpat"/>
      <w:rPr>
        <w:rFonts w:asciiTheme="majorHAnsi" w:hAnsiTheme="majorHAnsi"/>
        <w:sz w:val="24"/>
        <w:lang w:val="en-US"/>
      </w:rPr>
    </w:pPr>
    <w:r w:rsidRPr="00C87C88">
      <w:rPr>
        <w:rFonts w:asciiTheme="majorHAnsi" w:hAnsiTheme="majorHAnsi"/>
        <w:sz w:val="24"/>
      </w:rPr>
      <w:ptab w:relativeTo="margin" w:alignment="center" w:leader="none"/>
    </w:r>
    <w:r>
      <w:rPr>
        <w:rFonts w:asciiTheme="majorHAnsi" w:hAnsiTheme="majorHAnsi"/>
        <w:sz w:val="24"/>
        <w:lang w:val="en-US"/>
      </w:rPr>
      <w:t>Good practice guide</w:t>
    </w:r>
  </w:p>
  <w:p w:rsidR="00F809DA" w:rsidRPr="00C87C88" w:rsidRDefault="00F809DA" w:rsidP="00996ADD">
    <w:pPr>
      <w:pStyle w:val="Zpat"/>
      <w:jc w:val="center"/>
      <w:rPr>
        <w:rFonts w:asciiTheme="majorHAnsi" w:hAnsiTheme="majorHAnsi"/>
        <w:sz w:val="24"/>
        <w:lang w:val="en-US"/>
      </w:rPr>
    </w:pPr>
    <w:r>
      <w:rPr>
        <w:rFonts w:asciiTheme="majorHAnsi" w:hAnsiTheme="majorHAnsi"/>
        <w:sz w:val="24"/>
        <w:lang w:val="en-US"/>
      </w:rPr>
      <w:t>Chapter 3</w:t>
    </w:r>
    <w:r w:rsidRPr="000B2DF2">
      <w:rPr>
        <w:rFonts w:asciiTheme="majorHAnsi" w:hAnsiTheme="majorHAnsi"/>
        <w:sz w:val="24"/>
        <w:lang w:val="en-US"/>
      </w:rPr>
      <w:t xml:space="preserve"> </w:t>
    </w:r>
    <w:r>
      <w:rPr>
        <w:rFonts w:asciiTheme="majorHAnsi" w:hAnsiTheme="majorHAnsi"/>
        <w:sz w:val="24"/>
        <w:lang w:val="en-US"/>
      </w:rPr>
      <w:t>–</w:t>
    </w:r>
    <w:r w:rsidRPr="000B2DF2">
      <w:rPr>
        <w:rFonts w:asciiTheme="majorHAnsi" w:hAnsiTheme="majorHAnsi"/>
        <w:sz w:val="24"/>
        <w:lang w:val="en-US"/>
      </w:rPr>
      <w:t xml:space="preserve"> </w:t>
    </w:r>
    <w:r>
      <w:rPr>
        <w:rFonts w:asciiTheme="majorHAnsi" w:hAnsiTheme="majorHAnsi"/>
        <w:sz w:val="24"/>
        <w:lang w:val="en-US"/>
      </w:rPr>
      <w:t>User’s guide for the open software tool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3CB" w:rsidRDefault="002273CB" w:rsidP="00775F77">
      <w:pPr>
        <w:spacing w:after="0"/>
      </w:pPr>
      <w:r>
        <w:separator/>
      </w:r>
    </w:p>
  </w:footnote>
  <w:footnote w:type="continuationSeparator" w:id="0">
    <w:p w:rsidR="002273CB" w:rsidRDefault="002273CB" w:rsidP="00775F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9DA" w:rsidRPr="00823DD3" w:rsidRDefault="00F809DA" w:rsidP="00823DD3">
    <w:pPr>
      <w:pStyle w:val="Zhlav"/>
      <w:tabs>
        <w:tab w:val="clear" w:pos="9072"/>
      </w:tabs>
      <w:rPr>
        <w:rFonts w:asciiTheme="majorHAnsi" w:hAnsiTheme="majorHAnsi"/>
        <w:b/>
        <w:sz w:val="24"/>
        <w:szCs w:val="24"/>
      </w:rPr>
    </w:pPr>
    <w:r w:rsidRPr="00823DD3">
      <w:rPr>
        <w:rFonts w:asciiTheme="majorHAnsi" w:hAnsiTheme="majorHAnsi"/>
        <w:sz w:val="24"/>
        <w:szCs w:val="24"/>
      </w:rPr>
      <w:t>15RPT04 TracePQM</w:t>
    </w:r>
    <w:r w:rsidRPr="00823DD3">
      <w:rPr>
        <w:rFonts w:asciiTheme="majorHAnsi" w:hAnsiTheme="majorHAnsi"/>
        <w:sz w:val="24"/>
        <w:szCs w:val="24"/>
      </w:rPr>
      <w:ptab w:relativeTo="margin" w:alignment="center" w:leader="none"/>
    </w:r>
    <w:r w:rsidRPr="00823DD3">
      <w:rPr>
        <w:rFonts w:asciiTheme="majorHAnsi" w:hAnsiTheme="majorHAnsi"/>
        <w:sz w:val="24"/>
        <w:szCs w:val="24"/>
      </w:rPr>
      <w:ptab w:relativeTo="margin" w:alignment="right" w:leader="none"/>
    </w:r>
    <w:sdt>
      <w:sdtPr>
        <w:rPr>
          <w:rFonts w:asciiTheme="majorHAnsi" w:hAnsiTheme="majorHAnsi"/>
          <w:sz w:val="24"/>
          <w:szCs w:val="24"/>
        </w:rPr>
        <w:id w:val="-1137024981"/>
        <w:docPartObj>
          <w:docPartGallery w:val="Page Numbers (Bottom of Page)"/>
          <w:docPartUnique/>
        </w:docPartObj>
      </w:sdtPr>
      <w:sdtEndPr/>
      <w:sdtContent>
        <w:sdt>
          <w:sdtPr>
            <w:rPr>
              <w:rFonts w:asciiTheme="majorHAnsi" w:hAnsiTheme="majorHAnsi"/>
              <w:sz w:val="24"/>
              <w:szCs w:val="24"/>
            </w:rPr>
            <w:id w:val="-1407607977"/>
            <w:docPartObj>
              <w:docPartGallery w:val="Page Numbers (Top of Page)"/>
              <w:docPartUnique/>
            </w:docPartObj>
          </w:sdtPr>
          <w:sdtEndPr/>
          <w:sdtContent>
            <w:r w:rsidRPr="00823DD3">
              <w:rPr>
                <w:rFonts w:asciiTheme="majorHAnsi" w:hAnsiTheme="majorHAnsi"/>
                <w:sz w:val="24"/>
                <w:szCs w:val="24"/>
              </w:rPr>
              <w:t xml:space="preserve">Page </w:t>
            </w:r>
            <w:r w:rsidRPr="00823DD3">
              <w:rPr>
                <w:rFonts w:asciiTheme="majorHAnsi" w:hAnsiTheme="majorHAnsi"/>
                <w:b/>
                <w:bCs/>
                <w:sz w:val="24"/>
                <w:szCs w:val="24"/>
              </w:rPr>
              <w:fldChar w:fldCharType="begin"/>
            </w:r>
            <w:r w:rsidRPr="00823DD3">
              <w:rPr>
                <w:rFonts w:asciiTheme="majorHAnsi" w:hAnsiTheme="majorHAnsi"/>
                <w:b/>
                <w:bCs/>
                <w:sz w:val="24"/>
                <w:szCs w:val="24"/>
              </w:rPr>
              <w:instrText>PAGE</w:instrText>
            </w:r>
            <w:r w:rsidRPr="00823DD3">
              <w:rPr>
                <w:rFonts w:asciiTheme="majorHAnsi" w:hAnsiTheme="majorHAnsi"/>
                <w:b/>
                <w:bCs/>
                <w:sz w:val="24"/>
                <w:szCs w:val="24"/>
              </w:rPr>
              <w:fldChar w:fldCharType="separate"/>
            </w:r>
            <w:r w:rsidR="00A86361">
              <w:rPr>
                <w:rFonts w:asciiTheme="majorHAnsi" w:hAnsiTheme="majorHAnsi"/>
                <w:b/>
                <w:bCs/>
                <w:noProof/>
                <w:sz w:val="24"/>
                <w:szCs w:val="24"/>
              </w:rPr>
              <w:t>9</w:t>
            </w:r>
            <w:r w:rsidRPr="00823DD3">
              <w:rPr>
                <w:rFonts w:asciiTheme="majorHAnsi" w:hAnsiTheme="majorHAnsi"/>
                <w:b/>
                <w:bCs/>
                <w:sz w:val="24"/>
                <w:szCs w:val="24"/>
              </w:rPr>
              <w:fldChar w:fldCharType="end"/>
            </w:r>
            <w:r w:rsidRPr="00823DD3">
              <w:rPr>
                <w:rFonts w:asciiTheme="majorHAnsi" w:hAnsiTheme="majorHAnsi"/>
                <w:sz w:val="24"/>
                <w:szCs w:val="24"/>
              </w:rPr>
              <w:t xml:space="preserve"> of </w:t>
            </w:r>
            <w:r w:rsidRPr="00823DD3">
              <w:rPr>
                <w:rFonts w:asciiTheme="majorHAnsi" w:hAnsiTheme="majorHAnsi"/>
                <w:b/>
                <w:bCs/>
                <w:sz w:val="24"/>
                <w:szCs w:val="24"/>
              </w:rPr>
              <w:fldChar w:fldCharType="begin"/>
            </w:r>
            <w:r w:rsidRPr="00823DD3">
              <w:rPr>
                <w:rFonts w:asciiTheme="majorHAnsi" w:hAnsiTheme="majorHAnsi"/>
                <w:b/>
                <w:bCs/>
                <w:sz w:val="24"/>
                <w:szCs w:val="24"/>
              </w:rPr>
              <w:instrText>NUMPAGES</w:instrText>
            </w:r>
            <w:r w:rsidRPr="00823DD3">
              <w:rPr>
                <w:rFonts w:asciiTheme="majorHAnsi" w:hAnsiTheme="majorHAnsi"/>
                <w:b/>
                <w:bCs/>
                <w:sz w:val="24"/>
                <w:szCs w:val="24"/>
              </w:rPr>
              <w:fldChar w:fldCharType="separate"/>
            </w:r>
            <w:r w:rsidR="00A86361">
              <w:rPr>
                <w:rFonts w:asciiTheme="majorHAnsi" w:hAnsiTheme="majorHAnsi"/>
                <w:b/>
                <w:bCs/>
                <w:noProof/>
                <w:sz w:val="24"/>
                <w:szCs w:val="24"/>
              </w:rPr>
              <w:t>32</w:t>
            </w:r>
            <w:r w:rsidRPr="00823DD3">
              <w:rPr>
                <w:rFonts w:asciiTheme="majorHAnsi" w:hAnsiTheme="majorHAnsi"/>
                <w:b/>
                <w:bCs/>
                <w:sz w:val="24"/>
                <w:szCs w:val="24"/>
              </w:rPr>
              <w:fldChar w:fldCharType="end"/>
            </w:r>
          </w:sdtContent>
        </w:sdt>
      </w:sdtContent>
    </w:sdt>
    <w:r w:rsidRPr="00823DD3">
      <w:rPr>
        <w:rFonts w:asciiTheme="majorHAnsi" w:hAnsiTheme="majorHAnsi"/>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532"/>
    <w:multiLevelType w:val="hybridMultilevel"/>
    <w:tmpl w:val="4026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310274"/>
    <w:multiLevelType w:val="multilevel"/>
    <w:tmpl w:val="D550E67E"/>
    <w:lvl w:ilvl="0">
      <w:start w:val="1"/>
      <w:numFmt w:val="upperLetter"/>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3698" w:hanging="720"/>
      </w:pPr>
      <w:rPr>
        <w:rFonts w:hint="default"/>
      </w:rPr>
    </w:lvl>
    <w:lvl w:ilvl="3">
      <w:start w:val="1"/>
      <w:numFmt w:val="lowerLetter"/>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AFA2F45"/>
    <w:multiLevelType w:val="multilevel"/>
    <w:tmpl w:val="A920CBDC"/>
    <w:lvl w:ilvl="0">
      <w:start w:val="1"/>
      <w:numFmt w:val="upperLetter"/>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720"/>
        </w:tabs>
        <w:ind w:left="454"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D3D54FD"/>
    <w:multiLevelType w:val="hybridMultilevel"/>
    <w:tmpl w:val="6C207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1B0CD5"/>
    <w:multiLevelType w:val="hybridMultilevel"/>
    <w:tmpl w:val="059CB3F6"/>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4680C0A"/>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DD53BF7"/>
    <w:multiLevelType w:val="hybridMultilevel"/>
    <w:tmpl w:val="66A2B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F194292"/>
    <w:multiLevelType w:val="hybridMultilevel"/>
    <w:tmpl w:val="5CF45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F4200C"/>
    <w:multiLevelType w:val="hybridMultilevel"/>
    <w:tmpl w:val="354E80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AD6E63"/>
    <w:multiLevelType w:val="hybridMultilevel"/>
    <w:tmpl w:val="41E2E6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AA95B82"/>
    <w:multiLevelType w:val="hybridMultilevel"/>
    <w:tmpl w:val="3AB49CE4"/>
    <w:lvl w:ilvl="0" w:tplc="3692D0F8">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C9514A0"/>
    <w:multiLevelType w:val="hybridMultilevel"/>
    <w:tmpl w:val="00844A2E"/>
    <w:lvl w:ilvl="0" w:tplc="04050011">
      <w:start w:val="1"/>
      <w:numFmt w:val="decimal"/>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E884210"/>
    <w:multiLevelType w:val="hybridMultilevel"/>
    <w:tmpl w:val="4A3C372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08129A"/>
    <w:multiLevelType w:val="hybridMultilevel"/>
    <w:tmpl w:val="E17E5D2E"/>
    <w:lvl w:ilvl="0" w:tplc="94CE1E4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7"/>
  </w:num>
  <w:num w:numId="13">
    <w:abstractNumId w:val="6"/>
  </w:num>
  <w:num w:numId="14">
    <w:abstractNumId w:val="0"/>
  </w:num>
  <w:num w:numId="15">
    <w:abstractNumId w:val="9"/>
  </w:num>
  <w:num w:numId="16">
    <w:abstractNumId w:val="12"/>
  </w:num>
  <w:num w:numId="17">
    <w:abstractNumId w:val="8"/>
  </w:num>
  <w:num w:numId="18">
    <w:abstractNumId w:val="3"/>
  </w:num>
  <w:num w:numId="19">
    <w:abstractNumId w:val="5"/>
  </w:num>
  <w:num w:numId="20">
    <w:abstractNumId w:val="1"/>
  </w:num>
  <w:num w:numId="21">
    <w:abstractNumId w:val="10"/>
  </w:num>
  <w:num w:numId="22">
    <w:abstractNumId w:val="11"/>
  </w:num>
  <w:num w:numId="23">
    <w:abstractNumId w:val="4"/>
  </w:num>
  <w:num w:numId="24">
    <w:abstractNumId w:val="1"/>
  </w:num>
  <w:num w:numId="25">
    <w:abstractNumId w:val="1"/>
  </w:num>
  <w:num w:numId="26">
    <w:abstractNumId w:val="1"/>
  </w:num>
  <w:num w:numId="27">
    <w:abstractNumId w:val="1"/>
  </w:num>
  <w:num w:numId="28">
    <w:abstractNumId w:val="1"/>
  </w:num>
  <w:num w:numId="29">
    <w:abstractNumId w:val="13"/>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ra">
    <w15:presenceInfo w15:providerId="None" w15:userId="S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77"/>
    <w:rsid w:val="00000790"/>
    <w:rsid w:val="00001717"/>
    <w:rsid w:val="000122D5"/>
    <w:rsid w:val="00016199"/>
    <w:rsid w:val="00031983"/>
    <w:rsid w:val="00033314"/>
    <w:rsid w:val="00057B25"/>
    <w:rsid w:val="000611ED"/>
    <w:rsid w:val="000877AF"/>
    <w:rsid w:val="00090280"/>
    <w:rsid w:val="000919C1"/>
    <w:rsid w:val="000A6579"/>
    <w:rsid w:val="000B2DF2"/>
    <w:rsid w:val="000D4C26"/>
    <w:rsid w:val="000F4089"/>
    <w:rsid w:val="0012190F"/>
    <w:rsid w:val="0013591F"/>
    <w:rsid w:val="00147391"/>
    <w:rsid w:val="0016558B"/>
    <w:rsid w:val="00171FA2"/>
    <w:rsid w:val="0019222F"/>
    <w:rsid w:val="00192B16"/>
    <w:rsid w:val="001B59A0"/>
    <w:rsid w:val="001E3353"/>
    <w:rsid w:val="001E4B8F"/>
    <w:rsid w:val="001F3CA9"/>
    <w:rsid w:val="00220BA2"/>
    <w:rsid w:val="00223FB2"/>
    <w:rsid w:val="00226E97"/>
    <w:rsid w:val="002273CB"/>
    <w:rsid w:val="00233FCE"/>
    <w:rsid w:val="002467EE"/>
    <w:rsid w:val="00253F18"/>
    <w:rsid w:val="00256F37"/>
    <w:rsid w:val="0025727B"/>
    <w:rsid w:val="002605D2"/>
    <w:rsid w:val="00297ABA"/>
    <w:rsid w:val="002E05C9"/>
    <w:rsid w:val="002E7E09"/>
    <w:rsid w:val="003052BC"/>
    <w:rsid w:val="003060EB"/>
    <w:rsid w:val="003061AA"/>
    <w:rsid w:val="00316F5A"/>
    <w:rsid w:val="00345602"/>
    <w:rsid w:val="00353CD7"/>
    <w:rsid w:val="00357A0E"/>
    <w:rsid w:val="00365945"/>
    <w:rsid w:val="00370838"/>
    <w:rsid w:val="003764ED"/>
    <w:rsid w:val="003A1129"/>
    <w:rsid w:val="003A1E0F"/>
    <w:rsid w:val="003A379B"/>
    <w:rsid w:val="003A74D6"/>
    <w:rsid w:val="003B29BD"/>
    <w:rsid w:val="003B4A75"/>
    <w:rsid w:val="003B6A9E"/>
    <w:rsid w:val="003D0752"/>
    <w:rsid w:val="003D0784"/>
    <w:rsid w:val="003F5D74"/>
    <w:rsid w:val="004030B1"/>
    <w:rsid w:val="00410EC0"/>
    <w:rsid w:val="0041339F"/>
    <w:rsid w:val="00416E49"/>
    <w:rsid w:val="00421075"/>
    <w:rsid w:val="00445187"/>
    <w:rsid w:val="00457083"/>
    <w:rsid w:val="00472396"/>
    <w:rsid w:val="00473819"/>
    <w:rsid w:val="00475887"/>
    <w:rsid w:val="00484A86"/>
    <w:rsid w:val="004950C6"/>
    <w:rsid w:val="004964AF"/>
    <w:rsid w:val="004A0230"/>
    <w:rsid w:val="004A1B28"/>
    <w:rsid w:val="004C0795"/>
    <w:rsid w:val="004C6E87"/>
    <w:rsid w:val="004D4FBF"/>
    <w:rsid w:val="004F0BDE"/>
    <w:rsid w:val="004F6848"/>
    <w:rsid w:val="00517BA6"/>
    <w:rsid w:val="00526F99"/>
    <w:rsid w:val="005352C8"/>
    <w:rsid w:val="00547337"/>
    <w:rsid w:val="00572781"/>
    <w:rsid w:val="00580965"/>
    <w:rsid w:val="00586E8D"/>
    <w:rsid w:val="00592FC1"/>
    <w:rsid w:val="005959E1"/>
    <w:rsid w:val="005B58D3"/>
    <w:rsid w:val="005C4D74"/>
    <w:rsid w:val="005C63BF"/>
    <w:rsid w:val="005C6502"/>
    <w:rsid w:val="005D5A41"/>
    <w:rsid w:val="005E5C40"/>
    <w:rsid w:val="005F365F"/>
    <w:rsid w:val="0060787F"/>
    <w:rsid w:val="00617EEC"/>
    <w:rsid w:val="006206F3"/>
    <w:rsid w:val="00621614"/>
    <w:rsid w:val="00624B49"/>
    <w:rsid w:val="00634F26"/>
    <w:rsid w:val="00637017"/>
    <w:rsid w:val="00664A78"/>
    <w:rsid w:val="00667F85"/>
    <w:rsid w:val="00676EF9"/>
    <w:rsid w:val="00682E32"/>
    <w:rsid w:val="00684A27"/>
    <w:rsid w:val="00690025"/>
    <w:rsid w:val="006A2879"/>
    <w:rsid w:val="006B0478"/>
    <w:rsid w:val="006D54E1"/>
    <w:rsid w:val="006E06F2"/>
    <w:rsid w:val="006F5E71"/>
    <w:rsid w:val="0070180C"/>
    <w:rsid w:val="00704732"/>
    <w:rsid w:val="0071672C"/>
    <w:rsid w:val="00727AD6"/>
    <w:rsid w:val="00752F10"/>
    <w:rsid w:val="00762370"/>
    <w:rsid w:val="00766ADD"/>
    <w:rsid w:val="00775F77"/>
    <w:rsid w:val="00776073"/>
    <w:rsid w:val="007968C0"/>
    <w:rsid w:val="007C1772"/>
    <w:rsid w:val="007C3F6F"/>
    <w:rsid w:val="007D001C"/>
    <w:rsid w:val="007D36D3"/>
    <w:rsid w:val="007E46E8"/>
    <w:rsid w:val="00823DD3"/>
    <w:rsid w:val="008441DF"/>
    <w:rsid w:val="008444BD"/>
    <w:rsid w:val="00852141"/>
    <w:rsid w:val="008738A2"/>
    <w:rsid w:val="00873E3B"/>
    <w:rsid w:val="00891619"/>
    <w:rsid w:val="008916FA"/>
    <w:rsid w:val="00895A82"/>
    <w:rsid w:val="008A3B73"/>
    <w:rsid w:val="008A5FAA"/>
    <w:rsid w:val="008B3649"/>
    <w:rsid w:val="008B3BF6"/>
    <w:rsid w:val="008C1989"/>
    <w:rsid w:val="008C1AE0"/>
    <w:rsid w:val="008C5CD0"/>
    <w:rsid w:val="008E23E9"/>
    <w:rsid w:val="008E7EBD"/>
    <w:rsid w:val="008F6937"/>
    <w:rsid w:val="00900445"/>
    <w:rsid w:val="009031DC"/>
    <w:rsid w:val="009234FE"/>
    <w:rsid w:val="00927316"/>
    <w:rsid w:val="00932710"/>
    <w:rsid w:val="00932B4B"/>
    <w:rsid w:val="00945910"/>
    <w:rsid w:val="00946BAA"/>
    <w:rsid w:val="0096397D"/>
    <w:rsid w:val="00964DAE"/>
    <w:rsid w:val="00971464"/>
    <w:rsid w:val="00975688"/>
    <w:rsid w:val="00996ADD"/>
    <w:rsid w:val="00996BEA"/>
    <w:rsid w:val="009B7BD9"/>
    <w:rsid w:val="009E380D"/>
    <w:rsid w:val="00A0030B"/>
    <w:rsid w:val="00A01B0F"/>
    <w:rsid w:val="00A071A2"/>
    <w:rsid w:val="00A12CDE"/>
    <w:rsid w:val="00A15DB3"/>
    <w:rsid w:val="00A33319"/>
    <w:rsid w:val="00A41FCE"/>
    <w:rsid w:val="00A63181"/>
    <w:rsid w:val="00A672A3"/>
    <w:rsid w:val="00A72302"/>
    <w:rsid w:val="00A86361"/>
    <w:rsid w:val="00A93FF4"/>
    <w:rsid w:val="00AC5DA2"/>
    <w:rsid w:val="00AC7D6D"/>
    <w:rsid w:val="00AF04C8"/>
    <w:rsid w:val="00AF39B9"/>
    <w:rsid w:val="00AF4A70"/>
    <w:rsid w:val="00B01C2D"/>
    <w:rsid w:val="00B12DB2"/>
    <w:rsid w:val="00B1502D"/>
    <w:rsid w:val="00B26FC8"/>
    <w:rsid w:val="00B42D65"/>
    <w:rsid w:val="00B44BC0"/>
    <w:rsid w:val="00B46F68"/>
    <w:rsid w:val="00B54FA0"/>
    <w:rsid w:val="00B60066"/>
    <w:rsid w:val="00B769D7"/>
    <w:rsid w:val="00B84C4B"/>
    <w:rsid w:val="00B9341A"/>
    <w:rsid w:val="00B97C73"/>
    <w:rsid w:val="00BB3409"/>
    <w:rsid w:val="00BC432B"/>
    <w:rsid w:val="00BC4FD6"/>
    <w:rsid w:val="00BD038D"/>
    <w:rsid w:val="00BE17CA"/>
    <w:rsid w:val="00BF19DE"/>
    <w:rsid w:val="00C05643"/>
    <w:rsid w:val="00C11DEA"/>
    <w:rsid w:val="00C161DB"/>
    <w:rsid w:val="00C209F3"/>
    <w:rsid w:val="00C26A5A"/>
    <w:rsid w:val="00C35C07"/>
    <w:rsid w:val="00C653FA"/>
    <w:rsid w:val="00C75D78"/>
    <w:rsid w:val="00C8214F"/>
    <w:rsid w:val="00C87C88"/>
    <w:rsid w:val="00CA5F23"/>
    <w:rsid w:val="00CA767C"/>
    <w:rsid w:val="00CA7A38"/>
    <w:rsid w:val="00CC3329"/>
    <w:rsid w:val="00CD51F8"/>
    <w:rsid w:val="00CD66BF"/>
    <w:rsid w:val="00CE19CB"/>
    <w:rsid w:val="00CF5D78"/>
    <w:rsid w:val="00D0187E"/>
    <w:rsid w:val="00D06AED"/>
    <w:rsid w:val="00D13788"/>
    <w:rsid w:val="00D23564"/>
    <w:rsid w:val="00D25957"/>
    <w:rsid w:val="00D27FDC"/>
    <w:rsid w:val="00D31ADF"/>
    <w:rsid w:val="00D334BF"/>
    <w:rsid w:val="00D36DC3"/>
    <w:rsid w:val="00D43352"/>
    <w:rsid w:val="00D64E92"/>
    <w:rsid w:val="00D65519"/>
    <w:rsid w:val="00D76B7D"/>
    <w:rsid w:val="00D92A26"/>
    <w:rsid w:val="00DB7924"/>
    <w:rsid w:val="00DC64BA"/>
    <w:rsid w:val="00DD2166"/>
    <w:rsid w:val="00DE742D"/>
    <w:rsid w:val="00E233BC"/>
    <w:rsid w:val="00E40B53"/>
    <w:rsid w:val="00E51B2B"/>
    <w:rsid w:val="00E5359F"/>
    <w:rsid w:val="00E5409B"/>
    <w:rsid w:val="00E54636"/>
    <w:rsid w:val="00E642B6"/>
    <w:rsid w:val="00E67343"/>
    <w:rsid w:val="00E73DE3"/>
    <w:rsid w:val="00E74019"/>
    <w:rsid w:val="00E84B48"/>
    <w:rsid w:val="00EB1721"/>
    <w:rsid w:val="00EC1054"/>
    <w:rsid w:val="00ED1057"/>
    <w:rsid w:val="00ED7F08"/>
    <w:rsid w:val="00EE01B3"/>
    <w:rsid w:val="00EE7549"/>
    <w:rsid w:val="00EF2A9A"/>
    <w:rsid w:val="00F115C3"/>
    <w:rsid w:val="00F11B20"/>
    <w:rsid w:val="00F353CA"/>
    <w:rsid w:val="00F366EB"/>
    <w:rsid w:val="00F429A6"/>
    <w:rsid w:val="00F45ECD"/>
    <w:rsid w:val="00F72A23"/>
    <w:rsid w:val="00F809DA"/>
    <w:rsid w:val="00F9324A"/>
    <w:rsid w:val="00F97E65"/>
    <w:rsid w:val="00FC5718"/>
    <w:rsid w:val="00FD1380"/>
    <w:rsid w:val="00FD289A"/>
    <w:rsid w:val="00FF0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67343"/>
    <w:pPr>
      <w:spacing w:line="240" w:lineRule="auto"/>
      <w:jc w:val="both"/>
    </w:pPr>
    <w:rPr>
      <w:rFonts w:ascii="Arial" w:hAnsi="Arial"/>
    </w:rPr>
  </w:style>
  <w:style w:type="paragraph" w:styleId="Nadpis1">
    <w:name w:val="heading 1"/>
    <w:basedOn w:val="Normln"/>
    <w:next w:val="Normlnodsazen"/>
    <w:link w:val="Nadpis1Char"/>
    <w:qFormat/>
    <w:rsid w:val="00297ABA"/>
    <w:pPr>
      <w:keepNext/>
      <w:numPr>
        <w:numId w:val="11"/>
      </w:numPr>
      <w:spacing w:before="480" w:after="240"/>
      <w:jc w:val="left"/>
      <w:outlineLvl w:val="0"/>
    </w:pPr>
    <w:rPr>
      <w:rFonts w:eastAsia="Times New Roman" w:cs="Times New Roman"/>
      <w:b/>
      <w:caps/>
      <w:sz w:val="32"/>
      <w:szCs w:val="20"/>
    </w:rPr>
  </w:style>
  <w:style w:type="paragraph" w:styleId="Nadpis2">
    <w:name w:val="heading 2"/>
    <w:basedOn w:val="Normln"/>
    <w:next w:val="Normlnodsazen"/>
    <w:link w:val="Nadpis2Char"/>
    <w:qFormat/>
    <w:rsid w:val="00B54FA0"/>
    <w:pPr>
      <w:keepNext/>
      <w:numPr>
        <w:ilvl w:val="1"/>
        <w:numId w:val="11"/>
      </w:numPr>
      <w:spacing w:before="240" w:after="120"/>
      <w:jc w:val="left"/>
      <w:outlineLvl w:val="1"/>
    </w:pPr>
    <w:rPr>
      <w:rFonts w:eastAsia="Times New Roman" w:cs="Times New Roman"/>
      <w:b/>
      <w:smallCaps/>
      <w:sz w:val="30"/>
      <w:szCs w:val="20"/>
    </w:rPr>
  </w:style>
  <w:style w:type="paragraph" w:styleId="Nadpis3">
    <w:name w:val="heading 3"/>
    <w:basedOn w:val="Normln"/>
    <w:next w:val="Normlnodsazen"/>
    <w:link w:val="Nadpis3Char"/>
    <w:qFormat/>
    <w:rsid w:val="00B54FA0"/>
    <w:pPr>
      <w:keepNext/>
      <w:numPr>
        <w:ilvl w:val="2"/>
        <w:numId w:val="11"/>
      </w:numPr>
      <w:spacing w:before="240" w:after="60"/>
      <w:jc w:val="left"/>
      <w:outlineLvl w:val="2"/>
    </w:pPr>
    <w:rPr>
      <w:rFonts w:eastAsia="Times New Roman" w:cs="Arial"/>
      <w:b/>
      <w:bCs/>
      <w:sz w:val="28"/>
      <w:szCs w:val="26"/>
    </w:rPr>
  </w:style>
  <w:style w:type="paragraph" w:styleId="Nadpis4">
    <w:name w:val="heading 4"/>
    <w:basedOn w:val="Normln"/>
    <w:next w:val="Normln"/>
    <w:link w:val="Nadpis4Char"/>
    <w:qFormat/>
    <w:rsid w:val="003764ED"/>
    <w:pPr>
      <w:keepNext/>
      <w:numPr>
        <w:ilvl w:val="3"/>
        <w:numId w:val="11"/>
      </w:numPr>
      <w:tabs>
        <w:tab w:val="left" w:pos="284"/>
        <w:tab w:val="left" w:pos="1843"/>
        <w:tab w:val="left" w:pos="2127"/>
        <w:tab w:val="left" w:pos="2694"/>
        <w:tab w:val="left" w:pos="6521"/>
        <w:tab w:val="left" w:pos="8506"/>
      </w:tabs>
      <w:spacing w:before="120" w:after="120"/>
      <w:jc w:val="left"/>
      <w:outlineLvl w:val="3"/>
    </w:pPr>
    <w:rPr>
      <w:rFonts w:eastAsia="Times New Roman" w:cs="Times New Roman"/>
      <w:b/>
      <w:sz w:val="26"/>
      <w:szCs w:val="20"/>
    </w:rPr>
  </w:style>
  <w:style w:type="paragraph" w:styleId="Nadpis5">
    <w:name w:val="heading 5"/>
    <w:basedOn w:val="Normln"/>
    <w:next w:val="Normln"/>
    <w:link w:val="Nadpis5Char"/>
    <w:qFormat/>
    <w:rsid w:val="003764ED"/>
    <w:pPr>
      <w:keepNext/>
      <w:numPr>
        <w:ilvl w:val="4"/>
        <w:numId w:val="11"/>
      </w:numPr>
      <w:tabs>
        <w:tab w:val="left" w:pos="284"/>
        <w:tab w:val="left" w:pos="1418"/>
        <w:tab w:val="left" w:pos="1985"/>
        <w:tab w:val="left" w:pos="2552"/>
        <w:tab w:val="left" w:pos="6521"/>
        <w:tab w:val="left" w:pos="7371"/>
        <w:tab w:val="left" w:pos="8506"/>
      </w:tabs>
      <w:spacing w:before="120" w:after="120"/>
      <w:jc w:val="left"/>
      <w:outlineLvl w:val="4"/>
    </w:pPr>
    <w:rPr>
      <w:rFonts w:eastAsia="Times New Roman" w:cs="Times New Roman"/>
      <w:b/>
      <w:sz w:val="24"/>
      <w:szCs w:val="20"/>
      <w:lang w:val="en-US"/>
    </w:rPr>
  </w:style>
  <w:style w:type="paragraph" w:styleId="Nadpis6">
    <w:name w:val="heading 6"/>
    <w:basedOn w:val="Normln"/>
    <w:next w:val="Normln"/>
    <w:link w:val="Nadpis6Char"/>
    <w:qFormat/>
    <w:rsid w:val="003764ED"/>
    <w:pPr>
      <w:keepNext/>
      <w:numPr>
        <w:ilvl w:val="5"/>
        <w:numId w:val="11"/>
      </w:numPr>
      <w:tabs>
        <w:tab w:val="left" w:pos="169"/>
        <w:tab w:val="left" w:pos="1699"/>
        <w:tab w:val="left" w:pos="2265"/>
        <w:tab w:val="left" w:pos="2832"/>
        <w:tab w:val="center" w:pos="3495"/>
        <w:tab w:val="left" w:pos="3964"/>
        <w:tab w:val="left" w:pos="4530"/>
        <w:tab w:val="left" w:pos="5096"/>
        <w:tab w:val="left" w:pos="5662"/>
        <w:tab w:val="left" w:pos="6228"/>
        <w:tab w:val="left" w:pos="6794"/>
        <w:tab w:val="left" w:pos="7360"/>
        <w:tab w:val="left" w:pos="7926"/>
        <w:tab w:val="left" w:pos="8492"/>
        <w:tab w:val="left" w:pos="9058"/>
        <w:tab w:val="left" w:pos="9624"/>
        <w:tab w:val="left" w:pos="10190"/>
        <w:tab w:val="left" w:pos="10756"/>
      </w:tabs>
      <w:spacing w:before="120" w:after="120"/>
      <w:ind w:left="3417"/>
      <w:jc w:val="left"/>
      <w:outlineLvl w:val="5"/>
    </w:pPr>
    <w:rPr>
      <w:rFonts w:ascii="Univers" w:eastAsia="Times New Roman" w:hAnsi="Univers" w:cs="Times New Roman"/>
      <w:b/>
      <w:iCs/>
      <w:szCs w:val="20"/>
    </w:rPr>
  </w:style>
  <w:style w:type="paragraph" w:styleId="Nadpis7">
    <w:name w:val="heading 7"/>
    <w:basedOn w:val="Normln"/>
    <w:next w:val="Normln"/>
    <w:link w:val="Nadpis7Char"/>
    <w:uiPriority w:val="9"/>
    <w:semiHidden/>
    <w:unhideWhenUsed/>
    <w:qFormat/>
    <w:rsid w:val="00667F8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67F8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67F8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97ABA"/>
    <w:rPr>
      <w:rFonts w:ascii="Arial" w:eastAsia="Times New Roman" w:hAnsi="Arial" w:cs="Times New Roman"/>
      <w:b/>
      <w:caps/>
      <w:sz w:val="32"/>
      <w:szCs w:val="20"/>
    </w:rPr>
  </w:style>
  <w:style w:type="paragraph" w:styleId="Normlnodsazen">
    <w:name w:val="Normal Indent"/>
    <w:basedOn w:val="Normln"/>
    <w:uiPriority w:val="99"/>
    <w:semiHidden/>
    <w:unhideWhenUsed/>
    <w:rsid w:val="00684A27"/>
    <w:pPr>
      <w:ind w:left="708"/>
    </w:pPr>
  </w:style>
  <w:style w:type="character" w:customStyle="1" w:styleId="Nadpis2Char">
    <w:name w:val="Nadpis 2 Char"/>
    <w:basedOn w:val="Standardnpsmoodstavce"/>
    <w:link w:val="Nadpis2"/>
    <w:rsid w:val="00B54FA0"/>
    <w:rPr>
      <w:rFonts w:ascii="Arial" w:eastAsia="Times New Roman" w:hAnsi="Arial" w:cs="Times New Roman"/>
      <w:b/>
      <w:smallCaps/>
      <w:sz w:val="30"/>
      <w:szCs w:val="20"/>
    </w:rPr>
  </w:style>
  <w:style w:type="paragraph" w:styleId="Bezmezer">
    <w:name w:val="No Spacing"/>
    <w:link w:val="BezmezerChar"/>
    <w:uiPriority w:val="1"/>
    <w:qFormat/>
    <w:rsid w:val="00684A27"/>
    <w:pPr>
      <w:spacing w:after="0" w:line="240" w:lineRule="auto"/>
    </w:pPr>
    <w:rPr>
      <w:rFonts w:eastAsiaTheme="minorEastAsia"/>
      <w:lang w:eastAsia="fr-FR"/>
    </w:rPr>
  </w:style>
  <w:style w:type="character" w:customStyle="1" w:styleId="BezmezerChar">
    <w:name w:val="Bez mezer Char"/>
    <w:basedOn w:val="Standardnpsmoodstavce"/>
    <w:link w:val="Bezmezer"/>
    <w:uiPriority w:val="1"/>
    <w:rsid w:val="00684A27"/>
    <w:rPr>
      <w:rFonts w:eastAsiaTheme="minorEastAsia"/>
      <w:lang w:eastAsia="fr-FR"/>
    </w:rPr>
  </w:style>
  <w:style w:type="paragraph" w:styleId="Odstavecseseznamem">
    <w:name w:val="List Paragraph"/>
    <w:basedOn w:val="Normln"/>
    <w:uiPriority w:val="34"/>
    <w:qFormat/>
    <w:rsid w:val="00684A27"/>
    <w:pPr>
      <w:ind w:left="720"/>
      <w:contextualSpacing/>
    </w:pPr>
  </w:style>
  <w:style w:type="character" w:customStyle="1" w:styleId="Nadpis3Char">
    <w:name w:val="Nadpis 3 Char"/>
    <w:basedOn w:val="Standardnpsmoodstavce"/>
    <w:link w:val="Nadpis3"/>
    <w:rsid w:val="00B54FA0"/>
    <w:rPr>
      <w:rFonts w:ascii="Arial" w:eastAsia="Times New Roman" w:hAnsi="Arial" w:cs="Arial"/>
      <w:b/>
      <w:bCs/>
      <w:sz w:val="28"/>
      <w:szCs w:val="26"/>
    </w:rPr>
  </w:style>
  <w:style w:type="character" w:customStyle="1" w:styleId="Nadpis4Char">
    <w:name w:val="Nadpis 4 Char"/>
    <w:basedOn w:val="Standardnpsmoodstavce"/>
    <w:link w:val="Nadpis4"/>
    <w:rsid w:val="003764ED"/>
    <w:rPr>
      <w:rFonts w:ascii="Arial" w:eastAsia="Times New Roman" w:hAnsi="Arial" w:cs="Times New Roman"/>
      <w:b/>
      <w:sz w:val="26"/>
      <w:szCs w:val="20"/>
    </w:rPr>
  </w:style>
  <w:style w:type="character" w:customStyle="1" w:styleId="Nadpis5Char">
    <w:name w:val="Nadpis 5 Char"/>
    <w:basedOn w:val="Standardnpsmoodstavce"/>
    <w:link w:val="Nadpis5"/>
    <w:rsid w:val="003764ED"/>
    <w:rPr>
      <w:rFonts w:ascii="Arial" w:eastAsia="Times New Roman" w:hAnsi="Arial" w:cs="Times New Roman"/>
      <w:b/>
      <w:sz w:val="24"/>
      <w:szCs w:val="20"/>
      <w:lang w:val="en-US"/>
    </w:rPr>
  </w:style>
  <w:style w:type="character" w:customStyle="1" w:styleId="Nadpis6Char">
    <w:name w:val="Nadpis 6 Char"/>
    <w:basedOn w:val="Standardnpsmoodstavce"/>
    <w:link w:val="Nadpis6"/>
    <w:rsid w:val="003764ED"/>
    <w:rPr>
      <w:rFonts w:ascii="Univers" w:eastAsia="Times New Roman" w:hAnsi="Univers" w:cs="Times New Roman"/>
      <w:b/>
      <w:iCs/>
      <w:szCs w:val="20"/>
    </w:rPr>
  </w:style>
  <w:style w:type="paragraph" w:styleId="Zhlav">
    <w:name w:val="header"/>
    <w:basedOn w:val="Normln"/>
    <w:link w:val="ZhlavChar"/>
    <w:uiPriority w:val="99"/>
    <w:unhideWhenUsed/>
    <w:rsid w:val="00775F77"/>
    <w:pPr>
      <w:tabs>
        <w:tab w:val="center" w:pos="4536"/>
        <w:tab w:val="right" w:pos="9072"/>
      </w:tabs>
      <w:spacing w:after="0"/>
    </w:pPr>
  </w:style>
  <w:style w:type="character" w:customStyle="1" w:styleId="ZhlavChar">
    <w:name w:val="Záhlaví Char"/>
    <w:basedOn w:val="Standardnpsmoodstavce"/>
    <w:link w:val="Zhlav"/>
    <w:uiPriority w:val="99"/>
    <w:rsid w:val="00775F77"/>
  </w:style>
  <w:style w:type="paragraph" w:styleId="Zpat">
    <w:name w:val="footer"/>
    <w:basedOn w:val="Normln"/>
    <w:link w:val="ZpatChar"/>
    <w:uiPriority w:val="99"/>
    <w:unhideWhenUsed/>
    <w:rsid w:val="00775F77"/>
    <w:pPr>
      <w:tabs>
        <w:tab w:val="center" w:pos="4536"/>
        <w:tab w:val="right" w:pos="9072"/>
      </w:tabs>
      <w:spacing w:after="0"/>
    </w:pPr>
  </w:style>
  <w:style w:type="character" w:customStyle="1" w:styleId="ZpatChar">
    <w:name w:val="Zápatí Char"/>
    <w:basedOn w:val="Standardnpsmoodstavce"/>
    <w:link w:val="Zpat"/>
    <w:uiPriority w:val="99"/>
    <w:rsid w:val="00775F77"/>
  </w:style>
  <w:style w:type="paragraph" w:styleId="Textbubliny">
    <w:name w:val="Balloon Text"/>
    <w:basedOn w:val="Normln"/>
    <w:link w:val="TextbublinyChar"/>
    <w:uiPriority w:val="99"/>
    <w:semiHidden/>
    <w:unhideWhenUsed/>
    <w:rsid w:val="00775F77"/>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5F77"/>
    <w:rPr>
      <w:rFonts w:ascii="Tahoma" w:hAnsi="Tahoma" w:cs="Tahoma"/>
      <w:sz w:val="16"/>
      <w:szCs w:val="16"/>
    </w:rPr>
  </w:style>
  <w:style w:type="table" w:styleId="Mkatabulky">
    <w:name w:val="Table Grid"/>
    <w:basedOn w:val="Normlntabulka"/>
    <w:uiPriority w:val="59"/>
    <w:rsid w:val="00ED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297ABA"/>
    <w:pPr>
      <w:tabs>
        <w:tab w:val="left" w:pos="440"/>
        <w:tab w:val="right" w:leader="dot" w:pos="9062"/>
      </w:tabs>
      <w:spacing w:after="100"/>
    </w:pPr>
  </w:style>
  <w:style w:type="character" w:styleId="Hypertextovodkaz">
    <w:name w:val="Hyperlink"/>
    <w:basedOn w:val="Standardnpsmoodstavce"/>
    <w:uiPriority w:val="99"/>
    <w:unhideWhenUsed/>
    <w:rsid w:val="008738A2"/>
    <w:rPr>
      <w:color w:val="0000FF" w:themeColor="hyperlink"/>
      <w:u w:val="single"/>
    </w:rPr>
  </w:style>
  <w:style w:type="paragraph" w:styleId="Nadpisobsahu">
    <w:name w:val="TOC Heading"/>
    <w:basedOn w:val="Nadpis1"/>
    <w:next w:val="Normln"/>
    <w:uiPriority w:val="39"/>
    <w:semiHidden/>
    <w:unhideWhenUsed/>
    <w:qFormat/>
    <w:rsid w:val="00823DD3"/>
    <w:pPr>
      <w:keepLines/>
      <w:numPr>
        <w:numId w:val="0"/>
      </w:numPr>
      <w:spacing w:after="0" w:line="276" w:lineRule="auto"/>
      <w:outlineLvl w:val="9"/>
    </w:pPr>
    <w:rPr>
      <w:rFonts w:asciiTheme="majorHAnsi" w:eastAsiaTheme="majorEastAsia" w:hAnsiTheme="majorHAnsi" w:cstheme="majorBidi"/>
      <w:bCs/>
      <w:caps w:val="0"/>
      <w:color w:val="365F91" w:themeColor="accent1" w:themeShade="BF"/>
      <w:sz w:val="28"/>
      <w:szCs w:val="28"/>
      <w:lang w:eastAsia="fr-FR"/>
    </w:rPr>
  </w:style>
  <w:style w:type="paragraph" w:customStyle="1" w:styleId="Default">
    <w:name w:val="Default"/>
    <w:rsid w:val="00F45ECD"/>
    <w:pPr>
      <w:autoSpaceDE w:val="0"/>
      <w:autoSpaceDN w:val="0"/>
      <w:adjustRightInd w:val="0"/>
      <w:spacing w:after="0" w:line="240" w:lineRule="auto"/>
    </w:pPr>
    <w:rPr>
      <w:rFonts w:ascii="Arial" w:hAnsi="Arial" w:cs="Arial"/>
      <w:color w:val="000000"/>
      <w:sz w:val="24"/>
      <w:szCs w:val="24"/>
    </w:rPr>
  </w:style>
  <w:style w:type="character" w:customStyle="1" w:styleId="Nadpis7Char">
    <w:name w:val="Nadpis 7 Char"/>
    <w:basedOn w:val="Standardnpsmoodstavce"/>
    <w:link w:val="Nadpis7"/>
    <w:uiPriority w:val="9"/>
    <w:semiHidden/>
    <w:rsid w:val="00667F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67F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67F85"/>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odsazen"/>
    <w:uiPriority w:val="35"/>
    <w:unhideWhenUsed/>
    <w:qFormat/>
    <w:rsid w:val="005959E1"/>
    <w:pPr>
      <w:spacing w:before="120" w:after="320"/>
      <w:jc w:val="center"/>
    </w:pPr>
    <w:rPr>
      <w:b/>
      <w:bCs/>
      <w:i/>
      <w:sz w:val="20"/>
      <w:szCs w:val="18"/>
      <w:lang w:val="en-GB"/>
    </w:rPr>
  </w:style>
  <w:style w:type="paragraph" w:styleId="Seznamobrzk">
    <w:name w:val="table of figures"/>
    <w:basedOn w:val="Normln"/>
    <w:next w:val="Normln"/>
    <w:uiPriority w:val="99"/>
    <w:unhideWhenUsed/>
    <w:rsid w:val="0071672C"/>
    <w:pPr>
      <w:spacing w:after="0"/>
    </w:pPr>
  </w:style>
  <w:style w:type="paragraph" w:styleId="Obsah2">
    <w:name w:val="toc 2"/>
    <w:basedOn w:val="Normln"/>
    <w:next w:val="Normln"/>
    <w:autoRedefine/>
    <w:uiPriority w:val="39"/>
    <w:unhideWhenUsed/>
    <w:rsid w:val="0041339F"/>
    <w:pPr>
      <w:spacing w:after="100"/>
      <w:ind w:left="220"/>
    </w:pPr>
  </w:style>
  <w:style w:type="paragraph" w:styleId="Obsah3">
    <w:name w:val="toc 3"/>
    <w:basedOn w:val="Normln"/>
    <w:next w:val="Normln"/>
    <w:autoRedefine/>
    <w:uiPriority w:val="39"/>
    <w:unhideWhenUsed/>
    <w:rsid w:val="0041339F"/>
    <w:pPr>
      <w:spacing w:after="100"/>
      <w:ind w:left="440"/>
    </w:pPr>
  </w:style>
  <w:style w:type="paragraph" w:styleId="Obsah4">
    <w:name w:val="toc 4"/>
    <w:basedOn w:val="Normln"/>
    <w:next w:val="Normln"/>
    <w:autoRedefine/>
    <w:uiPriority w:val="39"/>
    <w:unhideWhenUsed/>
    <w:rsid w:val="0041339F"/>
    <w:pPr>
      <w:spacing w:after="100"/>
      <w:ind w:left="660"/>
    </w:pPr>
  </w:style>
  <w:style w:type="paragraph" w:styleId="Obsah5">
    <w:name w:val="toc 5"/>
    <w:basedOn w:val="Normln"/>
    <w:next w:val="Normln"/>
    <w:autoRedefine/>
    <w:uiPriority w:val="39"/>
    <w:unhideWhenUsed/>
    <w:rsid w:val="0041339F"/>
    <w:pPr>
      <w:spacing w:after="100"/>
      <w:ind w:left="880"/>
    </w:pPr>
  </w:style>
  <w:style w:type="paragraph" w:styleId="Obsah6">
    <w:name w:val="toc 6"/>
    <w:basedOn w:val="Normln"/>
    <w:next w:val="Normln"/>
    <w:autoRedefine/>
    <w:uiPriority w:val="39"/>
    <w:unhideWhenUsed/>
    <w:rsid w:val="0041339F"/>
    <w:pPr>
      <w:spacing w:after="100"/>
      <w:ind w:left="1100"/>
    </w:pPr>
  </w:style>
  <w:style w:type="paragraph" w:customStyle="1" w:styleId="code">
    <w:name w:val="code"/>
    <w:basedOn w:val="Normln"/>
    <w:link w:val="codeChar"/>
    <w:qFormat/>
    <w:rsid w:val="00E51B2B"/>
    <w:pPr>
      <w:ind w:left="284"/>
      <w:contextualSpacing/>
    </w:pPr>
    <w:rPr>
      <w:rFonts w:ascii="Courier New" w:hAnsi="Courier New" w:cs="Courier New"/>
      <w:lang w:val="en-US"/>
    </w:rPr>
  </w:style>
  <w:style w:type="paragraph" w:customStyle="1" w:styleId="guielement">
    <w:name w:val="gui element"/>
    <w:basedOn w:val="Normln"/>
    <w:link w:val="guielementChar"/>
    <w:qFormat/>
    <w:rsid w:val="00CA5F23"/>
    <w:rPr>
      <w:rFonts w:ascii="Arial Narrow" w:hAnsi="Arial Narrow" w:cs="Courier New"/>
      <w:b/>
      <w:lang w:val="en-US"/>
    </w:rPr>
  </w:style>
  <w:style w:type="character" w:customStyle="1" w:styleId="codeChar">
    <w:name w:val="code Char"/>
    <w:basedOn w:val="Standardnpsmoodstavce"/>
    <w:link w:val="code"/>
    <w:rsid w:val="00E51B2B"/>
    <w:rPr>
      <w:rFonts w:ascii="Courier New" w:hAnsi="Courier New" w:cs="Courier New"/>
      <w:lang w:val="en-US"/>
    </w:rPr>
  </w:style>
  <w:style w:type="character" w:customStyle="1" w:styleId="guielementChar">
    <w:name w:val="gui element Char"/>
    <w:basedOn w:val="Standardnpsmoodstavce"/>
    <w:link w:val="guielement"/>
    <w:rsid w:val="00CA5F23"/>
    <w:rPr>
      <w:rFonts w:ascii="Arial Narrow" w:hAnsi="Arial Narrow" w:cs="Courier New"/>
      <w:b/>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67343"/>
    <w:pPr>
      <w:spacing w:line="240" w:lineRule="auto"/>
      <w:jc w:val="both"/>
    </w:pPr>
    <w:rPr>
      <w:rFonts w:ascii="Arial" w:hAnsi="Arial"/>
    </w:rPr>
  </w:style>
  <w:style w:type="paragraph" w:styleId="Nadpis1">
    <w:name w:val="heading 1"/>
    <w:basedOn w:val="Normln"/>
    <w:next w:val="Normlnodsazen"/>
    <w:link w:val="Nadpis1Char"/>
    <w:qFormat/>
    <w:rsid w:val="00297ABA"/>
    <w:pPr>
      <w:keepNext/>
      <w:numPr>
        <w:numId w:val="11"/>
      </w:numPr>
      <w:spacing w:before="480" w:after="240"/>
      <w:jc w:val="left"/>
      <w:outlineLvl w:val="0"/>
    </w:pPr>
    <w:rPr>
      <w:rFonts w:eastAsia="Times New Roman" w:cs="Times New Roman"/>
      <w:b/>
      <w:caps/>
      <w:sz w:val="32"/>
      <w:szCs w:val="20"/>
    </w:rPr>
  </w:style>
  <w:style w:type="paragraph" w:styleId="Nadpis2">
    <w:name w:val="heading 2"/>
    <w:basedOn w:val="Normln"/>
    <w:next w:val="Normlnodsazen"/>
    <w:link w:val="Nadpis2Char"/>
    <w:qFormat/>
    <w:rsid w:val="00B54FA0"/>
    <w:pPr>
      <w:keepNext/>
      <w:numPr>
        <w:ilvl w:val="1"/>
        <w:numId w:val="11"/>
      </w:numPr>
      <w:spacing w:before="240" w:after="120"/>
      <w:jc w:val="left"/>
      <w:outlineLvl w:val="1"/>
    </w:pPr>
    <w:rPr>
      <w:rFonts w:eastAsia="Times New Roman" w:cs="Times New Roman"/>
      <w:b/>
      <w:smallCaps/>
      <w:sz w:val="30"/>
      <w:szCs w:val="20"/>
    </w:rPr>
  </w:style>
  <w:style w:type="paragraph" w:styleId="Nadpis3">
    <w:name w:val="heading 3"/>
    <w:basedOn w:val="Normln"/>
    <w:next w:val="Normlnodsazen"/>
    <w:link w:val="Nadpis3Char"/>
    <w:qFormat/>
    <w:rsid w:val="00B54FA0"/>
    <w:pPr>
      <w:keepNext/>
      <w:numPr>
        <w:ilvl w:val="2"/>
        <w:numId w:val="11"/>
      </w:numPr>
      <w:spacing w:before="240" w:after="60"/>
      <w:jc w:val="left"/>
      <w:outlineLvl w:val="2"/>
    </w:pPr>
    <w:rPr>
      <w:rFonts w:eastAsia="Times New Roman" w:cs="Arial"/>
      <w:b/>
      <w:bCs/>
      <w:sz w:val="28"/>
      <w:szCs w:val="26"/>
    </w:rPr>
  </w:style>
  <w:style w:type="paragraph" w:styleId="Nadpis4">
    <w:name w:val="heading 4"/>
    <w:basedOn w:val="Normln"/>
    <w:next w:val="Normln"/>
    <w:link w:val="Nadpis4Char"/>
    <w:qFormat/>
    <w:rsid w:val="003764ED"/>
    <w:pPr>
      <w:keepNext/>
      <w:numPr>
        <w:ilvl w:val="3"/>
        <w:numId w:val="11"/>
      </w:numPr>
      <w:tabs>
        <w:tab w:val="left" w:pos="284"/>
        <w:tab w:val="left" w:pos="1843"/>
        <w:tab w:val="left" w:pos="2127"/>
        <w:tab w:val="left" w:pos="2694"/>
        <w:tab w:val="left" w:pos="6521"/>
        <w:tab w:val="left" w:pos="8506"/>
      </w:tabs>
      <w:spacing w:before="120" w:after="120"/>
      <w:jc w:val="left"/>
      <w:outlineLvl w:val="3"/>
    </w:pPr>
    <w:rPr>
      <w:rFonts w:eastAsia="Times New Roman" w:cs="Times New Roman"/>
      <w:b/>
      <w:sz w:val="26"/>
      <w:szCs w:val="20"/>
    </w:rPr>
  </w:style>
  <w:style w:type="paragraph" w:styleId="Nadpis5">
    <w:name w:val="heading 5"/>
    <w:basedOn w:val="Normln"/>
    <w:next w:val="Normln"/>
    <w:link w:val="Nadpis5Char"/>
    <w:qFormat/>
    <w:rsid w:val="003764ED"/>
    <w:pPr>
      <w:keepNext/>
      <w:numPr>
        <w:ilvl w:val="4"/>
        <w:numId w:val="11"/>
      </w:numPr>
      <w:tabs>
        <w:tab w:val="left" w:pos="284"/>
        <w:tab w:val="left" w:pos="1418"/>
        <w:tab w:val="left" w:pos="1985"/>
        <w:tab w:val="left" w:pos="2552"/>
        <w:tab w:val="left" w:pos="6521"/>
        <w:tab w:val="left" w:pos="7371"/>
        <w:tab w:val="left" w:pos="8506"/>
      </w:tabs>
      <w:spacing w:before="120" w:after="120"/>
      <w:jc w:val="left"/>
      <w:outlineLvl w:val="4"/>
    </w:pPr>
    <w:rPr>
      <w:rFonts w:eastAsia="Times New Roman" w:cs="Times New Roman"/>
      <w:b/>
      <w:sz w:val="24"/>
      <w:szCs w:val="20"/>
      <w:lang w:val="en-US"/>
    </w:rPr>
  </w:style>
  <w:style w:type="paragraph" w:styleId="Nadpis6">
    <w:name w:val="heading 6"/>
    <w:basedOn w:val="Normln"/>
    <w:next w:val="Normln"/>
    <w:link w:val="Nadpis6Char"/>
    <w:qFormat/>
    <w:rsid w:val="003764ED"/>
    <w:pPr>
      <w:keepNext/>
      <w:numPr>
        <w:ilvl w:val="5"/>
        <w:numId w:val="11"/>
      </w:numPr>
      <w:tabs>
        <w:tab w:val="left" w:pos="169"/>
        <w:tab w:val="left" w:pos="1699"/>
        <w:tab w:val="left" w:pos="2265"/>
        <w:tab w:val="left" w:pos="2832"/>
        <w:tab w:val="center" w:pos="3495"/>
        <w:tab w:val="left" w:pos="3964"/>
        <w:tab w:val="left" w:pos="4530"/>
        <w:tab w:val="left" w:pos="5096"/>
        <w:tab w:val="left" w:pos="5662"/>
        <w:tab w:val="left" w:pos="6228"/>
        <w:tab w:val="left" w:pos="6794"/>
        <w:tab w:val="left" w:pos="7360"/>
        <w:tab w:val="left" w:pos="7926"/>
        <w:tab w:val="left" w:pos="8492"/>
        <w:tab w:val="left" w:pos="9058"/>
        <w:tab w:val="left" w:pos="9624"/>
        <w:tab w:val="left" w:pos="10190"/>
        <w:tab w:val="left" w:pos="10756"/>
      </w:tabs>
      <w:spacing w:before="120" w:after="120"/>
      <w:ind w:left="3417"/>
      <w:jc w:val="left"/>
      <w:outlineLvl w:val="5"/>
    </w:pPr>
    <w:rPr>
      <w:rFonts w:ascii="Univers" w:eastAsia="Times New Roman" w:hAnsi="Univers" w:cs="Times New Roman"/>
      <w:b/>
      <w:iCs/>
      <w:szCs w:val="20"/>
    </w:rPr>
  </w:style>
  <w:style w:type="paragraph" w:styleId="Nadpis7">
    <w:name w:val="heading 7"/>
    <w:basedOn w:val="Normln"/>
    <w:next w:val="Normln"/>
    <w:link w:val="Nadpis7Char"/>
    <w:uiPriority w:val="9"/>
    <w:semiHidden/>
    <w:unhideWhenUsed/>
    <w:qFormat/>
    <w:rsid w:val="00667F8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67F8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67F8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97ABA"/>
    <w:rPr>
      <w:rFonts w:ascii="Arial" w:eastAsia="Times New Roman" w:hAnsi="Arial" w:cs="Times New Roman"/>
      <w:b/>
      <w:caps/>
      <w:sz w:val="32"/>
      <w:szCs w:val="20"/>
    </w:rPr>
  </w:style>
  <w:style w:type="paragraph" w:styleId="Normlnodsazen">
    <w:name w:val="Normal Indent"/>
    <w:basedOn w:val="Normln"/>
    <w:uiPriority w:val="99"/>
    <w:semiHidden/>
    <w:unhideWhenUsed/>
    <w:rsid w:val="00684A27"/>
    <w:pPr>
      <w:ind w:left="708"/>
    </w:pPr>
  </w:style>
  <w:style w:type="character" w:customStyle="1" w:styleId="Nadpis2Char">
    <w:name w:val="Nadpis 2 Char"/>
    <w:basedOn w:val="Standardnpsmoodstavce"/>
    <w:link w:val="Nadpis2"/>
    <w:rsid w:val="00B54FA0"/>
    <w:rPr>
      <w:rFonts w:ascii="Arial" w:eastAsia="Times New Roman" w:hAnsi="Arial" w:cs="Times New Roman"/>
      <w:b/>
      <w:smallCaps/>
      <w:sz w:val="30"/>
      <w:szCs w:val="20"/>
    </w:rPr>
  </w:style>
  <w:style w:type="paragraph" w:styleId="Bezmezer">
    <w:name w:val="No Spacing"/>
    <w:link w:val="BezmezerChar"/>
    <w:uiPriority w:val="1"/>
    <w:qFormat/>
    <w:rsid w:val="00684A27"/>
    <w:pPr>
      <w:spacing w:after="0" w:line="240" w:lineRule="auto"/>
    </w:pPr>
    <w:rPr>
      <w:rFonts w:eastAsiaTheme="minorEastAsia"/>
      <w:lang w:eastAsia="fr-FR"/>
    </w:rPr>
  </w:style>
  <w:style w:type="character" w:customStyle="1" w:styleId="BezmezerChar">
    <w:name w:val="Bez mezer Char"/>
    <w:basedOn w:val="Standardnpsmoodstavce"/>
    <w:link w:val="Bezmezer"/>
    <w:uiPriority w:val="1"/>
    <w:rsid w:val="00684A27"/>
    <w:rPr>
      <w:rFonts w:eastAsiaTheme="minorEastAsia"/>
      <w:lang w:eastAsia="fr-FR"/>
    </w:rPr>
  </w:style>
  <w:style w:type="paragraph" w:styleId="Odstavecseseznamem">
    <w:name w:val="List Paragraph"/>
    <w:basedOn w:val="Normln"/>
    <w:uiPriority w:val="34"/>
    <w:qFormat/>
    <w:rsid w:val="00684A27"/>
    <w:pPr>
      <w:ind w:left="720"/>
      <w:contextualSpacing/>
    </w:pPr>
  </w:style>
  <w:style w:type="character" w:customStyle="1" w:styleId="Nadpis3Char">
    <w:name w:val="Nadpis 3 Char"/>
    <w:basedOn w:val="Standardnpsmoodstavce"/>
    <w:link w:val="Nadpis3"/>
    <w:rsid w:val="00B54FA0"/>
    <w:rPr>
      <w:rFonts w:ascii="Arial" w:eastAsia="Times New Roman" w:hAnsi="Arial" w:cs="Arial"/>
      <w:b/>
      <w:bCs/>
      <w:sz w:val="28"/>
      <w:szCs w:val="26"/>
    </w:rPr>
  </w:style>
  <w:style w:type="character" w:customStyle="1" w:styleId="Nadpis4Char">
    <w:name w:val="Nadpis 4 Char"/>
    <w:basedOn w:val="Standardnpsmoodstavce"/>
    <w:link w:val="Nadpis4"/>
    <w:rsid w:val="003764ED"/>
    <w:rPr>
      <w:rFonts w:ascii="Arial" w:eastAsia="Times New Roman" w:hAnsi="Arial" w:cs="Times New Roman"/>
      <w:b/>
      <w:sz w:val="26"/>
      <w:szCs w:val="20"/>
    </w:rPr>
  </w:style>
  <w:style w:type="character" w:customStyle="1" w:styleId="Nadpis5Char">
    <w:name w:val="Nadpis 5 Char"/>
    <w:basedOn w:val="Standardnpsmoodstavce"/>
    <w:link w:val="Nadpis5"/>
    <w:rsid w:val="003764ED"/>
    <w:rPr>
      <w:rFonts w:ascii="Arial" w:eastAsia="Times New Roman" w:hAnsi="Arial" w:cs="Times New Roman"/>
      <w:b/>
      <w:sz w:val="24"/>
      <w:szCs w:val="20"/>
      <w:lang w:val="en-US"/>
    </w:rPr>
  </w:style>
  <w:style w:type="character" w:customStyle="1" w:styleId="Nadpis6Char">
    <w:name w:val="Nadpis 6 Char"/>
    <w:basedOn w:val="Standardnpsmoodstavce"/>
    <w:link w:val="Nadpis6"/>
    <w:rsid w:val="003764ED"/>
    <w:rPr>
      <w:rFonts w:ascii="Univers" w:eastAsia="Times New Roman" w:hAnsi="Univers" w:cs="Times New Roman"/>
      <w:b/>
      <w:iCs/>
      <w:szCs w:val="20"/>
    </w:rPr>
  </w:style>
  <w:style w:type="paragraph" w:styleId="Zhlav">
    <w:name w:val="header"/>
    <w:basedOn w:val="Normln"/>
    <w:link w:val="ZhlavChar"/>
    <w:uiPriority w:val="99"/>
    <w:unhideWhenUsed/>
    <w:rsid w:val="00775F77"/>
    <w:pPr>
      <w:tabs>
        <w:tab w:val="center" w:pos="4536"/>
        <w:tab w:val="right" w:pos="9072"/>
      </w:tabs>
      <w:spacing w:after="0"/>
    </w:pPr>
  </w:style>
  <w:style w:type="character" w:customStyle="1" w:styleId="ZhlavChar">
    <w:name w:val="Záhlaví Char"/>
    <w:basedOn w:val="Standardnpsmoodstavce"/>
    <w:link w:val="Zhlav"/>
    <w:uiPriority w:val="99"/>
    <w:rsid w:val="00775F77"/>
  </w:style>
  <w:style w:type="paragraph" w:styleId="Zpat">
    <w:name w:val="footer"/>
    <w:basedOn w:val="Normln"/>
    <w:link w:val="ZpatChar"/>
    <w:uiPriority w:val="99"/>
    <w:unhideWhenUsed/>
    <w:rsid w:val="00775F77"/>
    <w:pPr>
      <w:tabs>
        <w:tab w:val="center" w:pos="4536"/>
        <w:tab w:val="right" w:pos="9072"/>
      </w:tabs>
      <w:spacing w:after="0"/>
    </w:pPr>
  </w:style>
  <w:style w:type="character" w:customStyle="1" w:styleId="ZpatChar">
    <w:name w:val="Zápatí Char"/>
    <w:basedOn w:val="Standardnpsmoodstavce"/>
    <w:link w:val="Zpat"/>
    <w:uiPriority w:val="99"/>
    <w:rsid w:val="00775F77"/>
  </w:style>
  <w:style w:type="paragraph" w:styleId="Textbubliny">
    <w:name w:val="Balloon Text"/>
    <w:basedOn w:val="Normln"/>
    <w:link w:val="TextbublinyChar"/>
    <w:uiPriority w:val="99"/>
    <w:semiHidden/>
    <w:unhideWhenUsed/>
    <w:rsid w:val="00775F77"/>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5F77"/>
    <w:rPr>
      <w:rFonts w:ascii="Tahoma" w:hAnsi="Tahoma" w:cs="Tahoma"/>
      <w:sz w:val="16"/>
      <w:szCs w:val="16"/>
    </w:rPr>
  </w:style>
  <w:style w:type="table" w:styleId="Mkatabulky">
    <w:name w:val="Table Grid"/>
    <w:basedOn w:val="Normlntabulka"/>
    <w:uiPriority w:val="59"/>
    <w:rsid w:val="00ED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297ABA"/>
    <w:pPr>
      <w:tabs>
        <w:tab w:val="left" w:pos="440"/>
        <w:tab w:val="right" w:leader="dot" w:pos="9062"/>
      </w:tabs>
      <w:spacing w:after="100"/>
    </w:pPr>
  </w:style>
  <w:style w:type="character" w:styleId="Hypertextovodkaz">
    <w:name w:val="Hyperlink"/>
    <w:basedOn w:val="Standardnpsmoodstavce"/>
    <w:uiPriority w:val="99"/>
    <w:unhideWhenUsed/>
    <w:rsid w:val="008738A2"/>
    <w:rPr>
      <w:color w:val="0000FF" w:themeColor="hyperlink"/>
      <w:u w:val="single"/>
    </w:rPr>
  </w:style>
  <w:style w:type="paragraph" w:styleId="Nadpisobsahu">
    <w:name w:val="TOC Heading"/>
    <w:basedOn w:val="Nadpis1"/>
    <w:next w:val="Normln"/>
    <w:uiPriority w:val="39"/>
    <w:semiHidden/>
    <w:unhideWhenUsed/>
    <w:qFormat/>
    <w:rsid w:val="00823DD3"/>
    <w:pPr>
      <w:keepLines/>
      <w:numPr>
        <w:numId w:val="0"/>
      </w:numPr>
      <w:spacing w:after="0" w:line="276" w:lineRule="auto"/>
      <w:outlineLvl w:val="9"/>
    </w:pPr>
    <w:rPr>
      <w:rFonts w:asciiTheme="majorHAnsi" w:eastAsiaTheme="majorEastAsia" w:hAnsiTheme="majorHAnsi" w:cstheme="majorBidi"/>
      <w:bCs/>
      <w:caps w:val="0"/>
      <w:color w:val="365F91" w:themeColor="accent1" w:themeShade="BF"/>
      <w:sz w:val="28"/>
      <w:szCs w:val="28"/>
      <w:lang w:eastAsia="fr-FR"/>
    </w:rPr>
  </w:style>
  <w:style w:type="paragraph" w:customStyle="1" w:styleId="Default">
    <w:name w:val="Default"/>
    <w:rsid w:val="00F45ECD"/>
    <w:pPr>
      <w:autoSpaceDE w:val="0"/>
      <w:autoSpaceDN w:val="0"/>
      <w:adjustRightInd w:val="0"/>
      <w:spacing w:after="0" w:line="240" w:lineRule="auto"/>
    </w:pPr>
    <w:rPr>
      <w:rFonts w:ascii="Arial" w:hAnsi="Arial" w:cs="Arial"/>
      <w:color w:val="000000"/>
      <w:sz w:val="24"/>
      <w:szCs w:val="24"/>
    </w:rPr>
  </w:style>
  <w:style w:type="character" w:customStyle="1" w:styleId="Nadpis7Char">
    <w:name w:val="Nadpis 7 Char"/>
    <w:basedOn w:val="Standardnpsmoodstavce"/>
    <w:link w:val="Nadpis7"/>
    <w:uiPriority w:val="9"/>
    <w:semiHidden/>
    <w:rsid w:val="00667F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67F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67F85"/>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odsazen"/>
    <w:uiPriority w:val="35"/>
    <w:unhideWhenUsed/>
    <w:qFormat/>
    <w:rsid w:val="005959E1"/>
    <w:pPr>
      <w:spacing w:before="120" w:after="320"/>
      <w:jc w:val="center"/>
    </w:pPr>
    <w:rPr>
      <w:b/>
      <w:bCs/>
      <w:i/>
      <w:sz w:val="20"/>
      <w:szCs w:val="18"/>
      <w:lang w:val="en-GB"/>
    </w:rPr>
  </w:style>
  <w:style w:type="paragraph" w:styleId="Seznamobrzk">
    <w:name w:val="table of figures"/>
    <w:basedOn w:val="Normln"/>
    <w:next w:val="Normln"/>
    <w:uiPriority w:val="99"/>
    <w:unhideWhenUsed/>
    <w:rsid w:val="0071672C"/>
    <w:pPr>
      <w:spacing w:after="0"/>
    </w:pPr>
  </w:style>
  <w:style w:type="paragraph" w:styleId="Obsah2">
    <w:name w:val="toc 2"/>
    <w:basedOn w:val="Normln"/>
    <w:next w:val="Normln"/>
    <w:autoRedefine/>
    <w:uiPriority w:val="39"/>
    <w:unhideWhenUsed/>
    <w:rsid w:val="0041339F"/>
    <w:pPr>
      <w:spacing w:after="100"/>
      <w:ind w:left="220"/>
    </w:pPr>
  </w:style>
  <w:style w:type="paragraph" w:styleId="Obsah3">
    <w:name w:val="toc 3"/>
    <w:basedOn w:val="Normln"/>
    <w:next w:val="Normln"/>
    <w:autoRedefine/>
    <w:uiPriority w:val="39"/>
    <w:unhideWhenUsed/>
    <w:rsid w:val="0041339F"/>
    <w:pPr>
      <w:spacing w:after="100"/>
      <w:ind w:left="440"/>
    </w:pPr>
  </w:style>
  <w:style w:type="paragraph" w:styleId="Obsah4">
    <w:name w:val="toc 4"/>
    <w:basedOn w:val="Normln"/>
    <w:next w:val="Normln"/>
    <w:autoRedefine/>
    <w:uiPriority w:val="39"/>
    <w:unhideWhenUsed/>
    <w:rsid w:val="0041339F"/>
    <w:pPr>
      <w:spacing w:after="100"/>
      <w:ind w:left="660"/>
    </w:pPr>
  </w:style>
  <w:style w:type="paragraph" w:styleId="Obsah5">
    <w:name w:val="toc 5"/>
    <w:basedOn w:val="Normln"/>
    <w:next w:val="Normln"/>
    <w:autoRedefine/>
    <w:uiPriority w:val="39"/>
    <w:unhideWhenUsed/>
    <w:rsid w:val="0041339F"/>
    <w:pPr>
      <w:spacing w:after="100"/>
      <w:ind w:left="880"/>
    </w:pPr>
  </w:style>
  <w:style w:type="paragraph" w:styleId="Obsah6">
    <w:name w:val="toc 6"/>
    <w:basedOn w:val="Normln"/>
    <w:next w:val="Normln"/>
    <w:autoRedefine/>
    <w:uiPriority w:val="39"/>
    <w:unhideWhenUsed/>
    <w:rsid w:val="0041339F"/>
    <w:pPr>
      <w:spacing w:after="100"/>
      <w:ind w:left="1100"/>
    </w:pPr>
  </w:style>
  <w:style w:type="paragraph" w:customStyle="1" w:styleId="code">
    <w:name w:val="code"/>
    <w:basedOn w:val="Normln"/>
    <w:link w:val="codeChar"/>
    <w:qFormat/>
    <w:rsid w:val="00E51B2B"/>
    <w:pPr>
      <w:ind w:left="284"/>
      <w:contextualSpacing/>
    </w:pPr>
    <w:rPr>
      <w:rFonts w:ascii="Courier New" w:hAnsi="Courier New" w:cs="Courier New"/>
      <w:lang w:val="en-US"/>
    </w:rPr>
  </w:style>
  <w:style w:type="paragraph" w:customStyle="1" w:styleId="guielement">
    <w:name w:val="gui element"/>
    <w:basedOn w:val="Normln"/>
    <w:link w:val="guielementChar"/>
    <w:qFormat/>
    <w:rsid w:val="00CA5F23"/>
    <w:rPr>
      <w:rFonts w:ascii="Arial Narrow" w:hAnsi="Arial Narrow" w:cs="Courier New"/>
      <w:b/>
      <w:lang w:val="en-US"/>
    </w:rPr>
  </w:style>
  <w:style w:type="character" w:customStyle="1" w:styleId="codeChar">
    <w:name w:val="code Char"/>
    <w:basedOn w:val="Standardnpsmoodstavce"/>
    <w:link w:val="code"/>
    <w:rsid w:val="00E51B2B"/>
    <w:rPr>
      <w:rFonts w:ascii="Courier New" w:hAnsi="Courier New" w:cs="Courier New"/>
      <w:lang w:val="en-US"/>
    </w:rPr>
  </w:style>
  <w:style w:type="character" w:customStyle="1" w:styleId="guielementChar">
    <w:name w:val="gui element Char"/>
    <w:basedOn w:val="Standardnpsmoodstavce"/>
    <w:link w:val="guielement"/>
    <w:rsid w:val="00CA5F23"/>
    <w:rPr>
      <w:rFonts w:ascii="Arial Narrow" w:hAnsi="Arial Narrow" w:cs="Courier Ne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20233-41ED-4C0B-B418-62ABCD32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32</Pages>
  <Words>6695</Words>
  <Characters>39505</Characters>
  <Application>Microsoft Office Word</Application>
  <DocSecurity>0</DocSecurity>
  <Lines>329</Lines>
  <Paragraphs>92</Paragraphs>
  <ScaleCrop>false</ScaleCrop>
  <HeadingPairs>
    <vt:vector size="4" baseType="variant">
      <vt:variant>
        <vt:lpstr>Název</vt:lpstr>
      </vt:variant>
      <vt:variant>
        <vt:i4>1</vt:i4>
      </vt:variant>
      <vt:variant>
        <vt:lpstr>Titre</vt:lpstr>
      </vt:variant>
      <vt:variant>
        <vt:i4>1</vt:i4>
      </vt:variant>
    </vt:vector>
  </HeadingPairs>
  <TitlesOfParts>
    <vt:vector size="2" baseType="lpstr">
      <vt:lpstr/>
      <vt:lpstr/>
    </vt:vector>
  </TitlesOfParts>
  <Company>LNE</Company>
  <LinksUpToDate>false</LinksUpToDate>
  <CharactersWithSpaces>46108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Soccalingame Soureche</dc:creator>
  <cp:lastModifiedBy>smaslan</cp:lastModifiedBy>
  <cp:revision>25</cp:revision>
  <cp:lastPrinted>2018-03-15T10:21:00Z</cp:lastPrinted>
  <dcterms:created xsi:type="dcterms:W3CDTF">2018-10-23T10:03:00Z</dcterms:created>
  <dcterms:modified xsi:type="dcterms:W3CDTF">2018-10-31T10:38:00Z</dcterms:modified>
</cp:coreProperties>
</file>