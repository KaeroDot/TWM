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D0" w:rsidRPr="0055120D" w:rsidRDefault="00324DD0" w:rsidP="00A31297">
      <w:pPr>
        <w:pStyle w:val="Nadpis1"/>
        <w:numPr>
          <w:ilvl w:val="0"/>
          <w:numId w:val="0"/>
        </w:numPr>
        <w:ind w:left="432" w:hanging="432"/>
        <w:rPr>
          <w:lang w:val="en-US"/>
        </w:rPr>
      </w:pPr>
      <w:bookmarkStart w:id="0" w:name="_Toc509317473"/>
      <w:bookmarkStart w:id="1" w:name="_Toc509317557"/>
      <w:r w:rsidRPr="0055120D">
        <w:rPr>
          <w:lang w:val="en-US"/>
        </w:rPr>
        <w:t>TWM correction datasets reference manual</w:t>
      </w:r>
      <w:bookmarkEnd w:id="0"/>
      <w:bookmarkEnd w:id="1"/>
    </w:p>
    <w:p w:rsidR="00324DD0" w:rsidRPr="0055120D" w:rsidRDefault="00324DD0" w:rsidP="00324DD0">
      <w:pPr>
        <w:rPr>
          <w:lang w:val="en-US"/>
        </w:rPr>
      </w:pPr>
      <w:r w:rsidRPr="0055120D">
        <w:rPr>
          <w:lang w:val="en-US"/>
        </w:rPr>
        <w:t>V0.</w:t>
      </w:r>
      <w:del w:id="2" w:author="smaslan" w:date="2018-05-15T13:10:00Z">
        <w:r w:rsidRPr="0055120D" w:rsidDel="00654431">
          <w:rPr>
            <w:lang w:val="en-US"/>
          </w:rPr>
          <w:delText>1</w:delText>
        </w:r>
      </w:del>
      <w:ins w:id="3" w:author="smaslan" w:date="2018-08-09T10:50:00Z">
        <w:r w:rsidR="006D2678">
          <w:rPr>
            <w:lang w:val="en-US"/>
          </w:rPr>
          <w:t>3</w:t>
        </w:r>
      </w:ins>
      <w:r w:rsidRPr="0055120D">
        <w:rPr>
          <w:lang w:val="en-US"/>
        </w:rPr>
        <w:t>, 2018-0</w:t>
      </w:r>
      <w:del w:id="4" w:author="smaslan" w:date="2018-05-15T13:10:00Z">
        <w:r w:rsidRPr="0055120D" w:rsidDel="00654431">
          <w:rPr>
            <w:lang w:val="en-US"/>
          </w:rPr>
          <w:delText>3</w:delText>
        </w:r>
      </w:del>
      <w:ins w:id="5" w:author="smaslan" w:date="2018-08-09T10:50:00Z">
        <w:r w:rsidR="006D2678">
          <w:rPr>
            <w:lang w:val="en-US"/>
          </w:rPr>
          <w:t>8</w:t>
        </w:r>
      </w:ins>
      <w:r w:rsidRPr="0055120D">
        <w:rPr>
          <w:lang w:val="en-US"/>
        </w:rPr>
        <w:t>-</w:t>
      </w:r>
      <w:del w:id="6" w:author="smaslan" w:date="2018-05-15T13:10:00Z">
        <w:r w:rsidR="00A37865" w:rsidDel="00654431">
          <w:rPr>
            <w:lang w:val="en-US"/>
          </w:rPr>
          <w:delText>20</w:delText>
        </w:r>
      </w:del>
      <w:ins w:id="7" w:author="smaslan" w:date="2018-08-09T10:50:00Z">
        <w:r w:rsidR="006D2678">
          <w:rPr>
            <w:lang w:val="en-US"/>
          </w:rPr>
          <w:t>09</w:t>
        </w:r>
      </w:ins>
    </w:p>
    <w:p w:rsidR="00324DD0" w:rsidRDefault="00324DD0" w:rsidP="00324DD0">
      <w:pPr>
        <w:rPr>
          <w:lang w:val="en-US"/>
        </w:rPr>
      </w:pPr>
      <w:r w:rsidRPr="0055120D">
        <w:rPr>
          <w:lang w:val="en-US"/>
        </w:rPr>
        <w:t xml:space="preserve">Following text describes how to </w:t>
      </w:r>
      <w:r w:rsidR="00860736">
        <w:rPr>
          <w:lang w:val="en-US"/>
        </w:rPr>
        <w:t>create</w:t>
      </w:r>
      <w:r w:rsidRPr="0055120D">
        <w:rPr>
          <w:lang w:val="en-US"/>
        </w:rPr>
        <w:t xml:space="preserve"> the correction datasets for digitizer and transducers</w:t>
      </w:r>
      <w:r w:rsidR="00167C70">
        <w:rPr>
          <w:lang w:val="en-US"/>
        </w:rPr>
        <w:t xml:space="preserve"> for TWM tool </w:t>
      </w:r>
      <w:ins w:id="8" w:author="smaslan" w:date="2018-08-09T10:43:00Z">
        <w:r w:rsidR="006D2678">
          <w:rPr>
            <w:lang w:val="en-US"/>
          </w:rPr>
          <w:fldChar w:fldCharType="begin"/>
        </w:r>
        <w:r w:rsidR="006D2678">
          <w:rPr>
            <w:lang w:val="en-US"/>
          </w:rPr>
          <w:instrText xml:space="preserve"> REF _Ref521574752 \r \h </w:instrText>
        </w:r>
        <w:r w:rsidR="006D2678">
          <w:rPr>
            <w:lang w:val="en-US"/>
          </w:rPr>
        </w:r>
      </w:ins>
      <w:r w:rsidR="006D2678">
        <w:rPr>
          <w:lang w:val="en-US"/>
        </w:rPr>
        <w:fldChar w:fldCharType="separate"/>
      </w:r>
      <w:ins w:id="9" w:author="smaslan" w:date="2018-08-09T10:43:00Z">
        <w:r w:rsidR="006D2678">
          <w:rPr>
            <w:lang w:val="en-US"/>
          </w:rPr>
          <w:t>[1]</w:t>
        </w:r>
        <w:r w:rsidR="006D2678">
          <w:rPr>
            <w:lang w:val="en-US"/>
          </w:rPr>
          <w:fldChar w:fldCharType="end"/>
        </w:r>
      </w:ins>
      <w:del w:id="10" w:author="smaslan" w:date="2018-08-09T10:43:00Z">
        <w:r w:rsidR="00167C70" w:rsidDel="006D2678">
          <w:rPr>
            <w:lang w:val="en-US"/>
          </w:rPr>
          <w:delText>[1]</w:delText>
        </w:r>
      </w:del>
      <w:r w:rsidRPr="0055120D">
        <w:rPr>
          <w:lang w:val="en-US"/>
        </w:rPr>
        <w:t>.</w:t>
      </w:r>
      <w:bookmarkStart w:id="11" w:name="_GoBack"/>
      <w:bookmarkEnd w:id="11"/>
    </w:p>
    <w:p w:rsidR="006449C5" w:rsidRDefault="005E0D85">
      <w:pPr>
        <w:pStyle w:val="Nadpis2"/>
        <w:numPr>
          <w:ilvl w:val="0"/>
          <w:numId w:val="0"/>
        </w:numPr>
        <w:ind w:left="576" w:hanging="576"/>
        <w:rPr>
          <w:ins w:id="12" w:author="smaslan" w:date="2018-05-15T13:26:00Z"/>
          <w:rFonts w:eastAsiaTheme="minorEastAsia"/>
          <w:noProof/>
          <w:sz w:val="22"/>
          <w:szCs w:val="22"/>
          <w:lang w:eastAsia="cs-CZ"/>
        </w:rPr>
        <w:pPrChange w:id="13" w:author="smaslan" w:date="2018-05-15T13:26:00Z">
          <w:pPr>
            <w:pStyle w:val="Obsah1"/>
            <w:tabs>
              <w:tab w:val="right" w:leader="dot" w:pos="9062"/>
            </w:tabs>
          </w:pPr>
        </w:pPrChange>
      </w:pPr>
      <w:bookmarkStart w:id="14" w:name="_Toc509317558"/>
      <w:bookmarkStart w:id="15" w:name="_Toc509317654"/>
      <w:bookmarkStart w:id="16" w:name="_Toc509317748"/>
      <w:bookmarkStart w:id="17" w:name="_Toc514154136"/>
      <w:bookmarkStart w:id="18" w:name="_Toc509320059"/>
      <w:r>
        <w:rPr>
          <w:lang w:val="en-US"/>
        </w:rPr>
        <w:t>Table of contents</w:t>
      </w:r>
      <w:bookmarkEnd w:id="14"/>
      <w:bookmarkEnd w:id="15"/>
      <w:bookmarkEnd w:id="16"/>
      <w:bookmarkEnd w:id="17"/>
      <w:r w:rsidR="00860736">
        <w:fldChar w:fldCharType="begin"/>
      </w:r>
      <w:r w:rsidR="00860736">
        <w:instrText xml:space="preserve"> TOC \h \z \u \t "Nadpis 2;1;Nadpis 3;2;Nadpis 4;3" </w:instrText>
      </w:r>
      <w:r w:rsidR="00860736">
        <w:fldChar w:fldCharType="separate"/>
      </w:r>
    </w:p>
    <w:p w:rsidR="006449C5" w:rsidRDefault="006449C5">
      <w:pPr>
        <w:pStyle w:val="Obsah1"/>
        <w:tabs>
          <w:tab w:val="left" w:pos="660"/>
          <w:tab w:val="right" w:leader="dot" w:pos="9062"/>
        </w:tabs>
        <w:rPr>
          <w:ins w:id="19" w:author="smaslan" w:date="2018-05-15T13:26:00Z"/>
          <w:rFonts w:eastAsiaTheme="minorEastAsia"/>
          <w:b w:val="0"/>
          <w:bCs w:val="0"/>
          <w:caps w:val="0"/>
          <w:noProof/>
          <w:sz w:val="22"/>
          <w:szCs w:val="22"/>
          <w:lang w:eastAsia="cs-CZ"/>
        </w:rPr>
      </w:pPr>
      <w:ins w:id="2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"_Toc514154137"</w:instrText>
        </w:r>
        <w:r w:rsidRPr="002B064E">
          <w:rPr>
            <w:rStyle w:val="Hypertextovodkaz"/>
            <w:noProof/>
          </w:rPr>
          <w:instrText xml:space="preserve"> </w:instrText>
        </w:r>
      </w:ins>
      <w:ins w:id="21" w:author="smaslan" w:date="2018-08-09T10:53:00Z">
        <w:r w:rsidR="00A408FF" w:rsidRPr="002B064E">
          <w:rPr>
            <w:rStyle w:val="Hypertextovodkaz"/>
            <w:noProof/>
          </w:rPr>
        </w:r>
      </w:ins>
      <w:ins w:id="22" w:author="smaslan" w:date="2018-05-15T13:26:00Z">
        <w:r w:rsidRPr="002B064E">
          <w:rPr>
            <w:rStyle w:val="Hypertextovodkaz"/>
            <w:noProof/>
          </w:rPr>
          <w:fldChar w:fldCharType="separate"/>
        </w:r>
        <w:r w:rsidRPr="002B064E">
          <w:rPr>
            <w:rStyle w:val="Hypertextovodkaz"/>
            <w:noProof/>
            <w:lang w:val="en-US"/>
          </w:rPr>
          <w:t>1.1</w:t>
        </w:r>
        <w:r>
          <w:rPr>
            <w:rFonts w:eastAsiaTheme="minorEastAsia"/>
            <w:b w:val="0"/>
            <w:bCs w:val="0"/>
            <w:caps w:val="0"/>
            <w:noProof/>
            <w:sz w:val="22"/>
            <w:szCs w:val="22"/>
            <w:lang w:eastAsia="cs-CZ"/>
          </w:rPr>
          <w:tab/>
        </w:r>
        <w:r w:rsidRPr="002B064E">
          <w:rPr>
            <w:rStyle w:val="Hypertextovodkaz"/>
            <w:noProof/>
            <w:lang w:val="en-US"/>
          </w:rPr>
          <w:t>Resources</w:t>
        </w:r>
        <w:r>
          <w:rPr>
            <w:noProof/>
            <w:webHidden/>
          </w:rPr>
          <w:tab/>
        </w:r>
        <w:r>
          <w:rPr>
            <w:noProof/>
            <w:webHidden/>
          </w:rPr>
          <w:fldChar w:fldCharType="begin"/>
        </w:r>
        <w:r>
          <w:rPr>
            <w:noProof/>
            <w:webHidden/>
          </w:rPr>
          <w:instrText xml:space="preserve"> PAGEREF _Toc514154137 \h </w:instrText>
        </w:r>
      </w:ins>
      <w:r>
        <w:rPr>
          <w:noProof/>
          <w:webHidden/>
        </w:rPr>
      </w:r>
      <w:r>
        <w:rPr>
          <w:noProof/>
          <w:webHidden/>
        </w:rPr>
        <w:fldChar w:fldCharType="separate"/>
      </w:r>
      <w:ins w:id="23" w:author="smaslan" w:date="2018-08-09T10:53:00Z">
        <w:r w:rsidR="00A408FF">
          <w:rPr>
            <w:noProof/>
            <w:webHidden/>
          </w:rPr>
          <w:t>1</w:t>
        </w:r>
      </w:ins>
      <w:ins w:id="24" w:author="smaslan" w:date="2018-05-15T13:26:00Z">
        <w:r>
          <w:rPr>
            <w:noProof/>
            <w:webHidden/>
          </w:rPr>
          <w:fldChar w:fldCharType="end"/>
        </w:r>
        <w:r w:rsidRPr="002B064E">
          <w:rPr>
            <w:rStyle w:val="Hypertextovodkaz"/>
            <w:noProof/>
          </w:rPr>
          <w:fldChar w:fldCharType="end"/>
        </w:r>
      </w:ins>
    </w:p>
    <w:p w:rsidR="006449C5" w:rsidRDefault="006449C5">
      <w:pPr>
        <w:pStyle w:val="Obsah1"/>
        <w:tabs>
          <w:tab w:val="left" w:pos="660"/>
          <w:tab w:val="right" w:leader="dot" w:pos="9062"/>
        </w:tabs>
        <w:rPr>
          <w:ins w:id="25" w:author="smaslan" w:date="2018-05-15T13:26:00Z"/>
          <w:rFonts w:eastAsiaTheme="minorEastAsia"/>
          <w:b w:val="0"/>
          <w:bCs w:val="0"/>
          <w:caps w:val="0"/>
          <w:noProof/>
          <w:sz w:val="22"/>
          <w:szCs w:val="22"/>
          <w:lang w:eastAsia="cs-CZ"/>
        </w:rPr>
      </w:pPr>
      <w:ins w:id="2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"_Toc514154138"</w:instrText>
        </w:r>
        <w:r w:rsidRPr="002B064E">
          <w:rPr>
            <w:rStyle w:val="Hypertextovodkaz"/>
            <w:noProof/>
          </w:rPr>
          <w:instrText xml:space="preserve"> </w:instrText>
        </w:r>
      </w:ins>
      <w:ins w:id="27" w:author="smaslan" w:date="2018-08-09T10:53:00Z">
        <w:r w:rsidR="00A408FF" w:rsidRPr="002B064E">
          <w:rPr>
            <w:rStyle w:val="Hypertextovodkaz"/>
            <w:noProof/>
          </w:rPr>
        </w:r>
      </w:ins>
      <w:ins w:id="28" w:author="smaslan" w:date="2018-05-15T13:26:00Z">
        <w:r w:rsidRPr="002B064E">
          <w:rPr>
            <w:rStyle w:val="Hypertextovodkaz"/>
            <w:noProof/>
          </w:rPr>
          <w:fldChar w:fldCharType="separate"/>
        </w:r>
        <w:r w:rsidRPr="002B064E">
          <w:rPr>
            <w:rStyle w:val="Hypertextovodkaz"/>
            <w:noProof/>
            <w:lang w:val="en-US"/>
          </w:rPr>
          <w:t>1.2</w:t>
        </w:r>
        <w:r>
          <w:rPr>
            <w:rFonts w:eastAsiaTheme="minorEastAsia"/>
            <w:b w:val="0"/>
            <w:bCs w:val="0"/>
            <w:caps w:val="0"/>
            <w:noProof/>
            <w:sz w:val="22"/>
            <w:szCs w:val="22"/>
            <w:lang w:eastAsia="cs-CZ"/>
          </w:rPr>
          <w:tab/>
        </w:r>
        <w:r w:rsidRPr="002B064E">
          <w:rPr>
            <w:rStyle w:val="Hypertextovodkaz"/>
            <w:noProof/>
            <w:lang w:val="en-US"/>
          </w:rPr>
          <w:t>Abbreviations</w:t>
        </w:r>
        <w:r>
          <w:rPr>
            <w:noProof/>
            <w:webHidden/>
          </w:rPr>
          <w:tab/>
        </w:r>
        <w:r>
          <w:rPr>
            <w:noProof/>
            <w:webHidden/>
          </w:rPr>
          <w:fldChar w:fldCharType="begin"/>
        </w:r>
        <w:r>
          <w:rPr>
            <w:noProof/>
            <w:webHidden/>
          </w:rPr>
          <w:instrText xml:space="preserve"> PAGEREF _Toc514154138 \h </w:instrText>
        </w:r>
      </w:ins>
      <w:r>
        <w:rPr>
          <w:noProof/>
          <w:webHidden/>
        </w:rPr>
      </w:r>
      <w:r>
        <w:rPr>
          <w:noProof/>
          <w:webHidden/>
        </w:rPr>
        <w:fldChar w:fldCharType="separate"/>
      </w:r>
      <w:ins w:id="29" w:author="smaslan" w:date="2018-08-09T10:53:00Z">
        <w:r w:rsidR="00A408FF">
          <w:rPr>
            <w:noProof/>
            <w:webHidden/>
          </w:rPr>
          <w:t>2</w:t>
        </w:r>
      </w:ins>
      <w:ins w:id="30" w:author="smaslan" w:date="2018-05-15T13:26:00Z">
        <w:r>
          <w:rPr>
            <w:noProof/>
            <w:webHidden/>
          </w:rPr>
          <w:fldChar w:fldCharType="end"/>
        </w:r>
        <w:r w:rsidRPr="002B064E">
          <w:rPr>
            <w:rStyle w:val="Hypertextovodkaz"/>
            <w:noProof/>
          </w:rPr>
          <w:fldChar w:fldCharType="end"/>
        </w:r>
      </w:ins>
    </w:p>
    <w:p w:rsidR="006449C5" w:rsidRDefault="006449C5">
      <w:pPr>
        <w:pStyle w:val="Obsah1"/>
        <w:tabs>
          <w:tab w:val="left" w:pos="660"/>
          <w:tab w:val="right" w:leader="dot" w:pos="9062"/>
        </w:tabs>
        <w:rPr>
          <w:ins w:id="31" w:author="smaslan" w:date="2018-05-15T13:26:00Z"/>
          <w:rFonts w:eastAsiaTheme="minorEastAsia"/>
          <w:b w:val="0"/>
          <w:bCs w:val="0"/>
          <w:caps w:val="0"/>
          <w:noProof/>
          <w:sz w:val="22"/>
          <w:szCs w:val="22"/>
          <w:lang w:eastAsia="cs-CZ"/>
        </w:rPr>
      </w:pPr>
      <w:ins w:id="3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"_Toc514154139"</w:instrText>
        </w:r>
        <w:r w:rsidRPr="002B064E">
          <w:rPr>
            <w:rStyle w:val="Hypertextovodkaz"/>
            <w:noProof/>
          </w:rPr>
          <w:instrText xml:space="preserve"> </w:instrText>
        </w:r>
      </w:ins>
      <w:ins w:id="33" w:author="smaslan" w:date="2018-08-09T10:53:00Z">
        <w:r w:rsidR="00A408FF" w:rsidRPr="002B064E">
          <w:rPr>
            <w:rStyle w:val="Hypertextovodkaz"/>
            <w:noProof/>
          </w:rPr>
        </w:r>
      </w:ins>
      <w:ins w:id="34" w:author="smaslan" w:date="2018-05-15T13:26:00Z">
        <w:r w:rsidRPr="002B064E">
          <w:rPr>
            <w:rStyle w:val="Hypertextovodkaz"/>
            <w:noProof/>
          </w:rPr>
          <w:fldChar w:fldCharType="separate"/>
        </w:r>
        <w:r w:rsidRPr="002B064E">
          <w:rPr>
            <w:rStyle w:val="Hypertextovodkaz"/>
            <w:noProof/>
            <w:lang w:val="en-US"/>
          </w:rPr>
          <w:t>1.3</w:t>
        </w:r>
        <w:r>
          <w:rPr>
            <w:rFonts w:eastAsiaTheme="minorEastAsia"/>
            <w:b w:val="0"/>
            <w:bCs w:val="0"/>
            <w:caps w:val="0"/>
            <w:noProof/>
            <w:sz w:val="22"/>
            <w:szCs w:val="22"/>
            <w:lang w:eastAsia="cs-CZ"/>
          </w:rPr>
          <w:tab/>
        </w:r>
        <w:r w:rsidRPr="002B064E">
          <w:rPr>
            <w:rStyle w:val="Hypertextovodkaz"/>
            <w:noProof/>
            <w:lang w:val="en-US"/>
          </w:rPr>
          <w:t>Introduction</w:t>
        </w:r>
        <w:r>
          <w:rPr>
            <w:noProof/>
            <w:webHidden/>
          </w:rPr>
          <w:tab/>
        </w:r>
        <w:r>
          <w:rPr>
            <w:noProof/>
            <w:webHidden/>
          </w:rPr>
          <w:fldChar w:fldCharType="begin"/>
        </w:r>
        <w:r>
          <w:rPr>
            <w:noProof/>
            <w:webHidden/>
          </w:rPr>
          <w:instrText xml:space="preserve"> PAGEREF _Toc514154139 \h </w:instrText>
        </w:r>
      </w:ins>
      <w:r>
        <w:rPr>
          <w:noProof/>
          <w:webHidden/>
        </w:rPr>
      </w:r>
      <w:r>
        <w:rPr>
          <w:noProof/>
          <w:webHidden/>
        </w:rPr>
        <w:fldChar w:fldCharType="separate"/>
      </w:r>
      <w:ins w:id="35" w:author="smaslan" w:date="2018-08-09T10:53:00Z">
        <w:r w:rsidR="00A408FF">
          <w:rPr>
            <w:noProof/>
            <w:webHidden/>
          </w:rPr>
          <w:t>2</w:t>
        </w:r>
      </w:ins>
      <w:ins w:id="36" w:author="smaslan" w:date="2018-05-15T13:26:00Z">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37" w:author="smaslan" w:date="2018-05-15T13:26:00Z"/>
          <w:rFonts w:eastAsiaTheme="minorEastAsia"/>
          <w:smallCaps w:val="0"/>
          <w:noProof/>
          <w:sz w:val="22"/>
          <w:szCs w:val="22"/>
          <w:lang w:eastAsia="cs-CZ"/>
        </w:rPr>
      </w:pPr>
      <w:ins w:id="38"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"_Toc514154140"</w:instrText>
        </w:r>
        <w:r w:rsidRPr="002B064E">
          <w:rPr>
            <w:rStyle w:val="Hypertextovodkaz"/>
            <w:noProof/>
          </w:rPr>
          <w:instrText xml:space="preserve"> </w:instrText>
        </w:r>
      </w:ins>
      <w:ins w:id="39" w:author="smaslan" w:date="2018-08-09T10:53:00Z">
        <w:r w:rsidR="00A408FF" w:rsidRPr="002B064E">
          <w:rPr>
            <w:rStyle w:val="Hypertextovodkaz"/>
            <w:noProof/>
          </w:rPr>
        </w:r>
      </w:ins>
      <w:ins w:id="40" w:author="smaslan" w:date="2018-05-15T13:26:00Z">
        <w:r w:rsidRPr="002B064E">
          <w:rPr>
            <w:rStyle w:val="Hypertextovodkaz"/>
            <w:noProof/>
          </w:rPr>
          <w:fldChar w:fldCharType="separate"/>
        </w:r>
        <w:r w:rsidRPr="002B064E">
          <w:rPr>
            <w:rStyle w:val="Hypertextovodkaz"/>
            <w:noProof/>
            <w:lang w:val="en-US"/>
          </w:rPr>
          <w:t>1.3.1</w:t>
        </w:r>
        <w:r>
          <w:rPr>
            <w:rFonts w:eastAsiaTheme="minorEastAsia"/>
            <w:smallCaps w:val="0"/>
            <w:noProof/>
            <w:sz w:val="22"/>
            <w:szCs w:val="22"/>
            <w:lang w:eastAsia="cs-CZ"/>
          </w:rPr>
          <w:tab/>
        </w:r>
        <w:r w:rsidRPr="002B064E">
          <w:rPr>
            <w:rStyle w:val="Hypertextovodkaz"/>
            <w:noProof/>
            <w:lang w:val="en-US"/>
          </w:rPr>
          <w:t>CSV tables</w:t>
        </w:r>
        <w:r>
          <w:rPr>
            <w:noProof/>
            <w:webHidden/>
          </w:rPr>
          <w:tab/>
        </w:r>
        <w:r>
          <w:rPr>
            <w:noProof/>
            <w:webHidden/>
          </w:rPr>
          <w:fldChar w:fldCharType="begin"/>
        </w:r>
        <w:r>
          <w:rPr>
            <w:noProof/>
            <w:webHidden/>
          </w:rPr>
          <w:instrText xml:space="preserve"> PAGEREF _Toc514154140 \h </w:instrText>
        </w:r>
      </w:ins>
      <w:r>
        <w:rPr>
          <w:noProof/>
          <w:webHidden/>
        </w:rPr>
      </w:r>
      <w:r>
        <w:rPr>
          <w:noProof/>
          <w:webHidden/>
        </w:rPr>
        <w:fldChar w:fldCharType="separate"/>
      </w:r>
      <w:ins w:id="41" w:author="smaslan" w:date="2018-08-09T10:53:00Z">
        <w:r w:rsidR="00A408FF">
          <w:rPr>
            <w:noProof/>
            <w:webHidden/>
          </w:rPr>
          <w:t>2</w:t>
        </w:r>
      </w:ins>
      <w:ins w:id="42"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43" w:author="smaslan" w:date="2018-05-15T13:26:00Z"/>
          <w:rFonts w:eastAsiaTheme="minorEastAsia"/>
          <w:i w:val="0"/>
          <w:iCs w:val="0"/>
          <w:noProof/>
          <w:sz w:val="22"/>
          <w:szCs w:val="22"/>
          <w:lang w:eastAsia="cs-CZ"/>
        </w:rPr>
      </w:pPr>
      <w:ins w:id="44"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"_Toc514154141"</w:instrText>
        </w:r>
        <w:r w:rsidRPr="002B064E">
          <w:rPr>
            <w:rStyle w:val="Hypertextovodkaz"/>
            <w:noProof/>
          </w:rPr>
          <w:instrText xml:space="preserve"> </w:instrText>
        </w:r>
      </w:ins>
      <w:ins w:id="45" w:author="smaslan" w:date="2018-08-09T10:53:00Z">
        <w:r w:rsidR="00A408FF" w:rsidRPr="002B064E">
          <w:rPr>
            <w:rStyle w:val="Hypertextovodkaz"/>
            <w:noProof/>
          </w:rPr>
        </w:r>
      </w:ins>
      <w:ins w:id="46" w:author="smaslan" w:date="2018-05-15T13:26:00Z">
        <w:r w:rsidRPr="002B064E">
          <w:rPr>
            <w:rStyle w:val="Hypertextovodkaz"/>
            <w:noProof/>
          </w:rPr>
          <w:fldChar w:fldCharType="separate"/>
        </w:r>
        <w:r w:rsidRPr="002B064E">
          <w:rPr>
            <w:rStyle w:val="Hypertextovodkaz"/>
            <w:noProof/>
            <w:lang w:val="en-US"/>
          </w:rPr>
          <w:t>1.3.1.1</w:t>
        </w:r>
        <w:r>
          <w:rPr>
            <w:rFonts w:eastAsiaTheme="minorEastAsia"/>
            <w:i w:val="0"/>
            <w:iCs w:val="0"/>
            <w:noProof/>
            <w:sz w:val="22"/>
            <w:szCs w:val="22"/>
            <w:lang w:eastAsia="cs-CZ"/>
          </w:rPr>
          <w:tab/>
        </w:r>
        <w:r w:rsidRPr="002B064E">
          <w:rPr>
            <w:rStyle w:val="Hypertextovodkaz"/>
            <w:noProof/>
            <w:lang w:val="en-US"/>
          </w:rPr>
          <w:t>1D CSV table format</w:t>
        </w:r>
        <w:r>
          <w:rPr>
            <w:noProof/>
            <w:webHidden/>
          </w:rPr>
          <w:tab/>
        </w:r>
        <w:r>
          <w:rPr>
            <w:noProof/>
            <w:webHidden/>
          </w:rPr>
          <w:fldChar w:fldCharType="begin"/>
        </w:r>
        <w:r>
          <w:rPr>
            <w:noProof/>
            <w:webHidden/>
          </w:rPr>
          <w:instrText xml:space="preserve"> PAGEREF _Toc514154141 \h </w:instrText>
        </w:r>
      </w:ins>
      <w:r>
        <w:rPr>
          <w:noProof/>
          <w:webHidden/>
        </w:rPr>
      </w:r>
      <w:r>
        <w:rPr>
          <w:noProof/>
          <w:webHidden/>
        </w:rPr>
        <w:fldChar w:fldCharType="separate"/>
      </w:r>
      <w:ins w:id="47" w:author="smaslan" w:date="2018-08-09T10:53:00Z">
        <w:r w:rsidR="00A408FF">
          <w:rPr>
            <w:noProof/>
            <w:webHidden/>
          </w:rPr>
          <w:t>2</w:t>
        </w:r>
      </w:ins>
      <w:ins w:id="48"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49" w:author="smaslan" w:date="2018-05-15T13:26:00Z"/>
          <w:rFonts w:eastAsiaTheme="minorEastAsia"/>
          <w:i w:val="0"/>
          <w:iCs w:val="0"/>
          <w:noProof/>
          <w:sz w:val="22"/>
          <w:szCs w:val="22"/>
          <w:lang w:eastAsia="cs-CZ"/>
        </w:rPr>
      </w:pPr>
      <w:ins w:id="5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"_Toc514154142"</w:instrText>
        </w:r>
        <w:r w:rsidRPr="002B064E">
          <w:rPr>
            <w:rStyle w:val="Hypertextovodkaz"/>
            <w:noProof/>
          </w:rPr>
          <w:instrText xml:space="preserve"> </w:instrText>
        </w:r>
      </w:ins>
      <w:ins w:id="51" w:author="smaslan" w:date="2018-08-09T10:53:00Z">
        <w:r w:rsidR="00A408FF" w:rsidRPr="002B064E">
          <w:rPr>
            <w:rStyle w:val="Hypertextovodkaz"/>
            <w:noProof/>
          </w:rPr>
        </w:r>
      </w:ins>
      <w:ins w:id="52" w:author="smaslan" w:date="2018-05-15T13:26:00Z">
        <w:r w:rsidRPr="002B064E">
          <w:rPr>
            <w:rStyle w:val="Hypertextovodkaz"/>
            <w:noProof/>
          </w:rPr>
          <w:fldChar w:fldCharType="separate"/>
        </w:r>
        <w:r w:rsidRPr="002B064E">
          <w:rPr>
            <w:rStyle w:val="Hypertextovodkaz"/>
            <w:noProof/>
            <w:lang w:val="en-US"/>
          </w:rPr>
          <w:t>1.3.1.2</w:t>
        </w:r>
        <w:r>
          <w:rPr>
            <w:rFonts w:eastAsiaTheme="minorEastAsia"/>
            <w:i w:val="0"/>
            <w:iCs w:val="0"/>
            <w:noProof/>
            <w:sz w:val="22"/>
            <w:szCs w:val="22"/>
            <w:lang w:eastAsia="cs-CZ"/>
          </w:rPr>
          <w:tab/>
        </w:r>
        <w:r w:rsidRPr="002B064E">
          <w:rPr>
            <w:rStyle w:val="Hypertextovodkaz"/>
            <w:noProof/>
            <w:lang w:val="en-US"/>
          </w:rPr>
          <w:t>2D CSV table format</w:t>
        </w:r>
        <w:r>
          <w:rPr>
            <w:noProof/>
            <w:webHidden/>
          </w:rPr>
          <w:tab/>
        </w:r>
        <w:r>
          <w:rPr>
            <w:noProof/>
            <w:webHidden/>
          </w:rPr>
          <w:fldChar w:fldCharType="begin"/>
        </w:r>
        <w:r>
          <w:rPr>
            <w:noProof/>
            <w:webHidden/>
          </w:rPr>
          <w:instrText xml:space="preserve"> PAGEREF _Toc514154142 \h </w:instrText>
        </w:r>
      </w:ins>
      <w:r>
        <w:rPr>
          <w:noProof/>
          <w:webHidden/>
        </w:rPr>
      </w:r>
      <w:r>
        <w:rPr>
          <w:noProof/>
          <w:webHidden/>
        </w:rPr>
        <w:fldChar w:fldCharType="separate"/>
      </w:r>
      <w:ins w:id="53" w:author="smaslan" w:date="2018-08-09T10:53:00Z">
        <w:r w:rsidR="00A408FF">
          <w:rPr>
            <w:noProof/>
            <w:webHidden/>
          </w:rPr>
          <w:t>3</w:t>
        </w:r>
      </w:ins>
      <w:ins w:id="54" w:author="smaslan" w:date="2018-05-15T13:26:00Z">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55" w:author="smaslan" w:date="2018-05-15T13:26:00Z"/>
          <w:rFonts w:eastAsiaTheme="minorEastAsia"/>
          <w:smallCaps w:val="0"/>
          <w:noProof/>
          <w:sz w:val="22"/>
          <w:szCs w:val="22"/>
          <w:lang w:eastAsia="cs-CZ"/>
        </w:rPr>
      </w:pPr>
      <w:ins w:id="5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"_Toc514154143"</w:instrText>
        </w:r>
        <w:r w:rsidRPr="002B064E">
          <w:rPr>
            <w:rStyle w:val="Hypertextovodkaz"/>
            <w:noProof/>
          </w:rPr>
          <w:instrText xml:space="preserve"> </w:instrText>
        </w:r>
      </w:ins>
      <w:ins w:id="57" w:author="smaslan" w:date="2018-08-09T10:53:00Z">
        <w:r w:rsidR="00A408FF" w:rsidRPr="002B064E">
          <w:rPr>
            <w:rStyle w:val="Hypertextovodkaz"/>
            <w:noProof/>
          </w:rPr>
        </w:r>
      </w:ins>
      <w:ins w:id="58" w:author="smaslan" w:date="2018-05-15T13:26:00Z">
        <w:r w:rsidRPr="002B064E">
          <w:rPr>
            <w:rStyle w:val="Hypertextovodkaz"/>
            <w:noProof/>
          </w:rPr>
          <w:fldChar w:fldCharType="separate"/>
        </w:r>
        <w:r w:rsidRPr="002B064E">
          <w:rPr>
            <w:rStyle w:val="Hypertextovodkaz"/>
            <w:noProof/>
            <w:lang w:val="en-US"/>
          </w:rPr>
          <w:t>1.3.2</w:t>
        </w:r>
        <w:r>
          <w:rPr>
            <w:rFonts w:eastAsiaTheme="minorEastAsia"/>
            <w:smallCaps w:val="0"/>
            <w:noProof/>
            <w:sz w:val="22"/>
            <w:szCs w:val="22"/>
            <w:lang w:eastAsia="cs-CZ"/>
          </w:rPr>
          <w:tab/>
        </w:r>
        <w:r w:rsidRPr="002B064E">
          <w:rPr>
            <w:rStyle w:val="Hypertextovodkaz"/>
            <w:noProof/>
            <w:lang w:val="en-US"/>
          </w:rPr>
          <w:t>Correction model</w:t>
        </w:r>
        <w:r>
          <w:rPr>
            <w:noProof/>
            <w:webHidden/>
          </w:rPr>
          <w:tab/>
        </w:r>
        <w:r>
          <w:rPr>
            <w:noProof/>
            <w:webHidden/>
          </w:rPr>
          <w:fldChar w:fldCharType="begin"/>
        </w:r>
        <w:r>
          <w:rPr>
            <w:noProof/>
            <w:webHidden/>
          </w:rPr>
          <w:instrText xml:space="preserve"> PAGEREF _Toc514154143 \h </w:instrText>
        </w:r>
      </w:ins>
      <w:r>
        <w:rPr>
          <w:noProof/>
          <w:webHidden/>
        </w:rPr>
      </w:r>
      <w:r>
        <w:rPr>
          <w:noProof/>
          <w:webHidden/>
        </w:rPr>
        <w:fldChar w:fldCharType="separate"/>
      </w:r>
      <w:ins w:id="59" w:author="smaslan" w:date="2018-08-09T10:53:00Z">
        <w:r w:rsidR="00A408FF">
          <w:rPr>
            <w:noProof/>
            <w:webHidden/>
          </w:rPr>
          <w:t>3</w:t>
        </w:r>
      </w:ins>
      <w:ins w:id="60" w:author="smaslan" w:date="2018-05-15T13:26:00Z">
        <w:r>
          <w:rPr>
            <w:noProof/>
            <w:webHidden/>
          </w:rPr>
          <w:fldChar w:fldCharType="end"/>
        </w:r>
        <w:r w:rsidRPr="002B064E">
          <w:rPr>
            <w:rStyle w:val="Hypertextovodkaz"/>
            <w:noProof/>
          </w:rPr>
          <w:fldChar w:fldCharType="end"/>
        </w:r>
      </w:ins>
    </w:p>
    <w:p w:rsidR="006449C5" w:rsidRDefault="006449C5">
      <w:pPr>
        <w:pStyle w:val="Obsah1"/>
        <w:tabs>
          <w:tab w:val="left" w:pos="660"/>
          <w:tab w:val="right" w:leader="dot" w:pos="9062"/>
        </w:tabs>
        <w:rPr>
          <w:ins w:id="61" w:author="smaslan" w:date="2018-05-15T13:26:00Z"/>
          <w:rFonts w:eastAsiaTheme="minorEastAsia"/>
          <w:b w:val="0"/>
          <w:bCs w:val="0"/>
          <w:caps w:val="0"/>
          <w:noProof/>
          <w:sz w:val="22"/>
          <w:szCs w:val="22"/>
          <w:lang w:eastAsia="cs-CZ"/>
        </w:rPr>
      </w:pPr>
      <w:ins w:id="6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"_Toc514154144"</w:instrText>
        </w:r>
        <w:r w:rsidRPr="002B064E">
          <w:rPr>
            <w:rStyle w:val="Hypertextovodkaz"/>
            <w:noProof/>
          </w:rPr>
          <w:instrText xml:space="preserve"> </w:instrText>
        </w:r>
      </w:ins>
      <w:ins w:id="63" w:author="smaslan" w:date="2018-08-09T10:53:00Z">
        <w:r w:rsidR="00A408FF" w:rsidRPr="002B064E">
          <w:rPr>
            <w:rStyle w:val="Hypertextovodkaz"/>
            <w:noProof/>
          </w:rPr>
        </w:r>
      </w:ins>
      <w:ins w:id="64" w:author="smaslan" w:date="2018-05-15T13:26:00Z">
        <w:r w:rsidRPr="002B064E">
          <w:rPr>
            <w:rStyle w:val="Hypertextovodkaz"/>
            <w:noProof/>
          </w:rPr>
          <w:fldChar w:fldCharType="separate"/>
        </w:r>
        <w:r w:rsidRPr="002B064E">
          <w:rPr>
            <w:rStyle w:val="Hypertextovodkaz"/>
            <w:noProof/>
            <w:lang w:val="en-US"/>
          </w:rPr>
          <w:t>1.4</w:t>
        </w:r>
        <w:r>
          <w:rPr>
            <w:rFonts w:eastAsiaTheme="minorEastAsia"/>
            <w:b w:val="0"/>
            <w:bCs w:val="0"/>
            <w:caps w:val="0"/>
            <w:noProof/>
            <w:sz w:val="22"/>
            <w:szCs w:val="22"/>
            <w:lang w:eastAsia="cs-CZ"/>
          </w:rPr>
          <w:tab/>
        </w:r>
        <w:r w:rsidRPr="002B064E">
          <w:rPr>
            <w:rStyle w:val="Hypertextovodkaz"/>
            <w:noProof/>
            <w:lang w:val="en-US"/>
          </w:rPr>
          <w:t>Transducer corrections</w:t>
        </w:r>
        <w:r>
          <w:rPr>
            <w:noProof/>
            <w:webHidden/>
          </w:rPr>
          <w:tab/>
        </w:r>
        <w:r>
          <w:rPr>
            <w:noProof/>
            <w:webHidden/>
          </w:rPr>
          <w:fldChar w:fldCharType="begin"/>
        </w:r>
        <w:r>
          <w:rPr>
            <w:noProof/>
            <w:webHidden/>
          </w:rPr>
          <w:instrText xml:space="preserve"> PAGEREF _Toc514154144 \h </w:instrText>
        </w:r>
      </w:ins>
      <w:r>
        <w:rPr>
          <w:noProof/>
          <w:webHidden/>
        </w:rPr>
      </w:r>
      <w:r>
        <w:rPr>
          <w:noProof/>
          <w:webHidden/>
        </w:rPr>
        <w:fldChar w:fldCharType="separate"/>
      </w:r>
      <w:ins w:id="65" w:author="smaslan" w:date="2018-08-09T10:53:00Z">
        <w:r w:rsidR="00A408FF">
          <w:rPr>
            <w:noProof/>
            <w:webHidden/>
          </w:rPr>
          <w:t>4</w:t>
        </w:r>
      </w:ins>
      <w:ins w:id="66" w:author="smaslan" w:date="2018-05-15T13:26:00Z">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67" w:author="smaslan" w:date="2018-05-15T13:26:00Z"/>
          <w:rFonts w:eastAsiaTheme="minorEastAsia"/>
          <w:smallCaps w:val="0"/>
          <w:noProof/>
          <w:sz w:val="22"/>
          <w:szCs w:val="22"/>
          <w:lang w:eastAsia="cs-CZ"/>
        </w:rPr>
      </w:pPr>
      <w:ins w:id="68"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"_Toc514154145"</w:instrText>
        </w:r>
        <w:r w:rsidRPr="002B064E">
          <w:rPr>
            <w:rStyle w:val="Hypertextovodkaz"/>
            <w:noProof/>
          </w:rPr>
          <w:instrText xml:space="preserve"> </w:instrText>
        </w:r>
      </w:ins>
      <w:ins w:id="69" w:author="smaslan" w:date="2018-08-09T10:53:00Z">
        <w:r w:rsidR="00A408FF" w:rsidRPr="002B064E">
          <w:rPr>
            <w:rStyle w:val="Hypertextovodkaz"/>
            <w:noProof/>
          </w:rPr>
        </w:r>
      </w:ins>
      <w:ins w:id="70" w:author="smaslan" w:date="2018-05-15T13:26:00Z">
        <w:r w:rsidRPr="002B064E">
          <w:rPr>
            <w:rStyle w:val="Hypertextovodkaz"/>
            <w:noProof/>
          </w:rPr>
          <w:fldChar w:fldCharType="separate"/>
        </w:r>
        <w:r w:rsidRPr="002B064E">
          <w:rPr>
            <w:rStyle w:val="Hypertextovodkaz"/>
            <w:noProof/>
            <w:lang w:val="en-US"/>
          </w:rPr>
          <w:t>1.4.1</w:t>
        </w:r>
        <w:r>
          <w:rPr>
            <w:rFonts w:eastAsiaTheme="minorEastAsia"/>
            <w:smallCaps w:val="0"/>
            <w:noProof/>
            <w:sz w:val="22"/>
            <w:szCs w:val="22"/>
            <w:lang w:eastAsia="cs-CZ"/>
          </w:rPr>
          <w:tab/>
        </w:r>
        <w:r w:rsidRPr="002B064E">
          <w:rPr>
            <w:rStyle w:val="Hypertextovodkaz"/>
            <w:noProof/>
            <w:lang w:val="en-US"/>
          </w:rPr>
          <w:t>Transducer correction items</w:t>
        </w:r>
        <w:r>
          <w:rPr>
            <w:noProof/>
            <w:webHidden/>
          </w:rPr>
          <w:tab/>
        </w:r>
        <w:r>
          <w:rPr>
            <w:noProof/>
            <w:webHidden/>
          </w:rPr>
          <w:fldChar w:fldCharType="begin"/>
        </w:r>
        <w:r>
          <w:rPr>
            <w:noProof/>
            <w:webHidden/>
          </w:rPr>
          <w:instrText xml:space="preserve"> PAGEREF _Toc514154145 \h </w:instrText>
        </w:r>
      </w:ins>
      <w:r>
        <w:rPr>
          <w:noProof/>
          <w:webHidden/>
        </w:rPr>
      </w:r>
      <w:r>
        <w:rPr>
          <w:noProof/>
          <w:webHidden/>
        </w:rPr>
        <w:fldChar w:fldCharType="separate"/>
      </w:r>
      <w:ins w:id="71" w:author="smaslan" w:date="2018-08-09T10:53:00Z">
        <w:r w:rsidR="00A408FF">
          <w:rPr>
            <w:noProof/>
            <w:webHidden/>
          </w:rPr>
          <w:t>5</w:t>
        </w:r>
      </w:ins>
      <w:ins w:id="72"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73" w:author="smaslan" w:date="2018-05-15T13:26:00Z"/>
          <w:rFonts w:eastAsiaTheme="minorEastAsia"/>
          <w:i w:val="0"/>
          <w:iCs w:val="0"/>
          <w:noProof/>
          <w:sz w:val="22"/>
          <w:szCs w:val="22"/>
          <w:lang w:eastAsia="cs-CZ"/>
        </w:rPr>
      </w:pPr>
      <w:ins w:id="74"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"_Toc514154146"</w:instrText>
        </w:r>
        <w:r w:rsidRPr="002B064E">
          <w:rPr>
            <w:rStyle w:val="Hypertextovodkaz"/>
            <w:noProof/>
          </w:rPr>
          <w:instrText xml:space="preserve"> </w:instrText>
        </w:r>
      </w:ins>
      <w:ins w:id="75" w:author="smaslan" w:date="2018-08-09T10:53:00Z">
        <w:r w:rsidR="00A408FF" w:rsidRPr="002B064E">
          <w:rPr>
            <w:rStyle w:val="Hypertextovodkaz"/>
            <w:noProof/>
          </w:rPr>
        </w:r>
      </w:ins>
      <w:ins w:id="76" w:author="smaslan" w:date="2018-05-15T13:26:00Z">
        <w:r w:rsidRPr="002B064E">
          <w:rPr>
            <w:rStyle w:val="Hypertextovodkaz"/>
            <w:noProof/>
          </w:rPr>
          <w:fldChar w:fldCharType="separate"/>
        </w:r>
        <w:r w:rsidRPr="002B064E">
          <w:rPr>
            <w:rStyle w:val="Hypertextovodkaz"/>
            <w:noProof/>
            <w:lang w:val="en-US"/>
          </w:rPr>
          <w:t>1.4.1.1</w:t>
        </w:r>
        <w:r>
          <w:rPr>
            <w:rFonts w:eastAsiaTheme="minorEastAsia"/>
            <w:i w:val="0"/>
            <w:iCs w:val="0"/>
            <w:noProof/>
            <w:sz w:val="22"/>
            <w:szCs w:val="22"/>
            <w:lang w:eastAsia="cs-CZ"/>
          </w:rPr>
          <w:tab/>
        </w:r>
        <w:r w:rsidRPr="002B064E">
          <w:rPr>
            <w:rStyle w:val="Hypertextovodkaz"/>
            <w:noProof/>
            <w:lang w:val="en-US"/>
          </w:rPr>
          <w:t>Nominal ratio</w:t>
        </w:r>
        <w:r>
          <w:rPr>
            <w:noProof/>
            <w:webHidden/>
          </w:rPr>
          <w:tab/>
        </w:r>
        <w:r>
          <w:rPr>
            <w:noProof/>
            <w:webHidden/>
          </w:rPr>
          <w:fldChar w:fldCharType="begin"/>
        </w:r>
        <w:r>
          <w:rPr>
            <w:noProof/>
            <w:webHidden/>
          </w:rPr>
          <w:instrText xml:space="preserve"> PAGEREF _Toc514154146 \h </w:instrText>
        </w:r>
      </w:ins>
      <w:r>
        <w:rPr>
          <w:noProof/>
          <w:webHidden/>
        </w:rPr>
      </w:r>
      <w:r>
        <w:rPr>
          <w:noProof/>
          <w:webHidden/>
        </w:rPr>
        <w:fldChar w:fldCharType="separate"/>
      </w:r>
      <w:ins w:id="77" w:author="smaslan" w:date="2018-08-09T10:53:00Z">
        <w:r w:rsidR="00A408FF">
          <w:rPr>
            <w:noProof/>
            <w:webHidden/>
          </w:rPr>
          <w:t>5</w:t>
        </w:r>
      </w:ins>
      <w:ins w:id="78"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79" w:author="smaslan" w:date="2018-05-15T13:26:00Z"/>
          <w:rFonts w:eastAsiaTheme="minorEastAsia"/>
          <w:i w:val="0"/>
          <w:iCs w:val="0"/>
          <w:noProof/>
          <w:sz w:val="22"/>
          <w:szCs w:val="22"/>
          <w:lang w:eastAsia="cs-CZ"/>
        </w:rPr>
      </w:pPr>
      <w:ins w:id="8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"_Toc514154147"</w:instrText>
        </w:r>
        <w:r w:rsidRPr="002B064E">
          <w:rPr>
            <w:rStyle w:val="Hypertextovodkaz"/>
            <w:noProof/>
          </w:rPr>
          <w:instrText xml:space="preserve"> </w:instrText>
        </w:r>
      </w:ins>
      <w:ins w:id="81" w:author="smaslan" w:date="2018-08-09T10:53:00Z">
        <w:r w:rsidR="00A408FF" w:rsidRPr="002B064E">
          <w:rPr>
            <w:rStyle w:val="Hypertextovodkaz"/>
            <w:noProof/>
          </w:rPr>
        </w:r>
      </w:ins>
      <w:ins w:id="82" w:author="smaslan" w:date="2018-05-15T13:26:00Z">
        <w:r w:rsidRPr="002B064E">
          <w:rPr>
            <w:rStyle w:val="Hypertextovodkaz"/>
            <w:noProof/>
          </w:rPr>
          <w:fldChar w:fldCharType="separate"/>
        </w:r>
        <w:r w:rsidRPr="002B064E">
          <w:rPr>
            <w:rStyle w:val="Hypertextovodkaz"/>
            <w:noProof/>
            <w:lang w:val="en-US"/>
          </w:rPr>
          <w:t>1.4.1.2</w:t>
        </w:r>
        <w:r>
          <w:rPr>
            <w:rFonts w:eastAsiaTheme="minorEastAsia"/>
            <w:i w:val="0"/>
            <w:iCs w:val="0"/>
            <w:noProof/>
            <w:sz w:val="22"/>
            <w:szCs w:val="22"/>
            <w:lang w:eastAsia="cs-CZ"/>
          </w:rPr>
          <w:tab/>
        </w:r>
        <w:r w:rsidRPr="002B064E">
          <w:rPr>
            <w:rStyle w:val="Hypertextovodkaz"/>
            <w:noProof/>
            <w:lang w:val="en-US"/>
          </w:rPr>
          <w:t>Amplitude and phase transfer (optional)</w:t>
        </w:r>
        <w:r>
          <w:rPr>
            <w:noProof/>
            <w:webHidden/>
          </w:rPr>
          <w:tab/>
        </w:r>
        <w:r>
          <w:rPr>
            <w:noProof/>
            <w:webHidden/>
          </w:rPr>
          <w:fldChar w:fldCharType="begin"/>
        </w:r>
        <w:r>
          <w:rPr>
            <w:noProof/>
            <w:webHidden/>
          </w:rPr>
          <w:instrText xml:space="preserve"> PAGEREF _Toc514154147 \h </w:instrText>
        </w:r>
      </w:ins>
      <w:r>
        <w:rPr>
          <w:noProof/>
          <w:webHidden/>
        </w:rPr>
      </w:r>
      <w:r>
        <w:rPr>
          <w:noProof/>
          <w:webHidden/>
        </w:rPr>
        <w:fldChar w:fldCharType="separate"/>
      </w:r>
      <w:ins w:id="83" w:author="smaslan" w:date="2018-08-09T10:53:00Z">
        <w:r w:rsidR="00A408FF">
          <w:rPr>
            <w:noProof/>
            <w:webHidden/>
          </w:rPr>
          <w:t>5</w:t>
        </w:r>
      </w:ins>
      <w:ins w:id="84"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85" w:author="smaslan" w:date="2018-05-15T13:26:00Z"/>
          <w:rFonts w:eastAsiaTheme="minorEastAsia"/>
          <w:i w:val="0"/>
          <w:iCs w:val="0"/>
          <w:noProof/>
          <w:sz w:val="22"/>
          <w:szCs w:val="22"/>
          <w:lang w:eastAsia="cs-CZ"/>
        </w:rPr>
      </w:pPr>
      <w:ins w:id="8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"_Toc514154148"</w:instrText>
        </w:r>
        <w:r w:rsidRPr="002B064E">
          <w:rPr>
            <w:rStyle w:val="Hypertextovodkaz"/>
            <w:noProof/>
          </w:rPr>
          <w:instrText xml:space="preserve"> </w:instrText>
        </w:r>
      </w:ins>
      <w:ins w:id="87" w:author="smaslan" w:date="2018-08-09T10:53:00Z">
        <w:r w:rsidR="00A408FF" w:rsidRPr="002B064E">
          <w:rPr>
            <w:rStyle w:val="Hypertextovodkaz"/>
            <w:noProof/>
          </w:rPr>
        </w:r>
      </w:ins>
      <w:ins w:id="88" w:author="smaslan" w:date="2018-05-15T13:26:00Z">
        <w:r w:rsidRPr="002B064E">
          <w:rPr>
            <w:rStyle w:val="Hypertextovodkaz"/>
            <w:noProof/>
          </w:rPr>
          <w:fldChar w:fldCharType="separate"/>
        </w:r>
        <w:r w:rsidRPr="002B064E">
          <w:rPr>
            <w:rStyle w:val="Hypertextovodkaz"/>
            <w:noProof/>
            <w:lang w:val="en-US"/>
          </w:rPr>
          <w:t>1.4.1.3</w:t>
        </w:r>
        <w:r>
          <w:rPr>
            <w:rFonts w:eastAsiaTheme="minorEastAsia"/>
            <w:i w:val="0"/>
            <w:iCs w:val="0"/>
            <w:noProof/>
            <w:sz w:val="22"/>
            <w:szCs w:val="22"/>
            <w:lang w:eastAsia="cs-CZ"/>
          </w:rPr>
          <w:tab/>
        </w:r>
        <w:r w:rsidRPr="002B064E">
          <w:rPr>
            <w:rStyle w:val="Hypertextovodkaz"/>
            <w:noProof/>
            <w:lang w:val="en-US"/>
          </w:rPr>
          <w:t>Transducer SFDR value (optional)</w:t>
        </w:r>
        <w:r>
          <w:rPr>
            <w:noProof/>
            <w:webHidden/>
          </w:rPr>
          <w:tab/>
        </w:r>
        <w:r>
          <w:rPr>
            <w:noProof/>
            <w:webHidden/>
          </w:rPr>
          <w:fldChar w:fldCharType="begin"/>
        </w:r>
        <w:r>
          <w:rPr>
            <w:noProof/>
            <w:webHidden/>
          </w:rPr>
          <w:instrText xml:space="preserve"> PAGEREF _Toc514154148 \h </w:instrText>
        </w:r>
      </w:ins>
      <w:r>
        <w:rPr>
          <w:noProof/>
          <w:webHidden/>
        </w:rPr>
      </w:r>
      <w:r>
        <w:rPr>
          <w:noProof/>
          <w:webHidden/>
        </w:rPr>
        <w:fldChar w:fldCharType="separate"/>
      </w:r>
      <w:ins w:id="89" w:author="smaslan" w:date="2018-08-09T10:53:00Z">
        <w:r w:rsidR="00A408FF">
          <w:rPr>
            <w:noProof/>
            <w:webHidden/>
          </w:rPr>
          <w:t>6</w:t>
        </w:r>
      </w:ins>
      <w:ins w:id="90"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91" w:author="smaslan" w:date="2018-05-15T13:26:00Z"/>
          <w:rFonts w:eastAsiaTheme="minorEastAsia"/>
          <w:i w:val="0"/>
          <w:iCs w:val="0"/>
          <w:noProof/>
          <w:sz w:val="22"/>
          <w:szCs w:val="22"/>
          <w:lang w:eastAsia="cs-CZ"/>
        </w:rPr>
      </w:pPr>
      <w:ins w:id="9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"_Toc514154149"</w:instrText>
        </w:r>
        <w:r w:rsidRPr="002B064E">
          <w:rPr>
            <w:rStyle w:val="Hypertextovodkaz"/>
            <w:noProof/>
          </w:rPr>
          <w:instrText xml:space="preserve"> </w:instrText>
        </w:r>
      </w:ins>
      <w:ins w:id="93" w:author="smaslan" w:date="2018-08-09T10:53:00Z">
        <w:r w:rsidR="00A408FF" w:rsidRPr="002B064E">
          <w:rPr>
            <w:rStyle w:val="Hypertextovodkaz"/>
            <w:noProof/>
          </w:rPr>
        </w:r>
      </w:ins>
      <w:ins w:id="94" w:author="smaslan" w:date="2018-05-15T13:26:00Z">
        <w:r w:rsidRPr="002B064E">
          <w:rPr>
            <w:rStyle w:val="Hypertextovodkaz"/>
            <w:noProof/>
          </w:rPr>
          <w:fldChar w:fldCharType="separate"/>
        </w:r>
        <w:r w:rsidRPr="002B064E">
          <w:rPr>
            <w:rStyle w:val="Hypertextovodkaz"/>
            <w:noProof/>
            <w:lang w:val="en-US"/>
          </w:rPr>
          <w:t>1.4.1.4</w:t>
        </w:r>
        <w:r>
          <w:rPr>
            <w:rFonts w:eastAsiaTheme="minorEastAsia"/>
            <w:i w:val="0"/>
            <w:iCs w:val="0"/>
            <w:noProof/>
            <w:sz w:val="22"/>
            <w:szCs w:val="22"/>
            <w:lang w:eastAsia="cs-CZ"/>
          </w:rPr>
          <w:tab/>
        </w:r>
        <w:r w:rsidRPr="002B064E">
          <w:rPr>
            <w:rStyle w:val="Hypertextovodkaz"/>
            <w:noProof/>
            <w:lang w:val="en-US"/>
          </w:rPr>
          <w:t>Transducer low-side RVD impedance (optional)</w:t>
        </w:r>
        <w:r>
          <w:rPr>
            <w:noProof/>
            <w:webHidden/>
          </w:rPr>
          <w:tab/>
        </w:r>
        <w:r>
          <w:rPr>
            <w:noProof/>
            <w:webHidden/>
          </w:rPr>
          <w:fldChar w:fldCharType="begin"/>
        </w:r>
        <w:r>
          <w:rPr>
            <w:noProof/>
            <w:webHidden/>
          </w:rPr>
          <w:instrText xml:space="preserve"> PAGEREF _Toc514154149 \h </w:instrText>
        </w:r>
      </w:ins>
      <w:r>
        <w:rPr>
          <w:noProof/>
          <w:webHidden/>
        </w:rPr>
      </w:r>
      <w:r>
        <w:rPr>
          <w:noProof/>
          <w:webHidden/>
        </w:rPr>
        <w:fldChar w:fldCharType="separate"/>
      </w:r>
      <w:ins w:id="95" w:author="smaslan" w:date="2018-08-09T10:53:00Z">
        <w:r w:rsidR="00A408FF">
          <w:rPr>
            <w:noProof/>
            <w:webHidden/>
          </w:rPr>
          <w:t>6</w:t>
        </w:r>
      </w:ins>
      <w:ins w:id="96"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97" w:author="smaslan" w:date="2018-05-15T13:26:00Z"/>
          <w:rFonts w:eastAsiaTheme="minorEastAsia"/>
          <w:i w:val="0"/>
          <w:iCs w:val="0"/>
          <w:noProof/>
          <w:sz w:val="22"/>
          <w:szCs w:val="22"/>
          <w:lang w:eastAsia="cs-CZ"/>
        </w:rPr>
      </w:pPr>
      <w:ins w:id="98"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"_Toc514154150"</w:instrText>
        </w:r>
        <w:r w:rsidRPr="002B064E">
          <w:rPr>
            <w:rStyle w:val="Hypertextovodkaz"/>
            <w:noProof/>
          </w:rPr>
          <w:instrText xml:space="preserve"> </w:instrText>
        </w:r>
      </w:ins>
      <w:ins w:id="99" w:author="smaslan" w:date="2018-08-09T10:53:00Z">
        <w:r w:rsidR="00A408FF" w:rsidRPr="002B064E">
          <w:rPr>
            <w:rStyle w:val="Hypertextovodkaz"/>
            <w:noProof/>
          </w:rPr>
        </w:r>
      </w:ins>
      <w:ins w:id="100" w:author="smaslan" w:date="2018-05-15T13:26:00Z">
        <w:r w:rsidRPr="002B064E">
          <w:rPr>
            <w:rStyle w:val="Hypertextovodkaz"/>
            <w:noProof/>
          </w:rPr>
          <w:fldChar w:fldCharType="separate"/>
        </w:r>
        <w:r w:rsidRPr="002B064E">
          <w:rPr>
            <w:rStyle w:val="Hypertextovodkaz"/>
            <w:noProof/>
            <w:lang w:val="en-US"/>
          </w:rPr>
          <w:t>1.4.1.5</w:t>
        </w:r>
        <w:r>
          <w:rPr>
            <w:rFonts w:eastAsiaTheme="minorEastAsia"/>
            <w:i w:val="0"/>
            <w:iCs w:val="0"/>
            <w:noProof/>
            <w:sz w:val="22"/>
            <w:szCs w:val="22"/>
            <w:lang w:eastAsia="cs-CZ"/>
          </w:rPr>
          <w:tab/>
        </w:r>
        <w:r w:rsidRPr="002B064E">
          <w:rPr>
            <w:rStyle w:val="Hypertextovodkaz"/>
            <w:noProof/>
            <w:lang w:val="en-US"/>
          </w:rPr>
          <w:t>Transducer high-side output terminal series impedance (optional)</w:t>
        </w:r>
        <w:r>
          <w:rPr>
            <w:noProof/>
            <w:webHidden/>
          </w:rPr>
          <w:tab/>
        </w:r>
        <w:r>
          <w:rPr>
            <w:noProof/>
            <w:webHidden/>
          </w:rPr>
          <w:fldChar w:fldCharType="begin"/>
        </w:r>
        <w:r>
          <w:rPr>
            <w:noProof/>
            <w:webHidden/>
          </w:rPr>
          <w:instrText xml:space="preserve"> PAGEREF _Toc514154150 \h </w:instrText>
        </w:r>
      </w:ins>
      <w:r>
        <w:rPr>
          <w:noProof/>
          <w:webHidden/>
        </w:rPr>
      </w:r>
      <w:r>
        <w:rPr>
          <w:noProof/>
          <w:webHidden/>
        </w:rPr>
        <w:fldChar w:fldCharType="separate"/>
      </w:r>
      <w:ins w:id="101" w:author="smaslan" w:date="2018-08-09T10:53:00Z">
        <w:r w:rsidR="00A408FF">
          <w:rPr>
            <w:noProof/>
            <w:webHidden/>
          </w:rPr>
          <w:t>7</w:t>
        </w:r>
      </w:ins>
      <w:ins w:id="102"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03" w:author="smaslan" w:date="2018-05-15T13:26:00Z"/>
          <w:rFonts w:eastAsiaTheme="minorEastAsia"/>
          <w:i w:val="0"/>
          <w:iCs w:val="0"/>
          <w:noProof/>
          <w:sz w:val="22"/>
          <w:szCs w:val="22"/>
          <w:lang w:eastAsia="cs-CZ"/>
        </w:rPr>
      </w:pPr>
      <w:ins w:id="104"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"_Toc514154151"</w:instrText>
        </w:r>
        <w:r w:rsidRPr="002B064E">
          <w:rPr>
            <w:rStyle w:val="Hypertextovodkaz"/>
            <w:noProof/>
          </w:rPr>
          <w:instrText xml:space="preserve"> </w:instrText>
        </w:r>
      </w:ins>
      <w:ins w:id="105" w:author="smaslan" w:date="2018-08-09T10:53:00Z">
        <w:r w:rsidR="00A408FF" w:rsidRPr="002B064E">
          <w:rPr>
            <w:rStyle w:val="Hypertextovodkaz"/>
            <w:noProof/>
          </w:rPr>
        </w:r>
      </w:ins>
      <w:ins w:id="106" w:author="smaslan" w:date="2018-05-15T13:26:00Z">
        <w:r w:rsidRPr="002B064E">
          <w:rPr>
            <w:rStyle w:val="Hypertextovodkaz"/>
            <w:noProof/>
          </w:rPr>
          <w:fldChar w:fldCharType="separate"/>
        </w:r>
        <w:r w:rsidRPr="002B064E">
          <w:rPr>
            <w:rStyle w:val="Hypertextovodkaz"/>
            <w:noProof/>
            <w:lang w:val="en-US"/>
          </w:rPr>
          <w:t>1.4.1.6</w:t>
        </w:r>
        <w:r>
          <w:rPr>
            <w:rFonts w:eastAsiaTheme="minorEastAsia"/>
            <w:i w:val="0"/>
            <w:iCs w:val="0"/>
            <w:noProof/>
            <w:sz w:val="22"/>
            <w:szCs w:val="22"/>
            <w:lang w:eastAsia="cs-CZ"/>
          </w:rPr>
          <w:tab/>
        </w:r>
        <w:r w:rsidRPr="002B064E">
          <w:rPr>
            <w:rStyle w:val="Hypertextovodkaz"/>
            <w:noProof/>
            <w:lang w:val="en-US"/>
          </w:rPr>
          <w:t>Transducer low-side output terminal series impedance (optional)</w:t>
        </w:r>
        <w:r>
          <w:rPr>
            <w:noProof/>
            <w:webHidden/>
          </w:rPr>
          <w:tab/>
        </w:r>
        <w:r>
          <w:rPr>
            <w:noProof/>
            <w:webHidden/>
          </w:rPr>
          <w:fldChar w:fldCharType="begin"/>
        </w:r>
        <w:r>
          <w:rPr>
            <w:noProof/>
            <w:webHidden/>
          </w:rPr>
          <w:instrText xml:space="preserve"> PAGEREF _Toc514154151 \h </w:instrText>
        </w:r>
      </w:ins>
      <w:r>
        <w:rPr>
          <w:noProof/>
          <w:webHidden/>
        </w:rPr>
      </w:r>
      <w:r>
        <w:rPr>
          <w:noProof/>
          <w:webHidden/>
        </w:rPr>
        <w:fldChar w:fldCharType="separate"/>
      </w:r>
      <w:ins w:id="107" w:author="smaslan" w:date="2018-08-09T10:53:00Z">
        <w:r w:rsidR="00A408FF">
          <w:rPr>
            <w:noProof/>
            <w:webHidden/>
          </w:rPr>
          <w:t>7</w:t>
        </w:r>
      </w:ins>
      <w:ins w:id="108"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09" w:author="smaslan" w:date="2018-05-15T13:26:00Z"/>
          <w:rFonts w:eastAsiaTheme="minorEastAsia"/>
          <w:i w:val="0"/>
          <w:iCs w:val="0"/>
          <w:noProof/>
          <w:sz w:val="22"/>
          <w:szCs w:val="22"/>
          <w:lang w:eastAsia="cs-CZ"/>
        </w:rPr>
      </w:pPr>
      <w:ins w:id="11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"_Toc514154152"</w:instrText>
        </w:r>
        <w:r w:rsidRPr="002B064E">
          <w:rPr>
            <w:rStyle w:val="Hypertextovodkaz"/>
            <w:noProof/>
          </w:rPr>
          <w:instrText xml:space="preserve"> </w:instrText>
        </w:r>
      </w:ins>
      <w:ins w:id="111" w:author="smaslan" w:date="2018-08-09T10:53:00Z">
        <w:r w:rsidR="00A408FF" w:rsidRPr="002B064E">
          <w:rPr>
            <w:rStyle w:val="Hypertextovodkaz"/>
            <w:noProof/>
          </w:rPr>
        </w:r>
      </w:ins>
      <w:ins w:id="112" w:author="smaslan" w:date="2018-05-15T13:26:00Z">
        <w:r w:rsidRPr="002B064E">
          <w:rPr>
            <w:rStyle w:val="Hypertextovodkaz"/>
            <w:noProof/>
          </w:rPr>
          <w:fldChar w:fldCharType="separate"/>
        </w:r>
        <w:r w:rsidRPr="002B064E">
          <w:rPr>
            <w:rStyle w:val="Hypertextovodkaz"/>
            <w:noProof/>
            <w:lang w:val="en-US"/>
          </w:rPr>
          <w:t>1.4.1.7</w:t>
        </w:r>
        <w:r>
          <w:rPr>
            <w:rFonts w:eastAsiaTheme="minorEastAsia"/>
            <w:i w:val="0"/>
            <w:iCs w:val="0"/>
            <w:noProof/>
            <w:sz w:val="22"/>
            <w:szCs w:val="22"/>
            <w:lang w:eastAsia="cs-CZ"/>
          </w:rPr>
          <w:tab/>
        </w:r>
        <w:r w:rsidRPr="002B064E">
          <w:rPr>
            <w:rStyle w:val="Hypertextovodkaz"/>
            <w:noProof/>
            <w:lang w:val="en-US"/>
          </w:rPr>
          <w:t>Transducer output terminals mutual inductance (optional)</w:t>
        </w:r>
        <w:r>
          <w:rPr>
            <w:noProof/>
            <w:webHidden/>
          </w:rPr>
          <w:tab/>
        </w:r>
        <w:r>
          <w:rPr>
            <w:noProof/>
            <w:webHidden/>
          </w:rPr>
          <w:fldChar w:fldCharType="begin"/>
        </w:r>
        <w:r>
          <w:rPr>
            <w:noProof/>
            <w:webHidden/>
          </w:rPr>
          <w:instrText xml:space="preserve"> PAGEREF _Toc514154152 \h </w:instrText>
        </w:r>
      </w:ins>
      <w:r>
        <w:rPr>
          <w:noProof/>
          <w:webHidden/>
        </w:rPr>
      </w:r>
      <w:r>
        <w:rPr>
          <w:noProof/>
          <w:webHidden/>
        </w:rPr>
        <w:fldChar w:fldCharType="separate"/>
      </w:r>
      <w:ins w:id="113" w:author="smaslan" w:date="2018-08-09T10:53:00Z">
        <w:r w:rsidR="00A408FF">
          <w:rPr>
            <w:noProof/>
            <w:webHidden/>
          </w:rPr>
          <w:t>8</w:t>
        </w:r>
      </w:ins>
      <w:ins w:id="114"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15" w:author="smaslan" w:date="2018-05-15T13:26:00Z"/>
          <w:rFonts w:eastAsiaTheme="minorEastAsia"/>
          <w:i w:val="0"/>
          <w:iCs w:val="0"/>
          <w:noProof/>
          <w:sz w:val="22"/>
          <w:szCs w:val="22"/>
          <w:lang w:eastAsia="cs-CZ"/>
        </w:rPr>
      </w:pPr>
      <w:ins w:id="11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"_Toc514154153"</w:instrText>
        </w:r>
        <w:r w:rsidRPr="002B064E">
          <w:rPr>
            <w:rStyle w:val="Hypertextovodkaz"/>
            <w:noProof/>
          </w:rPr>
          <w:instrText xml:space="preserve"> </w:instrText>
        </w:r>
      </w:ins>
      <w:ins w:id="117" w:author="smaslan" w:date="2018-08-09T10:53:00Z">
        <w:r w:rsidR="00A408FF" w:rsidRPr="002B064E">
          <w:rPr>
            <w:rStyle w:val="Hypertextovodkaz"/>
            <w:noProof/>
          </w:rPr>
        </w:r>
      </w:ins>
      <w:ins w:id="118" w:author="smaslan" w:date="2018-05-15T13:26:00Z">
        <w:r w:rsidRPr="002B064E">
          <w:rPr>
            <w:rStyle w:val="Hypertextovodkaz"/>
            <w:noProof/>
          </w:rPr>
          <w:fldChar w:fldCharType="separate"/>
        </w:r>
        <w:r w:rsidRPr="002B064E">
          <w:rPr>
            <w:rStyle w:val="Hypertextovodkaz"/>
            <w:noProof/>
            <w:lang w:val="en-US"/>
          </w:rPr>
          <w:t>1.4.1.8</w:t>
        </w:r>
        <w:r>
          <w:rPr>
            <w:rFonts w:eastAsiaTheme="minorEastAsia"/>
            <w:i w:val="0"/>
            <w:iCs w:val="0"/>
            <w:noProof/>
            <w:sz w:val="22"/>
            <w:szCs w:val="22"/>
            <w:lang w:eastAsia="cs-CZ"/>
          </w:rPr>
          <w:tab/>
        </w:r>
        <w:r w:rsidRPr="002B064E">
          <w:rPr>
            <w:rStyle w:val="Hypertextovodkaz"/>
            <w:noProof/>
            <w:lang w:val="en-US"/>
          </w:rPr>
          <w:t>Transducer output terminals shunting admittance (optional)</w:t>
        </w:r>
        <w:r>
          <w:rPr>
            <w:noProof/>
            <w:webHidden/>
          </w:rPr>
          <w:tab/>
        </w:r>
        <w:r>
          <w:rPr>
            <w:noProof/>
            <w:webHidden/>
          </w:rPr>
          <w:fldChar w:fldCharType="begin"/>
        </w:r>
        <w:r>
          <w:rPr>
            <w:noProof/>
            <w:webHidden/>
          </w:rPr>
          <w:instrText xml:space="preserve"> PAGEREF _Toc514154153 \h </w:instrText>
        </w:r>
      </w:ins>
      <w:r>
        <w:rPr>
          <w:noProof/>
          <w:webHidden/>
        </w:rPr>
      </w:r>
      <w:r>
        <w:rPr>
          <w:noProof/>
          <w:webHidden/>
        </w:rPr>
        <w:fldChar w:fldCharType="separate"/>
      </w:r>
      <w:ins w:id="119" w:author="smaslan" w:date="2018-08-09T10:53:00Z">
        <w:r w:rsidR="00A408FF">
          <w:rPr>
            <w:noProof/>
            <w:webHidden/>
          </w:rPr>
          <w:t>8</w:t>
        </w:r>
      </w:ins>
      <w:ins w:id="120"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21" w:author="smaslan" w:date="2018-05-15T13:26:00Z"/>
          <w:rFonts w:eastAsiaTheme="minorEastAsia"/>
          <w:i w:val="0"/>
          <w:iCs w:val="0"/>
          <w:noProof/>
          <w:sz w:val="22"/>
          <w:szCs w:val="22"/>
          <w:lang w:eastAsia="cs-CZ"/>
        </w:rPr>
      </w:pPr>
      <w:ins w:id="12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"_Toc514154154"</w:instrText>
        </w:r>
        <w:r w:rsidRPr="002B064E">
          <w:rPr>
            <w:rStyle w:val="Hypertextovodkaz"/>
            <w:noProof/>
          </w:rPr>
          <w:instrText xml:space="preserve"> </w:instrText>
        </w:r>
      </w:ins>
      <w:ins w:id="123" w:author="smaslan" w:date="2018-08-09T10:53:00Z">
        <w:r w:rsidR="00A408FF" w:rsidRPr="002B064E">
          <w:rPr>
            <w:rStyle w:val="Hypertextovodkaz"/>
            <w:noProof/>
          </w:rPr>
        </w:r>
      </w:ins>
      <w:ins w:id="124" w:author="smaslan" w:date="2018-05-15T13:26:00Z">
        <w:r w:rsidRPr="002B064E">
          <w:rPr>
            <w:rStyle w:val="Hypertextovodkaz"/>
            <w:noProof/>
          </w:rPr>
          <w:fldChar w:fldCharType="separate"/>
        </w:r>
        <w:r w:rsidRPr="002B064E">
          <w:rPr>
            <w:rStyle w:val="Hypertextovodkaz"/>
            <w:noProof/>
            <w:lang w:val="en-US"/>
          </w:rPr>
          <w:t>1.4.1.9</w:t>
        </w:r>
        <w:r>
          <w:rPr>
            <w:rFonts w:eastAsiaTheme="minorEastAsia"/>
            <w:i w:val="0"/>
            <w:iCs w:val="0"/>
            <w:noProof/>
            <w:sz w:val="22"/>
            <w:szCs w:val="22"/>
            <w:lang w:eastAsia="cs-CZ"/>
          </w:rPr>
          <w:tab/>
        </w:r>
        <w:r w:rsidRPr="002B064E">
          <w:rPr>
            <w:rStyle w:val="Hypertextovodkaz"/>
            <w:noProof/>
            <w:lang w:val="en-US"/>
          </w:rPr>
          <w:t>Cable(s) series impedance (optional)</w:t>
        </w:r>
        <w:r>
          <w:rPr>
            <w:noProof/>
            <w:webHidden/>
          </w:rPr>
          <w:tab/>
        </w:r>
        <w:r>
          <w:rPr>
            <w:noProof/>
            <w:webHidden/>
          </w:rPr>
          <w:fldChar w:fldCharType="begin"/>
        </w:r>
        <w:r>
          <w:rPr>
            <w:noProof/>
            <w:webHidden/>
          </w:rPr>
          <w:instrText xml:space="preserve"> PAGEREF _Toc514154154 \h </w:instrText>
        </w:r>
      </w:ins>
      <w:r>
        <w:rPr>
          <w:noProof/>
          <w:webHidden/>
        </w:rPr>
      </w:r>
      <w:r>
        <w:rPr>
          <w:noProof/>
          <w:webHidden/>
        </w:rPr>
        <w:fldChar w:fldCharType="separate"/>
      </w:r>
      <w:ins w:id="125" w:author="smaslan" w:date="2018-08-09T10:53:00Z">
        <w:r w:rsidR="00A408FF">
          <w:rPr>
            <w:noProof/>
            <w:webHidden/>
          </w:rPr>
          <w:t>9</w:t>
        </w:r>
      </w:ins>
      <w:ins w:id="126"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27" w:author="smaslan" w:date="2018-05-15T13:26:00Z"/>
          <w:rFonts w:eastAsiaTheme="minorEastAsia"/>
          <w:i w:val="0"/>
          <w:iCs w:val="0"/>
          <w:noProof/>
          <w:sz w:val="22"/>
          <w:szCs w:val="22"/>
          <w:lang w:eastAsia="cs-CZ"/>
        </w:rPr>
      </w:pPr>
      <w:ins w:id="128"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"_Toc514154155"</w:instrText>
        </w:r>
        <w:r w:rsidRPr="002B064E">
          <w:rPr>
            <w:rStyle w:val="Hypertextovodkaz"/>
            <w:noProof/>
          </w:rPr>
          <w:instrText xml:space="preserve"> </w:instrText>
        </w:r>
      </w:ins>
      <w:ins w:id="129" w:author="smaslan" w:date="2018-08-09T10:53:00Z">
        <w:r w:rsidR="00A408FF" w:rsidRPr="002B064E">
          <w:rPr>
            <w:rStyle w:val="Hypertextovodkaz"/>
            <w:noProof/>
          </w:rPr>
        </w:r>
      </w:ins>
      <w:ins w:id="130" w:author="smaslan" w:date="2018-05-15T13:26:00Z">
        <w:r w:rsidRPr="002B064E">
          <w:rPr>
            <w:rStyle w:val="Hypertextovodkaz"/>
            <w:noProof/>
          </w:rPr>
          <w:fldChar w:fldCharType="separate"/>
        </w:r>
        <w:r w:rsidRPr="002B064E">
          <w:rPr>
            <w:rStyle w:val="Hypertextovodkaz"/>
            <w:noProof/>
            <w:lang w:val="en-US"/>
          </w:rPr>
          <w:t>1.4.1.10</w:t>
        </w:r>
        <w:r>
          <w:rPr>
            <w:rFonts w:eastAsiaTheme="minorEastAsia"/>
            <w:i w:val="0"/>
            <w:iCs w:val="0"/>
            <w:noProof/>
            <w:sz w:val="22"/>
            <w:szCs w:val="22"/>
            <w:lang w:eastAsia="cs-CZ"/>
          </w:rPr>
          <w:tab/>
        </w:r>
        <w:r w:rsidRPr="002B064E">
          <w:rPr>
            <w:rStyle w:val="Hypertextovodkaz"/>
            <w:noProof/>
            <w:lang w:val="en-US"/>
          </w:rPr>
          <w:t>Cable(s) shunting admittance (optional)</w:t>
        </w:r>
        <w:r>
          <w:rPr>
            <w:noProof/>
            <w:webHidden/>
          </w:rPr>
          <w:tab/>
        </w:r>
        <w:r>
          <w:rPr>
            <w:noProof/>
            <w:webHidden/>
          </w:rPr>
          <w:fldChar w:fldCharType="begin"/>
        </w:r>
        <w:r>
          <w:rPr>
            <w:noProof/>
            <w:webHidden/>
          </w:rPr>
          <w:instrText xml:space="preserve"> PAGEREF _Toc514154155 \h </w:instrText>
        </w:r>
      </w:ins>
      <w:r>
        <w:rPr>
          <w:noProof/>
          <w:webHidden/>
        </w:rPr>
      </w:r>
      <w:r>
        <w:rPr>
          <w:noProof/>
          <w:webHidden/>
        </w:rPr>
        <w:fldChar w:fldCharType="separate"/>
      </w:r>
      <w:ins w:id="131" w:author="smaslan" w:date="2018-08-09T10:53:00Z">
        <w:r w:rsidR="00A408FF">
          <w:rPr>
            <w:noProof/>
            <w:webHidden/>
          </w:rPr>
          <w:t>9</w:t>
        </w:r>
      </w:ins>
      <w:ins w:id="132" w:author="smaslan" w:date="2018-05-15T13:26:00Z">
        <w:r>
          <w:rPr>
            <w:noProof/>
            <w:webHidden/>
          </w:rPr>
          <w:fldChar w:fldCharType="end"/>
        </w:r>
        <w:r w:rsidRPr="002B064E">
          <w:rPr>
            <w:rStyle w:val="Hypertextovodkaz"/>
            <w:noProof/>
          </w:rPr>
          <w:fldChar w:fldCharType="end"/>
        </w:r>
      </w:ins>
    </w:p>
    <w:p w:rsidR="006449C5" w:rsidRDefault="006449C5">
      <w:pPr>
        <w:pStyle w:val="Obsah1"/>
        <w:tabs>
          <w:tab w:val="left" w:pos="660"/>
          <w:tab w:val="right" w:leader="dot" w:pos="9062"/>
        </w:tabs>
        <w:rPr>
          <w:ins w:id="133" w:author="smaslan" w:date="2018-05-15T13:26:00Z"/>
          <w:rFonts w:eastAsiaTheme="minorEastAsia"/>
          <w:b w:val="0"/>
          <w:bCs w:val="0"/>
          <w:caps w:val="0"/>
          <w:noProof/>
          <w:sz w:val="22"/>
          <w:szCs w:val="22"/>
          <w:lang w:eastAsia="cs-CZ"/>
        </w:rPr>
      </w:pPr>
      <w:ins w:id="134"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"_Toc514154156"</w:instrText>
        </w:r>
        <w:r w:rsidRPr="002B064E">
          <w:rPr>
            <w:rStyle w:val="Hypertextovodkaz"/>
            <w:noProof/>
          </w:rPr>
          <w:instrText xml:space="preserve"> </w:instrText>
        </w:r>
      </w:ins>
      <w:ins w:id="135" w:author="smaslan" w:date="2018-08-09T10:53:00Z">
        <w:r w:rsidR="00A408FF" w:rsidRPr="002B064E">
          <w:rPr>
            <w:rStyle w:val="Hypertextovodkaz"/>
            <w:noProof/>
          </w:rPr>
        </w:r>
      </w:ins>
      <w:ins w:id="136" w:author="smaslan" w:date="2018-05-15T13:26:00Z">
        <w:r w:rsidRPr="002B064E">
          <w:rPr>
            <w:rStyle w:val="Hypertextovodkaz"/>
            <w:noProof/>
          </w:rPr>
          <w:fldChar w:fldCharType="separate"/>
        </w:r>
        <w:r w:rsidRPr="002B064E">
          <w:rPr>
            <w:rStyle w:val="Hypertextovodkaz"/>
            <w:noProof/>
            <w:lang w:val="en-US"/>
          </w:rPr>
          <w:t>1.5</w:t>
        </w:r>
        <w:r>
          <w:rPr>
            <w:rFonts w:eastAsiaTheme="minorEastAsia"/>
            <w:b w:val="0"/>
            <w:bCs w:val="0"/>
            <w:caps w:val="0"/>
            <w:noProof/>
            <w:sz w:val="22"/>
            <w:szCs w:val="22"/>
            <w:lang w:eastAsia="cs-CZ"/>
          </w:rPr>
          <w:tab/>
        </w:r>
        <w:r w:rsidRPr="002B064E">
          <w:rPr>
            <w:rStyle w:val="Hypertextovodkaz"/>
            <w:noProof/>
            <w:lang w:val="en-US"/>
          </w:rPr>
          <w:t>Digitizer corrections</w:t>
        </w:r>
        <w:r>
          <w:rPr>
            <w:noProof/>
            <w:webHidden/>
          </w:rPr>
          <w:tab/>
        </w:r>
        <w:r>
          <w:rPr>
            <w:noProof/>
            <w:webHidden/>
          </w:rPr>
          <w:fldChar w:fldCharType="begin"/>
        </w:r>
        <w:r>
          <w:rPr>
            <w:noProof/>
            <w:webHidden/>
          </w:rPr>
          <w:instrText xml:space="preserve"> PAGEREF _Toc514154156 \h </w:instrText>
        </w:r>
      </w:ins>
      <w:r>
        <w:rPr>
          <w:noProof/>
          <w:webHidden/>
        </w:rPr>
      </w:r>
      <w:r>
        <w:rPr>
          <w:noProof/>
          <w:webHidden/>
        </w:rPr>
        <w:fldChar w:fldCharType="separate"/>
      </w:r>
      <w:ins w:id="137" w:author="smaslan" w:date="2018-08-09T10:53:00Z">
        <w:r w:rsidR="00A408FF">
          <w:rPr>
            <w:noProof/>
            <w:webHidden/>
          </w:rPr>
          <w:t>10</w:t>
        </w:r>
      </w:ins>
      <w:ins w:id="138" w:author="smaslan" w:date="2018-05-15T13:26:00Z">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139" w:author="smaslan" w:date="2018-05-15T13:26:00Z"/>
          <w:rFonts w:eastAsiaTheme="minorEastAsia"/>
          <w:smallCaps w:val="0"/>
          <w:noProof/>
          <w:sz w:val="22"/>
          <w:szCs w:val="22"/>
          <w:lang w:eastAsia="cs-CZ"/>
        </w:rPr>
      </w:pPr>
      <w:ins w:id="14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"_Toc514154157"</w:instrText>
        </w:r>
        <w:r w:rsidRPr="002B064E">
          <w:rPr>
            <w:rStyle w:val="Hypertextovodkaz"/>
            <w:noProof/>
          </w:rPr>
          <w:instrText xml:space="preserve"> </w:instrText>
        </w:r>
      </w:ins>
      <w:ins w:id="141" w:author="smaslan" w:date="2018-08-09T10:53:00Z">
        <w:r w:rsidR="00A408FF" w:rsidRPr="002B064E">
          <w:rPr>
            <w:rStyle w:val="Hypertextovodkaz"/>
            <w:noProof/>
          </w:rPr>
        </w:r>
      </w:ins>
      <w:ins w:id="142" w:author="smaslan" w:date="2018-05-15T13:26:00Z">
        <w:r w:rsidRPr="002B064E">
          <w:rPr>
            <w:rStyle w:val="Hypertextovodkaz"/>
            <w:noProof/>
          </w:rPr>
          <w:fldChar w:fldCharType="separate"/>
        </w:r>
        <w:r w:rsidRPr="002B064E">
          <w:rPr>
            <w:rStyle w:val="Hypertextovodkaz"/>
            <w:noProof/>
            <w:lang w:val="en-US"/>
          </w:rPr>
          <w:t>1.5.1</w:t>
        </w:r>
        <w:r>
          <w:rPr>
            <w:rFonts w:eastAsiaTheme="minorEastAsia"/>
            <w:smallCaps w:val="0"/>
            <w:noProof/>
            <w:sz w:val="22"/>
            <w:szCs w:val="22"/>
            <w:lang w:eastAsia="cs-CZ"/>
          </w:rPr>
          <w:tab/>
        </w:r>
        <w:r w:rsidRPr="002B064E">
          <w:rPr>
            <w:rStyle w:val="Hypertextovodkaz"/>
            <w:noProof/>
            <w:lang w:val="en-US"/>
          </w:rPr>
          <w:t>Digitizer correction table format</w:t>
        </w:r>
        <w:r>
          <w:rPr>
            <w:noProof/>
            <w:webHidden/>
          </w:rPr>
          <w:tab/>
        </w:r>
        <w:r>
          <w:rPr>
            <w:noProof/>
            <w:webHidden/>
          </w:rPr>
          <w:fldChar w:fldCharType="begin"/>
        </w:r>
        <w:r>
          <w:rPr>
            <w:noProof/>
            <w:webHidden/>
          </w:rPr>
          <w:instrText xml:space="preserve"> PAGEREF _Toc514154157 \h </w:instrText>
        </w:r>
      </w:ins>
      <w:r>
        <w:rPr>
          <w:noProof/>
          <w:webHidden/>
        </w:rPr>
      </w:r>
      <w:r>
        <w:rPr>
          <w:noProof/>
          <w:webHidden/>
        </w:rPr>
        <w:fldChar w:fldCharType="separate"/>
      </w:r>
      <w:ins w:id="143" w:author="smaslan" w:date="2018-08-09T10:53:00Z">
        <w:r w:rsidR="00A408FF">
          <w:rPr>
            <w:noProof/>
            <w:webHidden/>
          </w:rPr>
          <w:t>10</w:t>
        </w:r>
      </w:ins>
      <w:ins w:id="144" w:author="smaslan" w:date="2018-05-15T13:26:00Z">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145" w:author="smaslan" w:date="2018-05-15T13:26:00Z"/>
          <w:rFonts w:eastAsiaTheme="minorEastAsia"/>
          <w:smallCaps w:val="0"/>
          <w:noProof/>
          <w:sz w:val="22"/>
          <w:szCs w:val="22"/>
          <w:lang w:eastAsia="cs-CZ"/>
        </w:rPr>
      </w:pPr>
      <w:ins w:id="14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"_Toc514154158"</w:instrText>
        </w:r>
        <w:r w:rsidRPr="002B064E">
          <w:rPr>
            <w:rStyle w:val="Hypertextovodkaz"/>
            <w:noProof/>
          </w:rPr>
          <w:instrText xml:space="preserve"> </w:instrText>
        </w:r>
      </w:ins>
      <w:ins w:id="147" w:author="smaslan" w:date="2018-08-09T10:53:00Z">
        <w:r w:rsidR="00A408FF" w:rsidRPr="002B064E">
          <w:rPr>
            <w:rStyle w:val="Hypertextovodkaz"/>
            <w:noProof/>
          </w:rPr>
        </w:r>
      </w:ins>
      <w:ins w:id="148" w:author="smaslan" w:date="2018-05-15T13:26:00Z">
        <w:r w:rsidRPr="002B064E">
          <w:rPr>
            <w:rStyle w:val="Hypertextovodkaz"/>
            <w:noProof/>
          </w:rPr>
          <w:fldChar w:fldCharType="separate"/>
        </w:r>
        <w:r w:rsidRPr="002B064E">
          <w:rPr>
            <w:rStyle w:val="Hypertextovodkaz"/>
            <w:noProof/>
            <w:lang w:val="en-US"/>
          </w:rPr>
          <w:t>1.5.2</w:t>
        </w:r>
        <w:r>
          <w:rPr>
            <w:rFonts w:eastAsiaTheme="minorEastAsia"/>
            <w:smallCaps w:val="0"/>
            <w:noProof/>
            <w:sz w:val="22"/>
            <w:szCs w:val="22"/>
            <w:lang w:eastAsia="cs-CZ"/>
          </w:rPr>
          <w:tab/>
        </w:r>
        <w:r w:rsidRPr="002B064E">
          <w:rPr>
            <w:rStyle w:val="Hypertextovodkaz"/>
            <w:noProof/>
            <w:lang w:val="en-US"/>
          </w:rPr>
          <w:t>Digitizer corrections</w:t>
        </w:r>
        <w:r>
          <w:rPr>
            <w:noProof/>
            <w:webHidden/>
          </w:rPr>
          <w:tab/>
        </w:r>
        <w:r>
          <w:rPr>
            <w:noProof/>
            <w:webHidden/>
          </w:rPr>
          <w:fldChar w:fldCharType="begin"/>
        </w:r>
        <w:r>
          <w:rPr>
            <w:noProof/>
            <w:webHidden/>
          </w:rPr>
          <w:instrText xml:space="preserve"> PAGEREF _Toc514154158 \h </w:instrText>
        </w:r>
      </w:ins>
      <w:r>
        <w:rPr>
          <w:noProof/>
          <w:webHidden/>
        </w:rPr>
      </w:r>
      <w:r>
        <w:rPr>
          <w:noProof/>
          <w:webHidden/>
        </w:rPr>
        <w:fldChar w:fldCharType="separate"/>
      </w:r>
      <w:ins w:id="149" w:author="smaslan" w:date="2018-08-09T10:53:00Z">
        <w:r w:rsidR="00A408FF">
          <w:rPr>
            <w:noProof/>
            <w:webHidden/>
          </w:rPr>
          <w:t>12</w:t>
        </w:r>
      </w:ins>
      <w:ins w:id="150"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51" w:author="smaslan" w:date="2018-05-15T13:26:00Z"/>
          <w:rFonts w:eastAsiaTheme="minorEastAsia"/>
          <w:i w:val="0"/>
          <w:iCs w:val="0"/>
          <w:noProof/>
          <w:sz w:val="22"/>
          <w:szCs w:val="22"/>
          <w:lang w:eastAsia="cs-CZ"/>
        </w:rPr>
      </w:pPr>
      <w:ins w:id="15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"_Toc514154159"</w:instrText>
        </w:r>
        <w:r w:rsidRPr="002B064E">
          <w:rPr>
            <w:rStyle w:val="Hypertextovodkaz"/>
            <w:noProof/>
          </w:rPr>
          <w:instrText xml:space="preserve"> </w:instrText>
        </w:r>
      </w:ins>
      <w:ins w:id="153" w:author="smaslan" w:date="2018-08-09T10:53:00Z">
        <w:r w:rsidR="00A408FF" w:rsidRPr="002B064E">
          <w:rPr>
            <w:rStyle w:val="Hypertextovodkaz"/>
            <w:noProof/>
          </w:rPr>
        </w:r>
      </w:ins>
      <w:ins w:id="154" w:author="smaslan" w:date="2018-05-15T13:26:00Z">
        <w:r w:rsidRPr="002B064E">
          <w:rPr>
            <w:rStyle w:val="Hypertextovodkaz"/>
            <w:noProof/>
          </w:rPr>
          <w:fldChar w:fldCharType="separate"/>
        </w:r>
        <w:r w:rsidRPr="002B064E">
          <w:rPr>
            <w:rStyle w:val="Hypertextovodkaz"/>
            <w:noProof/>
            <w:lang w:val="en-US"/>
          </w:rPr>
          <w:t>1.5.2.1</w:t>
        </w:r>
        <w:r>
          <w:rPr>
            <w:rFonts w:eastAsiaTheme="minorEastAsia"/>
            <w:i w:val="0"/>
            <w:iCs w:val="0"/>
            <w:noProof/>
            <w:sz w:val="22"/>
            <w:szCs w:val="22"/>
            <w:lang w:eastAsia="cs-CZ"/>
          </w:rPr>
          <w:tab/>
        </w:r>
        <w:r w:rsidRPr="002B064E">
          <w:rPr>
            <w:rStyle w:val="Hypertextovodkaz"/>
            <w:noProof/>
            <w:lang w:val="en-US"/>
          </w:rPr>
          <w:t>Inter-channel time-shift (optional)</w:t>
        </w:r>
        <w:r>
          <w:rPr>
            <w:noProof/>
            <w:webHidden/>
          </w:rPr>
          <w:tab/>
        </w:r>
        <w:r>
          <w:rPr>
            <w:noProof/>
            <w:webHidden/>
          </w:rPr>
          <w:fldChar w:fldCharType="begin"/>
        </w:r>
        <w:r>
          <w:rPr>
            <w:noProof/>
            <w:webHidden/>
          </w:rPr>
          <w:instrText xml:space="preserve"> PAGEREF _Toc514154159 \h </w:instrText>
        </w:r>
      </w:ins>
      <w:r>
        <w:rPr>
          <w:noProof/>
          <w:webHidden/>
        </w:rPr>
      </w:r>
      <w:r>
        <w:rPr>
          <w:noProof/>
          <w:webHidden/>
        </w:rPr>
        <w:fldChar w:fldCharType="separate"/>
      </w:r>
      <w:ins w:id="155" w:author="smaslan" w:date="2018-08-09T10:53:00Z">
        <w:r w:rsidR="00A408FF">
          <w:rPr>
            <w:noProof/>
            <w:webHidden/>
          </w:rPr>
          <w:t>12</w:t>
        </w:r>
      </w:ins>
      <w:ins w:id="156"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57" w:author="smaslan" w:date="2018-05-15T13:26:00Z"/>
          <w:rFonts w:eastAsiaTheme="minorEastAsia"/>
          <w:i w:val="0"/>
          <w:iCs w:val="0"/>
          <w:noProof/>
          <w:sz w:val="22"/>
          <w:szCs w:val="22"/>
          <w:lang w:eastAsia="cs-CZ"/>
        </w:rPr>
      </w:pPr>
      <w:ins w:id="158"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"_Toc514154160"</w:instrText>
        </w:r>
        <w:r w:rsidRPr="002B064E">
          <w:rPr>
            <w:rStyle w:val="Hypertextovodkaz"/>
            <w:noProof/>
          </w:rPr>
          <w:instrText xml:space="preserve"> </w:instrText>
        </w:r>
      </w:ins>
      <w:ins w:id="159" w:author="smaslan" w:date="2018-08-09T10:53:00Z">
        <w:r w:rsidR="00A408FF" w:rsidRPr="002B064E">
          <w:rPr>
            <w:rStyle w:val="Hypertextovodkaz"/>
            <w:noProof/>
          </w:rPr>
        </w:r>
      </w:ins>
      <w:ins w:id="160" w:author="smaslan" w:date="2018-05-15T13:26:00Z">
        <w:r w:rsidRPr="002B064E">
          <w:rPr>
            <w:rStyle w:val="Hypertextovodkaz"/>
            <w:noProof/>
          </w:rPr>
          <w:fldChar w:fldCharType="separate"/>
        </w:r>
        <w:r w:rsidRPr="002B064E">
          <w:rPr>
            <w:rStyle w:val="Hypertextovodkaz"/>
            <w:noProof/>
            <w:lang w:val="en-US"/>
          </w:rPr>
          <w:t>1.5.2.2</w:t>
        </w:r>
        <w:r>
          <w:rPr>
            <w:rFonts w:eastAsiaTheme="minorEastAsia"/>
            <w:i w:val="0"/>
            <w:iCs w:val="0"/>
            <w:noProof/>
            <w:sz w:val="22"/>
            <w:szCs w:val="22"/>
            <w:lang w:eastAsia="cs-CZ"/>
          </w:rPr>
          <w:tab/>
        </w:r>
        <w:r w:rsidRPr="002B064E">
          <w:rPr>
            <w:rStyle w:val="Hypertextovodkaz"/>
            <w:noProof/>
            <w:lang w:val="en-US"/>
          </w:rPr>
          <w:t>Timebase correction (optional)</w:t>
        </w:r>
        <w:r>
          <w:rPr>
            <w:noProof/>
            <w:webHidden/>
          </w:rPr>
          <w:tab/>
        </w:r>
        <w:r>
          <w:rPr>
            <w:noProof/>
            <w:webHidden/>
          </w:rPr>
          <w:fldChar w:fldCharType="begin"/>
        </w:r>
        <w:r>
          <w:rPr>
            <w:noProof/>
            <w:webHidden/>
          </w:rPr>
          <w:instrText xml:space="preserve"> PAGEREF _Toc514154160 \h </w:instrText>
        </w:r>
      </w:ins>
      <w:r>
        <w:rPr>
          <w:noProof/>
          <w:webHidden/>
        </w:rPr>
      </w:r>
      <w:r>
        <w:rPr>
          <w:noProof/>
          <w:webHidden/>
        </w:rPr>
        <w:fldChar w:fldCharType="separate"/>
      </w:r>
      <w:ins w:id="161" w:author="smaslan" w:date="2018-08-09T10:53:00Z">
        <w:r w:rsidR="00A408FF">
          <w:rPr>
            <w:noProof/>
            <w:webHidden/>
          </w:rPr>
          <w:t>13</w:t>
        </w:r>
      </w:ins>
      <w:ins w:id="162"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63" w:author="smaslan" w:date="2018-05-15T13:26:00Z"/>
          <w:rFonts w:eastAsiaTheme="minorEastAsia"/>
          <w:i w:val="0"/>
          <w:iCs w:val="0"/>
          <w:noProof/>
          <w:sz w:val="22"/>
          <w:szCs w:val="22"/>
          <w:lang w:eastAsia="cs-CZ"/>
        </w:rPr>
      </w:pPr>
      <w:ins w:id="164"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"_Toc514154161"</w:instrText>
        </w:r>
        <w:r w:rsidRPr="002B064E">
          <w:rPr>
            <w:rStyle w:val="Hypertextovodkaz"/>
            <w:noProof/>
          </w:rPr>
          <w:instrText xml:space="preserve"> </w:instrText>
        </w:r>
      </w:ins>
      <w:ins w:id="165" w:author="smaslan" w:date="2018-08-09T10:53:00Z">
        <w:r w:rsidR="00A408FF" w:rsidRPr="002B064E">
          <w:rPr>
            <w:rStyle w:val="Hypertextovodkaz"/>
            <w:noProof/>
          </w:rPr>
        </w:r>
      </w:ins>
      <w:ins w:id="166" w:author="smaslan" w:date="2018-05-15T13:26:00Z">
        <w:r w:rsidRPr="002B064E">
          <w:rPr>
            <w:rStyle w:val="Hypertextovodkaz"/>
            <w:noProof/>
          </w:rPr>
          <w:fldChar w:fldCharType="separate"/>
        </w:r>
        <w:r w:rsidRPr="002B064E">
          <w:rPr>
            <w:rStyle w:val="Hypertextovodkaz"/>
            <w:noProof/>
            <w:lang w:val="en-US"/>
          </w:rPr>
          <w:t>1.5.2.3</w:t>
        </w:r>
        <w:r>
          <w:rPr>
            <w:rFonts w:eastAsiaTheme="minorEastAsia"/>
            <w:i w:val="0"/>
            <w:iCs w:val="0"/>
            <w:noProof/>
            <w:sz w:val="22"/>
            <w:szCs w:val="22"/>
            <w:lang w:eastAsia="cs-CZ"/>
          </w:rPr>
          <w:tab/>
        </w:r>
        <w:r w:rsidRPr="002B064E">
          <w:rPr>
            <w:rStyle w:val="Hypertextovodkaz"/>
            <w:noProof/>
            <w:lang w:val="en-US"/>
          </w:rPr>
          <w:t>Inter-channel crosstalk</w:t>
        </w:r>
        <w:r>
          <w:rPr>
            <w:noProof/>
            <w:webHidden/>
          </w:rPr>
          <w:tab/>
        </w:r>
        <w:r>
          <w:rPr>
            <w:noProof/>
            <w:webHidden/>
          </w:rPr>
          <w:fldChar w:fldCharType="begin"/>
        </w:r>
        <w:r>
          <w:rPr>
            <w:noProof/>
            <w:webHidden/>
          </w:rPr>
          <w:instrText xml:space="preserve"> PAGEREF _Toc514154161 \h </w:instrText>
        </w:r>
      </w:ins>
      <w:r>
        <w:rPr>
          <w:noProof/>
          <w:webHidden/>
        </w:rPr>
      </w:r>
      <w:r>
        <w:rPr>
          <w:noProof/>
          <w:webHidden/>
        </w:rPr>
        <w:fldChar w:fldCharType="separate"/>
      </w:r>
      <w:ins w:id="167" w:author="smaslan" w:date="2018-08-09T10:53:00Z">
        <w:r w:rsidR="00A408FF">
          <w:rPr>
            <w:noProof/>
            <w:webHidden/>
          </w:rPr>
          <w:t>13</w:t>
        </w:r>
      </w:ins>
      <w:ins w:id="168" w:author="smaslan" w:date="2018-05-15T13:26:00Z">
        <w:r>
          <w:rPr>
            <w:noProof/>
            <w:webHidden/>
          </w:rPr>
          <w:fldChar w:fldCharType="end"/>
        </w:r>
        <w:r w:rsidRPr="002B064E">
          <w:rPr>
            <w:rStyle w:val="Hypertextovodkaz"/>
            <w:noProof/>
          </w:rPr>
          <w:fldChar w:fldCharType="end"/>
        </w:r>
      </w:ins>
    </w:p>
    <w:p w:rsidR="006449C5" w:rsidRDefault="006449C5">
      <w:pPr>
        <w:pStyle w:val="Obsah2"/>
        <w:tabs>
          <w:tab w:val="left" w:pos="880"/>
          <w:tab w:val="right" w:leader="dot" w:pos="9062"/>
        </w:tabs>
        <w:rPr>
          <w:ins w:id="169" w:author="smaslan" w:date="2018-05-15T13:26:00Z"/>
          <w:rFonts w:eastAsiaTheme="minorEastAsia"/>
          <w:smallCaps w:val="0"/>
          <w:noProof/>
          <w:sz w:val="22"/>
          <w:szCs w:val="22"/>
          <w:lang w:eastAsia="cs-CZ"/>
        </w:rPr>
      </w:pPr>
      <w:ins w:id="17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"_Toc514154162"</w:instrText>
        </w:r>
        <w:r w:rsidRPr="002B064E">
          <w:rPr>
            <w:rStyle w:val="Hypertextovodkaz"/>
            <w:noProof/>
          </w:rPr>
          <w:instrText xml:space="preserve"> </w:instrText>
        </w:r>
      </w:ins>
      <w:ins w:id="171" w:author="smaslan" w:date="2018-08-09T10:53:00Z">
        <w:r w:rsidR="00A408FF" w:rsidRPr="002B064E">
          <w:rPr>
            <w:rStyle w:val="Hypertextovodkaz"/>
            <w:noProof/>
          </w:rPr>
        </w:r>
      </w:ins>
      <w:ins w:id="172" w:author="smaslan" w:date="2018-05-15T13:26:00Z">
        <w:r w:rsidRPr="002B064E">
          <w:rPr>
            <w:rStyle w:val="Hypertextovodkaz"/>
            <w:noProof/>
          </w:rPr>
          <w:fldChar w:fldCharType="separate"/>
        </w:r>
        <w:r w:rsidRPr="002B064E">
          <w:rPr>
            <w:rStyle w:val="Hypertextovodkaz"/>
            <w:noProof/>
            <w:lang w:val="en-US"/>
          </w:rPr>
          <w:t>1.5.3</w:t>
        </w:r>
        <w:r>
          <w:rPr>
            <w:rFonts w:eastAsiaTheme="minorEastAsia"/>
            <w:smallCaps w:val="0"/>
            <w:noProof/>
            <w:sz w:val="22"/>
            <w:szCs w:val="22"/>
            <w:lang w:eastAsia="cs-CZ"/>
          </w:rPr>
          <w:tab/>
        </w:r>
        <w:r w:rsidRPr="002B064E">
          <w:rPr>
            <w:rStyle w:val="Hypertextovodkaz"/>
            <w:noProof/>
            <w:lang w:val="en-US"/>
          </w:rPr>
          <w:t>Channel corrections</w:t>
        </w:r>
        <w:r>
          <w:rPr>
            <w:noProof/>
            <w:webHidden/>
          </w:rPr>
          <w:tab/>
        </w:r>
        <w:r>
          <w:rPr>
            <w:noProof/>
            <w:webHidden/>
          </w:rPr>
          <w:fldChar w:fldCharType="begin"/>
        </w:r>
        <w:r>
          <w:rPr>
            <w:noProof/>
            <w:webHidden/>
          </w:rPr>
          <w:instrText xml:space="preserve"> PAGEREF _Toc514154162 \h </w:instrText>
        </w:r>
      </w:ins>
      <w:r>
        <w:rPr>
          <w:noProof/>
          <w:webHidden/>
        </w:rPr>
      </w:r>
      <w:r>
        <w:rPr>
          <w:noProof/>
          <w:webHidden/>
        </w:rPr>
        <w:fldChar w:fldCharType="separate"/>
      </w:r>
      <w:ins w:id="173" w:author="smaslan" w:date="2018-08-09T10:53:00Z">
        <w:r w:rsidR="00A408FF">
          <w:rPr>
            <w:noProof/>
            <w:webHidden/>
          </w:rPr>
          <w:t>13</w:t>
        </w:r>
      </w:ins>
      <w:ins w:id="174"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75" w:author="smaslan" w:date="2018-05-15T13:26:00Z"/>
          <w:rFonts w:eastAsiaTheme="minorEastAsia"/>
          <w:i w:val="0"/>
          <w:iCs w:val="0"/>
          <w:noProof/>
          <w:sz w:val="22"/>
          <w:szCs w:val="22"/>
          <w:lang w:eastAsia="cs-CZ"/>
        </w:rPr>
      </w:pPr>
      <w:ins w:id="17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"_Toc514154163"</w:instrText>
        </w:r>
        <w:r w:rsidRPr="002B064E">
          <w:rPr>
            <w:rStyle w:val="Hypertextovodkaz"/>
            <w:noProof/>
          </w:rPr>
          <w:instrText xml:space="preserve"> </w:instrText>
        </w:r>
      </w:ins>
      <w:ins w:id="177" w:author="smaslan" w:date="2018-08-09T10:53:00Z">
        <w:r w:rsidR="00A408FF" w:rsidRPr="002B064E">
          <w:rPr>
            <w:rStyle w:val="Hypertextovodkaz"/>
            <w:noProof/>
          </w:rPr>
        </w:r>
      </w:ins>
      <w:ins w:id="178" w:author="smaslan" w:date="2018-05-15T13:26:00Z">
        <w:r w:rsidRPr="002B064E">
          <w:rPr>
            <w:rStyle w:val="Hypertextovodkaz"/>
            <w:noProof/>
          </w:rPr>
          <w:fldChar w:fldCharType="separate"/>
        </w:r>
        <w:r w:rsidRPr="002B064E">
          <w:rPr>
            <w:rStyle w:val="Hypertextovodkaz"/>
            <w:noProof/>
            <w:lang w:val="en-US"/>
          </w:rPr>
          <w:t>1.5.3.1</w:t>
        </w:r>
        <w:r>
          <w:rPr>
            <w:rFonts w:eastAsiaTheme="minorEastAsia"/>
            <w:i w:val="0"/>
            <w:iCs w:val="0"/>
            <w:noProof/>
            <w:sz w:val="22"/>
            <w:szCs w:val="22"/>
            <w:lang w:eastAsia="cs-CZ"/>
          </w:rPr>
          <w:tab/>
        </w:r>
        <w:r w:rsidRPr="002B064E">
          <w:rPr>
            <w:rStyle w:val="Hypertextovodkaz"/>
            <w:noProof/>
            <w:lang w:val="en-US"/>
          </w:rPr>
          <w:t>Nominal gain (optional)</w:t>
        </w:r>
        <w:r>
          <w:rPr>
            <w:noProof/>
            <w:webHidden/>
          </w:rPr>
          <w:tab/>
        </w:r>
        <w:r>
          <w:rPr>
            <w:noProof/>
            <w:webHidden/>
          </w:rPr>
          <w:fldChar w:fldCharType="begin"/>
        </w:r>
        <w:r>
          <w:rPr>
            <w:noProof/>
            <w:webHidden/>
          </w:rPr>
          <w:instrText xml:space="preserve"> PAGEREF _Toc514154163 \h </w:instrText>
        </w:r>
      </w:ins>
      <w:r>
        <w:rPr>
          <w:noProof/>
          <w:webHidden/>
        </w:rPr>
      </w:r>
      <w:r>
        <w:rPr>
          <w:noProof/>
          <w:webHidden/>
        </w:rPr>
        <w:fldChar w:fldCharType="separate"/>
      </w:r>
      <w:ins w:id="179" w:author="smaslan" w:date="2018-08-09T10:53:00Z">
        <w:r w:rsidR="00A408FF">
          <w:rPr>
            <w:noProof/>
            <w:webHidden/>
          </w:rPr>
          <w:t>13</w:t>
        </w:r>
      </w:ins>
      <w:ins w:id="180"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81" w:author="smaslan" w:date="2018-05-15T13:26:00Z"/>
          <w:rFonts w:eastAsiaTheme="minorEastAsia"/>
          <w:i w:val="0"/>
          <w:iCs w:val="0"/>
          <w:noProof/>
          <w:sz w:val="22"/>
          <w:szCs w:val="22"/>
          <w:lang w:eastAsia="cs-CZ"/>
        </w:rPr>
      </w:pPr>
      <w:ins w:id="18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"_Toc514154164"</w:instrText>
        </w:r>
        <w:r w:rsidRPr="002B064E">
          <w:rPr>
            <w:rStyle w:val="Hypertextovodkaz"/>
            <w:noProof/>
          </w:rPr>
          <w:instrText xml:space="preserve"> </w:instrText>
        </w:r>
      </w:ins>
      <w:ins w:id="183" w:author="smaslan" w:date="2018-08-09T10:53:00Z">
        <w:r w:rsidR="00A408FF" w:rsidRPr="002B064E">
          <w:rPr>
            <w:rStyle w:val="Hypertextovodkaz"/>
            <w:noProof/>
          </w:rPr>
        </w:r>
      </w:ins>
      <w:ins w:id="184" w:author="smaslan" w:date="2018-05-15T13:26:00Z">
        <w:r w:rsidRPr="002B064E">
          <w:rPr>
            <w:rStyle w:val="Hypertextovodkaz"/>
            <w:noProof/>
          </w:rPr>
          <w:fldChar w:fldCharType="separate"/>
        </w:r>
        <w:r w:rsidRPr="002B064E">
          <w:rPr>
            <w:rStyle w:val="Hypertextovodkaz"/>
            <w:noProof/>
            <w:lang w:val="en-US"/>
          </w:rPr>
          <w:t>1.5.3.2</w:t>
        </w:r>
        <w:r>
          <w:rPr>
            <w:rFonts w:eastAsiaTheme="minorEastAsia"/>
            <w:i w:val="0"/>
            <w:iCs w:val="0"/>
            <w:noProof/>
            <w:sz w:val="22"/>
            <w:szCs w:val="22"/>
            <w:lang w:eastAsia="cs-CZ"/>
          </w:rPr>
          <w:tab/>
        </w:r>
        <w:r w:rsidRPr="002B064E">
          <w:rPr>
            <w:rStyle w:val="Hypertextovodkaz"/>
            <w:noProof/>
            <w:lang w:val="en-US"/>
          </w:rPr>
          <w:t>Gain frequency transfer (optional)</w:t>
        </w:r>
        <w:r>
          <w:rPr>
            <w:noProof/>
            <w:webHidden/>
          </w:rPr>
          <w:tab/>
        </w:r>
        <w:r>
          <w:rPr>
            <w:noProof/>
            <w:webHidden/>
          </w:rPr>
          <w:fldChar w:fldCharType="begin"/>
        </w:r>
        <w:r>
          <w:rPr>
            <w:noProof/>
            <w:webHidden/>
          </w:rPr>
          <w:instrText xml:space="preserve"> PAGEREF _Toc514154164 \h </w:instrText>
        </w:r>
      </w:ins>
      <w:r>
        <w:rPr>
          <w:noProof/>
          <w:webHidden/>
        </w:rPr>
      </w:r>
      <w:r>
        <w:rPr>
          <w:noProof/>
          <w:webHidden/>
        </w:rPr>
        <w:fldChar w:fldCharType="separate"/>
      </w:r>
      <w:ins w:id="185" w:author="smaslan" w:date="2018-08-09T10:53:00Z">
        <w:r w:rsidR="00A408FF">
          <w:rPr>
            <w:noProof/>
            <w:webHidden/>
          </w:rPr>
          <w:t>14</w:t>
        </w:r>
      </w:ins>
      <w:ins w:id="186"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87" w:author="smaslan" w:date="2018-05-15T13:26:00Z"/>
          <w:rFonts w:eastAsiaTheme="minorEastAsia"/>
          <w:i w:val="0"/>
          <w:iCs w:val="0"/>
          <w:noProof/>
          <w:sz w:val="22"/>
          <w:szCs w:val="22"/>
          <w:lang w:eastAsia="cs-CZ"/>
        </w:rPr>
      </w:pPr>
      <w:ins w:id="188"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"_Toc514154165"</w:instrText>
        </w:r>
        <w:r w:rsidRPr="002B064E">
          <w:rPr>
            <w:rStyle w:val="Hypertextovodkaz"/>
            <w:noProof/>
          </w:rPr>
          <w:instrText xml:space="preserve"> </w:instrText>
        </w:r>
      </w:ins>
      <w:ins w:id="189" w:author="smaslan" w:date="2018-08-09T10:53:00Z">
        <w:r w:rsidR="00A408FF" w:rsidRPr="002B064E">
          <w:rPr>
            <w:rStyle w:val="Hypertextovodkaz"/>
            <w:noProof/>
          </w:rPr>
        </w:r>
      </w:ins>
      <w:ins w:id="190" w:author="smaslan" w:date="2018-05-15T13:26:00Z">
        <w:r w:rsidRPr="002B064E">
          <w:rPr>
            <w:rStyle w:val="Hypertextovodkaz"/>
            <w:noProof/>
          </w:rPr>
          <w:fldChar w:fldCharType="separate"/>
        </w:r>
        <w:r w:rsidRPr="002B064E">
          <w:rPr>
            <w:rStyle w:val="Hypertextovodkaz"/>
            <w:noProof/>
            <w:lang w:val="en-US"/>
          </w:rPr>
          <w:t>1.5.3.3</w:t>
        </w:r>
        <w:r>
          <w:rPr>
            <w:rFonts w:eastAsiaTheme="minorEastAsia"/>
            <w:i w:val="0"/>
            <w:iCs w:val="0"/>
            <w:noProof/>
            <w:sz w:val="22"/>
            <w:szCs w:val="22"/>
            <w:lang w:eastAsia="cs-CZ"/>
          </w:rPr>
          <w:tab/>
        </w:r>
        <w:r w:rsidRPr="002B064E">
          <w:rPr>
            <w:rStyle w:val="Hypertextovodkaz"/>
            <w:noProof/>
            <w:lang w:val="en-US"/>
          </w:rPr>
          <w:t>Phase frequency transfer (optional)</w:t>
        </w:r>
        <w:r>
          <w:rPr>
            <w:noProof/>
            <w:webHidden/>
          </w:rPr>
          <w:tab/>
        </w:r>
        <w:r>
          <w:rPr>
            <w:noProof/>
            <w:webHidden/>
          </w:rPr>
          <w:fldChar w:fldCharType="begin"/>
        </w:r>
        <w:r>
          <w:rPr>
            <w:noProof/>
            <w:webHidden/>
          </w:rPr>
          <w:instrText xml:space="preserve"> PAGEREF _Toc514154165 \h </w:instrText>
        </w:r>
      </w:ins>
      <w:r>
        <w:rPr>
          <w:noProof/>
          <w:webHidden/>
        </w:rPr>
      </w:r>
      <w:r>
        <w:rPr>
          <w:noProof/>
          <w:webHidden/>
        </w:rPr>
        <w:fldChar w:fldCharType="separate"/>
      </w:r>
      <w:ins w:id="191" w:author="smaslan" w:date="2018-08-09T10:53:00Z">
        <w:r w:rsidR="00A408FF">
          <w:rPr>
            <w:noProof/>
            <w:webHidden/>
          </w:rPr>
          <w:t>14</w:t>
        </w:r>
      </w:ins>
      <w:ins w:id="192"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93" w:author="smaslan" w:date="2018-05-15T13:26:00Z"/>
          <w:rFonts w:eastAsiaTheme="minorEastAsia"/>
          <w:i w:val="0"/>
          <w:iCs w:val="0"/>
          <w:noProof/>
          <w:sz w:val="22"/>
          <w:szCs w:val="22"/>
          <w:lang w:eastAsia="cs-CZ"/>
        </w:rPr>
      </w:pPr>
      <w:ins w:id="194"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"_Toc514154166"</w:instrText>
        </w:r>
        <w:r w:rsidRPr="002B064E">
          <w:rPr>
            <w:rStyle w:val="Hypertextovodkaz"/>
            <w:noProof/>
          </w:rPr>
          <w:instrText xml:space="preserve"> </w:instrText>
        </w:r>
      </w:ins>
      <w:ins w:id="195" w:author="smaslan" w:date="2018-08-09T10:53:00Z">
        <w:r w:rsidR="00A408FF" w:rsidRPr="002B064E">
          <w:rPr>
            <w:rStyle w:val="Hypertextovodkaz"/>
            <w:noProof/>
          </w:rPr>
        </w:r>
      </w:ins>
      <w:ins w:id="196" w:author="smaslan" w:date="2018-05-15T13:26:00Z">
        <w:r w:rsidRPr="002B064E">
          <w:rPr>
            <w:rStyle w:val="Hypertextovodkaz"/>
            <w:noProof/>
          </w:rPr>
          <w:fldChar w:fldCharType="separate"/>
        </w:r>
        <w:r w:rsidRPr="002B064E">
          <w:rPr>
            <w:rStyle w:val="Hypertextovodkaz"/>
            <w:noProof/>
            <w:lang w:val="en-US"/>
          </w:rPr>
          <w:t>1.5.3.4</w:t>
        </w:r>
        <w:r>
          <w:rPr>
            <w:rFonts w:eastAsiaTheme="minorEastAsia"/>
            <w:i w:val="0"/>
            <w:iCs w:val="0"/>
            <w:noProof/>
            <w:sz w:val="22"/>
            <w:szCs w:val="22"/>
            <w:lang w:eastAsia="cs-CZ"/>
          </w:rPr>
          <w:tab/>
        </w:r>
        <w:r w:rsidRPr="002B064E">
          <w:rPr>
            <w:rStyle w:val="Hypertextovodkaz"/>
            <w:noProof/>
            <w:lang w:val="en-US"/>
          </w:rPr>
          <w:t>DC offset (optional)</w:t>
        </w:r>
        <w:r>
          <w:rPr>
            <w:noProof/>
            <w:webHidden/>
          </w:rPr>
          <w:tab/>
        </w:r>
        <w:r>
          <w:rPr>
            <w:noProof/>
            <w:webHidden/>
          </w:rPr>
          <w:fldChar w:fldCharType="begin"/>
        </w:r>
        <w:r>
          <w:rPr>
            <w:noProof/>
            <w:webHidden/>
          </w:rPr>
          <w:instrText xml:space="preserve"> PAGEREF _Toc514154166 \h </w:instrText>
        </w:r>
      </w:ins>
      <w:r>
        <w:rPr>
          <w:noProof/>
          <w:webHidden/>
        </w:rPr>
      </w:r>
      <w:r>
        <w:rPr>
          <w:noProof/>
          <w:webHidden/>
        </w:rPr>
        <w:fldChar w:fldCharType="separate"/>
      </w:r>
      <w:ins w:id="197" w:author="smaslan" w:date="2018-08-09T10:53:00Z">
        <w:r w:rsidR="00A408FF">
          <w:rPr>
            <w:noProof/>
            <w:webHidden/>
          </w:rPr>
          <w:t>15</w:t>
        </w:r>
      </w:ins>
      <w:ins w:id="198"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199" w:author="smaslan" w:date="2018-05-15T13:26:00Z"/>
          <w:rFonts w:eastAsiaTheme="minorEastAsia"/>
          <w:i w:val="0"/>
          <w:iCs w:val="0"/>
          <w:noProof/>
          <w:sz w:val="22"/>
          <w:szCs w:val="22"/>
          <w:lang w:eastAsia="cs-CZ"/>
        </w:rPr>
      </w:pPr>
      <w:ins w:id="200"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"_Toc514154167"</w:instrText>
        </w:r>
        <w:r w:rsidRPr="002B064E">
          <w:rPr>
            <w:rStyle w:val="Hypertextovodkaz"/>
            <w:noProof/>
          </w:rPr>
          <w:instrText xml:space="preserve"> </w:instrText>
        </w:r>
      </w:ins>
      <w:ins w:id="201" w:author="smaslan" w:date="2018-08-09T10:53:00Z">
        <w:r w:rsidR="00A408FF" w:rsidRPr="002B064E">
          <w:rPr>
            <w:rStyle w:val="Hypertextovodkaz"/>
            <w:noProof/>
          </w:rPr>
        </w:r>
      </w:ins>
      <w:ins w:id="202" w:author="smaslan" w:date="2018-05-15T13:26:00Z">
        <w:r w:rsidRPr="002B064E">
          <w:rPr>
            <w:rStyle w:val="Hypertextovodkaz"/>
            <w:noProof/>
          </w:rPr>
          <w:fldChar w:fldCharType="separate"/>
        </w:r>
        <w:r w:rsidRPr="002B064E">
          <w:rPr>
            <w:rStyle w:val="Hypertextovodkaz"/>
            <w:noProof/>
            <w:lang w:val="en-US"/>
          </w:rPr>
          <w:t>1.5.3.5</w:t>
        </w:r>
        <w:r>
          <w:rPr>
            <w:rFonts w:eastAsiaTheme="minorEastAsia"/>
            <w:i w:val="0"/>
            <w:iCs w:val="0"/>
            <w:noProof/>
            <w:sz w:val="22"/>
            <w:szCs w:val="22"/>
            <w:lang w:eastAsia="cs-CZ"/>
          </w:rPr>
          <w:tab/>
        </w:r>
        <w:r w:rsidRPr="002B064E">
          <w:rPr>
            <w:rStyle w:val="Hypertextovodkaz"/>
            <w:noProof/>
            <w:lang w:val="en-US"/>
          </w:rPr>
          <w:t>Aperture correction (optional)</w:t>
        </w:r>
        <w:r>
          <w:rPr>
            <w:noProof/>
            <w:webHidden/>
          </w:rPr>
          <w:tab/>
        </w:r>
        <w:r>
          <w:rPr>
            <w:noProof/>
            <w:webHidden/>
          </w:rPr>
          <w:fldChar w:fldCharType="begin"/>
        </w:r>
        <w:r>
          <w:rPr>
            <w:noProof/>
            <w:webHidden/>
          </w:rPr>
          <w:instrText xml:space="preserve"> PAGEREF _Toc514154167 \h </w:instrText>
        </w:r>
      </w:ins>
      <w:r>
        <w:rPr>
          <w:noProof/>
          <w:webHidden/>
        </w:rPr>
      </w:r>
      <w:r>
        <w:rPr>
          <w:noProof/>
          <w:webHidden/>
        </w:rPr>
        <w:fldChar w:fldCharType="separate"/>
      </w:r>
      <w:ins w:id="203" w:author="smaslan" w:date="2018-08-09T10:53:00Z">
        <w:r w:rsidR="00A408FF">
          <w:rPr>
            <w:noProof/>
            <w:webHidden/>
          </w:rPr>
          <w:t>15</w:t>
        </w:r>
      </w:ins>
      <w:ins w:id="204"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205" w:author="smaslan" w:date="2018-05-15T13:26:00Z"/>
          <w:rFonts w:eastAsiaTheme="minorEastAsia"/>
          <w:i w:val="0"/>
          <w:iCs w:val="0"/>
          <w:noProof/>
          <w:sz w:val="22"/>
          <w:szCs w:val="22"/>
          <w:lang w:eastAsia="cs-CZ"/>
        </w:rPr>
      </w:pPr>
      <w:ins w:id="206"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"_Toc514154168"</w:instrText>
        </w:r>
        <w:r w:rsidRPr="002B064E">
          <w:rPr>
            <w:rStyle w:val="Hypertextovodkaz"/>
            <w:noProof/>
          </w:rPr>
          <w:instrText xml:space="preserve"> </w:instrText>
        </w:r>
      </w:ins>
      <w:ins w:id="207" w:author="smaslan" w:date="2018-08-09T10:53:00Z">
        <w:r w:rsidR="00A408FF" w:rsidRPr="002B064E">
          <w:rPr>
            <w:rStyle w:val="Hypertextovodkaz"/>
            <w:noProof/>
          </w:rPr>
        </w:r>
      </w:ins>
      <w:ins w:id="208" w:author="smaslan" w:date="2018-05-15T13:26:00Z">
        <w:r w:rsidRPr="002B064E">
          <w:rPr>
            <w:rStyle w:val="Hypertextovodkaz"/>
            <w:noProof/>
          </w:rPr>
          <w:fldChar w:fldCharType="separate"/>
        </w:r>
        <w:r w:rsidRPr="002B064E">
          <w:rPr>
            <w:rStyle w:val="Hypertextovodkaz"/>
            <w:noProof/>
            <w:lang w:val="en-US"/>
          </w:rPr>
          <w:t>1.5.3.6</w:t>
        </w:r>
        <w:r>
          <w:rPr>
            <w:rFonts w:eastAsiaTheme="minorEastAsia"/>
            <w:i w:val="0"/>
            <w:iCs w:val="0"/>
            <w:noProof/>
            <w:sz w:val="22"/>
            <w:szCs w:val="22"/>
            <w:lang w:eastAsia="cs-CZ"/>
          </w:rPr>
          <w:tab/>
        </w:r>
        <w:r w:rsidRPr="002B064E">
          <w:rPr>
            <w:rStyle w:val="Hypertextovodkaz"/>
            <w:noProof/>
            <w:lang w:val="en-US"/>
          </w:rPr>
          <w:t>SFDR value (optional)</w:t>
        </w:r>
        <w:r>
          <w:rPr>
            <w:noProof/>
            <w:webHidden/>
          </w:rPr>
          <w:tab/>
        </w:r>
        <w:r>
          <w:rPr>
            <w:noProof/>
            <w:webHidden/>
          </w:rPr>
          <w:fldChar w:fldCharType="begin"/>
        </w:r>
        <w:r>
          <w:rPr>
            <w:noProof/>
            <w:webHidden/>
          </w:rPr>
          <w:instrText xml:space="preserve"> PAGEREF _Toc514154168 \h </w:instrText>
        </w:r>
      </w:ins>
      <w:r>
        <w:rPr>
          <w:noProof/>
          <w:webHidden/>
        </w:rPr>
      </w:r>
      <w:r>
        <w:rPr>
          <w:noProof/>
          <w:webHidden/>
        </w:rPr>
        <w:fldChar w:fldCharType="separate"/>
      </w:r>
      <w:ins w:id="209" w:author="smaslan" w:date="2018-08-09T10:53:00Z">
        <w:r w:rsidR="00A408FF">
          <w:rPr>
            <w:noProof/>
            <w:webHidden/>
          </w:rPr>
          <w:t>16</w:t>
        </w:r>
      </w:ins>
      <w:ins w:id="210"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211" w:author="smaslan" w:date="2018-05-15T13:26:00Z"/>
          <w:rFonts w:eastAsiaTheme="minorEastAsia"/>
          <w:i w:val="0"/>
          <w:iCs w:val="0"/>
          <w:noProof/>
          <w:sz w:val="22"/>
          <w:szCs w:val="22"/>
          <w:lang w:eastAsia="cs-CZ"/>
        </w:rPr>
      </w:pPr>
      <w:ins w:id="212"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"_Toc514154169"</w:instrText>
        </w:r>
        <w:r w:rsidRPr="002B064E">
          <w:rPr>
            <w:rStyle w:val="Hypertextovodkaz"/>
            <w:noProof/>
          </w:rPr>
          <w:instrText xml:space="preserve"> </w:instrText>
        </w:r>
      </w:ins>
      <w:ins w:id="213" w:author="smaslan" w:date="2018-08-09T10:53:00Z">
        <w:r w:rsidR="00A408FF" w:rsidRPr="002B064E">
          <w:rPr>
            <w:rStyle w:val="Hypertextovodkaz"/>
            <w:noProof/>
          </w:rPr>
        </w:r>
      </w:ins>
      <w:ins w:id="214" w:author="smaslan" w:date="2018-05-15T13:26:00Z">
        <w:r w:rsidRPr="002B064E">
          <w:rPr>
            <w:rStyle w:val="Hypertextovodkaz"/>
            <w:noProof/>
          </w:rPr>
          <w:fldChar w:fldCharType="separate"/>
        </w:r>
        <w:r w:rsidRPr="002B064E">
          <w:rPr>
            <w:rStyle w:val="Hypertextovodkaz"/>
            <w:noProof/>
            <w:lang w:val="en-US"/>
          </w:rPr>
          <w:t>1.5.3.7</w:t>
        </w:r>
        <w:r>
          <w:rPr>
            <w:rFonts w:eastAsiaTheme="minorEastAsia"/>
            <w:i w:val="0"/>
            <w:iCs w:val="0"/>
            <w:noProof/>
            <w:sz w:val="22"/>
            <w:szCs w:val="22"/>
            <w:lang w:eastAsia="cs-CZ"/>
          </w:rPr>
          <w:tab/>
        </w:r>
        <w:r w:rsidRPr="002B064E">
          <w:rPr>
            <w:rStyle w:val="Hypertextovodkaz"/>
            <w:noProof/>
            <w:lang w:val="en-US"/>
          </w:rPr>
          <w:t>RMS jitter (optional)</w:t>
        </w:r>
        <w:r>
          <w:rPr>
            <w:noProof/>
            <w:webHidden/>
          </w:rPr>
          <w:tab/>
        </w:r>
        <w:r>
          <w:rPr>
            <w:noProof/>
            <w:webHidden/>
          </w:rPr>
          <w:fldChar w:fldCharType="begin"/>
        </w:r>
        <w:r>
          <w:rPr>
            <w:noProof/>
            <w:webHidden/>
          </w:rPr>
          <w:instrText xml:space="preserve"> PAGEREF _Toc514154169 \h </w:instrText>
        </w:r>
      </w:ins>
      <w:r>
        <w:rPr>
          <w:noProof/>
          <w:webHidden/>
        </w:rPr>
      </w:r>
      <w:r>
        <w:rPr>
          <w:noProof/>
          <w:webHidden/>
        </w:rPr>
        <w:fldChar w:fldCharType="separate"/>
      </w:r>
      <w:ins w:id="215" w:author="smaslan" w:date="2018-08-09T10:53:00Z">
        <w:r w:rsidR="00A408FF">
          <w:rPr>
            <w:noProof/>
            <w:webHidden/>
          </w:rPr>
          <w:t>16</w:t>
        </w:r>
      </w:ins>
      <w:ins w:id="216" w:author="smaslan" w:date="2018-05-15T13:26:00Z">
        <w:r>
          <w:rPr>
            <w:noProof/>
            <w:webHidden/>
          </w:rPr>
          <w:fldChar w:fldCharType="end"/>
        </w:r>
        <w:r w:rsidRPr="002B064E">
          <w:rPr>
            <w:rStyle w:val="Hypertextovodkaz"/>
            <w:noProof/>
          </w:rPr>
          <w:fldChar w:fldCharType="end"/>
        </w:r>
      </w:ins>
    </w:p>
    <w:p w:rsidR="006449C5" w:rsidRDefault="006449C5">
      <w:pPr>
        <w:pStyle w:val="Obsah3"/>
        <w:tabs>
          <w:tab w:val="left" w:pos="1320"/>
          <w:tab w:val="right" w:leader="dot" w:pos="9062"/>
        </w:tabs>
        <w:rPr>
          <w:ins w:id="217" w:author="smaslan" w:date="2018-05-15T13:26:00Z"/>
          <w:rFonts w:eastAsiaTheme="minorEastAsia"/>
          <w:i w:val="0"/>
          <w:iCs w:val="0"/>
          <w:noProof/>
          <w:sz w:val="22"/>
          <w:szCs w:val="22"/>
          <w:lang w:eastAsia="cs-CZ"/>
        </w:rPr>
      </w:pPr>
      <w:ins w:id="218" w:author="smaslan" w:date="2018-05-15T13:26:00Z">
        <w:r w:rsidRPr="002B064E">
          <w:rPr>
            <w:rStyle w:val="Hypertextovodkaz"/>
            <w:noProof/>
          </w:rPr>
          <w:fldChar w:fldCharType="begin"/>
        </w:r>
        <w:r w:rsidRPr="002B064E">
          <w:rPr>
            <w:rStyle w:val="Hypertextovodkaz"/>
            <w:noProof/>
          </w:rPr>
          <w:instrText xml:space="preserve"> </w:instrText>
        </w:r>
        <w:r>
          <w:rPr>
            <w:noProof/>
          </w:rPr>
          <w:instrText>HYPERLINK \l "_Toc514154170"</w:instrText>
        </w:r>
        <w:r w:rsidRPr="002B064E">
          <w:rPr>
            <w:rStyle w:val="Hypertextovodkaz"/>
            <w:noProof/>
          </w:rPr>
          <w:instrText xml:space="preserve"> </w:instrText>
        </w:r>
      </w:ins>
      <w:ins w:id="219" w:author="smaslan" w:date="2018-08-09T10:53:00Z">
        <w:r w:rsidR="00A408FF" w:rsidRPr="002B064E">
          <w:rPr>
            <w:rStyle w:val="Hypertextovodkaz"/>
            <w:noProof/>
          </w:rPr>
        </w:r>
      </w:ins>
      <w:ins w:id="220" w:author="smaslan" w:date="2018-05-15T13:26:00Z">
        <w:r w:rsidRPr="002B064E">
          <w:rPr>
            <w:rStyle w:val="Hypertextovodkaz"/>
            <w:noProof/>
          </w:rPr>
          <w:fldChar w:fldCharType="separate"/>
        </w:r>
        <w:r w:rsidRPr="002B064E">
          <w:rPr>
            <w:rStyle w:val="Hypertextovodkaz"/>
            <w:noProof/>
            <w:lang w:val="en-US"/>
          </w:rPr>
          <w:t>1.5.3.8</w:t>
        </w:r>
        <w:r>
          <w:rPr>
            <w:rFonts w:eastAsiaTheme="minorEastAsia"/>
            <w:i w:val="0"/>
            <w:iCs w:val="0"/>
            <w:noProof/>
            <w:sz w:val="22"/>
            <w:szCs w:val="22"/>
            <w:lang w:eastAsia="cs-CZ"/>
          </w:rPr>
          <w:tab/>
        </w:r>
        <w:r w:rsidRPr="002B064E">
          <w:rPr>
            <w:rStyle w:val="Hypertextovodkaz"/>
            <w:noProof/>
            <w:lang w:val="en-US"/>
          </w:rPr>
          <w:t>Input admittance (optional)</w:t>
        </w:r>
        <w:r>
          <w:rPr>
            <w:noProof/>
            <w:webHidden/>
          </w:rPr>
          <w:tab/>
        </w:r>
        <w:r>
          <w:rPr>
            <w:noProof/>
            <w:webHidden/>
          </w:rPr>
          <w:fldChar w:fldCharType="begin"/>
        </w:r>
        <w:r>
          <w:rPr>
            <w:noProof/>
            <w:webHidden/>
          </w:rPr>
          <w:instrText xml:space="preserve"> PAGEREF _Toc514154170 \h </w:instrText>
        </w:r>
      </w:ins>
      <w:r>
        <w:rPr>
          <w:noProof/>
          <w:webHidden/>
        </w:rPr>
      </w:r>
      <w:r>
        <w:rPr>
          <w:noProof/>
          <w:webHidden/>
        </w:rPr>
        <w:fldChar w:fldCharType="separate"/>
      </w:r>
      <w:ins w:id="221" w:author="smaslan" w:date="2018-08-09T10:53:00Z">
        <w:r w:rsidR="00A408FF">
          <w:rPr>
            <w:noProof/>
            <w:webHidden/>
          </w:rPr>
          <w:t>16</w:t>
        </w:r>
      </w:ins>
      <w:ins w:id="222" w:author="smaslan" w:date="2018-05-15T13:26:00Z">
        <w:r>
          <w:rPr>
            <w:noProof/>
            <w:webHidden/>
          </w:rPr>
          <w:fldChar w:fldCharType="end"/>
        </w:r>
        <w:r w:rsidRPr="002B064E">
          <w:rPr>
            <w:rStyle w:val="Hypertextovodkaz"/>
            <w:noProof/>
          </w:rPr>
          <w:fldChar w:fldCharType="end"/>
        </w:r>
      </w:ins>
    </w:p>
    <w:p w:rsidR="0017490B" w:rsidDel="006449C5" w:rsidRDefault="0017490B" w:rsidP="00860736">
      <w:pPr>
        <w:pStyle w:val="Nadpis2"/>
        <w:numPr>
          <w:ilvl w:val="0"/>
          <w:numId w:val="0"/>
        </w:numPr>
        <w:ind w:left="576" w:hanging="576"/>
        <w:rPr>
          <w:del w:id="223" w:author="smaslan" w:date="2018-05-15T13:26:00Z"/>
          <w:noProof/>
        </w:rPr>
      </w:pPr>
    </w:p>
    <w:bookmarkEnd w:id="18"/>
    <w:p w:rsidR="0017490B" w:rsidDel="006449C5" w:rsidRDefault="0017490B">
      <w:pPr>
        <w:pStyle w:val="Obsah1"/>
        <w:tabs>
          <w:tab w:val="left" w:pos="660"/>
          <w:tab w:val="right" w:leader="dot" w:pos="9062"/>
        </w:tabs>
        <w:rPr>
          <w:del w:id="224" w:author="smaslan" w:date="2018-05-15T13:26:00Z"/>
          <w:rFonts w:eastAsiaTheme="minorEastAsia"/>
          <w:b w:val="0"/>
          <w:bCs w:val="0"/>
          <w:caps w:val="0"/>
          <w:noProof/>
          <w:sz w:val="22"/>
          <w:szCs w:val="22"/>
          <w:lang w:eastAsia="cs-CZ"/>
        </w:rPr>
      </w:pPr>
      <w:del w:id="225" w:author="smaslan" w:date="2018-05-15T13:26:00Z">
        <w:r w:rsidRPr="006449C5" w:rsidDel="006449C5">
          <w:rPr>
            <w:rStyle w:val="Hypertextovodkaz"/>
            <w:b w:val="0"/>
            <w:bCs w:val="0"/>
            <w:caps w:val="0"/>
            <w:noProof/>
            <w:lang w:val="en-US"/>
          </w:rPr>
          <w:delText>1.1</w:delText>
        </w:r>
        <w:r w:rsidDel="006449C5">
          <w:rPr>
            <w:rFonts w:eastAsiaTheme="minorEastAsia"/>
            <w:b w:val="0"/>
            <w:bCs w:val="0"/>
            <w:caps w:val="0"/>
            <w:noProof/>
            <w:sz w:val="22"/>
            <w:szCs w:val="22"/>
            <w:lang w:eastAsia="cs-CZ"/>
          </w:rPr>
          <w:tab/>
        </w:r>
        <w:r w:rsidRPr="006449C5" w:rsidDel="006449C5">
          <w:rPr>
            <w:rStyle w:val="Hypertextovodkaz"/>
            <w:b w:val="0"/>
            <w:bCs w:val="0"/>
            <w:caps w:val="0"/>
            <w:noProof/>
            <w:lang w:val="en-US"/>
          </w:rPr>
          <w:delText>Resources</w:delText>
        </w:r>
        <w:r w:rsidDel="006449C5">
          <w:rPr>
            <w:noProof/>
            <w:webHidden/>
          </w:rPr>
          <w:tab/>
        </w:r>
        <w:r w:rsidR="00A34AE4" w:rsidDel="006449C5">
          <w:rPr>
            <w:noProof/>
            <w:webHidden/>
          </w:rPr>
          <w:delText>1</w:delText>
        </w:r>
      </w:del>
    </w:p>
    <w:p w:rsidR="0017490B" w:rsidDel="006449C5" w:rsidRDefault="0017490B">
      <w:pPr>
        <w:pStyle w:val="Obsah1"/>
        <w:tabs>
          <w:tab w:val="left" w:pos="660"/>
          <w:tab w:val="right" w:leader="dot" w:pos="9062"/>
        </w:tabs>
        <w:rPr>
          <w:del w:id="226" w:author="smaslan" w:date="2018-05-15T13:26:00Z"/>
          <w:rFonts w:eastAsiaTheme="minorEastAsia"/>
          <w:b w:val="0"/>
          <w:bCs w:val="0"/>
          <w:caps w:val="0"/>
          <w:noProof/>
          <w:sz w:val="22"/>
          <w:szCs w:val="22"/>
          <w:lang w:eastAsia="cs-CZ"/>
        </w:rPr>
      </w:pPr>
      <w:del w:id="227" w:author="smaslan" w:date="2018-05-15T13:26:00Z">
        <w:r w:rsidRPr="006449C5" w:rsidDel="006449C5">
          <w:rPr>
            <w:noProof/>
            <w:rPrChange w:id="228" w:author="smaslan" w:date="2018-05-15T13:26:00Z">
              <w:rPr>
                <w:rStyle w:val="Hypertextovodkaz"/>
                <w:noProof/>
                <w:lang w:val="en-US"/>
              </w:rPr>
            </w:rPrChange>
          </w:rPr>
          <w:delText>1.2</w:delText>
        </w:r>
        <w:r w:rsidDel="006449C5">
          <w:rPr>
            <w:rFonts w:eastAsiaTheme="minorEastAsia"/>
            <w:b w:val="0"/>
            <w:bCs w:val="0"/>
            <w:caps w:val="0"/>
            <w:noProof/>
            <w:sz w:val="22"/>
            <w:szCs w:val="22"/>
            <w:lang w:eastAsia="cs-CZ"/>
          </w:rPr>
          <w:tab/>
        </w:r>
        <w:r w:rsidRPr="006449C5" w:rsidDel="006449C5">
          <w:rPr>
            <w:noProof/>
            <w:rPrChange w:id="229" w:author="smaslan" w:date="2018-05-15T13:26:00Z">
              <w:rPr>
                <w:rStyle w:val="Hypertextovodkaz"/>
                <w:noProof/>
                <w:lang w:val="en-US"/>
              </w:rPr>
            </w:rPrChange>
          </w:rPr>
          <w:delText>Abbreviations</w:delText>
        </w:r>
        <w:r w:rsidDel="006449C5">
          <w:rPr>
            <w:noProof/>
            <w:webHidden/>
          </w:rPr>
          <w:tab/>
        </w:r>
        <w:r w:rsidR="00A34AE4" w:rsidDel="006449C5">
          <w:rPr>
            <w:noProof/>
            <w:webHidden/>
          </w:rPr>
          <w:delText>2</w:delText>
        </w:r>
      </w:del>
    </w:p>
    <w:p w:rsidR="0017490B" w:rsidDel="006449C5" w:rsidRDefault="0017490B">
      <w:pPr>
        <w:pStyle w:val="Obsah1"/>
        <w:tabs>
          <w:tab w:val="left" w:pos="660"/>
          <w:tab w:val="right" w:leader="dot" w:pos="9062"/>
        </w:tabs>
        <w:rPr>
          <w:del w:id="230" w:author="smaslan" w:date="2018-05-15T13:26:00Z"/>
          <w:rFonts w:eastAsiaTheme="minorEastAsia"/>
          <w:b w:val="0"/>
          <w:bCs w:val="0"/>
          <w:caps w:val="0"/>
          <w:noProof/>
          <w:sz w:val="22"/>
          <w:szCs w:val="22"/>
          <w:lang w:eastAsia="cs-CZ"/>
        </w:rPr>
      </w:pPr>
      <w:del w:id="231" w:author="smaslan" w:date="2018-05-15T13:26:00Z">
        <w:r w:rsidRPr="006449C5" w:rsidDel="006449C5">
          <w:rPr>
            <w:noProof/>
            <w:rPrChange w:id="232" w:author="smaslan" w:date="2018-05-15T13:26:00Z">
              <w:rPr>
                <w:rStyle w:val="Hypertextovodkaz"/>
                <w:noProof/>
                <w:lang w:val="en-US"/>
              </w:rPr>
            </w:rPrChange>
          </w:rPr>
          <w:delText>1.3</w:delText>
        </w:r>
        <w:r w:rsidDel="006449C5">
          <w:rPr>
            <w:rFonts w:eastAsiaTheme="minorEastAsia"/>
            <w:b w:val="0"/>
            <w:bCs w:val="0"/>
            <w:caps w:val="0"/>
            <w:noProof/>
            <w:sz w:val="22"/>
            <w:szCs w:val="22"/>
            <w:lang w:eastAsia="cs-CZ"/>
          </w:rPr>
          <w:tab/>
        </w:r>
        <w:r w:rsidRPr="006449C5" w:rsidDel="006449C5">
          <w:rPr>
            <w:noProof/>
            <w:rPrChange w:id="233" w:author="smaslan" w:date="2018-05-15T13:26:00Z">
              <w:rPr>
                <w:rStyle w:val="Hypertextovodkaz"/>
                <w:noProof/>
                <w:lang w:val="en-US"/>
              </w:rPr>
            </w:rPrChange>
          </w:rPr>
          <w:delText>Introduction</w:delText>
        </w:r>
        <w:r w:rsidDel="006449C5">
          <w:rPr>
            <w:noProof/>
            <w:webHidden/>
          </w:rPr>
          <w:tab/>
        </w:r>
        <w:r w:rsidR="00A34AE4" w:rsidDel="006449C5">
          <w:rPr>
            <w:noProof/>
            <w:webHidden/>
          </w:rPr>
          <w:delText>2</w:delText>
        </w:r>
      </w:del>
    </w:p>
    <w:p w:rsidR="0017490B" w:rsidDel="006449C5" w:rsidRDefault="0017490B">
      <w:pPr>
        <w:pStyle w:val="Obsah2"/>
        <w:tabs>
          <w:tab w:val="left" w:pos="880"/>
          <w:tab w:val="right" w:leader="dot" w:pos="9062"/>
        </w:tabs>
        <w:rPr>
          <w:del w:id="234" w:author="smaslan" w:date="2018-05-15T13:26:00Z"/>
          <w:rFonts w:eastAsiaTheme="minorEastAsia"/>
          <w:smallCaps w:val="0"/>
          <w:noProof/>
          <w:sz w:val="22"/>
          <w:szCs w:val="22"/>
          <w:lang w:eastAsia="cs-CZ"/>
        </w:rPr>
      </w:pPr>
      <w:del w:id="235" w:author="smaslan" w:date="2018-05-15T13:26:00Z">
        <w:r w:rsidRPr="006449C5" w:rsidDel="006449C5">
          <w:rPr>
            <w:noProof/>
            <w:rPrChange w:id="236" w:author="smaslan" w:date="2018-05-15T13:26:00Z">
              <w:rPr>
                <w:rStyle w:val="Hypertextovodkaz"/>
                <w:b/>
                <w:bCs/>
                <w:caps/>
                <w:noProof/>
                <w:lang w:val="en-US"/>
              </w:rPr>
            </w:rPrChange>
          </w:rPr>
          <w:delText>1.3.1</w:delText>
        </w:r>
        <w:r w:rsidDel="006449C5">
          <w:rPr>
            <w:rFonts w:eastAsiaTheme="minorEastAsia"/>
            <w:smallCaps w:val="0"/>
            <w:noProof/>
            <w:sz w:val="22"/>
            <w:szCs w:val="22"/>
            <w:lang w:eastAsia="cs-CZ"/>
          </w:rPr>
          <w:tab/>
        </w:r>
        <w:r w:rsidRPr="006449C5" w:rsidDel="006449C5">
          <w:rPr>
            <w:noProof/>
            <w:rPrChange w:id="237" w:author="smaslan" w:date="2018-05-15T13:26:00Z">
              <w:rPr>
                <w:rStyle w:val="Hypertextovodkaz"/>
                <w:b/>
                <w:bCs/>
                <w:caps/>
                <w:noProof/>
                <w:lang w:val="en-US"/>
              </w:rPr>
            </w:rPrChange>
          </w:rPr>
          <w:delText>CSV tables</w:delText>
        </w:r>
        <w:r w:rsidDel="006449C5">
          <w:rPr>
            <w:noProof/>
            <w:webHidden/>
          </w:rPr>
          <w:tab/>
        </w:r>
        <w:r w:rsidR="00A34AE4" w:rsidDel="006449C5">
          <w:rPr>
            <w:noProof/>
            <w:webHidden/>
          </w:rPr>
          <w:delText>2</w:delText>
        </w:r>
      </w:del>
    </w:p>
    <w:p w:rsidR="0017490B" w:rsidDel="006449C5" w:rsidRDefault="0017490B">
      <w:pPr>
        <w:pStyle w:val="Obsah3"/>
        <w:tabs>
          <w:tab w:val="left" w:pos="1320"/>
          <w:tab w:val="right" w:leader="dot" w:pos="9062"/>
        </w:tabs>
        <w:rPr>
          <w:del w:id="238" w:author="smaslan" w:date="2018-05-15T13:26:00Z"/>
          <w:rFonts w:eastAsiaTheme="minorEastAsia"/>
          <w:i w:val="0"/>
          <w:iCs w:val="0"/>
          <w:noProof/>
          <w:sz w:val="22"/>
          <w:szCs w:val="22"/>
          <w:lang w:eastAsia="cs-CZ"/>
        </w:rPr>
      </w:pPr>
      <w:del w:id="239" w:author="smaslan" w:date="2018-05-15T13:26:00Z">
        <w:r w:rsidRPr="006449C5" w:rsidDel="006449C5">
          <w:rPr>
            <w:noProof/>
            <w:rPrChange w:id="240" w:author="smaslan" w:date="2018-05-15T13:26:00Z">
              <w:rPr>
                <w:rStyle w:val="Hypertextovodkaz"/>
                <w:b/>
                <w:bCs/>
                <w:caps/>
                <w:noProof/>
                <w:lang w:val="en-US"/>
              </w:rPr>
            </w:rPrChange>
          </w:rPr>
          <w:delText>1.3.1.1</w:delText>
        </w:r>
        <w:r w:rsidDel="006449C5">
          <w:rPr>
            <w:rFonts w:eastAsiaTheme="minorEastAsia"/>
            <w:i w:val="0"/>
            <w:iCs w:val="0"/>
            <w:noProof/>
            <w:sz w:val="22"/>
            <w:szCs w:val="22"/>
            <w:lang w:eastAsia="cs-CZ"/>
          </w:rPr>
          <w:tab/>
        </w:r>
        <w:r w:rsidRPr="006449C5" w:rsidDel="006449C5">
          <w:rPr>
            <w:noProof/>
            <w:rPrChange w:id="241" w:author="smaslan" w:date="2018-05-15T13:26:00Z">
              <w:rPr>
                <w:rStyle w:val="Hypertextovodkaz"/>
                <w:b/>
                <w:bCs/>
                <w:caps/>
                <w:noProof/>
                <w:lang w:val="en-US"/>
              </w:rPr>
            </w:rPrChange>
          </w:rPr>
          <w:delText>1D CSV table format</w:delText>
        </w:r>
        <w:r w:rsidDel="006449C5">
          <w:rPr>
            <w:noProof/>
            <w:webHidden/>
          </w:rPr>
          <w:tab/>
        </w:r>
        <w:r w:rsidR="00A34AE4" w:rsidDel="006449C5">
          <w:rPr>
            <w:noProof/>
            <w:webHidden/>
          </w:rPr>
          <w:delText>2</w:delText>
        </w:r>
      </w:del>
    </w:p>
    <w:p w:rsidR="0017490B" w:rsidDel="006449C5" w:rsidRDefault="0017490B">
      <w:pPr>
        <w:pStyle w:val="Obsah3"/>
        <w:tabs>
          <w:tab w:val="left" w:pos="1320"/>
          <w:tab w:val="right" w:leader="dot" w:pos="9062"/>
        </w:tabs>
        <w:rPr>
          <w:del w:id="242" w:author="smaslan" w:date="2018-05-15T13:26:00Z"/>
          <w:rFonts w:eastAsiaTheme="minorEastAsia"/>
          <w:i w:val="0"/>
          <w:iCs w:val="0"/>
          <w:noProof/>
          <w:sz w:val="22"/>
          <w:szCs w:val="22"/>
          <w:lang w:eastAsia="cs-CZ"/>
        </w:rPr>
      </w:pPr>
      <w:del w:id="243" w:author="smaslan" w:date="2018-05-15T13:26:00Z">
        <w:r w:rsidRPr="006449C5" w:rsidDel="006449C5">
          <w:rPr>
            <w:noProof/>
            <w:rPrChange w:id="244" w:author="smaslan" w:date="2018-05-15T13:26:00Z">
              <w:rPr>
                <w:rStyle w:val="Hypertextovodkaz"/>
                <w:b/>
                <w:bCs/>
                <w:caps/>
                <w:noProof/>
                <w:lang w:val="en-US"/>
              </w:rPr>
            </w:rPrChange>
          </w:rPr>
          <w:delText>1.3.1.2</w:delText>
        </w:r>
        <w:r w:rsidDel="006449C5">
          <w:rPr>
            <w:rFonts w:eastAsiaTheme="minorEastAsia"/>
            <w:i w:val="0"/>
            <w:iCs w:val="0"/>
            <w:noProof/>
            <w:sz w:val="22"/>
            <w:szCs w:val="22"/>
            <w:lang w:eastAsia="cs-CZ"/>
          </w:rPr>
          <w:tab/>
        </w:r>
        <w:r w:rsidRPr="006449C5" w:rsidDel="006449C5">
          <w:rPr>
            <w:noProof/>
            <w:rPrChange w:id="245" w:author="smaslan" w:date="2018-05-15T13:26:00Z">
              <w:rPr>
                <w:rStyle w:val="Hypertextovodkaz"/>
                <w:b/>
                <w:bCs/>
                <w:caps/>
                <w:noProof/>
                <w:lang w:val="en-US"/>
              </w:rPr>
            </w:rPrChange>
          </w:rPr>
          <w:delText>2D CSV table format</w:delText>
        </w:r>
        <w:r w:rsidDel="006449C5">
          <w:rPr>
            <w:noProof/>
            <w:webHidden/>
          </w:rPr>
          <w:tab/>
        </w:r>
        <w:r w:rsidR="00A34AE4" w:rsidDel="006449C5">
          <w:rPr>
            <w:noProof/>
            <w:webHidden/>
          </w:rPr>
          <w:delText>3</w:delText>
        </w:r>
      </w:del>
    </w:p>
    <w:p w:rsidR="0017490B" w:rsidDel="006449C5" w:rsidRDefault="0017490B">
      <w:pPr>
        <w:pStyle w:val="Obsah2"/>
        <w:tabs>
          <w:tab w:val="left" w:pos="880"/>
          <w:tab w:val="right" w:leader="dot" w:pos="9062"/>
        </w:tabs>
        <w:rPr>
          <w:del w:id="246" w:author="smaslan" w:date="2018-05-15T13:26:00Z"/>
          <w:rFonts w:eastAsiaTheme="minorEastAsia"/>
          <w:smallCaps w:val="0"/>
          <w:noProof/>
          <w:sz w:val="22"/>
          <w:szCs w:val="22"/>
          <w:lang w:eastAsia="cs-CZ"/>
        </w:rPr>
      </w:pPr>
      <w:del w:id="247" w:author="smaslan" w:date="2018-05-15T13:26:00Z">
        <w:r w:rsidRPr="006449C5" w:rsidDel="006449C5">
          <w:rPr>
            <w:noProof/>
            <w:rPrChange w:id="248" w:author="smaslan" w:date="2018-05-15T13:26:00Z">
              <w:rPr>
                <w:rStyle w:val="Hypertextovodkaz"/>
                <w:b/>
                <w:bCs/>
                <w:caps/>
                <w:noProof/>
                <w:lang w:val="en-US"/>
              </w:rPr>
            </w:rPrChange>
          </w:rPr>
          <w:delText>1.3.2</w:delText>
        </w:r>
        <w:r w:rsidDel="006449C5">
          <w:rPr>
            <w:rFonts w:eastAsiaTheme="minorEastAsia"/>
            <w:smallCaps w:val="0"/>
            <w:noProof/>
            <w:sz w:val="22"/>
            <w:szCs w:val="22"/>
            <w:lang w:eastAsia="cs-CZ"/>
          </w:rPr>
          <w:tab/>
        </w:r>
        <w:r w:rsidRPr="006449C5" w:rsidDel="006449C5">
          <w:rPr>
            <w:noProof/>
            <w:rPrChange w:id="249" w:author="smaslan" w:date="2018-05-15T13:26:00Z">
              <w:rPr>
                <w:rStyle w:val="Hypertextovodkaz"/>
                <w:b/>
                <w:bCs/>
                <w:caps/>
                <w:noProof/>
                <w:lang w:val="en-US"/>
              </w:rPr>
            </w:rPrChange>
          </w:rPr>
          <w:delText>Correction model</w:delText>
        </w:r>
        <w:r w:rsidDel="006449C5">
          <w:rPr>
            <w:noProof/>
            <w:webHidden/>
          </w:rPr>
          <w:tab/>
        </w:r>
        <w:r w:rsidR="00A34AE4" w:rsidDel="006449C5">
          <w:rPr>
            <w:noProof/>
            <w:webHidden/>
          </w:rPr>
          <w:delText>3</w:delText>
        </w:r>
      </w:del>
    </w:p>
    <w:p w:rsidR="0017490B" w:rsidDel="006449C5" w:rsidRDefault="0017490B">
      <w:pPr>
        <w:pStyle w:val="Obsah1"/>
        <w:tabs>
          <w:tab w:val="left" w:pos="660"/>
          <w:tab w:val="right" w:leader="dot" w:pos="9062"/>
        </w:tabs>
        <w:rPr>
          <w:del w:id="250" w:author="smaslan" w:date="2018-05-15T13:26:00Z"/>
          <w:rFonts w:eastAsiaTheme="minorEastAsia"/>
          <w:b w:val="0"/>
          <w:bCs w:val="0"/>
          <w:caps w:val="0"/>
          <w:noProof/>
          <w:sz w:val="22"/>
          <w:szCs w:val="22"/>
          <w:lang w:eastAsia="cs-CZ"/>
        </w:rPr>
      </w:pPr>
      <w:del w:id="251" w:author="smaslan" w:date="2018-05-15T13:26:00Z">
        <w:r w:rsidRPr="006449C5" w:rsidDel="006449C5">
          <w:rPr>
            <w:noProof/>
            <w:rPrChange w:id="252" w:author="smaslan" w:date="2018-05-15T13:26:00Z">
              <w:rPr>
                <w:rStyle w:val="Hypertextovodkaz"/>
                <w:noProof/>
                <w:lang w:val="en-US"/>
              </w:rPr>
            </w:rPrChange>
          </w:rPr>
          <w:delText>1.4</w:delText>
        </w:r>
        <w:r w:rsidDel="006449C5">
          <w:rPr>
            <w:rFonts w:eastAsiaTheme="minorEastAsia"/>
            <w:b w:val="0"/>
            <w:bCs w:val="0"/>
            <w:caps w:val="0"/>
            <w:noProof/>
            <w:sz w:val="22"/>
            <w:szCs w:val="22"/>
            <w:lang w:eastAsia="cs-CZ"/>
          </w:rPr>
          <w:tab/>
        </w:r>
        <w:r w:rsidRPr="006449C5" w:rsidDel="006449C5">
          <w:rPr>
            <w:noProof/>
            <w:rPrChange w:id="253" w:author="smaslan" w:date="2018-05-15T13:26:00Z">
              <w:rPr>
                <w:rStyle w:val="Hypertextovodkaz"/>
                <w:noProof/>
                <w:lang w:val="en-US"/>
              </w:rPr>
            </w:rPrChange>
          </w:rPr>
          <w:delText>Transducer corrections</w:delText>
        </w:r>
        <w:r w:rsidDel="006449C5">
          <w:rPr>
            <w:noProof/>
            <w:webHidden/>
          </w:rPr>
          <w:tab/>
        </w:r>
        <w:r w:rsidR="00A34AE4" w:rsidDel="006449C5">
          <w:rPr>
            <w:noProof/>
            <w:webHidden/>
          </w:rPr>
          <w:delText>4</w:delText>
        </w:r>
      </w:del>
    </w:p>
    <w:p w:rsidR="0017490B" w:rsidDel="006449C5" w:rsidRDefault="0017490B">
      <w:pPr>
        <w:pStyle w:val="Obsah2"/>
        <w:tabs>
          <w:tab w:val="left" w:pos="880"/>
          <w:tab w:val="right" w:leader="dot" w:pos="9062"/>
        </w:tabs>
        <w:rPr>
          <w:del w:id="254" w:author="smaslan" w:date="2018-05-15T13:26:00Z"/>
          <w:rFonts w:eastAsiaTheme="minorEastAsia"/>
          <w:smallCaps w:val="0"/>
          <w:noProof/>
          <w:sz w:val="22"/>
          <w:szCs w:val="22"/>
          <w:lang w:eastAsia="cs-CZ"/>
        </w:rPr>
      </w:pPr>
      <w:del w:id="255" w:author="smaslan" w:date="2018-05-15T13:26:00Z">
        <w:r w:rsidRPr="006449C5" w:rsidDel="006449C5">
          <w:rPr>
            <w:noProof/>
            <w:rPrChange w:id="256" w:author="smaslan" w:date="2018-05-15T13:26:00Z">
              <w:rPr>
                <w:rStyle w:val="Hypertextovodkaz"/>
                <w:b/>
                <w:bCs/>
                <w:caps/>
                <w:noProof/>
                <w:lang w:val="en-US"/>
              </w:rPr>
            </w:rPrChange>
          </w:rPr>
          <w:delText>1.4.1</w:delText>
        </w:r>
        <w:r w:rsidDel="006449C5">
          <w:rPr>
            <w:rFonts w:eastAsiaTheme="minorEastAsia"/>
            <w:smallCaps w:val="0"/>
            <w:noProof/>
            <w:sz w:val="22"/>
            <w:szCs w:val="22"/>
            <w:lang w:eastAsia="cs-CZ"/>
          </w:rPr>
          <w:tab/>
        </w:r>
        <w:r w:rsidRPr="006449C5" w:rsidDel="006449C5">
          <w:rPr>
            <w:noProof/>
            <w:rPrChange w:id="257" w:author="smaslan" w:date="2018-05-15T13:26:00Z">
              <w:rPr>
                <w:rStyle w:val="Hypertextovodkaz"/>
                <w:b/>
                <w:bCs/>
                <w:caps/>
                <w:noProof/>
                <w:lang w:val="en-US"/>
              </w:rPr>
            </w:rPrChange>
          </w:rPr>
          <w:delText>Transducer correction items</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258" w:author="smaslan" w:date="2018-05-15T13:26:00Z"/>
          <w:rFonts w:eastAsiaTheme="minorEastAsia"/>
          <w:i w:val="0"/>
          <w:iCs w:val="0"/>
          <w:noProof/>
          <w:sz w:val="22"/>
          <w:szCs w:val="22"/>
          <w:lang w:eastAsia="cs-CZ"/>
        </w:rPr>
      </w:pPr>
      <w:del w:id="259" w:author="smaslan" w:date="2018-05-15T13:26:00Z">
        <w:r w:rsidRPr="006449C5" w:rsidDel="006449C5">
          <w:rPr>
            <w:noProof/>
            <w:rPrChange w:id="260" w:author="smaslan" w:date="2018-05-15T13:26:00Z">
              <w:rPr>
                <w:rStyle w:val="Hypertextovodkaz"/>
                <w:b/>
                <w:bCs/>
                <w:caps/>
                <w:noProof/>
                <w:lang w:val="en-US"/>
              </w:rPr>
            </w:rPrChange>
          </w:rPr>
          <w:delText>1.4.1.1</w:delText>
        </w:r>
        <w:r w:rsidDel="006449C5">
          <w:rPr>
            <w:rFonts w:eastAsiaTheme="minorEastAsia"/>
            <w:i w:val="0"/>
            <w:iCs w:val="0"/>
            <w:noProof/>
            <w:sz w:val="22"/>
            <w:szCs w:val="22"/>
            <w:lang w:eastAsia="cs-CZ"/>
          </w:rPr>
          <w:tab/>
        </w:r>
        <w:r w:rsidRPr="006449C5" w:rsidDel="006449C5">
          <w:rPr>
            <w:noProof/>
            <w:rPrChange w:id="261" w:author="smaslan" w:date="2018-05-15T13:26:00Z">
              <w:rPr>
                <w:rStyle w:val="Hypertextovodkaz"/>
                <w:b/>
                <w:bCs/>
                <w:caps/>
                <w:noProof/>
                <w:lang w:val="en-US"/>
              </w:rPr>
            </w:rPrChange>
          </w:rPr>
          <w:delText>Nominal ratio</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262" w:author="smaslan" w:date="2018-05-15T13:26:00Z"/>
          <w:rFonts w:eastAsiaTheme="minorEastAsia"/>
          <w:i w:val="0"/>
          <w:iCs w:val="0"/>
          <w:noProof/>
          <w:sz w:val="22"/>
          <w:szCs w:val="22"/>
          <w:lang w:eastAsia="cs-CZ"/>
        </w:rPr>
      </w:pPr>
      <w:del w:id="263" w:author="smaslan" w:date="2018-05-15T13:26:00Z">
        <w:r w:rsidRPr="006449C5" w:rsidDel="006449C5">
          <w:rPr>
            <w:noProof/>
            <w:rPrChange w:id="264" w:author="smaslan" w:date="2018-05-15T13:26:00Z">
              <w:rPr>
                <w:rStyle w:val="Hypertextovodkaz"/>
                <w:b/>
                <w:bCs/>
                <w:caps/>
                <w:noProof/>
                <w:lang w:val="en-US"/>
              </w:rPr>
            </w:rPrChange>
          </w:rPr>
          <w:delText>1.4.1.2</w:delText>
        </w:r>
        <w:r w:rsidDel="006449C5">
          <w:rPr>
            <w:rFonts w:eastAsiaTheme="minorEastAsia"/>
            <w:i w:val="0"/>
            <w:iCs w:val="0"/>
            <w:noProof/>
            <w:sz w:val="22"/>
            <w:szCs w:val="22"/>
            <w:lang w:eastAsia="cs-CZ"/>
          </w:rPr>
          <w:tab/>
        </w:r>
        <w:r w:rsidRPr="006449C5" w:rsidDel="006449C5">
          <w:rPr>
            <w:noProof/>
            <w:rPrChange w:id="265" w:author="smaslan" w:date="2018-05-15T13:26:00Z">
              <w:rPr>
                <w:rStyle w:val="Hypertextovodkaz"/>
                <w:b/>
                <w:bCs/>
                <w:caps/>
                <w:noProof/>
                <w:lang w:val="en-US"/>
              </w:rPr>
            </w:rPrChange>
          </w:rPr>
          <w:delText>Amplitude and phase transfer (optional)</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266" w:author="smaslan" w:date="2018-05-15T13:26:00Z"/>
          <w:rFonts w:eastAsiaTheme="minorEastAsia"/>
          <w:i w:val="0"/>
          <w:iCs w:val="0"/>
          <w:noProof/>
          <w:sz w:val="22"/>
          <w:szCs w:val="22"/>
          <w:lang w:eastAsia="cs-CZ"/>
        </w:rPr>
      </w:pPr>
      <w:del w:id="267" w:author="smaslan" w:date="2018-05-15T13:26:00Z">
        <w:r w:rsidRPr="006449C5" w:rsidDel="006449C5">
          <w:rPr>
            <w:noProof/>
            <w:rPrChange w:id="268" w:author="smaslan" w:date="2018-05-15T13:26:00Z">
              <w:rPr>
                <w:rStyle w:val="Hypertextovodkaz"/>
                <w:b/>
                <w:bCs/>
                <w:caps/>
                <w:noProof/>
                <w:lang w:val="en-US"/>
              </w:rPr>
            </w:rPrChange>
          </w:rPr>
          <w:delText>1.4.1.3</w:delText>
        </w:r>
        <w:r w:rsidDel="006449C5">
          <w:rPr>
            <w:rFonts w:eastAsiaTheme="minorEastAsia"/>
            <w:i w:val="0"/>
            <w:iCs w:val="0"/>
            <w:noProof/>
            <w:sz w:val="22"/>
            <w:szCs w:val="22"/>
            <w:lang w:eastAsia="cs-CZ"/>
          </w:rPr>
          <w:tab/>
        </w:r>
        <w:r w:rsidRPr="006449C5" w:rsidDel="006449C5">
          <w:rPr>
            <w:noProof/>
            <w:rPrChange w:id="269" w:author="smaslan" w:date="2018-05-15T13:26:00Z">
              <w:rPr>
                <w:rStyle w:val="Hypertextovodkaz"/>
                <w:b/>
                <w:bCs/>
                <w:caps/>
                <w:noProof/>
                <w:lang w:val="en-US"/>
              </w:rPr>
            </w:rPrChange>
          </w:rPr>
          <w:delText>Transducer SFDR value (optional)</w:delText>
        </w:r>
        <w:r w:rsidDel="006449C5">
          <w:rPr>
            <w:noProof/>
            <w:webHidden/>
          </w:rPr>
          <w:tab/>
        </w:r>
        <w:r w:rsidR="00A34AE4" w:rsidDel="006449C5">
          <w:rPr>
            <w:noProof/>
            <w:webHidden/>
          </w:rPr>
          <w:delText>6</w:delText>
        </w:r>
      </w:del>
    </w:p>
    <w:p w:rsidR="0017490B" w:rsidDel="006449C5" w:rsidRDefault="0017490B">
      <w:pPr>
        <w:pStyle w:val="Obsah3"/>
        <w:tabs>
          <w:tab w:val="left" w:pos="1320"/>
          <w:tab w:val="right" w:leader="dot" w:pos="9062"/>
        </w:tabs>
        <w:rPr>
          <w:del w:id="270" w:author="smaslan" w:date="2018-05-15T13:26:00Z"/>
          <w:rFonts w:eastAsiaTheme="minorEastAsia"/>
          <w:i w:val="0"/>
          <w:iCs w:val="0"/>
          <w:noProof/>
          <w:sz w:val="22"/>
          <w:szCs w:val="22"/>
          <w:lang w:eastAsia="cs-CZ"/>
        </w:rPr>
      </w:pPr>
      <w:del w:id="271" w:author="smaslan" w:date="2018-05-15T13:26:00Z">
        <w:r w:rsidRPr="006449C5" w:rsidDel="006449C5">
          <w:rPr>
            <w:noProof/>
            <w:rPrChange w:id="272" w:author="smaslan" w:date="2018-05-15T13:26:00Z">
              <w:rPr>
                <w:rStyle w:val="Hypertextovodkaz"/>
                <w:b/>
                <w:bCs/>
                <w:caps/>
                <w:noProof/>
                <w:lang w:val="en-US"/>
              </w:rPr>
            </w:rPrChange>
          </w:rPr>
          <w:delText>1.4.1.4</w:delText>
        </w:r>
        <w:r w:rsidDel="006449C5">
          <w:rPr>
            <w:rFonts w:eastAsiaTheme="minorEastAsia"/>
            <w:i w:val="0"/>
            <w:iCs w:val="0"/>
            <w:noProof/>
            <w:sz w:val="22"/>
            <w:szCs w:val="22"/>
            <w:lang w:eastAsia="cs-CZ"/>
          </w:rPr>
          <w:tab/>
        </w:r>
        <w:r w:rsidRPr="006449C5" w:rsidDel="006449C5">
          <w:rPr>
            <w:noProof/>
            <w:rPrChange w:id="273" w:author="smaslan" w:date="2018-05-15T13:26:00Z">
              <w:rPr>
                <w:rStyle w:val="Hypertextovodkaz"/>
                <w:b/>
                <w:bCs/>
                <w:caps/>
                <w:noProof/>
                <w:lang w:val="en-US"/>
              </w:rPr>
            </w:rPrChange>
          </w:rPr>
          <w:delText>Transducer low-side RVD impedance (optional)</w:delText>
        </w:r>
        <w:r w:rsidDel="006449C5">
          <w:rPr>
            <w:noProof/>
            <w:webHidden/>
          </w:rPr>
          <w:tab/>
        </w:r>
        <w:r w:rsidR="00A34AE4" w:rsidDel="006449C5">
          <w:rPr>
            <w:noProof/>
            <w:webHidden/>
          </w:rPr>
          <w:delText>6</w:delText>
        </w:r>
      </w:del>
    </w:p>
    <w:p w:rsidR="0017490B" w:rsidDel="006449C5" w:rsidRDefault="0017490B">
      <w:pPr>
        <w:pStyle w:val="Obsah3"/>
        <w:tabs>
          <w:tab w:val="left" w:pos="1320"/>
          <w:tab w:val="right" w:leader="dot" w:pos="9062"/>
        </w:tabs>
        <w:rPr>
          <w:del w:id="274" w:author="smaslan" w:date="2018-05-15T13:26:00Z"/>
          <w:rFonts w:eastAsiaTheme="minorEastAsia"/>
          <w:i w:val="0"/>
          <w:iCs w:val="0"/>
          <w:noProof/>
          <w:sz w:val="22"/>
          <w:szCs w:val="22"/>
          <w:lang w:eastAsia="cs-CZ"/>
        </w:rPr>
      </w:pPr>
      <w:del w:id="275" w:author="smaslan" w:date="2018-05-15T13:26:00Z">
        <w:r w:rsidRPr="006449C5" w:rsidDel="006449C5">
          <w:rPr>
            <w:noProof/>
            <w:rPrChange w:id="276" w:author="smaslan" w:date="2018-05-15T13:26:00Z">
              <w:rPr>
                <w:rStyle w:val="Hypertextovodkaz"/>
                <w:b/>
                <w:bCs/>
                <w:caps/>
                <w:noProof/>
                <w:lang w:val="en-US"/>
              </w:rPr>
            </w:rPrChange>
          </w:rPr>
          <w:delText>1.4.1.5</w:delText>
        </w:r>
        <w:r w:rsidDel="006449C5">
          <w:rPr>
            <w:rFonts w:eastAsiaTheme="minorEastAsia"/>
            <w:i w:val="0"/>
            <w:iCs w:val="0"/>
            <w:noProof/>
            <w:sz w:val="22"/>
            <w:szCs w:val="22"/>
            <w:lang w:eastAsia="cs-CZ"/>
          </w:rPr>
          <w:tab/>
        </w:r>
        <w:r w:rsidRPr="006449C5" w:rsidDel="006449C5">
          <w:rPr>
            <w:noProof/>
            <w:rPrChange w:id="277" w:author="smaslan" w:date="2018-05-15T13:26:00Z">
              <w:rPr>
                <w:rStyle w:val="Hypertextovodkaz"/>
                <w:b/>
                <w:bCs/>
                <w:caps/>
                <w:noProof/>
                <w:lang w:val="en-US"/>
              </w:rPr>
            </w:rPrChange>
          </w:rPr>
          <w:delText>Transducer high-side output terminal series impedance (optional)</w:delText>
        </w:r>
        <w:r w:rsidDel="006449C5">
          <w:rPr>
            <w:noProof/>
            <w:webHidden/>
          </w:rPr>
          <w:tab/>
        </w:r>
        <w:r w:rsidR="00A34AE4" w:rsidDel="006449C5">
          <w:rPr>
            <w:noProof/>
            <w:webHidden/>
          </w:rPr>
          <w:delText>7</w:delText>
        </w:r>
      </w:del>
    </w:p>
    <w:p w:rsidR="0017490B" w:rsidDel="006449C5" w:rsidRDefault="0017490B">
      <w:pPr>
        <w:pStyle w:val="Obsah3"/>
        <w:tabs>
          <w:tab w:val="left" w:pos="1320"/>
          <w:tab w:val="right" w:leader="dot" w:pos="9062"/>
        </w:tabs>
        <w:rPr>
          <w:del w:id="278" w:author="smaslan" w:date="2018-05-15T13:26:00Z"/>
          <w:rFonts w:eastAsiaTheme="minorEastAsia"/>
          <w:i w:val="0"/>
          <w:iCs w:val="0"/>
          <w:noProof/>
          <w:sz w:val="22"/>
          <w:szCs w:val="22"/>
          <w:lang w:eastAsia="cs-CZ"/>
        </w:rPr>
      </w:pPr>
      <w:del w:id="279" w:author="smaslan" w:date="2018-05-15T13:26:00Z">
        <w:r w:rsidRPr="006449C5" w:rsidDel="006449C5">
          <w:rPr>
            <w:noProof/>
            <w:rPrChange w:id="280" w:author="smaslan" w:date="2018-05-15T13:26:00Z">
              <w:rPr>
                <w:rStyle w:val="Hypertextovodkaz"/>
                <w:b/>
                <w:bCs/>
                <w:caps/>
                <w:noProof/>
                <w:lang w:val="en-US"/>
              </w:rPr>
            </w:rPrChange>
          </w:rPr>
          <w:delText>1.4.1.6</w:delText>
        </w:r>
        <w:r w:rsidDel="006449C5">
          <w:rPr>
            <w:rFonts w:eastAsiaTheme="minorEastAsia"/>
            <w:i w:val="0"/>
            <w:iCs w:val="0"/>
            <w:noProof/>
            <w:sz w:val="22"/>
            <w:szCs w:val="22"/>
            <w:lang w:eastAsia="cs-CZ"/>
          </w:rPr>
          <w:tab/>
        </w:r>
        <w:r w:rsidRPr="006449C5" w:rsidDel="006449C5">
          <w:rPr>
            <w:noProof/>
            <w:rPrChange w:id="281" w:author="smaslan" w:date="2018-05-15T13:26:00Z">
              <w:rPr>
                <w:rStyle w:val="Hypertextovodkaz"/>
                <w:b/>
                <w:bCs/>
                <w:caps/>
                <w:noProof/>
                <w:lang w:val="en-US"/>
              </w:rPr>
            </w:rPrChange>
          </w:rPr>
          <w:delText>Transducer low-side output terminal series impedance (optional)</w:delText>
        </w:r>
        <w:r w:rsidDel="006449C5">
          <w:rPr>
            <w:noProof/>
            <w:webHidden/>
          </w:rPr>
          <w:tab/>
        </w:r>
        <w:r w:rsidR="00A34AE4" w:rsidDel="006449C5">
          <w:rPr>
            <w:noProof/>
            <w:webHidden/>
          </w:rPr>
          <w:delText>7</w:delText>
        </w:r>
      </w:del>
    </w:p>
    <w:p w:rsidR="0017490B" w:rsidDel="006449C5" w:rsidRDefault="0017490B">
      <w:pPr>
        <w:pStyle w:val="Obsah3"/>
        <w:tabs>
          <w:tab w:val="left" w:pos="1320"/>
          <w:tab w:val="right" w:leader="dot" w:pos="9062"/>
        </w:tabs>
        <w:rPr>
          <w:del w:id="282" w:author="smaslan" w:date="2018-05-15T13:26:00Z"/>
          <w:rFonts w:eastAsiaTheme="minorEastAsia"/>
          <w:i w:val="0"/>
          <w:iCs w:val="0"/>
          <w:noProof/>
          <w:sz w:val="22"/>
          <w:szCs w:val="22"/>
          <w:lang w:eastAsia="cs-CZ"/>
        </w:rPr>
      </w:pPr>
      <w:del w:id="283" w:author="smaslan" w:date="2018-05-15T13:26:00Z">
        <w:r w:rsidRPr="006449C5" w:rsidDel="006449C5">
          <w:rPr>
            <w:noProof/>
            <w:rPrChange w:id="284" w:author="smaslan" w:date="2018-05-15T13:26:00Z">
              <w:rPr>
                <w:rStyle w:val="Hypertextovodkaz"/>
                <w:b/>
                <w:bCs/>
                <w:caps/>
                <w:noProof/>
                <w:lang w:val="en-US"/>
              </w:rPr>
            </w:rPrChange>
          </w:rPr>
          <w:delText>1.4.1.7</w:delText>
        </w:r>
        <w:r w:rsidDel="006449C5">
          <w:rPr>
            <w:rFonts w:eastAsiaTheme="minorEastAsia"/>
            <w:i w:val="0"/>
            <w:iCs w:val="0"/>
            <w:noProof/>
            <w:sz w:val="22"/>
            <w:szCs w:val="22"/>
            <w:lang w:eastAsia="cs-CZ"/>
          </w:rPr>
          <w:tab/>
        </w:r>
        <w:r w:rsidRPr="006449C5" w:rsidDel="006449C5">
          <w:rPr>
            <w:noProof/>
            <w:rPrChange w:id="285" w:author="smaslan" w:date="2018-05-15T13:26:00Z">
              <w:rPr>
                <w:rStyle w:val="Hypertextovodkaz"/>
                <w:b/>
                <w:bCs/>
                <w:caps/>
                <w:noProof/>
                <w:lang w:val="en-US"/>
              </w:rPr>
            </w:rPrChange>
          </w:rPr>
          <w:delText>Transducer output terminals mutual inductance (optional)</w:delText>
        </w:r>
        <w:r w:rsidDel="006449C5">
          <w:rPr>
            <w:noProof/>
            <w:webHidden/>
          </w:rPr>
          <w:tab/>
        </w:r>
        <w:r w:rsidR="00A34AE4" w:rsidDel="006449C5">
          <w:rPr>
            <w:noProof/>
            <w:webHidden/>
          </w:rPr>
          <w:delText>8</w:delText>
        </w:r>
      </w:del>
    </w:p>
    <w:p w:rsidR="0017490B" w:rsidDel="006449C5" w:rsidRDefault="0017490B">
      <w:pPr>
        <w:pStyle w:val="Obsah3"/>
        <w:tabs>
          <w:tab w:val="left" w:pos="1320"/>
          <w:tab w:val="right" w:leader="dot" w:pos="9062"/>
        </w:tabs>
        <w:rPr>
          <w:del w:id="286" w:author="smaslan" w:date="2018-05-15T13:26:00Z"/>
          <w:rFonts w:eastAsiaTheme="minorEastAsia"/>
          <w:i w:val="0"/>
          <w:iCs w:val="0"/>
          <w:noProof/>
          <w:sz w:val="22"/>
          <w:szCs w:val="22"/>
          <w:lang w:eastAsia="cs-CZ"/>
        </w:rPr>
      </w:pPr>
      <w:del w:id="287" w:author="smaslan" w:date="2018-05-15T13:26:00Z">
        <w:r w:rsidRPr="006449C5" w:rsidDel="006449C5">
          <w:rPr>
            <w:noProof/>
            <w:rPrChange w:id="288" w:author="smaslan" w:date="2018-05-15T13:26:00Z">
              <w:rPr>
                <w:rStyle w:val="Hypertextovodkaz"/>
                <w:b/>
                <w:bCs/>
                <w:caps/>
                <w:noProof/>
                <w:lang w:val="en-US"/>
              </w:rPr>
            </w:rPrChange>
          </w:rPr>
          <w:delText>1.4.1.8</w:delText>
        </w:r>
        <w:r w:rsidDel="006449C5">
          <w:rPr>
            <w:rFonts w:eastAsiaTheme="minorEastAsia"/>
            <w:i w:val="0"/>
            <w:iCs w:val="0"/>
            <w:noProof/>
            <w:sz w:val="22"/>
            <w:szCs w:val="22"/>
            <w:lang w:eastAsia="cs-CZ"/>
          </w:rPr>
          <w:tab/>
        </w:r>
        <w:r w:rsidRPr="006449C5" w:rsidDel="006449C5">
          <w:rPr>
            <w:noProof/>
            <w:rPrChange w:id="289" w:author="smaslan" w:date="2018-05-15T13:26:00Z">
              <w:rPr>
                <w:rStyle w:val="Hypertextovodkaz"/>
                <w:b/>
                <w:bCs/>
                <w:caps/>
                <w:noProof/>
                <w:lang w:val="en-US"/>
              </w:rPr>
            </w:rPrChange>
          </w:rPr>
          <w:delText>Transducer output terminals shunting admittance (optional)</w:delText>
        </w:r>
        <w:r w:rsidDel="006449C5">
          <w:rPr>
            <w:noProof/>
            <w:webHidden/>
          </w:rPr>
          <w:tab/>
        </w:r>
        <w:r w:rsidR="00A34AE4" w:rsidDel="006449C5">
          <w:rPr>
            <w:noProof/>
            <w:webHidden/>
          </w:rPr>
          <w:delText>8</w:delText>
        </w:r>
      </w:del>
    </w:p>
    <w:p w:rsidR="0017490B" w:rsidDel="006449C5" w:rsidRDefault="0017490B">
      <w:pPr>
        <w:pStyle w:val="Obsah3"/>
        <w:tabs>
          <w:tab w:val="left" w:pos="1320"/>
          <w:tab w:val="right" w:leader="dot" w:pos="9062"/>
        </w:tabs>
        <w:rPr>
          <w:del w:id="290" w:author="smaslan" w:date="2018-05-15T13:26:00Z"/>
          <w:rFonts w:eastAsiaTheme="minorEastAsia"/>
          <w:i w:val="0"/>
          <w:iCs w:val="0"/>
          <w:noProof/>
          <w:sz w:val="22"/>
          <w:szCs w:val="22"/>
          <w:lang w:eastAsia="cs-CZ"/>
        </w:rPr>
      </w:pPr>
      <w:del w:id="291" w:author="smaslan" w:date="2018-05-15T13:26:00Z">
        <w:r w:rsidRPr="006449C5" w:rsidDel="006449C5">
          <w:rPr>
            <w:noProof/>
            <w:rPrChange w:id="292" w:author="smaslan" w:date="2018-05-15T13:26:00Z">
              <w:rPr>
                <w:rStyle w:val="Hypertextovodkaz"/>
                <w:b/>
                <w:bCs/>
                <w:caps/>
                <w:noProof/>
                <w:lang w:val="en-US"/>
              </w:rPr>
            </w:rPrChange>
          </w:rPr>
          <w:delText>1.4.1.9</w:delText>
        </w:r>
        <w:r w:rsidDel="006449C5">
          <w:rPr>
            <w:rFonts w:eastAsiaTheme="minorEastAsia"/>
            <w:i w:val="0"/>
            <w:iCs w:val="0"/>
            <w:noProof/>
            <w:sz w:val="22"/>
            <w:szCs w:val="22"/>
            <w:lang w:eastAsia="cs-CZ"/>
          </w:rPr>
          <w:tab/>
        </w:r>
        <w:r w:rsidRPr="006449C5" w:rsidDel="006449C5">
          <w:rPr>
            <w:noProof/>
            <w:rPrChange w:id="293" w:author="smaslan" w:date="2018-05-15T13:26:00Z">
              <w:rPr>
                <w:rStyle w:val="Hypertextovodkaz"/>
                <w:b/>
                <w:bCs/>
                <w:caps/>
                <w:noProof/>
                <w:lang w:val="en-US"/>
              </w:rPr>
            </w:rPrChange>
          </w:rPr>
          <w:delText>Cable(s) series impedance (optional)</w:delText>
        </w:r>
        <w:r w:rsidDel="006449C5">
          <w:rPr>
            <w:noProof/>
            <w:webHidden/>
          </w:rPr>
          <w:tab/>
        </w:r>
        <w:r w:rsidR="00A34AE4" w:rsidDel="006449C5">
          <w:rPr>
            <w:noProof/>
            <w:webHidden/>
          </w:rPr>
          <w:delText>9</w:delText>
        </w:r>
      </w:del>
    </w:p>
    <w:p w:rsidR="0017490B" w:rsidDel="006449C5" w:rsidRDefault="0017490B">
      <w:pPr>
        <w:pStyle w:val="Obsah3"/>
        <w:tabs>
          <w:tab w:val="left" w:pos="1320"/>
          <w:tab w:val="right" w:leader="dot" w:pos="9062"/>
        </w:tabs>
        <w:rPr>
          <w:del w:id="294" w:author="smaslan" w:date="2018-05-15T13:26:00Z"/>
          <w:rFonts w:eastAsiaTheme="minorEastAsia"/>
          <w:i w:val="0"/>
          <w:iCs w:val="0"/>
          <w:noProof/>
          <w:sz w:val="22"/>
          <w:szCs w:val="22"/>
          <w:lang w:eastAsia="cs-CZ"/>
        </w:rPr>
      </w:pPr>
      <w:del w:id="295" w:author="smaslan" w:date="2018-05-15T13:26:00Z">
        <w:r w:rsidRPr="006449C5" w:rsidDel="006449C5">
          <w:rPr>
            <w:noProof/>
            <w:rPrChange w:id="296" w:author="smaslan" w:date="2018-05-15T13:26:00Z">
              <w:rPr>
                <w:rStyle w:val="Hypertextovodkaz"/>
                <w:b/>
                <w:bCs/>
                <w:caps/>
                <w:noProof/>
                <w:lang w:val="en-US"/>
              </w:rPr>
            </w:rPrChange>
          </w:rPr>
          <w:delText>1.4.1.10</w:delText>
        </w:r>
        <w:r w:rsidDel="006449C5">
          <w:rPr>
            <w:rFonts w:eastAsiaTheme="minorEastAsia"/>
            <w:i w:val="0"/>
            <w:iCs w:val="0"/>
            <w:noProof/>
            <w:sz w:val="22"/>
            <w:szCs w:val="22"/>
            <w:lang w:eastAsia="cs-CZ"/>
          </w:rPr>
          <w:tab/>
        </w:r>
        <w:r w:rsidRPr="006449C5" w:rsidDel="006449C5">
          <w:rPr>
            <w:noProof/>
            <w:rPrChange w:id="297" w:author="smaslan" w:date="2018-05-15T13:26:00Z">
              <w:rPr>
                <w:rStyle w:val="Hypertextovodkaz"/>
                <w:b/>
                <w:bCs/>
                <w:caps/>
                <w:noProof/>
                <w:lang w:val="en-US"/>
              </w:rPr>
            </w:rPrChange>
          </w:rPr>
          <w:delText>Cable(s) shunting admittance (optional)</w:delText>
        </w:r>
        <w:r w:rsidDel="006449C5">
          <w:rPr>
            <w:noProof/>
            <w:webHidden/>
          </w:rPr>
          <w:tab/>
        </w:r>
        <w:r w:rsidR="00A34AE4" w:rsidDel="006449C5">
          <w:rPr>
            <w:noProof/>
            <w:webHidden/>
          </w:rPr>
          <w:delText>9</w:delText>
        </w:r>
      </w:del>
    </w:p>
    <w:p w:rsidR="0017490B" w:rsidDel="006449C5" w:rsidRDefault="0017490B">
      <w:pPr>
        <w:pStyle w:val="Obsah1"/>
        <w:tabs>
          <w:tab w:val="left" w:pos="660"/>
          <w:tab w:val="right" w:leader="dot" w:pos="9062"/>
        </w:tabs>
        <w:rPr>
          <w:del w:id="298" w:author="smaslan" w:date="2018-05-15T13:26:00Z"/>
          <w:rFonts w:eastAsiaTheme="minorEastAsia"/>
          <w:b w:val="0"/>
          <w:bCs w:val="0"/>
          <w:caps w:val="0"/>
          <w:noProof/>
          <w:sz w:val="22"/>
          <w:szCs w:val="22"/>
          <w:lang w:eastAsia="cs-CZ"/>
        </w:rPr>
      </w:pPr>
      <w:del w:id="299" w:author="smaslan" w:date="2018-05-15T13:26:00Z">
        <w:r w:rsidRPr="006449C5" w:rsidDel="006449C5">
          <w:rPr>
            <w:noProof/>
            <w:rPrChange w:id="300" w:author="smaslan" w:date="2018-05-15T13:26:00Z">
              <w:rPr>
                <w:rStyle w:val="Hypertextovodkaz"/>
                <w:noProof/>
                <w:lang w:val="en-US"/>
              </w:rPr>
            </w:rPrChange>
          </w:rPr>
          <w:delText>1.5</w:delText>
        </w:r>
        <w:r w:rsidDel="006449C5">
          <w:rPr>
            <w:rFonts w:eastAsiaTheme="minorEastAsia"/>
            <w:b w:val="0"/>
            <w:bCs w:val="0"/>
            <w:caps w:val="0"/>
            <w:noProof/>
            <w:sz w:val="22"/>
            <w:szCs w:val="22"/>
            <w:lang w:eastAsia="cs-CZ"/>
          </w:rPr>
          <w:tab/>
        </w:r>
        <w:r w:rsidRPr="006449C5" w:rsidDel="006449C5">
          <w:rPr>
            <w:noProof/>
            <w:rPrChange w:id="301" w:author="smaslan" w:date="2018-05-15T13:26:00Z">
              <w:rPr>
                <w:rStyle w:val="Hypertextovodkaz"/>
                <w:noProof/>
                <w:lang w:val="en-US"/>
              </w:rPr>
            </w:rPrChange>
          </w:rPr>
          <w:delText>Digitizer corrections</w:delText>
        </w:r>
        <w:r w:rsidDel="006449C5">
          <w:rPr>
            <w:noProof/>
            <w:webHidden/>
          </w:rPr>
          <w:tab/>
        </w:r>
        <w:r w:rsidR="00A34AE4" w:rsidDel="006449C5">
          <w:rPr>
            <w:noProof/>
            <w:webHidden/>
          </w:rPr>
          <w:delText>10</w:delText>
        </w:r>
      </w:del>
    </w:p>
    <w:p w:rsidR="0017490B" w:rsidDel="006449C5" w:rsidRDefault="0017490B">
      <w:pPr>
        <w:pStyle w:val="Obsah3"/>
        <w:tabs>
          <w:tab w:val="left" w:pos="1320"/>
          <w:tab w:val="right" w:leader="dot" w:pos="9062"/>
        </w:tabs>
        <w:rPr>
          <w:del w:id="302" w:author="smaslan" w:date="2018-05-15T13:26:00Z"/>
          <w:rFonts w:eastAsiaTheme="minorEastAsia"/>
          <w:i w:val="0"/>
          <w:iCs w:val="0"/>
          <w:noProof/>
          <w:sz w:val="22"/>
          <w:szCs w:val="22"/>
          <w:lang w:eastAsia="cs-CZ"/>
        </w:rPr>
      </w:pPr>
      <w:del w:id="303" w:author="smaslan" w:date="2018-05-15T13:26:00Z">
        <w:r w:rsidRPr="006449C5" w:rsidDel="006449C5">
          <w:rPr>
            <w:noProof/>
            <w:rPrChange w:id="304" w:author="smaslan" w:date="2018-05-15T13:26:00Z">
              <w:rPr>
                <w:rStyle w:val="Hypertextovodkaz"/>
                <w:b/>
                <w:bCs/>
                <w:caps/>
                <w:noProof/>
                <w:lang w:val="en-US"/>
              </w:rPr>
            </w:rPrChange>
          </w:rPr>
          <w:delText>1.5.1.1</w:delText>
        </w:r>
        <w:r w:rsidDel="006449C5">
          <w:rPr>
            <w:rFonts w:eastAsiaTheme="minorEastAsia"/>
            <w:i w:val="0"/>
            <w:iCs w:val="0"/>
            <w:noProof/>
            <w:sz w:val="22"/>
            <w:szCs w:val="22"/>
            <w:lang w:eastAsia="cs-CZ"/>
          </w:rPr>
          <w:tab/>
        </w:r>
        <w:r w:rsidRPr="006449C5" w:rsidDel="006449C5">
          <w:rPr>
            <w:noProof/>
            <w:rPrChange w:id="305" w:author="smaslan" w:date="2018-05-15T13:26:00Z">
              <w:rPr>
                <w:rStyle w:val="Hypertextovodkaz"/>
                <w:b/>
                <w:bCs/>
                <w:caps/>
                <w:noProof/>
                <w:lang w:val="en-US"/>
              </w:rPr>
            </w:rPrChange>
          </w:rPr>
          <w:delText>Digitizer correction table</w:delText>
        </w:r>
        <w:r w:rsidDel="006449C5">
          <w:rPr>
            <w:noProof/>
            <w:webHidden/>
          </w:rPr>
          <w:tab/>
        </w:r>
        <w:r w:rsidR="00A34AE4" w:rsidDel="006449C5">
          <w:rPr>
            <w:noProof/>
            <w:webHidden/>
          </w:rPr>
          <w:delText>10</w:delText>
        </w:r>
      </w:del>
    </w:p>
    <w:p w:rsidR="0017490B" w:rsidDel="006449C5" w:rsidRDefault="0017490B">
      <w:pPr>
        <w:pStyle w:val="Obsah2"/>
        <w:tabs>
          <w:tab w:val="left" w:pos="880"/>
          <w:tab w:val="right" w:leader="dot" w:pos="9062"/>
        </w:tabs>
        <w:rPr>
          <w:del w:id="306" w:author="smaslan" w:date="2018-05-15T13:26:00Z"/>
          <w:rFonts w:eastAsiaTheme="minorEastAsia"/>
          <w:smallCaps w:val="0"/>
          <w:noProof/>
          <w:sz w:val="22"/>
          <w:szCs w:val="22"/>
          <w:lang w:eastAsia="cs-CZ"/>
        </w:rPr>
      </w:pPr>
      <w:del w:id="307" w:author="smaslan" w:date="2018-05-15T13:26:00Z">
        <w:r w:rsidRPr="006449C5" w:rsidDel="006449C5">
          <w:rPr>
            <w:noProof/>
            <w:rPrChange w:id="308" w:author="smaslan" w:date="2018-05-15T13:26:00Z">
              <w:rPr>
                <w:rStyle w:val="Hypertextovodkaz"/>
                <w:b/>
                <w:bCs/>
                <w:caps/>
                <w:noProof/>
                <w:lang w:val="en-US"/>
              </w:rPr>
            </w:rPrChange>
          </w:rPr>
          <w:delText>1.5.2</w:delText>
        </w:r>
        <w:r w:rsidDel="006449C5">
          <w:rPr>
            <w:rFonts w:eastAsiaTheme="minorEastAsia"/>
            <w:smallCaps w:val="0"/>
            <w:noProof/>
            <w:sz w:val="22"/>
            <w:szCs w:val="22"/>
            <w:lang w:eastAsia="cs-CZ"/>
          </w:rPr>
          <w:tab/>
        </w:r>
        <w:r w:rsidRPr="006449C5" w:rsidDel="006449C5">
          <w:rPr>
            <w:noProof/>
            <w:rPrChange w:id="309" w:author="smaslan" w:date="2018-05-15T13:26:00Z">
              <w:rPr>
                <w:rStyle w:val="Hypertextovodkaz"/>
                <w:b/>
                <w:bCs/>
                <w:caps/>
                <w:noProof/>
                <w:lang w:val="en-US"/>
              </w:rPr>
            </w:rPrChange>
          </w:rPr>
          <w:delText>Digitizer correction</w:delText>
        </w:r>
        <w:r w:rsidDel="006449C5">
          <w:rPr>
            <w:noProof/>
            <w:webHidden/>
          </w:rPr>
          <w:tab/>
        </w:r>
        <w:r w:rsidR="00A34AE4" w:rsidDel="006449C5">
          <w:rPr>
            <w:noProof/>
            <w:webHidden/>
          </w:rPr>
          <w:delText>12</w:delText>
        </w:r>
      </w:del>
    </w:p>
    <w:p w:rsidR="0017490B" w:rsidDel="006449C5" w:rsidRDefault="0017490B">
      <w:pPr>
        <w:pStyle w:val="Obsah3"/>
        <w:tabs>
          <w:tab w:val="left" w:pos="1320"/>
          <w:tab w:val="right" w:leader="dot" w:pos="9062"/>
        </w:tabs>
        <w:rPr>
          <w:del w:id="310" w:author="smaslan" w:date="2018-05-15T13:26:00Z"/>
          <w:rFonts w:eastAsiaTheme="minorEastAsia"/>
          <w:i w:val="0"/>
          <w:iCs w:val="0"/>
          <w:noProof/>
          <w:sz w:val="22"/>
          <w:szCs w:val="22"/>
          <w:lang w:eastAsia="cs-CZ"/>
        </w:rPr>
      </w:pPr>
      <w:del w:id="311" w:author="smaslan" w:date="2018-05-15T13:26:00Z">
        <w:r w:rsidRPr="006449C5" w:rsidDel="006449C5">
          <w:rPr>
            <w:noProof/>
            <w:rPrChange w:id="312" w:author="smaslan" w:date="2018-05-15T13:26:00Z">
              <w:rPr>
                <w:rStyle w:val="Hypertextovodkaz"/>
                <w:b/>
                <w:bCs/>
                <w:caps/>
                <w:noProof/>
                <w:lang w:val="en-US"/>
              </w:rPr>
            </w:rPrChange>
          </w:rPr>
          <w:delText>1.5.2.1</w:delText>
        </w:r>
        <w:r w:rsidDel="006449C5">
          <w:rPr>
            <w:rFonts w:eastAsiaTheme="minorEastAsia"/>
            <w:i w:val="0"/>
            <w:iCs w:val="0"/>
            <w:noProof/>
            <w:sz w:val="22"/>
            <w:szCs w:val="22"/>
            <w:lang w:eastAsia="cs-CZ"/>
          </w:rPr>
          <w:tab/>
        </w:r>
        <w:r w:rsidRPr="006449C5" w:rsidDel="006449C5">
          <w:rPr>
            <w:noProof/>
            <w:rPrChange w:id="313" w:author="smaslan" w:date="2018-05-15T13:26:00Z">
              <w:rPr>
                <w:rStyle w:val="Hypertextovodkaz"/>
                <w:b/>
                <w:bCs/>
                <w:caps/>
                <w:noProof/>
                <w:lang w:val="en-US"/>
              </w:rPr>
            </w:rPrChange>
          </w:rPr>
          <w:delText>Inter-channel time-shift (optional)</w:delText>
        </w:r>
        <w:r w:rsidDel="006449C5">
          <w:rPr>
            <w:noProof/>
            <w:webHidden/>
          </w:rPr>
          <w:tab/>
        </w:r>
        <w:r w:rsidR="00A34AE4" w:rsidDel="006449C5">
          <w:rPr>
            <w:noProof/>
            <w:webHidden/>
          </w:rPr>
          <w:delText>12</w:delText>
        </w:r>
      </w:del>
    </w:p>
    <w:p w:rsidR="0017490B" w:rsidDel="006449C5" w:rsidRDefault="0017490B">
      <w:pPr>
        <w:pStyle w:val="Obsah3"/>
        <w:tabs>
          <w:tab w:val="left" w:pos="1320"/>
          <w:tab w:val="right" w:leader="dot" w:pos="9062"/>
        </w:tabs>
        <w:rPr>
          <w:del w:id="314" w:author="smaslan" w:date="2018-05-15T13:26:00Z"/>
          <w:rFonts w:eastAsiaTheme="minorEastAsia"/>
          <w:i w:val="0"/>
          <w:iCs w:val="0"/>
          <w:noProof/>
          <w:sz w:val="22"/>
          <w:szCs w:val="22"/>
          <w:lang w:eastAsia="cs-CZ"/>
        </w:rPr>
      </w:pPr>
      <w:del w:id="315" w:author="smaslan" w:date="2018-05-15T13:26:00Z">
        <w:r w:rsidRPr="006449C5" w:rsidDel="006449C5">
          <w:rPr>
            <w:noProof/>
            <w:rPrChange w:id="316" w:author="smaslan" w:date="2018-05-15T13:26:00Z">
              <w:rPr>
                <w:rStyle w:val="Hypertextovodkaz"/>
                <w:b/>
                <w:bCs/>
                <w:caps/>
                <w:noProof/>
                <w:lang w:val="en-US"/>
              </w:rPr>
            </w:rPrChange>
          </w:rPr>
          <w:delText>1.5.2.2</w:delText>
        </w:r>
        <w:r w:rsidDel="006449C5">
          <w:rPr>
            <w:rFonts w:eastAsiaTheme="minorEastAsia"/>
            <w:i w:val="0"/>
            <w:iCs w:val="0"/>
            <w:noProof/>
            <w:sz w:val="22"/>
            <w:szCs w:val="22"/>
            <w:lang w:eastAsia="cs-CZ"/>
          </w:rPr>
          <w:tab/>
        </w:r>
        <w:r w:rsidRPr="006449C5" w:rsidDel="006449C5">
          <w:rPr>
            <w:noProof/>
            <w:rPrChange w:id="317" w:author="smaslan" w:date="2018-05-15T13:26:00Z">
              <w:rPr>
                <w:rStyle w:val="Hypertextovodkaz"/>
                <w:b/>
                <w:bCs/>
                <w:caps/>
                <w:noProof/>
                <w:lang w:val="en-US"/>
              </w:rPr>
            </w:rPrChange>
          </w:rPr>
          <w:delText>Timebase correction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318" w:author="smaslan" w:date="2018-05-15T13:26:00Z"/>
          <w:rFonts w:eastAsiaTheme="minorEastAsia"/>
          <w:i w:val="0"/>
          <w:iCs w:val="0"/>
          <w:noProof/>
          <w:sz w:val="22"/>
          <w:szCs w:val="22"/>
          <w:lang w:eastAsia="cs-CZ"/>
        </w:rPr>
      </w:pPr>
      <w:del w:id="319" w:author="smaslan" w:date="2018-05-15T13:26:00Z">
        <w:r w:rsidRPr="006449C5" w:rsidDel="006449C5">
          <w:rPr>
            <w:noProof/>
            <w:rPrChange w:id="320" w:author="smaslan" w:date="2018-05-15T13:26:00Z">
              <w:rPr>
                <w:rStyle w:val="Hypertextovodkaz"/>
                <w:b/>
                <w:bCs/>
                <w:caps/>
                <w:noProof/>
                <w:lang w:val="en-US"/>
              </w:rPr>
            </w:rPrChange>
          </w:rPr>
          <w:delText>1.5.2.3</w:delText>
        </w:r>
        <w:r w:rsidDel="006449C5">
          <w:rPr>
            <w:rFonts w:eastAsiaTheme="minorEastAsia"/>
            <w:i w:val="0"/>
            <w:iCs w:val="0"/>
            <w:noProof/>
            <w:sz w:val="22"/>
            <w:szCs w:val="22"/>
            <w:lang w:eastAsia="cs-CZ"/>
          </w:rPr>
          <w:tab/>
        </w:r>
        <w:r w:rsidRPr="006449C5" w:rsidDel="006449C5">
          <w:rPr>
            <w:noProof/>
            <w:rPrChange w:id="321" w:author="smaslan" w:date="2018-05-15T13:26:00Z">
              <w:rPr>
                <w:rStyle w:val="Hypertextovodkaz"/>
                <w:b/>
                <w:bCs/>
                <w:caps/>
                <w:noProof/>
                <w:lang w:val="en-US"/>
              </w:rPr>
            </w:rPrChange>
          </w:rPr>
          <w:delText>Inter-channel crosstalk</w:delText>
        </w:r>
        <w:r w:rsidDel="006449C5">
          <w:rPr>
            <w:noProof/>
            <w:webHidden/>
          </w:rPr>
          <w:tab/>
        </w:r>
        <w:r w:rsidR="00A34AE4" w:rsidDel="006449C5">
          <w:rPr>
            <w:noProof/>
            <w:webHidden/>
          </w:rPr>
          <w:delText>13</w:delText>
        </w:r>
      </w:del>
    </w:p>
    <w:p w:rsidR="0017490B" w:rsidDel="006449C5" w:rsidRDefault="0017490B">
      <w:pPr>
        <w:pStyle w:val="Obsah2"/>
        <w:tabs>
          <w:tab w:val="left" w:pos="880"/>
          <w:tab w:val="right" w:leader="dot" w:pos="9062"/>
        </w:tabs>
        <w:rPr>
          <w:del w:id="322" w:author="smaslan" w:date="2018-05-15T13:26:00Z"/>
          <w:rFonts w:eastAsiaTheme="minorEastAsia"/>
          <w:smallCaps w:val="0"/>
          <w:noProof/>
          <w:sz w:val="22"/>
          <w:szCs w:val="22"/>
          <w:lang w:eastAsia="cs-CZ"/>
        </w:rPr>
      </w:pPr>
      <w:del w:id="323" w:author="smaslan" w:date="2018-05-15T13:26:00Z">
        <w:r w:rsidRPr="006449C5" w:rsidDel="006449C5">
          <w:rPr>
            <w:noProof/>
            <w:rPrChange w:id="324" w:author="smaslan" w:date="2018-05-15T13:26:00Z">
              <w:rPr>
                <w:rStyle w:val="Hypertextovodkaz"/>
                <w:b/>
                <w:bCs/>
                <w:caps/>
                <w:noProof/>
                <w:lang w:val="en-US"/>
              </w:rPr>
            </w:rPrChange>
          </w:rPr>
          <w:delText>1.5.3</w:delText>
        </w:r>
        <w:r w:rsidDel="006449C5">
          <w:rPr>
            <w:rFonts w:eastAsiaTheme="minorEastAsia"/>
            <w:smallCaps w:val="0"/>
            <w:noProof/>
            <w:sz w:val="22"/>
            <w:szCs w:val="22"/>
            <w:lang w:eastAsia="cs-CZ"/>
          </w:rPr>
          <w:tab/>
        </w:r>
        <w:r w:rsidRPr="006449C5" w:rsidDel="006449C5">
          <w:rPr>
            <w:noProof/>
            <w:rPrChange w:id="325" w:author="smaslan" w:date="2018-05-15T13:26:00Z">
              <w:rPr>
                <w:rStyle w:val="Hypertextovodkaz"/>
                <w:b/>
                <w:bCs/>
                <w:caps/>
                <w:noProof/>
                <w:lang w:val="en-US"/>
              </w:rPr>
            </w:rPrChange>
          </w:rPr>
          <w:delText>Channel corrections</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326" w:author="smaslan" w:date="2018-05-15T13:26:00Z"/>
          <w:rFonts w:eastAsiaTheme="minorEastAsia"/>
          <w:i w:val="0"/>
          <w:iCs w:val="0"/>
          <w:noProof/>
          <w:sz w:val="22"/>
          <w:szCs w:val="22"/>
          <w:lang w:eastAsia="cs-CZ"/>
        </w:rPr>
      </w:pPr>
      <w:del w:id="327" w:author="smaslan" w:date="2018-05-15T13:26:00Z">
        <w:r w:rsidRPr="006449C5" w:rsidDel="006449C5">
          <w:rPr>
            <w:noProof/>
            <w:rPrChange w:id="328" w:author="smaslan" w:date="2018-05-15T13:26:00Z">
              <w:rPr>
                <w:rStyle w:val="Hypertextovodkaz"/>
                <w:b/>
                <w:bCs/>
                <w:caps/>
                <w:noProof/>
                <w:lang w:val="en-US"/>
              </w:rPr>
            </w:rPrChange>
          </w:rPr>
          <w:delText>1.5.3.1</w:delText>
        </w:r>
        <w:r w:rsidDel="006449C5">
          <w:rPr>
            <w:rFonts w:eastAsiaTheme="minorEastAsia"/>
            <w:i w:val="0"/>
            <w:iCs w:val="0"/>
            <w:noProof/>
            <w:sz w:val="22"/>
            <w:szCs w:val="22"/>
            <w:lang w:eastAsia="cs-CZ"/>
          </w:rPr>
          <w:tab/>
        </w:r>
        <w:r w:rsidRPr="006449C5" w:rsidDel="006449C5">
          <w:rPr>
            <w:noProof/>
            <w:rPrChange w:id="329" w:author="smaslan" w:date="2018-05-15T13:26:00Z">
              <w:rPr>
                <w:rStyle w:val="Hypertextovodkaz"/>
                <w:b/>
                <w:bCs/>
                <w:caps/>
                <w:noProof/>
                <w:lang w:val="en-US"/>
              </w:rPr>
            </w:rPrChange>
          </w:rPr>
          <w:delText>Nominal gain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330" w:author="smaslan" w:date="2018-05-15T13:26:00Z"/>
          <w:rFonts w:eastAsiaTheme="minorEastAsia"/>
          <w:i w:val="0"/>
          <w:iCs w:val="0"/>
          <w:noProof/>
          <w:sz w:val="22"/>
          <w:szCs w:val="22"/>
          <w:lang w:eastAsia="cs-CZ"/>
        </w:rPr>
      </w:pPr>
      <w:del w:id="331" w:author="smaslan" w:date="2018-05-15T13:26:00Z">
        <w:r w:rsidRPr="006449C5" w:rsidDel="006449C5">
          <w:rPr>
            <w:noProof/>
            <w:rPrChange w:id="332" w:author="smaslan" w:date="2018-05-15T13:26:00Z">
              <w:rPr>
                <w:rStyle w:val="Hypertextovodkaz"/>
                <w:b/>
                <w:bCs/>
                <w:caps/>
                <w:noProof/>
                <w:lang w:val="en-US"/>
              </w:rPr>
            </w:rPrChange>
          </w:rPr>
          <w:delText>1.5.3.2</w:delText>
        </w:r>
        <w:r w:rsidDel="006449C5">
          <w:rPr>
            <w:rFonts w:eastAsiaTheme="minorEastAsia"/>
            <w:i w:val="0"/>
            <w:iCs w:val="0"/>
            <w:noProof/>
            <w:sz w:val="22"/>
            <w:szCs w:val="22"/>
            <w:lang w:eastAsia="cs-CZ"/>
          </w:rPr>
          <w:tab/>
        </w:r>
        <w:r w:rsidRPr="006449C5" w:rsidDel="006449C5">
          <w:rPr>
            <w:noProof/>
            <w:rPrChange w:id="333" w:author="smaslan" w:date="2018-05-15T13:26:00Z">
              <w:rPr>
                <w:rStyle w:val="Hypertextovodkaz"/>
                <w:b/>
                <w:bCs/>
                <w:caps/>
                <w:noProof/>
                <w:lang w:val="en-US"/>
              </w:rPr>
            </w:rPrChange>
          </w:rPr>
          <w:delText>Gain frequency transfer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334" w:author="smaslan" w:date="2018-05-15T13:26:00Z"/>
          <w:rFonts w:eastAsiaTheme="minorEastAsia"/>
          <w:i w:val="0"/>
          <w:iCs w:val="0"/>
          <w:noProof/>
          <w:sz w:val="22"/>
          <w:szCs w:val="22"/>
          <w:lang w:eastAsia="cs-CZ"/>
        </w:rPr>
      </w:pPr>
      <w:del w:id="335" w:author="smaslan" w:date="2018-05-15T13:26:00Z">
        <w:r w:rsidRPr="006449C5" w:rsidDel="006449C5">
          <w:rPr>
            <w:noProof/>
            <w:rPrChange w:id="336" w:author="smaslan" w:date="2018-05-15T13:26:00Z">
              <w:rPr>
                <w:rStyle w:val="Hypertextovodkaz"/>
                <w:b/>
                <w:bCs/>
                <w:caps/>
                <w:noProof/>
                <w:lang w:val="en-US"/>
              </w:rPr>
            </w:rPrChange>
          </w:rPr>
          <w:delText>1.5.3.3</w:delText>
        </w:r>
        <w:r w:rsidDel="006449C5">
          <w:rPr>
            <w:rFonts w:eastAsiaTheme="minorEastAsia"/>
            <w:i w:val="0"/>
            <w:iCs w:val="0"/>
            <w:noProof/>
            <w:sz w:val="22"/>
            <w:szCs w:val="22"/>
            <w:lang w:eastAsia="cs-CZ"/>
          </w:rPr>
          <w:tab/>
        </w:r>
        <w:r w:rsidRPr="006449C5" w:rsidDel="006449C5">
          <w:rPr>
            <w:noProof/>
            <w:rPrChange w:id="337" w:author="smaslan" w:date="2018-05-15T13:26:00Z">
              <w:rPr>
                <w:rStyle w:val="Hypertextovodkaz"/>
                <w:b/>
                <w:bCs/>
                <w:caps/>
                <w:noProof/>
                <w:lang w:val="en-US"/>
              </w:rPr>
            </w:rPrChange>
          </w:rPr>
          <w:delText>Phase frequency transfer (optional)</w:delText>
        </w:r>
        <w:r w:rsidDel="006449C5">
          <w:rPr>
            <w:noProof/>
            <w:webHidden/>
          </w:rPr>
          <w:tab/>
        </w:r>
        <w:r w:rsidR="00A34AE4" w:rsidDel="006449C5">
          <w:rPr>
            <w:noProof/>
            <w:webHidden/>
          </w:rPr>
          <w:delText>14</w:delText>
        </w:r>
      </w:del>
    </w:p>
    <w:p w:rsidR="0017490B" w:rsidDel="006449C5" w:rsidRDefault="0017490B">
      <w:pPr>
        <w:pStyle w:val="Obsah3"/>
        <w:tabs>
          <w:tab w:val="left" w:pos="1320"/>
          <w:tab w:val="right" w:leader="dot" w:pos="9062"/>
        </w:tabs>
        <w:rPr>
          <w:del w:id="338" w:author="smaslan" w:date="2018-05-15T13:26:00Z"/>
          <w:rFonts w:eastAsiaTheme="minorEastAsia"/>
          <w:i w:val="0"/>
          <w:iCs w:val="0"/>
          <w:noProof/>
          <w:sz w:val="22"/>
          <w:szCs w:val="22"/>
          <w:lang w:eastAsia="cs-CZ"/>
        </w:rPr>
      </w:pPr>
      <w:del w:id="339" w:author="smaslan" w:date="2018-05-15T13:26:00Z">
        <w:r w:rsidRPr="006449C5" w:rsidDel="006449C5">
          <w:rPr>
            <w:noProof/>
            <w:rPrChange w:id="340" w:author="smaslan" w:date="2018-05-15T13:26:00Z">
              <w:rPr>
                <w:rStyle w:val="Hypertextovodkaz"/>
                <w:b/>
                <w:bCs/>
                <w:caps/>
                <w:noProof/>
                <w:lang w:val="en-US"/>
              </w:rPr>
            </w:rPrChange>
          </w:rPr>
          <w:delText>1.5.3.4</w:delText>
        </w:r>
        <w:r w:rsidDel="006449C5">
          <w:rPr>
            <w:rFonts w:eastAsiaTheme="minorEastAsia"/>
            <w:i w:val="0"/>
            <w:iCs w:val="0"/>
            <w:noProof/>
            <w:sz w:val="22"/>
            <w:szCs w:val="22"/>
            <w:lang w:eastAsia="cs-CZ"/>
          </w:rPr>
          <w:tab/>
        </w:r>
        <w:r w:rsidRPr="006449C5" w:rsidDel="006449C5">
          <w:rPr>
            <w:noProof/>
            <w:rPrChange w:id="341" w:author="smaslan" w:date="2018-05-15T13:26:00Z">
              <w:rPr>
                <w:rStyle w:val="Hypertextovodkaz"/>
                <w:b/>
                <w:bCs/>
                <w:caps/>
                <w:noProof/>
                <w:lang w:val="en-US"/>
              </w:rPr>
            </w:rPrChange>
          </w:rPr>
          <w:delText>Aperture correction (optional)</w:delText>
        </w:r>
        <w:r w:rsidDel="006449C5">
          <w:rPr>
            <w:noProof/>
            <w:webHidden/>
          </w:rPr>
          <w:tab/>
        </w:r>
        <w:r w:rsidR="00A34AE4" w:rsidDel="006449C5">
          <w:rPr>
            <w:noProof/>
            <w:webHidden/>
          </w:rPr>
          <w:delText>15</w:delText>
        </w:r>
      </w:del>
    </w:p>
    <w:p w:rsidR="0017490B" w:rsidDel="006449C5" w:rsidRDefault="0017490B">
      <w:pPr>
        <w:pStyle w:val="Obsah3"/>
        <w:tabs>
          <w:tab w:val="left" w:pos="1320"/>
          <w:tab w:val="right" w:leader="dot" w:pos="9062"/>
        </w:tabs>
        <w:rPr>
          <w:del w:id="342" w:author="smaslan" w:date="2018-05-15T13:26:00Z"/>
          <w:rFonts w:eastAsiaTheme="minorEastAsia"/>
          <w:i w:val="0"/>
          <w:iCs w:val="0"/>
          <w:noProof/>
          <w:sz w:val="22"/>
          <w:szCs w:val="22"/>
          <w:lang w:eastAsia="cs-CZ"/>
        </w:rPr>
      </w:pPr>
      <w:del w:id="343" w:author="smaslan" w:date="2018-05-15T13:26:00Z">
        <w:r w:rsidRPr="006449C5" w:rsidDel="006449C5">
          <w:rPr>
            <w:noProof/>
            <w:rPrChange w:id="344" w:author="smaslan" w:date="2018-05-15T13:26:00Z">
              <w:rPr>
                <w:rStyle w:val="Hypertextovodkaz"/>
                <w:b/>
                <w:bCs/>
                <w:caps/>
                <w:noProof/>
                <w:lang w:val="en-US"/>
              </w:rPr>
            </w:rPrChange>
          </w:rPr>
          <w:delText>1.5.3.5</w:delText>
        </w:r>
        <w:r w:rsidDel="006449C5">
          <w:rPr>
            <w:rFonts w:eastAsiaTheme="minorEastAsia"/>
            <w:i w:val="0"/>
            <w:iCs w:val="0"/>
            <w:noProof/>
            <w:sz w:val="22"/>
            <w:szCs w:val="22"/>
            <w:lang w:eastAsia="cs-CZ"/>
          </w:rPr>
          <w:tab/>
        </w:r>
        <w:r w:rsidRPr="006449C5" w:rsidDel="006449C5">
          <w:rPr>
            <w:noProof/>
            <w:rPrChange w:id="345" w:author="smaslan" w:date="2018-05-15T13:26:00Z">
              <w:rPr>
                <w:rStyle w:val="Hypertextovodkaz"/>
                <w:b/>
                <w:bCs/>
                <w:caps/>
                <w:noProof/>
                <w:lang w:val="en-US"/>
              </w:rPr>
            </w:rPrChange>
          </w:rPr>
          <w:delText>SFDR value (optional)</w:delText>
        </w:r>
        <w:r w:rsidDel="006449C5">
          <w:rPr>
            <w:noProof/>
            <w:webHidden/>
          </w:rPr>
          <w:tab/>
        </w:r>
        <w:r w:rsidR="00A34AE4" w:rsidDel="006449C5">
          <w:rPr>
            <w:noProof/>
            <w:webHidden/>
          </w:rPr>
          <w:delText>15</w:delText>
        </w:r>
      </w:del>
    </w:p>
    <w:p w:rsidR="0017490B" w:rsidDel="006449C5" w:rsidRDefault="0017490B">
      <w:pPr>
        <w:pStyle w:val="Obsah3"/>
        <w:tabs>
          <w:tab w:val="left" w:pos="1320"/>
          <w:tab w:val="right" w:leader="dot" w:pos="9062"/>
        </w:tabs>
        <w:rPr>
          <w:del w:id="346" w:author="smaslan" w:date="2018-05-15T13:26:00Z"/>
          <w:rFonts w:eastAsiaTheme="minorEastAsia"/>
          <w:i w:val="0"/>
          <w:iCs w:val="0"/>
          <w:noProof/>
          <w:sz w:val="22"/>
          <w:szCs w:val="22"/>
          <w:lang w:eastAsia="cs-CZ"/>
        </w:rPr>
      </w:pPr>
      <w:del w:id="347" w:author="smaslan" w:date="2018-05-15T13:26:00Z">
        <w:r w:rsidRPr="006449C5" w:rsidDel="006449C5">
          <w:rPr>
            <w:noProof/>
            <w:rPrChange w:id="348" w:author="smaslan" w:date="2018-05-15T13:26:00Z">
              <w:rPr>
                <w:rStyle w:val="Hypertextovodkaz"/>
                <w:b/>
                <w:bCs/>
                <w:caps/>
                <w:noProof/>
                <w:lang w:val="en-US"/>
              </w:rPr>
            </w:rPrChange>
          </w:rPr>
          <w:delText>1.5.3.6</w:delText>
        </w:r>
        <w:r w:rsidDel="006449C5">
          <w:rPr>
            <w:rFonts w:eastAsiaTheme="minorEastAsia"/>
            <w:i w:val="0"/>
            <w:iCs w:val="0"/>
            <w:noProof/>
            <w:sz w:val="22"/>
            <w:szCs w:val="22"/>
            <w:lang w:eastAsia="cs-CZ"/>
          </w:rPr>
          <w:tab/>
        </w:r>
        <w:r w:rsidRPr="006449C5" w:rsidDel="006449C5">
          <w:rPr>
            <w:noProof/>
            <w:rPrChange w:id="349" w:author="smaslan" w:date="2018-05-15T13:26:00Z">
              <w:rPr>
                <w:rStyle w:val="Hypertextovodkaz"/>
                <w:b/>
                <w:bCs/>
                <w:caps/>
                <w:noProof/>
                <w:lang w:val="en-US"/>
              </w:rPr>
            </w:rPrChange>
          </w:rPr>
          <w:delText>RMS jitter (optional)</w:delText>
        </w:r>
        <w:r w:rsidDel="006449C5">
          <w:rPr>
            <w:noProof/>
            <w:webHidden/>
          </w:rPr>
          <w:tab/>
        </w:r>
        <w:r w:rsidR="00A34AE4" w:rsidDel="006449C5">
          <w:rPr>
            <w:noProof/>
            <w:webHidden/>
          </w:rPr>
          <w:delText>16</w:delText>
        </w:r>
      </w:del>
    </w:p>
    <w:p w:rsidR="0017490B" w:rsidDel="006449C5" w:rsidRDefault="0017490B">
      <w:pPr>
        <w:pStyle w:val="Obsah3"/>
        <w:tabs>
          <w:tab w:val="left" w:pos="1320"/>
          <w:tab w:val="right" w:leader="dot" w:pos="9062"/>
        </w:tabs>
        <w:rPr>
          <w:del w:id="350" w:author="smaslan" w:date="2018-05-15T13:26:00Z"/>
          <w:rFonts w:eastAsiaTheme="minorEastAsia"/>
          <w:i w:val="0"/>
          <w:iCs w:val="0"/>
          <w:noProof/>
          <w:sz w:val="22"/>
          <w:szCs w:val="22"/>
          <w:lang w:eastAsia="cs-CZ"/>
        </w:rPr>
      </w:pPr>
      <w:del w:id="351" w:author="smaslan" w:date="2018-05-15T13:26:00Z">
        <w:r w:rsidRPr="006449C5" w:rsidDel="006449C5">
          <w:rPr>
            <w:noProof/>
            <w:rPrChange w:id="352" w:author="smaslan" w:date="2018-05-15T13:26:00Z">
              <w:rPr>
                <w:rStyle w:val="Hypertextovodkaz"/>
                <w:b/>
                <w:bCs/>
                <w:caps/>
                <w:noProof/>
                <w:lang w:val="en-US"/>
              </w:rPr>
            </w:rPrChange>
          </w:rPr>
          <w:delText>1.5.3.7</w:delText>
        </w:r>
        <w:r w:rsidDel="006449C5">
          <w:rPr>
            <w:rFonts w:eastAsiaTheme="minorEastAsia"/>
            <w:i w:val="0"/>
            <w:iCs w:val="0"/>
            <w:noProof/>
            <w:sz w:val="22"/>
            <w:szCs w:val="22"/>
            <w:lang w:eastAsia="cs-CZ"/>
          </w:rPr>
          <w:tab/>
        </w:r>
        <w:r w:rsidRPr="006449C5" w:rsidDel="006449C5">
          <w:rPr>
            <w:noProof/>
            <w:rPrChange w:id="353" w:author="smaslan" w:date="2018-05-15T13:26:00Z">
              <w:rPr>
                <w:rStyle w:val="Hypertextovodkaz"/>
                <w:b/>
                <w:bCs/>
                <w:caps/>
                <w:noProof/>
                <w:lang w:val="en-US"/>
              </w:rPr>
            </w:rPrChange>
          </w:rPr>
          <w:delText>Input admittance (optional)</w:delText>
        </w:r>
        <w:r w:rsidDel="006449C5">
          <w:rPr>
            <w:noProof/>
            <w:webHidden/>
          </w:rPr>
          <w:tab/>
        </w:r>
        <w:r w:rsidR="00A34AE4" w:rsidDel="006449C5">
          <w:rPr>
            <w:noProof/>
            <w:webHidden/>
          </w:rPr>
          <w:delText>16</w:delText>
        </w:r>
      </w:del>
    </w:p>
    <w:p w:rsidR="00A31297" w:rsidRDefault="00860736" w:rsidP="00A31297">
      <w:pPr>
        <w:spacing w:after="0" w:line="240" w:lineRule="auto"/>
      </w:pPr>
      <w:r>
        <w:fldChar w:fldCharType="end"/>
      </w:r>
    </w:p>
    <w:p w:rsidR="0055120D" w:rsidRDefault="0055120D" w:rsidP="0055120D">
      <w:pPr>
        <w:pStyle w:val="Nadpis2"/>
        <w:rPr>
          <w:lang w:val="en-US"/>
        </w:rPr>
      </w:pPr>
      <w:bookmarkStart w:id="354" w:name="_Toc509317559"/>
      <w:bookmarkStart w:id="355" w:name="_Toc509317749"/>
      <w:bookmarkStart w:id="356" w:name="_Toc514154137"/>
      <w:r>
        <w:rPr>
          <w:lang w:val="en-US"/>
        </w:rPr>
        <w:t>Resources</w:t>
      </w:r>
      <w:bookmarkEnd w:id="354"/>
      <w:bookmarkEnd w:id="355"/>
      <w:bookmarkEnd w:id="356"/>
    </w:p>
    <w:p w:rsidR="00167C70" w:rsidRDefault="00167C70" w:rsidP="00167C70">
      <w:pPr>
        <w:pStyle w:val="Odstavecseseznamem"/>
        <w:numPr>
          <w:ilvl w:val="0"/>
          <w:numId w:val="7"/>
        </w:numPr>
        <w:spacing w:after="0"/>
        <w:ind w:left="426" w:hanging="426"/>
        <w:rPr>
          <w:lang w:val="en-US"/>
        </w:rPr>
      </w:pPr>
      <w:bookmarkStart w:id="357" w:name="_Ref521574752"/>
      <w:r>
        <w:rPr>
          <w:lang w:val="en-US"/>
        </w:rPr>
        <w:t>TWM tool, url:</w:t>
      </w:r>
      <w:r w:rsidRPr="00167C70">
        <w:t xml:space="preserve"> </w:t>
      </w:r>
      <w:hyperlink r:id="rId7" w:history="1">
        <w:r w:rsidRPr="002D5155">
          <w:rPr>
            <w:rStyle w:val="Hypertextovodkaz"/>
            <w:lang w:val="en-US"/>
          </w:rPr>
          <w:t>https://github.com/smaslan/TWM</w:t>
        </w:r>
      </w:hyperlink>
      <w:bookmarkEnd w:id="357"/>
    </w:p>
    <w:p w:rsidR="0055120D" w:rsidRPr="005E0D85" w:rsidRDefault="0055120D" w:rsidP="00167C70">
      <w:pPr>
        <w:pStyle w:val="Odstavecseseznamem"/>
        <w:numPr>
          <w:ilvl w:val="0"/>
          <w:numId w:val="7"/>
        </w:numPr>
        <w:spacing w:after="0"/>
        <w:ind w:left="426" w:hanging="426"/>
        <w:rPr>
          <w:lang w:val="en-US"/>
        </w:rPr>
      </w:pPr>
      <w:bookmarkStart w:id="358" w:name="_Ref521574774"/>
      <w:r w:rsidRPr="005E0D85">
        <w:rPr>
          <w:lang w:val="en-US"/>
        </w:rPr>
        <w:t xml:space="preserve">INFO-STRINGS, url: </w:t>
      </w:r>
      <w:hyperlink r:id="rId8" w:history="1">
        <w:r w:rsidRPr="005E0D85">
          <w:rPr>
            <w:rStyle w:val="Hypertextovodkaz"/>
            <w:lang w:val="en-US"/>
          </w:rPr>
          <w:t>https://github.com/KaeroDot/info-strings</w:t>
        </w:r>
      </w:hyperlink>
      <w:bookmarkEnd w:id="358"/>
    </w:p>
    <w:p w:rsidR="0055120D" w:rsidRPr="005E0D85" w:rsidRDefault="0055120D" w:rsidP="00167C70">
      <w:pPr>
        <w:pStyle w:val="Odstavecseseznamem"/>
        <w:numPr>
          <w:ilvl w:val="0"/>
          <w:numId w:val="7"/>
        </w:numPr>
        <w:spacing w:after="0"/>
        <w:ind w:left="426" w:hanging="426"/>
        <w:rPr>
          <w:lang w:val="en-US"/>
        </w:rPr>
      </w:pPr>
      <w:bookmarkStart w:id="359" w:name="_Ref521574784"/>
      <w:r w:rsidRPr="005E0D85">
        <w:rPr>
          <w:lang w:val="en-US"/>
        </w:rPr>
        <w:t xml:space="preserve">QWTB toolbox, url: </w:t>
      </w:r>
      <w:hyperlink r:id="rId9" w:history="1">
        <w:r w:rsidRPr="005E0D85">
          <w:rPr>
            <w:rStyle w:val="Hypertextovodkaz"/>
            <w:lang w:val="en-US"/>
          </w:rPr>
          <w:t>https://qwtb.github.io/qwtb/</w:t>
        </w:r>
      </w:hyperlink>
      <w:bookmarkEnd w:id="359"/>
    </w:p>
    <w:p w:rsidR="00C4722E" w:rsidRPr="005E0D85" w:rsidRDefault="00C4722E" w:rsidP="00167C70">
      <w:pPr>
        <w:pStyle w:val="Odstavecseseznamem"/>
        <w:numPr>
          <w:ilvl w:val="0"/>
          <w:numId w:val="7"/>
        </w:numPr>
        <w:spacing w:after="0"/>
        <w:ind w:left="426" w:hanging="426"/>
        <w:rPr>
          <w:lang w:val="en-US"/>
        </w:rPr>
      </w:pPr>
      <w:bookmarkStart w:id="360" w:name="_Ref521575187"/>
      <w:r w:rsidRPr="005E0D85">
        <w:rPr>
          <w:lang w:val="en-US"/>
        </w:rPr>
        <w:lastRenderedPageBreak/>
        <w:t xml:space="preserve">A232 Algorithms exchange format, url: </w:t>
      </w:r>
      <w:hyperlink r:id="rId10" w:history="1">
        <w:r w:rsidRPr="005E0D85">
          <w:rPr>
            <w:rStyle w:val="Hypertextovodkaz"/>
            <w:lang w:val="en-US"/>
          </w:rPr>
          <w:t>https://github.com/smaslan/TWM/tree/master/doc/A232 Algorithm Exchange Format.docx</w:t>
        </w:r>
      </w:hyperlink>
      <w:bookmarkEnd w:id="360"/>
    </w:p>
    <w:p w:rsidR="00C4722E" w:rsidRDefault="00C4722E" w:rsidP="00C4722E">
      <w:pPr>
        <w:spacing w:after="0"/>
        <w:ind w:firstLine="708"/>
        <w:rPr>
          <w:lang w:val="en-US"/>
        </w:rPr>
      </w:pPr>
    </w:p>
    <w:p w:rsidR="0055120D" w:rsidRDefault="0055120D" w:rsidP="0055120D">
      <w:pPr>
        <w:pStyle w:val="Nadpis2"/>
        <w:rPr>
          <w:lang w:val="en-US"/>
        </w:rPr>
      </w:pPr>
      <w:bookmarkStart w:id="361" w:name="_Toc509317560"/>
      <w:bookmarkStart w:id="362" w:name="_Toc509317750"/>
      <w:bookmarkStart w:id="363" w:name="_Toc514154138"/>
      <w:r>
        <w:rPr>
          <w:lang w:val="en-US"/>
        </w:rPr>
        <w:t>Abbreviations</w:t>
      </w:r>
      <w:bookmarkEnd w:id="361"/>
      <w:bookmarkEnd w:id="362"/>
      <w:bookmarkEnd w:id="363"/>
    </w:p>
    <w:p w:rsidR="0055120D" w:rsidRDefault="009E7AE4" w:rsidP="0055120D">
      <w:pPr>
        <w:rPr>
          <w:lang w:val="en-US"/>
        </w:rPr>
      </w:pPr>
      <w:r>
        <w:rPr>
          <w:lang w:val="en-US"/>
        </w:rPr>
        <w:t xml:space="preserve">TWM – Traceable power quality </w:t>
      </w:r>
      <w:proofErr w:type="spellStart"/>
      <w:r>
        <w:rPr>
          <w:lang w:val="en-US"/>
        </w:rPr>
        <w:t>WattMeter</w:t>
      </w:r>
      <w:proofErr w:type="spellEnd"/>
    </w:p>
    <w:p w:rsidR="009E7AE4" w:rsidRPr="0055120D" w:rsidRDefault="009E7AE4" w:rsidP="0055120D">
      <w:pPr>
        <w:rPr>
          <w:lang w:val="en-US"/>
        </w:rPr>
      </w:pPr>
      <w:r>
        <w:rPr>
          <w:lang w:val="en-US"/>
        </w:rPr>
        <w:t>SFDR – Spurious Free Dynamic Range</w:t>
      </w:r>
    </w:p>
    <w:p w:rsidR="00324DD0" w:rsidRPr="0055120D" w:rsidRDefault="0055120D" w:rsidP="0055120D">
      <w:pPr>
        <w:pStyle w:val="Nadpis2"/>
        <w:rPr>
          <w:lang w:val="en-US"/>
        </w:rPr>
      </w:pPr>
      <w:bookmarkStart w:id="364" w:name="_Toc509317561"/>
      <w:bookmarkStart w:id="365" w:name="_Toc509317751"/>
      <w:bookmarkStart w:id="366" w:name="_Toc514154139"/>
      <w:r w:rsidRPr="0055120D">
        <w:rPr>
          <w:lang w:val="en-US"/>
        </w:rPr>
        <w:t>Introduction</w:t>
      </w:r>
      <w:bookmarkEnd w:id="364"/>
      <w:bookmarkEnd w:id="365"/>
      <w:bookmarkEnd w:id="366"/>
    </w:p>
    <w:p w:rsidR="0055120D" w:rsidRDefault="0055120D" w:rsidP="0055120D">
      <w:pPr>
        <w:rPr>
          <w:lang w:val="en-US"/>
        </w:rPr>
      </w:pPr>
      <w:r>
        <w:rPr>
          <w:lang w:val="en-US"/>
        </w:rPr>
        <w:t>All correction files are based on the combination of INFO-STRINGS library</w:t>
      </w:r>
      <w:del w:id="367" w:author="smaslan" w:date="2018-08-09T10:43:00Z">
        <w:r w:rsidDel="006D2678">
          <w:rPr>
            <w:lang w:val="en-US"/>
          </w:rPr>
          <w:delText xml:space="preserve"> [</w:delText>
        </w:r>
        <w:r w:rsidR="00167C70" w:rsidDel="006D2678">
          <w:rPr>
            <w:lang w:val="en-US"/>
          </w:rPr>
          <w:delText>2</w:delText>
        </w:r>
        <w:r w:rsidDel="006D2678">
          <w:rPr>
            <w:lang w:val="en-US"/>
          </w:rPr>
          <w:delText>]</w:delText>
        </w:r>
      </w:del>
      <w:ins w:id="368" w:author="smaslan" w:date="2018-08-09T10:44:00Z">
        <w:r w:rsidR="006D2678">
          <w:rPr>
            <w:lang w:val="en-US"/>
          </w:rPr>
          <w:t xml:space="preserve"> </w:t>
        </w:r>
        <w:r w:rsidR="006D2678">
          <w:rPr>
            <w:lang w:val="en-US"/>
          </w:rPr>
          <w:fldChar w:fldCharType="begin"/>
        </w:r>
        <w:r w:rsidR="006D2678">
          <w:rPr>
            <w:lang w:val="en-US"/>
          </w:rPr>
          <w:instrText xml:space="preserve"> REF _Ref521574774 \r \h </w:instrText>
        </w:r>
        <w:r w:rsidR="006D2678">
          <w:rPr>
            <w:lang w:val="en-US"/>
          </w:rPr>
        </w:r>
      </w:ins>
      <w:r w:rsidR="006D2678">
        <w:rPr>
          <w:lang w:val="en-US"/>
        </w:rPr>
        <w:fldChar w:fldCharType="separate"/>
      </w:r>
      <w:ins w:id="369" w:author="smaslan" w:date="2018-08-09T10:44:00Z">
        <w:r w:rsidR="006D2678">
          <w:rPr>
            <w:lang w:val="en-US"/>
          </w:rPr>
          <w:t>[2]</w:t>
        </w:r>
        <w:r w:rsidR="006D2678">
          <w:rPr>
            <w:lang w:val="en-US"/>
          </w:rPr>
          <w:fldChar w:fldCharType="end"/>
        </w:r>
      </w:ins>
      <w:r>
        <w:rPr>
          <w:lang w:val="en-US"/>
        </w:rPr>
        <w:t xml:space="preserve"> and ordinary CSV files. The corrections are loaded automatically by the TWM tool and passed to the PQ algorithm wrapped in the QWTB toolbox </w:t>
      </w:r>
      <w:ins w:id="370" w:author="smaslan" w:date="2018-08-09T10:44:00Z">
        <w:r w:rsidR="006D2678">
          <w:rPr>
            <w:lang w:val="en-US"/>
          </w:rPr>
          <w:fldChar w:fldCharType="begin"/>
        </w:r>
        <w:r w:rsidR="006D2678">
          <w:rPr>
            <w:lang w:val="en-US"/>
          </w:rPr>
          <w:instrText xml:space="preserve"> REF _Ref521574784 \r \h </w:instrText>
        </w:r>
        <w:r w:rsidR="006D2678">
          <w:rPr>
            <w:lang w:val="en-US"/>
          </w:rPr>
        </w:r>
      </w:ins>
      <w:r w:rsidR="006D2678">
        <w:rPr>
          <w:lang w:val="en-US"/>
        </w:rPr>
        <w:fldChar w:fldCharType="separate"/>
      </w:r>
      <w:ins w:id="371" w:author="smaslan" w:date="2018-08-09T10:44:00Z">
        <w:r w:rsidR="006D2678">
          <w:rPr>
            <w:lang w:val="en-US"/>
          </w:rPr>
          <w:t>[3]</w:t>
        </w:r>
        <w:r w:rsidR="006D2678">
          <w:rPr>
            <w:lang w:val="en-US"/>
          </w:rPr>
          <w:fldChar w:fldCharType="end"/>
        </w:r>
      </w:ins>
      <w:del w:id="372" w:author="smaslan" w:date="2018-08-09T10:44:00Z">
        <w:r w:rsidDel="006D2678">
          <w:rPr>
            <w:lang w:val="en-US"/>
          </w:rPr>
          <w:delText>[</w:delText>
        </w:r>
        <w:r w:rsidR="00167C70" w:rsidDel="006D2678">
          <w:rPr>
            <w:lang w:val="en-US"/>
          </w:rPr>
          <w:delText>3</w:delText>
        </w:r>
        <w:r w:rsidDel="006D2678">
          <w:rPr>
            <w:lang w:val="en-US"/>
          </w:rPr>
          <w:delText>]</w:delText>
        </w:r>
      </w:del>
      <w:r>
        <w:rPr>
          <w:lang w:val="en-US"/>
        </w:rPr>
        <w:t xml:space="preserve">. The following text shows the formats of the correction datasets, behavior of the TWM correction loader and naming of the correction values and tables that will be passed to the QWTB algorithm. </w:t>
      </w:r>
    </w:p>
    <w:p w:rsidR="00922C58" w:rsidRPr="0055120D" w:rsidRDefault="00922C58" w:rsidP="0055120D">
      <w:pPr>
        <w:pStyle w:val="Nadpis3"/>
        <w:rPr>
          <w:lang w:val="en-US"/>
        </w:rPr>
      </w:pPr>
      <w:bookmarkStart w:id="373" w:name="_Toc509317562"/>
      <w:bookmarkStart w:id="374" w:name="_Toc509317752"/>
      <w:bookmarkStart w:id="375" w:name="_Toc514154140"/>
      <w:r w:rsidRPr="0055120D">
        <w:rPr>
          <w:lang w:val="en-US"/>
        </w:rPr>
        <w:t>CSV tables</w:t>
      </w:r>
      <w:bookmarkEnd w:id="373"/>
      <w:bookmarkEnd w:id="374"/>
      <w:bookmarkEnd w:id="375"/>
    </w:p>
    <w:p w:rsidR="00D5066D" w:rsidRDefault="00D5066D" w:rsidP="00D5066D">
      <w:pPr>
        <w:rPr>
          <w:lang w:val="en-US"/>
        </w:rPr>
      </w:pPr>
      <w:r w:rsidRPr="0055120D">
        <w:rPr>
          <w:lang w:val="en-US"/>
        </w:rPr>
        <w:t>Many of the correction tables in the TWM tool are stored as a CSV tables separated by semicolon “;”. This is e.g. the case of dependencies, such frequency transfers. This solution was chosen to ensure flexibility</w:t>
      </w:r>
      <w:r w:rsidR="0055120D">
        <w:rPr>
          <w:lang w:val="en-US"/>
        </w:rPr>
        <w:t xml:space="preserve"> and easy editing for the users</w:t>
      </w:r>
      <w:r w:rsidRPr="0055120D">
        <w:rPr>
          <w:lang w:val="en-US"/>
        </w:rPr>
        <w:t>. All the tables must have unified format.</w:t>
      </w:r>
    </w:p>
    <w:p w:rsidR="00860736" w:rsidRPr="0055120D" w:rsidRDefault="00860736" w:rsidP="00860736">
      <w:pPr>
        <w:pStyle w:val="Nadpis4"/>
        <w:rPr>
          <w:lang w:val="en-US"/>
        </w:rPr>
      </w:pPr>
      <w:bookmarkStart w:id="376" w:name="_Toc514154141"/>
      <w:r>
        <w:rPr>
          <w:lang w:val="en-US"/>
        </w:rPr>
        <w:t>1D CSV table format</w:t>
      </w:r>
      <w:bookmarkEnd w:id="376"/>
    </w:p>
    <w:p w:rsidR="00922C58" w:rsidRPr="0055120D" w:rsidRDefault="00922C58">
      <w:pPr>
        <w:rPr>
          <w:lang w:val="en-US"/>
        </w:rPr>
      </w:pPr>
      <w:r w:rsidRPr="0055120D">
        <w:rPr>
          <w:lang w:val="en-US"/>
        </w:rPr>
        <w:t xml:space="preserve">1D </w:t>
      </w:r>
      <w:r w:rsidR="00D5066D" w:rsidRPr="0055120D">
        <w:rPr>
          <w:lang w:val="en-US"/>
        </w:rPr>
        <w:t xml:space="preserve">dependence </w:t>
      </w:r>
      <w:r w:rsidR="0055120D">
        <w:rPr>
          <w:lang w:val="en-US"/>
        </w:rPr>
        <w:t xml:space="preserve">CSV </w:t>
      </w:r>
      <w:r w:rsidRPr="0055120D">
        <w:rPr>
          <w:lang w:val="en-US"/>
        </w:rPr>
        <w:t xml:space="preserve">table with three quantities </w:t>
      </w:r>
      <w:r w:rsidR="007F1236" w:rsidRPr="0055120D">
        <w:rPr>
          <w:b/>
          <w:lang w:val="en-US"/>
        </w:rPr>
        <w:t>A</w:t>
      </w:r>
      <w:r w:rsidRPr="0055120D">
        <w:rPr>
          <w:lang w:val="en-US"/>
        </w:rPr>
        <w:t xml:space="preserve">, </w:t>
      </w:r>
      <w:r w:rsidR="007F1236" w:rsidRPr="0055120D">
        <w:rPr>
          <w:b/>
          <w:lang w:val="en-US"/>
        </w:rPr>
        <w:t>B</w:t>
      </w:r>
      <w:r w:rsidRPr="0055120D">
        <w:rPr>
          <w:lang w:val="en-US"/>
        </w:rPr>
        <w:t xml:space="preserve"> and </w:t>
      </w:r>
      <w:r w:rsidR="007F1236" w:rsidRPr="0055120D">
        <w:rPr>
          <w:b/>
          <w:lang w:val="en-US"/>
        </w:rPr>
        <w:t>C</w:t>
      </w:r>
      <w:r w:rsidRPr="0055120D">
        <w:rPr>
          <w:lang w:val="en-US"/>
        </w:rPr>
        <w:t xml:space="preserve"> dependent on</w:t>
      </w:r>
      <w:r w:rsidR="007F1236" w:rsidRPr="0055120D">
        <w:rPr>
          <w:lang w:val="en-US"/>
        </w:rPr>
        <w:t xml:space="preserve"> axis </w:t>
      </w:r>
      <w:r w:rsidR="007F1236" w:rsidRPr="0055120D">
        <w:rPr>
          <w:b/>
          <w:lang w:val="en-US"/>
        </w:rPr>
        <w:t>Y</w:t>
      </w:r>
      <w:r w:rsidRPr="0055120D">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pPr>
              <w:rPr>
                <w:lang w:val="en-US"/>
              </w:rPr>
            </w:pPr>
            <w:r>
              <w:rPr>
                <w:lang w:val="en-US"/>
              </w:rPr>
              <w:t>Comment</w:t>
            </w:r>
          </w:p>
        </w:tc>
        <w:tc>
          <w:tcPr>
            <w:tcW w:w="543" w:type="dxa"/>
          </w:tcPr>
          <w:p w:rsidR="00922C58" w:rsidRDefault="00922C58">
            <w:pPr>
              <w:rPr>
                <w:lang w:val="en-US"/>
              </w:rPr>
            </w:pPr>
          </w:p>
        </w:tc>
        <w:tc>
          <w:tcPr>
            <w:tcW w:w="553" w:type="dxa"/>
          </w:tcPr>
          <w:p w:rsidR="00922C58" w:rsidRDefault="00922C58">
            <w:pPr>
              <w:rPr>
                <w:lang w:val="en-US"/>
              </w:rPr>
            </w:pPr>
          </w:p>
        </w:tc>
        <w:tc>
          <w:tcPr>
            <w:tcW w:w="531" w:type="dxa"/>
          </w:tcPr>
          <w:p w:rsidR="00922C58" w:rsidRDefault="00922C58">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922C58">
            <w:pPr>
              <w:jc w:val="center"/>
              <w:rPr>
                <w:lang w:val="en-US"/>
              </w:rPr>
            </w:pPr>
            <w:r>
              <w:rPr>
                <w:lang w:val="en-US"/>
              </w:rPr>
              <w:t>A</w:t>
            </w:r>
          </w:p>
        </w:tc>
        <w:tc>
          <w:tcPr>
            <w:tcW w:w="553" w:type="dxa"/>
          </w:tcPr>
          <w:p w:rsidR="00922C58" w:rsidRDefault="007F1236" w:rsidP="00922C58">
            <w:pPr>
              <w:jc w:val="center"/>
              <w:rPr>
                <w:lang w:val="en-US"/>
              </w:rPr>
            </w:pPr>
            <w:r>
              <w:rPr>
                <w:lang w:val="en-US"/>
              </w:rPr>
              <w:t>B</w:t>
            </w:r>
          </w:p>
        </w:tc>
        <w:tc>
          <w:tcPr>
            <w:tcW w:w="531" w:type="dxa"/>
          </w:tcPr>
          <w:p w:rsidR="00922C58" w:rsidRDefault="007F1236" w:rsidP="00922C58">
            <w:pPr>
              <w:jc w:val="center"/>
              <w:rPr>
                <w:lang w:val="en-US"/>
              </w:rPr>
            </w:pPr>
            <w:r>
              <w:rPr>
                <w:lang w:val="en-US"/>
              </w:rPr>
              <w:t>C</w:t>
            </w:r>
          </w:p>
        </w:tc>
      </w:tr>
      <w:tr w:rsidR="00922C58" w:rsidTr="006F16EB">
        <w:tc>
          <w:tcPr>
            <w:tcW w:w="1210" w:type="dxa"/>
          </w:tcPr>
          <w:p w:rsidR="00922C58" w:rsidRDefault="007F1236" w:rsidP="007F1236">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w:t>
            </w:r>
            <w:r w:rsidR="00922C58">
              <w:rPr>
                <w:lang w:val="en-US"/>
              </w:rPr>
              <w:t>1</w:t>
            </w: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922C58">
            <w:pPr>
              <w:jc w:val="center"/>
              <w:rPr>
                <w:lang w:val="en-US"/>
              </w:rPr>
            </w:pPr>
            <w:r>
              <w:rPr>
                <w:lang w:val="en-US"/>
              </w:rPr>
              <w:t>y</w:t>
            </w:r>
            <w:r w:rsidR="00922C58">
              <w:rPr>
                <w:lang w:val="en-US"/>
              </w:rPr>
              <w:t>2</w:t>
            </w:r>
          </w:p>
        </w:tc>
        <w:tc>
          <w:tcPr>
            <w:tcW w:w="543" w:type="dxa"/>
          </w:tcPr>
          <w:p w:rsidR="00922C58" w:rsidRDefault="007F1236" w:rsidP="007F1236">
            <w:pPr>
              <w:jc w:val="center"/>
              <w:rPr>
                <w:lang w:val="en-US"/>
              </w:rPr>
            </w:pPr>
            <w:r>
              <w:rPr>
                <w:lang w:val="en-US"/>
              </w:rPr>
              <w:t>a</w:t>
            </w:r>
            <w:r w:rsidR="00922C58">
              <w:rPr>
                <w:lang w:val="en-US"/>
              </w:rPr>
              <w:t>2</w:t>
            </w:r>
          </w:p>
        </w:tc>
        <w:tc>
          <w:tcPr>
            <w:tcW w:w="553" w:type="dxa"/>
          </w:tcPr>
          <w:p w:rsidR="00922C58" w:rsidRDefault="007F1236" w:rsidP="007F1236">
            <w:pPr>
              <w:jc w:val="center"/>
              <w:rPr>
                <w:lang w:val="en-US"/>
              </w:rPr>
            </w:pPr>
            <w:r>
              <w:rPr>
                <w:lang w:val="en-US"/>
              </w:rPr>
              <w:t>b</w:t>
            </w:r>
            <w:r w:rsidR="00922C58">
              <w:rPr>
                <w:lang w:val="en-US"/>
              </w:rPr>
              <w:t>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922C58">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7F1236" w:rsidP="007F1236">
            <w:pPr>
              <w:jc w:val="center"/>
              <w:rPr>
                <w:lang w:val="en-US"/>
              </w:rPr>
            </w:pPr>
            <w:r>
              <w:rPr>
                <w:lang w:val="en-US"/>
              </w:rPr>
              <w:t>c</w:t>
            </w:r>
            <w:r w:rsidR="00922C58">
              <w:rPr>
                <w:lang w:val="en-US"/>
              </w:rPr>
              <w:t>3</w:t>
            </w:r>
          </w:p>
        </w:tc>
      </w:tr>
    </w:tbl>
    <w:p w:rsidR="00922C58" w:rsidRDefault="00922C58">
      <w:pPr>
        <w:rPr>
          <w:lang w:val="en-US"/>
        </w:rPr>
      </w:pPr>
    </w:p>
    <w:p w:rsidR="0055120D" w:rsidRDefault="0055120D">
      <w:pPr>
        <w:rPr>
          <w:lang w:val="en-US"/>
        </w:rPr>
      </w:pPr>
      <w:r>
        <w:rPr>
          <w:lang w:val="en-US"/>
        </w:rPr>
        <w:t>The “Comment” is any text string that describes content of the table. The row is mandatory even if the comment is not required!</w:t>
      </w:r>
    </w:p>
    <w:p w:rsidR="00922C58" w:rsidRDefault="00D5066D">
      <w:pPr>
        <w:rPr>
          <w:lang w:val="en-US"/>
        </w:rPr>
      </w:pPr>
      <w:r>
        <w:rPr>
          <w:lang w:val="en-US"/>
        </w:rPr>
        <w:t>Any t</w:t>
      </w:r>
      <w:r w:rsidR="00922C58">
        <w:rPr>
          <w:lang w:val="en-US"/>
        </w:rPr>
        <w:t>able can contain empty values:</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7F1236">
            <w:pPr>
              <w:jc w:val="center"/>
              <w:rPr>
                <w:lang w:val="en-US"/>
              </w:rPr>
            </w:pPr>
            <w:r>
              <w:rPr>
                <w:lang w:val="en-US"/>
              </w:rPr>
              <w:t>B</w:t>
            </w:r>
          </w:p>
        </w:tc>
        <w:tc>
          <w:tcPr>
            <w:tcW w:w="531" w:type="dxa"/>
          </w:tcPr>
          <w:p w:rsidR="00922C58" w:rsidRDefault="007F1236" w:rsidP="007F1236">
            <w:pPr>
              <w:jc w:val="center"/>
              <w:rPr>
                <w:lang w:val="en-US"/>
              </w:rPr>
            </w:pPr>
            <w:r>
              <w:rPr>
                <w:lang w:val="en-US"/>
              </w:rPr>
              <w:t>C</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a1</w:t>
            </w:r>
          </w:p>
        </w:tc>
        <w:tc>
          <w:tcPr>
            <w:tcW w:w="553" w:type="dxa"/>
          </w:tcPr>
          <w:p w:rsidR="00922C58" w:rsidRDefault="00922C58" w:rsidP="00A525FC">
            <w:pPr>
              <w:jc w:val="center"/>
              <w:rPr>
                <w:lang w:val="en-US"/>
              </w:rPr>
            </w:pP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543" w:type="dxa"/>
          </w:tcPr>
          <w:p w:rsidR="00922C58" w:rsidRDefault="00922C58" w:rsidP="00A525FC">
            <w:pPr>
              <w:jc w:val="center"/>
              <w:rPr>
                <w:lang w:val="en-US"/>
              </w:rPr>
            </w:pPr>
          </w:p>
        </w:tc>
        <w:tc>
          <w:tcPr>
            <w:tcW w:w="553" w:type="dxa"/>
          </w:tcPr>
          <w:p w:rsidR="00922C58" w:rsidRDefault="007F1236" w:rsidP="007F1236">
            <w:pPr>
              <w:jc w:val="center"/>
              <w:rPr>
                <w:lang w:val="en-US"/>
              </w:rPr>
            </w:pPr>
            <w:r>
              <w:rPr>
                <w:lang w:val="en-US"/>
              </w:rPr>
              <w:t>b2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922C58" w:rsidP="00A525FC">
            <w:pPr>
              <w:jc w:val="center"/>
              <w:rPr>
                <w:lang w:val="en-US"/>
              </w:rPr>
            </w:pPr>
          </w:p>
        </w:tc>
      </w:tr>
    </w:tbl>
    <w:p w:rsidR="00922C58" w:rsidRDefault="00922C58">
      <w:pPr>
        <w:rPr>
          <w:lang w:val="en-US"/>
        </w:rPr>
      </w:pPr>
      <w:r>
        <w:rPr>
          <w:lang w:val="en-US"/>
        </w:rPr>
        <w:t xml:space="preserve">The missing value </w:t>
      </w:r>
      <w:r w:rsidR="007F1236" w:rsidRPr="00D5066D">
        <w:rPr>
          <w:b/>
          <w:lang w:val="en-US"/>
        </w:rPr>
        <w:t>a</w:t>
      </w:r>
      <w:r w:rsidRPr="00D5066D">
        <w:rPr>
          <w:b/>
          <w:lang w:val="en-US"/>
        </w:rPr>
        <w:t>2</w:t>
      </w:r>
      <w:r>
        <w:rPr>
          <w:lang w:val="en-US"/>
        </w:rPr>
        <w:t xml:space="preserve"> will be interpolated from </w:t>
      </w:r>
      <w:r w:rsidR="007F1236" w:rsidRPr="00D5066D">
        <w:rPr>
          <w:b/>
          <w:lang w:val="en-US"/>
        </w:rPr>
        <w:t>a</w:t>
      </w:r>
      <w:r w:rsidRPr="00D5066D">
        <w:rPr>
          <w:b/>
          <w:lang w:val="en-US"/>
        </w:rPr>
        <w:t>1</w:t>
      </w:r>
      <w:r>
        <w:rPr>
          <w:lang w:val="en-US"/>
        </w:rPr>
        <w:t xml:space="preserve"> and </w:t>
      </w:r>
      <w:r w:rsidR="007F1236" w:rsidRPr="00D5066D">
        <w:rPr>
          <w:b/>
          <w:lang w:val="en-US"/>
        </w:rPr>
        <w:t>a</w:t>
      </w:r>
      <w:r w:rsidRPr="00D5066D">
        <w:rPr>
          <w:b/>
          <w:lang w:val="en-US"/>
        </w:rPr>
        <w:t>3</w:t>
      </w:r>
      <w:r>
        <w:rPr>
          <w:lang w:val="en-US"/>
        </w:rPr>
        <w:t xml:space="preserve"> by the loader. </w:t>
      </w:r>
      <w:r w:rsidR="007F1236">
        <w:rPr>
          <w:lang w:val="en-US"/>
        </w:rPr>
        <w:t>However, m</w:t>
      </w:r>
      <w:r>
        <w:rPr>
          <w:lang w:val="en-US"/>
        </w:rPr>
        <w:t xml:space="preserve">issing value </w:t>
      </w:r>
      <w:r w:rsidR="007F1236" w:rsidRPr="00D5066D">
        <w:rPr>
          <w:b/>
          <w:lang w:val="en-US"/>
        </w:rPr>
        <w:t>b1</w:t>
      </w:r>
      <w:r>
        <w:rPr>
          <w:lang w:val="en-US"/>
        </w:rPr>
        <w:t xml:space="preserve"> </w:t>
      </w:r>
      <w:r w:rsidR="007F1236">
        <w:rPr>
          <w:lang w:val="en-US"/>
        </w:rPr>
        <w:t xml:space="preserve">and </w:t>
      </w:r>
      <w:r w:rsidR="007F1236" w:rsidRPr="00D5066D">
        <w:rPr>
          <w:b/>
          <w:lang w:val="en-US"/>
        </w:rPr>
        <w:t>c3</w:t>
      </w:r>
      <w:r w:rsidR="007F1236">
        <w:rPr>
          <w:lang w:val="en-US"/>
        </w:rPr>
        <w:t xml:space="preserve"> </w:t>
      </w:r>
      <w:r>
        <w:rPr>
          <w:lang w:val="en-US"/>
        </w:rPr>
        <w:t xml:space="preserve">will be loaded as </w:t>
      </w:r>
      <w:proofErr w:type="spellStart"/>
      <w:r w:rsidRPr="00D5066D">
        <w:rPr>
          <w:b/>
          <w:lang w:val="en-US"/>
        </w:rPr>
        <w:t>NaN</w:t>
      </w:r>
      <w:proofErr w:type="spellEnd"/>
      <w:r w:rsidR="007F1236">
        <w:rPr>
          <w:lang w:val="en-US"/>
        </w:rPr>
        <w:t xml:space="preserve"> because they are at the boundary of the table and extrapolation is disabled</w:t>
      </w:r>
      <w:r w:rsidR="002229EB">
        <w:rPr>
          <w:lang w:val="en-US"/>
        </w:rPr>
        <w:t xml:space="preserve"> since the uncertainty of extrapolation cannot be properly evaluated</w:t>
      </w:r>
      <w:r w:rsidR="007F1236">
        <w:rPr>
          <w:lang w:val="en-US"/>
        </w:rPr>
        <w:t>.</w:t>
      </w:r>
    </w:p>
    <w:p w:rsidR="00922C58" w:rsidRDefault="00922C58">
      <w:pPr>
        <w:rPr>
          <w:lang w:val="en-US"/>
        </w:rPr>
      </w:pPr>
      <w:r>
        <w:rPr>
          <w:lang w:val="en-US"/>
        </w:rPr>
        <w:t xml:space="preserve">The </w:t>
      </w:r>
      <w:r w:rsidR="002229EB">
        <w:rPr>
          <w:lang w:val="en-US"/>
        </w:rPr>
        <w:t xml:space="preserve">1D </w:t>
      </w:r>
      <w:r>
        <w:rPr>
          <w:lang w:val="en-US"/>
        </w:rPr>
        <w:t xml:space="preserve">table can be also independent on the </w:t>
      </w:r>
      <w:r w:rsidR="002229EB">
        <w:rPr>
          <w:lang w:val="en-US"/>
        </w:rPr>
        <w:t xml:space="preserve">axis </w:t>
      </w:r>
      <w:r w:rsidR="007F1236" w:rsidRPr="002229EB">
        <w:rPr>
          <w:b/>
          <w:lang w:val="en-US"/>
        </w:rPr>
        <w:t>Y</w:t>
      </w:r>
      <w:r>
        <w:rPr>
          <w:lang w:val="en-US"/>
        </w:rPr>
        <w:t xml:space="preserve"> if the table has just one data row and empty </w:t>
      </w:r>
      <w:r w:rsidR="007F1236" w:rsidRPr="002229EB">
        <w:rPr>
          <w:b/>
          <w:lang w:val="en-US"/>
        </w:rPr>
        <w:t>Y</w:t>
      </w:r>
      <w:r>
        <w:rPr>
          <w:lang w:val="en-US"/>
        </w:rPr>
        <w:t xml:space="preserve"> axis, i.e. missing value </w:t>
      </w:r>
      <w:r w:rsidR="007F1236" w:rsidRPr="002229EB">
        <w:rPr>
          <w:b/>
          <w:lang w:val="en-US"/>
        </w:rPr>
        <w:t>y</w:t>
      </w:r>
      <w:r w:rsidRPr="002229EB">
        <w:rPr>
          <w:b/>
          <w:lang w:val="en-US"/>
        </w:rPr>
        <w:t>1</w:t>
      </w:r>
      <w:r>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A525FC">
            <w:pPr>
              <w:jc w:val="center"/>
              <w:rPr>
                <w:lang w:val="en-US"/>
              </w:rPr>
            </w:pPr>
            <w:r>
              <w:rPr>
                <w:lang w:val="en-US"/>
              </w:rPr>
              <w:t>B</w:t>
            </w:r>
          </w:p>
        </w:tc>
        <w:tc>
          <w:tcPr>
            <w:tcW w:w="531" w:type="dxa"/>
          </w:tcPr>
          <w:p w:rsidR="00922C58" w:rsidRDefault="007F1236" w:rsidP="00A525FC">
            <w:pPr>
              <w:jc w:val="center"/>
              <w:rPr>
                <w:lang w:val="en-US"/>
              </w:rPr>
            </w:pPr>
            <w:r>
              <w:rPr>
                <w:lang w:val="en-US"/>
              </w:rPr>
              <w:t>C</w:t>
            </w:r>
          </w:p>
        </w:tc>
      </w:tr>
      <w:tr w:rsidR="00922C58" w:rsidTr="006F16EB">
        <w:tc>
          <w:tcPr>
            <w:tcW w:w="1210" w:type="dxa"/>
          </w:tcPr>
          <w:p w:rsidR="00922C58" w:rsidRDefault="00922C58" w:rsidP="00A525FC">
            <w:pPr>
              <w:jc w:val="center"/>
              <w:rPr>
                <w:lang w:val="en-US"/>
              </w:rPr>
            </w:pP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b1</w:t>
            </w:r>
          </w:p>
        </w:tc>
        <w:tc>
          <w:tcPr>
            <w:tcW w:w="531" w:type="dxa"/>
          </w:tcPr>
          <w:p w:rsidR="00922C58" w:rsidRDefault="007F1236" w:rsidP="007F1236">
            <w:pPr>
              <w:jc w:val="center"/>
              <w:rPr>
                <w:lang w:val="en-US"/>
              </w:rPr>
            </w:pPr>
            <w:r>
              <w:rPr>
                <w:lang w:val="en-US"/>
              </w:rPr>
              <w:t>c1</w:t>
            </w:r>
          </w:p>
        </w:tc>
      </w:tr>
    </w:tbl>
    <w:p w:rsidR="00922C58" w:rsidRDefault="00922C58">
      <w:pPr>
        <w:rPr>
          <w:lang w:val="en-US"/>
        </w:rPr>
      </w:pPr>
      <w:r>
        <w:rPr>
          <w:lang w:val="en-US"/>
        </w:rPr>
        <w:t xml:space="preserve">All TWM functions will ignore the axis </w:t>
      </w:r>
      <w:r w:rsidR="007F1236" w:rsidRPr="002229EB">
        <w:rPr>
          <w:b/>
          <w:lang w:val="en-US"/>
        </w:rPr>
        <w:t>Y</w:t>
      </w:r>
      <w:r w:rsidR="007F1236">
        <w:rPr>
          <w:lang w:val="en-US"/>
        </w:rPr>
        <w:t xml:space="preserve"> </w:t>
      </w:r>
      <w:r>
        <w:rPr>
          <w:lang w:val="en-US"/>
        </w:rPr>
        <w:t xml:space="preserve">and will </w:t>
      </w:r>
      <w:r w:rsidR="002229EB">
        <w:rPr>
          <w:lang w:val="en-US"/>
        </w:rPr>
        <w:t>assume</w:t>
      </w:r>
      <w:r>
        <w:rPr>
          <w:lang w:val="en-US"/>
        </w:rPr>
        <w:t xml:space="preserve"> the</w:t>
      </w:r>
      <w:r w:rsidR="002229EB">
        <w:rPr>
          <w:lang w:val="en-US"/>
        </w:rPr>
        <w:t xml:space="preserve"> values</w:t>
      </w:r>
      <w:r>
        <w:rPr>
          <w:lang w:val="en-US"/>
        </w:rPr>
        <w:t xml:space="preserve"> </w:t>
      </w:r>
      <w:r w:rsidR="007F1236" w:rsidRPr="002229EB">
        <w:rPr>
          <w:b/>
          <w:lang w:val="en-US"/>
        </w:rPr>
        <w:t>a</w:t>
      </w:r>
      <w:r w:rsidRPr="002229EB">
        <w:rPr>
          <w:b/>
          <w:lang w:val="en-US"/>
        </w:rPr>
        <w:t>1</w:t>
      </w:r>
      <w:r>
        <w:rPr>
          <w:lang w:val="en-US"/>
        </w:rPr>
        <w:t xml:space="preserve">, </w:t>
      </w:r>
      <w:r w:rsidR="007F1236" w:rsidRPr="002229EB">
        <w:rPr>
          <w:b/>
          <w:lang w:val="en-US"/>
        </w:rPr>
        <w:t>b1</w:t>
      </w:r>
      <w:r>
        <w:rPr>
          <w:lang w:val="en-US"/>
        </w:rPr>
        <w:t xml:space="preserve">, </w:t>
      </w:r>
      <w:r w:rsidR="007F1236" w:rsidRPr="002229EB">
        <w:rPr>
          <w:b/>
          <w:lang w:val="en-US"/>
        </w:rPr>
        <w:t>c</w:t>
      </w:r>
      <w:r w:rsidRPr="002229EB">
        <w:rPr>
          <w:b/>
          <w:lang w:val="en-US"/>
        </w:rPr>
        <w:t>3</w:t>
      </w:r>
      <w:r w:rsidR="007F1236">
        <w:rPr>
          <w:lang w:val="en-US"/>
        </w:rPr>
        <w:t xml:space="preserve"> for any value of </w:t>
      </w:r>
      <w:r w:rsidR="007F1236" w:rsidRPr="002229EB">
        <w:rPr>
          <w:b/>
          <w:lang w:val="en-US"/>
        </w:rPr>
        <w:t>Y</w:t>
      </w:r>
      <w:r>
        <w:rPr>
          <w:lang w:val="en-US"/>
        </w:rPr>
        <w:t>.</w:t>
      </w:r>
    </w:p>
    <w:p w:rsidR="00922C58" w:rsidRDefault="00860736" w:rsidP="00860736">
      <w:pPr>
        <w:pStyle w:val="Nadpis4"/>
        <w:rPr>
          <w:lang w:val="en-US"/>
        </w:rPr>
      </w:pPr>
      <w:bookmarkStart w:id="377" w:name="_Toc514154142"/>
      <w:r>
        <w:rPr>
          <w:lang w:val="en-US"/>
        </w:rPr>
        <w:lastRenderedPageBreak/>
        <w:t>2D CSV table format</w:t>
      </w:r>
      <w:bookmarkEnd w:id="377"/>
    </w:p>
    <w:p w:rsidR="00922C58" w:rsidRDefault="00922C58">
      <w:pPr>
        <w:rPr>
          <w:lang w:val="en-US"/>
        </w:rPr>
      </w:pPr>
      <w:r>
        <w:rPr>
          <w:lang w:val="en-US"/>
        </w:rPr>
        <w:t>TWM also supports 2D tables dependent on two axes</w:t>
      </w:r>
      <w:r w:rsidR="007F1236">
        <w:rPr>
          <w:lang w:val="en-US"/>
        </w:rPr>
        <w:t xml:space="preserve"> </w:t>
      </w:r>
      <w:r w:rsidR="007F1236" w:rsidRPr="002229EB">
        <w:rPr>
          <w:b/>
          <w:lang w:val="en-US"/>
        </w:rPr>
        <w:t>X</w:t>
      </w:r>
      <w:r w:rsidR="007F1236">
        <w:rPr>
          <w:lang w:val="en-US"/>
        </w:rPr>
        <w:t xml:space="preserve"> and </w:t>
      </w:r>
      <w:r w:rsidR="007F1236" w:rsidRPr="002229EB">
        <w:rPr>
          <w:b/>
          <w:lang w:val="en-US"/>
        </w:rPr>
        <w:t>Y</w:t>
      </w:r>
      <w:r w:rsidR="007F1236">
        <w:rPr>
          <w:lang w:val="en-US"/>
        </w:rPr>
        <w:t>:</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922C58" w:rsidTr="006F16EB">
        <w:tc>
          <w:tcPr>
            <w:tcW w:w="1210" w:type="dxa"/>
          </w:tcPr>
          <w:p w:rsidR="00922C58" w:rsidRDefault="00922C58" w:rsidP="00A525FC">
            <w:pPr>
              <w:rPr>
                <w:lang w:val="en-US"/>
              </w:rPr>
            </w:pPr>
            <w:r>
              <w:rPr>
                <w:lang w:val="en-US"/>
              </w:rPr>
              <w:t>Comment</w:t>
            </w:r>
          </w:p>
        </w:tc>
        <w:tc>
          <w:tcPr>
            <w:tcW w:w="654" w:type="dxa"/>
          </w:tcPr>
          <w:p w:rsidR="00922C58" w:rsidRDefault="00922C58" w:rsidP="00A525FC">
            <w:pPr>
              <w:rPr>
                <w:lang w:val="en-US"/>
              </w:rPr>
            </w:pPr>
          </w:p>
        </w:tc>
        <w:tc>
          <w:tcPr>
            <w:tcW w:w="654" w:type="dxa"/>
          </w:tcPr>
          <w:p w:rsidR="00922C58" w:rsidRDefault="00922C58" w:rsidP="00A525FC">
            <w:pPr>
              <w:rPr>
                <w:lang w:val="en-US"/>
              </w:rPr>
            </w:pPr>
          </w:p>
        </w:tc>
        <w:tc>
          <w:tcPr>
            <w:tcW w:w="665" w:type="dxa"/>
          </w:tcPr>
          <w:p w:rsidR="00922C58" w:rsidRDefault="00922C58" w:rsidP="00A525FC">
            <w:pPr>
              <w:rPr>
                <w:lang w:val="en-US"/>
              </w:rPr>
            </w:pPr>
          </w:p>
        </w:tc>
        <w:tc>
          <w:tcPr>
            <w:tcW w:w="665" w:type="dxa"/>
          </w:tcPr>
          <w:p w:rsidR="00922C58" w:rsidRDefault="00922C58" w:rsidP="00A525FC">
            <w:pPr>
              <w:rPr>
                <w:lang w:val="en-US"/>
              </w:rPr>
            </w:pPr>
          </w:p>
        </w:tc>
        <w:tc>
          <w:tcPr>
            <w:tcW w:w="642" w:type="dxa"/>
          </w:tcPr>
          <w:p w:rsidR="00922C58" w:rsidRDefault="00922C58" w:rsidP="00A525FC">
            <w:pPr>
              <w:rPr>
                <w:lang w:val="en-US"/>
              </w:rPr>
            </w:pPr>
          </w:p>
        </w:tc>
        <w:tc>
          <w:tcPr>
            <w:tcW w:w="642" w:type="dxa"/>
          </w:tcPr>
          <w:p w:rsidR="00922C58" w:rsidRDefault="00922C58" w:rsidP="00A525FC">
            <w:pPr>
              <w:rPr>
                <w:lang w:val="en-US"/>
              </w:rPr>
            </w:pPr>
          </w:p>
        </w:tc>
      </w:tr>
      <w:tr w:rsidR="00922C58" w:rsidTr="006F16EB">
        <w:tc>
          <w:tcPr>
            <w:tcW w:w="1210" w:type="dxa"/>
          </w:tcPr>
          <w:p w:rsidR="00922C58" w:rsidRDefault="00922C58" w:rsidP="00A525FC">
            <w:pPr>
              <w:jc w:val="center"/>
              <w:rPr>
                <w:lang w:val="en-US"/>
              </w:rPr>
            </w:pPr>
          </w:p>
        </w:tc>
        <w:tc>
          <w:tcPr>
            <w:tcW w:w="654" w:type="dxa"/>
          </w:tcPr>
          <w:p w:rsidR="00922C58" w:rsidRDefault="007F1236" w:rsidP="00A525FC">
            <w:pPr>
              <w:jc w:val="center"/>
              <w:rPr>
                <w:lang w:val="en-US"/>
              </w:rPr>
            </w:pPr>
            <w:r>
              <w:rPr>
                <w:lang w:val="en-US"/>
              </w:rPr>
              <w:t>A</w:t>
            </w:r>
          </w:p>
        </w:tc>
        <w:tc>
          <w:tcPr>
            <w:tcW w:w="654" w:type="dxa"/>
          </w:tcPr>
          <w:p w:rsidR="00922C58" w:rsidRDefault="007F1236" w:rsidP="00A525FC">
            <w:pPr>
              <w:jc w:val="center"/>
              <w:rPr>
                <w:lang w:val="en-US"/>
              </w:rPr>
            </w:pPr>
            <w:r>
              <w:rPr>
                <w:lang w:val="en-US"/>
              </w:rPr>
              <w:t>A</w:t>
            </w:r>
          </w:p>
        </w:tc>
        <w:tc>
          <w:tcPr>
            <w:tcW w:w="665" w:type="dxa"/>
          </w:tcPr>
          <w:p w:rsidR="00922C58" w:rsidRDefault="007F1236" w:rsidP="00A525FC">
            <w:pPr>
              <w:jc w:val="center"/>
              <w:rPr>
                <w:lang w:val="en-US"/>
              </w:rPr>
            </w:pPr>
            <w:r>
              <w:rPr>
                <w:lang w:val="en-US"/>
              </w:rPr>
              <w:t>B</w:t>
            </w:r>
          </w:p>
        </w:tc>
        <w:tc>
          <w:tcPr>
            <w:tcW w:w="665" w:type="dxa"/>
          </w:tcPr>
          <w:p w:rsidR="00922C58" w:rsidRDefault="007F1236" w:rsidP="00A525FC">
            <w:pPr>
              <w:jc w:val="center"/>
              <w:rPr>
                <w:lang w:val="en-US"/>
              </w:rPr>
            </w:pPr>
            <w:r>
              <w:rPr>
                <w:lang w:val="en-US"/>
              </w:rPr>
              <w:t>B</w:t>
            </w:r>
          </w:p>
        </w:tc>
        <w:tc>
          <w:tcPr>
            <w:tcW w:w="642" w:type="dxa"/>
          </w:tcPr>
          <w:p w:rsidR="00922C58" w:rsidRDefault="007F1236" w:rsidP="00A525FC">
            <w:pPr>
              <w:jc w:val="center"/>
              <w:rPr>
                <w:lang w:val="en-US"/>
              </w:rPr>
            </w:pPr>
            <w:r>
              <w:rPr>
                <w:lang w:val="en-US"/>
              </w:rPr>
              <w:t>C</w:t>
            </w:r>
          </w:p>
        </w:tc>
        <w:tc>
          <w:tcPr>
            <w:tcW w:w="642" w:type="dxa"/>
          </w:tcPr>
          <w:p w:rsidR="00922C58" w:rsidRDefault="007F1236" w:rsidP="00A525FC">
            <w:pPr>
              <w:jc w:val="center"/>
              <w:rPr>
                <w:lang w:val="en-US"/>
              </w:rPr>
            </w:pPr>
            <w:r>
              <w:rPr>
                <w:lang w:val="en-US"/>
              </w:rPr>
              <w:t>C</w:t>
            </w:r>
          </w:p>
        </w:tc>
      </w:tr>
      <w:tr w:rsidR="00922C58" w:rsidTr="006F16EB">
        <w:tc>
          <w:tcPr>
            <w:tcW w:w="1210" w:type="dxa"/>
          </w:tcPr>
          <w:p w:rsidR="00922C58" w:rsidRDefault="007F1236" w:rsidP="002229EB">
            <w:pPr>
              <w:jc w:val="center"/>
              <w:rPr>
                <w:lang w:val="en-US"/>
              </w:rPr>
            </w:pPr>
            <w:r>
              <w:rPr>
                <w:lang w:val="en-US"/>
              </w:rPr>
              <w:t>Y</w:t>
            </w:r>
            <w:r w:rsidR="00922C58">
              <w:rPr>
                <w:lang w:val="en-US"/>
              </w:rPr>
              <w:t xml:space="preserve"> </w:t>
            </w:r>
            <w:r w:rsidR="002229EB">
              <w:rPr>
                <w:lang w:val="en-US"/>
              </w:rPr>
              <w:t>\</w:t>
            </w:r>
            <w:r w:rsidR="00922C58">
              <w:rPr>
                <w:lang w:val="en-US"/>
              </w:rPr>
              <w:t xml:space="preserve"> </w:t>
            </w:r>
            <w:r>
              <w:rPr>
                <w:lang w:val="en-US"/>
              </w:rPr>
              <w:t>X</w:t>
            </w:r>
          </w:p>
        </w:tc>
        <w:tc>
          <w:tcPr>
            <w:tcW w:w="654" w:type="dxa"/>
          </w:tcPr>
          <w:p w:rsidR="00922C58" w:rsidRDefault="007F1236" w:rsidP="00A525FC">
            <w:pPr>
              <w:jc w:val="center"/>
              <w:rPr>
                <w:lang w:val="en-US"/>
              </w:rPr>
            </w:pPr>
            <w:r>
              <w:rPr>
                <w:lang w:val="en-US"/>
              </w:rPr>
              <w:t>x</w:t>
            </w:r>
            <w:r w:rsidR="00922C58">
              <w:rPr>
                <w:lang w:val="en-US"/>
              </w:rPr>
              <w:t>1</w:t>
            </w:r>
          </w:p>
        </w:tc>
        <w:tc>
          <w:tcPr>
            <w:tcW w:w="654" w:type="dxa"/>
          </w:tcPr>
          <w:p w:rsidR="00922C58" w:rsidRDefault="007F1236" w:rsidP="00A525FC">
            <w:pPr>
              <w:jc w:val="center"/>
              <w:rPr>
                <w:lang w:val="en-US"/>
              </w:rPr>
            </w:pPr>
            <w:r>
              <w:rPr>
                <w:lang w:val="en-US"/>
              </w:rPr>
              <w:t>x</w:t>
            </w:r>
            <w:r w:rsidR="00922C58">
              <w:rPr>
                <w:lang w:val="en-US"/>
              </w:rPr>
              <w:t>2</w:t>
            </w:r>
          </w:p>
        </w:tc>
        <w:tc>
          <w:tcPr>
            <w:tcW w:w="665" w:type="dxa"/>
          </w:tcPr>
          <w:p w:rsidR="00922C58" w:rsidRDefault="007F1236" w:rsidP="007F1236">
            <w:pPr>
              <w:jc w:val="center"/>
              <w:rPr>
                <w:lang w:val="en-US"/>
              </w:rPr>
            </w:pPr>
            <w:r>
              <w:rPr>
                <w:lang w:val="en-US"/>
              </w:rPr>
              <w:t>x</w:t>
            </w:r>
            <w:r w:rsidR="00922C58">
              <w:rPr>
                <w:lang w:val="en-US"/>
              </w:rPr>
              <w:t>1</w:t>
            </w:r>
          </w:p>
        </w:tc>
        <w:tc>
          <w:tcPr>
            <w:tcW w:w="665" w:type="dxa"/>
          </w:tcPr>
          <w:p w:rsidR="00922C58" w:rsidRDefault="007F1236" w:rsidP="00A525FC">
            <w:pPr>
              <w:jc w:val="center"/>
              <w:rPr>
                <w:lang w:val="en-US"/>
              </w:rPr>
            </w:pPr>
            <w:r>
              <w:rPr>
                <w:lang w:val="en-US"/>
              </w:rPr>
              <w:t>x</w:t>
            </w:r>
            <w:r w:rsidR="00922C58">
              <w:rPr>
                <w:lang w:val="en-US"/>
              </w:rPr>
              <w:t>2</w:t>
            </w:r>
          </w:p>
        </w:tc>
        <w:tc>
          <w:tcPr>
            <w:tcW w:w="642" w:type="dxa"/>
          </w:tcPr>
          <w:p w:rsidR="00922C58" w:rsidRDefault="007F1236" w:rsidP="00A525FC">
            <w:pPr>
              <w:jc w:val="center"/>
              <w:rPr>
                <w:lang w:val="en-US"/>
              </w:rPr>
            </w:pPr>
            <w:r>
              <w:rPr>
                <w:lang w:val="en-US"/>
              </w:rPr>
              <w:t>x</w:t>
            </w:r>
            <w:r w:rsidR="00922C58">
              <w:rPr>
                <w:lang w:val="en-US"/>
              </w:rPr>
              <w:t>1</w:t>
            </w:r>
          </w:p>
        </w:tc>
        <w:tc>
          <w:tcPr>
            <w:tcW w:w="642" w:type="dxa"/>
          </w:tcPr>
          <w:p w:rsidR="00922C58" w:rsidRDefault="007F1236" w:rsidP="00A525FC">
            <w:pPr>
              <w:jc w:val="center"/>
              <w:rPr>
                <w:lang w:val="en-US"/>
              </w:rPr>
            </w:pPr>
            <w:r>
              <w:rPr>
                <w:lang w:val="en-US"/>
              </w:rPr>
              <w:t>x</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654" w:type="dxa"/>
          </w:tcPr>
          <w:p w:rsidR="00922C58" w:rsidRDefault="007F1236" w:rsidP="007F1236">
            <w:pPr>
              <w:jc w:val="center"/>
              <w:rPr>
                <w:lang w:val="en-US"/>
              </w:rPr>
            </w:pPr>
            <w:r>
              <w:rPr>
                <w:lang w:val="en-US"/>
              </w:rPr>
              <w:t>a</w:t>
            </w:r>
            <w:r w:rsidR="00922C58">
              <w:rPr>
                <w:lang w:val="en-US"/>
              </w:rPr>
              <w:t>1</w:t>
            </w:r>
            <w:r>
              <w:rPr>
                <w:lang w:val="en-US"/>
              </w:rPr>
              <w:t>1</w:t>
            </w:r>
          </w:p>
        </w:tc>
        <w:tc>
          <w:tcPr>
            <w:tcW w:w="654" w:type="dxa"/>
          </w:tcPr>
          <w:p w:rsidR="00922C58" w:rsidRDefault="007F1236" w:rsidP="00A525FC">
            <w:pPr>
              <w:jc w:val="center"/>
              <w:rPr>
                <w:lang w:val="en-US"/>
              </w:rPr>
            </w:pPr>
            <w:r>
              <w:rPr>
                <w:lang w:val="en-US"/>
              </w:rPr>
              <w:t>a12</w:t>
            </w:r>
          </w:p>
        </w:tc>
        <w:tc>
          <w:tcPr>
            <w:tcW w:w="665" w:type="dxa"/>
          </w:tcPr>
          <w:p w:rsidR="00922C58" w:rsidRDefault="007F1236" w:rsidP="007F1236">
            <w:pPr>
              <w:jc w:val="center"/>
              <w:rPr>
                <w:lang w:val="en-US"/>
              </w:rPr>
            </w:pPr>
            <w:r>
              <w:rPr>
                <w:lang w:val="en-US"/>
              </w:rPr>
              <w:t>b</w:t>
            </w:r>
            <w:r w:rsidR="00922C58">
              <w:rPr>
                <w:lang w:val="en-US"/>
              </w:rPr>
              <w:t>1</w:t>
            </w:r>
            <w:r>
              <w:rPr>
                <w:lang w:val="en-US"/>
              </w:rPr>
              <w:t>1</w:t>
            </w:r>
          </w:p>
        </w:tc>
        <w:tc>
          <w:tcPr>
            <w:tcW w:w="665" w:type="dxa"/>
          </w:tcPr>
          <w:p w:rsidR="00922C58" w:rsidRDefault="007F1236" w:rsidP="00A525FC">
            <w:pPr>
              <w:jc w:val="center"/>
              <w:rPr>
                <w:lang w:val="en-US"/>
              </w:rPr>
            </w:pPr>
            <w:r>
              <w:rPr>
                <w:lang w:val="en-US"/>
              </w:rPr>
              <w:t>b12</w:t>
            </w:r>
          </w:p>
        </w:tc>
        <w:tc>
          <w:tcPr>
            <w:tcW w:w="642" w:type="dxa"/>
          </w:tcPr>
          <w:p w:rsidR="00922C58" w:rsidRDefault="007F1236" w:rsidP="007F1236">
            <w:pPr>
              <w:jc w:val="center"/>
              <w:rPr>
                <w:lang w:val="en-US"/>
              </w:rPr>
            </w:pPr>
            <w:r>
              <w:rPr>
                <w:lang w:val="en-US"/>
              </w:rPr>
              <w:t>c11</w:t>
            </w:r>
          </w:p>
        </w:tc>
        <w:tc>
          <w:tcPr>
            <w:tcW w:w="642" w:type="dxa"/>
          </w:tcPr>
          <w:p w:rsidR="00922C58" w:rsidRDefault="007F1236" w:rsidP="00A525FC">
            <w:pPr>
              <w:jc w:val="center"/>
              <w:rPr>
                <w:lang w:val="en-US"/>
              </w:rPr>
            </w:pPr>
            <w:r>
              <w:rPr>
                <w:lang w:val="en-US"/>
              </w:rPr>
              <w:t>c12</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654" w:type="dxa"/>
          </w:tcPr>
          <w:p w:rsidR="00922C58" w:rsidRDefault="007F1236" w:rsidP="007F1236">
            <w:pPr>
              <w:jc w:val="center"/>
              <w:rPr>
                <w:lang w:val="en-US"/>
              </w:rPr>
            </w:pPr>
            <w:r>
              <w:rPr>
                <w:lang w:val="en-US"/>
              </w:rPr>
              <w:t>a</w:t>
            </w:r>
            <w:r w:rsidR="00922C58">
              <w:rPr>
                <w:lang w:val="en-US"/>
              </w:rPr>
              <w:t>2</w:t>
            </w:r>
            <w:r>
              <w:rPr>
                <w:lang w:val="en-US"/>
              </w:rPr>
              <w:t>1</w:t>
            </w:r>
          </w:p>
        </w:tc>
        <w:tc>
          <w:tcPr>
            <w:tcW w:w="654" w:type="dxa"/>
          </w:tcPr>
          <w:p w:rsidR="00922C58" w:rsidRDefault="007F1236" w:rsidP="00A525FC">
            <w:pPr>
              <w:jc w:val="center"/>
              <w:rPr>
                <w:lang w:val="en-US"/>
              </w:rPr>
            </w:pPr>
            <w:r>
              <w:rPr>
                <w:lang w:val="en-US"/>
              </w:rPr>
              <w:t>a22</w:t>
            </w:r>
          </w:p>
        </w:tc>
        <w:tc>
          <w:tcPr>
            <w:tcW w:w="665" w:type="dxa"/>
          </w:tcPr>
          <w:p w:rsidR="00922C58" w:rsidRDefault="007F1236" w:rsidP="007F1236">
            <w:pPr>
              <w:jc w:val="center"/>
              <w:rPr>
                <w:lang w:val="en-US"/>
              </w:rPr>
            </w:pPr>
            <w:r>
              <w:rPr>
                <w:lang w:val="en-US"/>
              </w:rPr>
              <w:t>b</w:t>
            </w:r>
            <w:r w:rsidR="00922C58">
              <w:rPr>
                <w:lang w:val="en-US"/>
              </w:rPr>
              <w:t>2</w:t>
            </w:r>
            <w:r>
              <w:rPr>
                <w:lang w:val="en-US"/>
              </w:rPr>
              <w:t>1</w:t>
            </w:r>
          </w:p>
        </w:tc>
        <w:tc>
          <w:tcPr>
            <w:tcW w:w="665" w:type="dxa"/>
          </w:tcPr>
          <w:p w:rsidR="00922C58" w:rsidRDefault="007F1236" w:rsidP="00A525FC">
            <w:pPr>
              <w:jc w:val="center"/>
              <w:rPr>
                <w:lang w:val="en-US"/>
              </w:rPr>
            </w:pPr>
            <w:r>
              <w:rPr>
                <w:lang w:val="en-US"/>
              </w:rPr>
              <w:t>b22</w:t>
            </w:r>
          </w:p>
        </w:tc>
        <w:tc>
          <w:tcPr>
            <w:tcW w:w="642" w:type="dxa"/>
          </w:tcPr>
          <w:p w:rsidR="00922C58" w:rsidRDefault="007F1236" w:rsidP="007F1236">
            <w:pPr>
              <w:jc w:val="center"/>
              <w:rPr>
                <w:lang w:val="en-US"/>
              </w:rPr>
            </w:pPr>
            <w:r>
              <w:rPr>
                <w:lang w:val="en-US"/>
              </w:rPr>
              <w:t>c</w:t>
            </w:r>
            <w:r w:rsidR="00922C58">
              <w:rPr>
                <w:lang w:val="en-US"/>
              </w:rPr>
              <w:t>2</w:t>
            </w:r>
            <w:r>
              <w:rPr>
                <w:lang w:val="en-US"/>
              </w:rPr>
              <w:t>1</w:t>
            </w:r>
          </w:p>
        </w:tc>
        <w:tc>
          <w:tcPr>
            <w:tcW w:w="642" w:type="dxa"/>
          </w:tcPr>
          <w:p w:rsidR="00922C58" w:rsidRDefault="007F1236" w:rsidP="00A525FC">
            <w:pPr>
              <w:jc w:val="center"/>
              <w:rPr>
                <w:lang w:val="en-US"/>
              </w:rPr>
            </w:pPr>
            <w:r>
              <w:rPr>
                <w:lang w:val="en-US"/>
              </w:rPr>
              <w:t>c22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654" w:type="dxa"/>
          </w:tcPr>
          <w:p w:rsidR="00922C58" w:rsidRDefault="007F1236" w:rsidP="00922C58">
            <w:pPr>
              <w:jc w:val="center"/>
              <w:rPr>
                <w:lang w:val="en-US"/>
              </w:rPr>
            </w:pPr>
            <w:r>
              <w:rPr>
                <w:lang w:val="en-US"/>
              </w:rPr>
              <w:t>a</w:t>
            </w:r>
            <w:r w:rsidR="00922C58">
              <w:rPr>
                <w:lang w:val="en-US"/>
              </w:rPr>
              <w:t>3</w:t>
            </w:r>
            <w:r>
              <w:rPr>
                <w:lang w:val="en-US"/>
              </w:rPr>
              <w:t>1</w:t>
            </w:r>
          </w:p>
        </w:tc>
        <w:tc>
          <w:tcPr>
            <w:tcW w:w="654" w:type="dxa"/>
          </w:tcPr>
          <w:p w:rsidR="00922C58" w:rsidRDefault="007F1236" w:rsidP="00A525FC">
            <w:pPr>
              <w:jc w:val="center"/>
              <w:rPr>
                <w:lang w:val="en-US"/>
              </w:rPr>
            </w:pPr>
            <w:r>
              <w:rPr>
                <w:lang w:val="en-US"/>
              </w:rPr>
              <w:t>a32</w:t>
            </w:r>
          </w:p>
        </w:tc>
        <w:tc>
          <w:tcPr>
            <w:tcW w:w="665" w:type="dxa"/>
          </w:tcPr>
          <w:p w:rsidR="00922C58" w:rsidRDefault="007F1236" w:rsidP="007F1236">
            <w:pPr>
              <w:jc w:val="center"/>
              <w:rPr>
                <w:lang w:val="en-US"/>
              </w:rPr>
            </w:pPr>
            <w:r>
              <w:rPr>
                <w:lang w:val="en-US"/>
              </w:rPr>
              <w:t>b</w:t>
            </w:r>
            <w:r w:rsidR="00922C58">
              <w:rPr>
                <w:lang w:val="en-US"/>
              </w:rPr>
              <w:t>3</w:t>
            </w:r>
            <w:r>
              <w:rPr>
                <w:lang w:val="en-US"/>
              </w:rPr>
              <w:t>1</w:t>
            </w:r>
          </w:p>
        </w:tc>
        <w:tc>
          <w:tcPr>
            <w:tcW w:w="665" w:type="dxa"/>
          </w:tcPr>
          <w:p w:rsidR="00922C58" w:rsidRDefault="007F1236" w:rsidP="00A525FC">
            <w:pPr>
              <w:jc w:val="center"/>
              <w:rPr>
                <w:lang w:val="en-US"/>
              </w:rPr>
            </w:pPr>
            <w:r>
              <w:rPr>
                <w:lang w:val="en-US"/>
              </w:rPr>
              <w:t>b32</w:t>
            </w:r>
          </w:p>
        </w:tc>
        <w:tc>
          <w:tcPr>
            <w:tcW w:w="642" w:type="dxa"/>
          </w:tcPr>
          <w:p w:rsidR="00922C58" w:rsidRDefault="007F1236" w:rsidP="007F1236">
            <w:pPr>
              <w:jc w:val="center"/>
              <w:rPr>
                <w:lang w:val="en-US"/>
              </w:rPr>
            </w:pPr>
            <w:r>
              <w:rPr>
                <w:lang w:val="en-US"/>
              </w:rPr>
              <w:t>c</w:t>
            </w:r>
            <w:r w:rsidR="00922C58">
              <w:rPr>
                <w:lang w:val="en-US"/>
              </w:rPr>
              <w:t>3</w:t>
            </w:r>
            <w:r>
              <w:rPr>
                <w:lang w:val="en-US"/>
              </w:rPr>
              <w:t>1</w:t>
            </w:r>
          </w:p>
        </w:tc>
        <w:tc>
          <w:tcPr>
            <w:tcW w:w="642" w:type="dxa"/>
          </w:tcPr>
          <w:p w:rsidR="00922C58" w:rsidRDefault="007F1236" w:rsidP="00A525FC">
            <w:pPr>
              <w:jc w:val="center"/>
              <w:rPr>
                <w:lang w:val="en-US"/>
              </w:rPr>
            </w:pPr>
            <w:r>
              <w:rPr>
                <w:lang w:val="en-US"/>
              </w:rPr>
              <w:t>c32</w:t>
            </w:r>
          </w:p>
        </w:tc>
      </w:tr>
    </w:tbl>
    <w:p w:rsidR="00922C58" w:rsidRDefault="007F1236">
      <w:pPr>
        <w:rPr>
          <w:lang w:val="en-US"/>
        </w:rPr>
      </w:pPr>
      <w:r>
        <w:rPr>
          <w:lang w:val="en-US"/>
        </w:rPr>
        <w:t>The table can contain any number of quantities (</w:t>
      </w:r>
      <w:r w:rsidRPr="002229EB">
        <w:rPr>
          <w:b/>
          <w:lang w:val="en-US"/>
        </w:rPr>
        <w:t>A</w:t>
      </w:r>
      <w:r>
        <w:rPr>
          <w:lang w:val="en-US"/>
        </w:rPr>
        <w:t xml:space="preserve">, </w:t>
      </w:r>
      <w:r w:rsidRPr="002229EB">
        <w:rPr>
          <w:b/>
          <w:lang w:val="en-US"/>
        </w:rPr>
        <w:t>B</w:t>
      </w:r>
      <w:r>
        <w:rPr>
          <w:lang w:val="en-US"/>
        </w:rPr>
        <w:t xml:space="preserve">, </w:t>
      </w:r>
      <w:proofErr w:type="gramStart"/>
      <w:r w:rsidRPr="002229EB">
        <w:rPr>
          <w:b/>
          <w:lang w:val="en-US"/>
        </w:rPr>
        <w:t>C</w:t>
      </w:r>
      <w:r>
        <w:rPr>
          <w:lang w:val="en-US"/>
        </w:rPr>
        <w:t>, …)</w:t>
      </w:r>
      <w:proofErr w:type="gramEnd"/>
      <w:r>
        <w:rPr>
          <w:lang w:val="en-US"/>
        </w:rPr>
        <w:t xml:space="preserve">. </w:t>
      </w:r>
      <w:r w:rsidRPr="002229EB">
        <w:rPr>
          <w:b/>
          <w:lang w:val="en-US"/>
        </w:rPr>
        <w:t>Y</w:t>
      </w:r>
      <w:r>
        <w:rPr>
          <w:lang w:val="en-US"/>
        </w:rPr>
        <w:t xml:space="preserve"> axis is identical as in 1D </w:t>
      </w:r>
      <w:proofErr w:type="gramStart"/>
      <w:r>
        <w:rPr>
          <w:lang w:val="en-US"/>
        </w:rPr>
        <w:t>tables</w:t>
      </w:r>
      <w:proofErr w:type="gramEnd"/>
      <w:r>
        <w:rPr>
          <w:lang w:val="en-US"/>
        </w:rPr>
        <w:t xml:space="preserve">. </w:t>
      </w:r>
      <w:r w:rsidRPr="002229EB">
        <w:rPr>
          <w:b/>
          <w:lang w:val="en-US"/>
        </w:rPr>
        <w:t>X</w:t>
      </w:r>
      <w:r>
        <w:rPr>
          <w:lang w:val="en-US"/>
        </w:rPr>
        <w:t xml:space="preserve"> axis is horizontal and </w:t>
      </w:r>
      <w:r w:rsidR="002229EB">
        <w:rPr>
          <w:lang w:val="en-US"/>
        </w:rPr>
        <w:t xml:space="preserve">its values </w:t>
      </w:r>
      <w:r w:rsidR="002229EB" w:rsidRPr="002229EB">
        <w:rPr>
          <w:b/>
          <w:lang w:val="en-US"/>
        </w:rPr>
        <w:t>x1</w:t>
      </w:r>
      <w:r w:rsidR="002229EB">
        <w:rPr>
          <w:lang w:val="en-US"/>
        </w:rPr>
        <w:t xml:space="preserve">, </w:t>
      </w:r>
      <w:proofErr w:type="gramStart"/>
      <w:r w:rsidR="002229EB" w:rsidRPr="002229EB">
        <w:rPr>
          <w:b/>
          <w:lang w:val="en-US"/>
        </w:rPr>
        <w:t>x2</w:t>
      </w:r>
      <w:r w:rsidR="002229EB">
        <w:rPr>
          <w:lang w:val="en-US"/>
        </w:rPr>
        <w:t>, …</w:t>
      </w:r>
      <w:proofErr w:type="gramEnd"/>
      <w:r w:rsidR="002229EB">
        <w:rPr>
          <w:lang w:val="en-US"/>
        </w:rPr>
        <w:t xml:space="preserve"> are </w:t>
      </w:r>
      <w:r>
        <w:rPr>
          <w:lang w:val="en-US"/>
        </w:rPr>
        <w:t xml:space="preserve">repeated for each quantity. All quantities must have identical number of </w:t>
      </w:r>
      <w:r w:rsidRPr="002229EB">
        <w:rPr>
          <w:b/>
          <w:lang w:val="en-US"/>
        </w:rPr>
        <w:t>X</w:t>
      </w:r>
      <w:r>
        <w:rPr>
          <w:lang w:val="en-US"/>
        </w:rPr>
        <w:t xml:space="preserve"> values. The </w:t>
      </w:r>
      <w:r w:rsidR="002859CB">
        <w:rPr>
          <w:lang w:val="en-US"/>
        </w:rPr>
        <w:t xml:space="preserve">2D </w:t>
      </w:r>
      <w:r>
        <w:rPr>
          <w:lang w:val="en-US"/>
        </w:rPr>
        <w:t xml:space="preserve">table can be independent on </w:t>
      </w:r>
      <w:r w:rsidR="002859CB" w:rsidRPr="002229EB">
        <w:rPr>
          <w:b/>
          <w:lang w:val="en-US"/>
        </w:rPr>
        <w:t>Y</w:t>
      </w:r>
      <w:r w:rsidR="002859CB">
        <w:rPr>
          <w:lang w:val="en-US"/>
        </w:rPr>
        <w:t xml:space="preserve"> axis:</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2229EB">
            <w:pPr>
              <w:jc w:val="center"/>
              <w:rPr>
                <w:lang w:val="en-US"/>
              </w:rPr>
            </w:pPr>
            <w:r>
              <w:rPr>
                <w:lang w:val="en-US"/>
              </w:rPr>
              <w:t xml:space="preserve">Y </w:t>
            </w:r>
            <w:r w:rsidR="002229EB">
              <w:rPr>
                <w:lang w:val="en-US"/>
              </w:rPr>
              <w:t>\</w:t>
            </w:r>
            <w:r>
              <w:rPr>
                <w:lang w:val="en-US"/>
              </w:rPr>
              <w:t xml:space="preserve"> X</w:t>
            </w:r>
          </w:p>
        </w:tc>
        <w:tc>
          <w:tcPr>
            <w:tcW w:w="654" w:type="dxa"/>
          </w:tcPr>
          <w:p w:rsidR="002859CB" w:rsidRDefault="002859CB" w:rsidP="00A525FC">
            <w:pPr>
              <w:jc w:val="center"/>
              <w:rPr>
                <w:lang w:val="en-US"/>
              </w:rPr>
            </w:pPr>
            <w:r>
              <w:rPr>
                <w:lang w:val="en-US"/>
              </w:rPr>
              <w:t>x1</w:t>
            </w:r>
          </w:p>
        </w:tc>
        <w:tc>
          <w:tcPr>
            <w:tcW w:w="654" w:type="dxa"/>
          </w:tcPr>
          <w:p w:rsidR="002859CB" w:rsidRDefault="002859CB" w:rsidP="00A525FC">
            <w:pPr>
              <w:jc w:val="center"/>
              <w:rPr>
                <w:lang w:val="en-US"/>
              </w:rPr>
            </w:pPr>
            <w:r>
              <w:rPr>
                <w:lang w:val="en-US"/>
              </w:rPr>
              <w:t>x2</w:t>
            </w:r>
          </w:p>
        </w:tc>
        <w:tc>
          <w:tcPr>
            <w:tcW w:w="665" w:type="dxa"/>
          </w:tcPr>
          <w:p w:rsidR="002859CB" w:rsidRDefault="002859CB" w:rsidP="00A525FC">
            <w:pPr>
              <w:jc w:val="center"/>
              <w:rPr>
                <w:lang w:val="en-US"/>
              </w:rPr>
            </w:pPr>
            <w:r>
              <w:rPr>
                <w:lang w:val="en-US"/>
              </w:rPr>
              <w:t>x1</w:t>
            </w:r>
          </w:p>
        </w:tc>
        <w:tc>
          <w:tcPr>
            <w:tcW w:w="665" w:type="dxa"/>
          </w:tcPr>
          <w:p w:rsidR="002859CB" w:rsidRDefault="002859CB" w:rsidP="00A525FC">
            <w:pPr>
              <w:jc w:val="center"/>
              <w:rPr>
                <w:lang w:val="en-US"/>
              </w:rPr>
            </w:pPr>
            <w:r>
              <w:rPr>
                <w:lang w:val="en-US"/>
              </w:rPr>
              <w:t>x2</w:t>
            </w:r>
          </w:p>
        </w:tc>
        <w:tc>
          <w:tcPr>
            <w:tcW w:w="642" w:type="dxa"/>
          </w:tcPr>
          <w:p w:rsidR="002859CB" w:rsidRDefault="002859CB" w:rsidP="00A525FC">
            <w:pPr>
              <w:jc w:val="center"/>
              <w:rPr>
                <w:lang w:val="en-US"/>
              </w:rPr>
            </w:pPr>
            <w:r>
              <w:rPr>
                <w:lang w:val="en-US"/>
              </w:rPr>
              <w:t>x1</w:t>
            </w:r>
          </w:p>
        </w:tc>
        <w:tc>
          <w:tcPr>
            <w:tcW w:w="642" w:type="dxa"/>
          </w:tcPr>
          <w:p w:rsidR="002859CB" w:rsidRDefault="002859CB" w:rsidP="00A525FC">
            <w:pPr>
              <w:jc w:val="center"/>
              <w:rPr>
                <w:lang w:val="en-US"/>
              </w:rPr>
            </w:pPr>
            <w:r>
              <w:rPr>
                <w:lang w:val="en-US"/>
              </w:rPr>
              <w:t>x2</w:t>
            </w: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54" w:type="dxa"/>
          </w:tcPr>
          <w:p w:rsidR="002859CB" w:rsidRDefault="002859CB" w:rsidP="00A525FC">
            <w:pPr>
              <w:jc w:val="center"/>
              <w:rPr>
                <w:lang w:val="en-US"/>
              </w:rPr>
            </w:pPr>
            <w:r>
              <w:rPr>
                <w:lang w:val="en-US"/>
              </w:rPr>
              <w:t>a12</w:t>
            </w:r>
          </w:p>
        </w:tc>
        <w:tc>
          <w:tcPr>
            <w:tcW w:w="665" w:type="dxa"/>
          </w:tcPr>
          <w:p w:rsidR="002859CB" w:rsidRDefault="002859CB" w:rsidP="00A525FC">
            <w:pPr>
              <w:jc w:val="center"/>
              <w:rPr>
                <w:lang w:val="en-US"/>
              </w:rPr>
            </w:pPr>
            <w:r>
              <w:rPr>
                <w:lang w:val="en-US"/>
              </w:rPr>
              <w:t>b11</w:t>
            </w:r>
          </w:p>
        </w:tc>
        <w:tc>
          <w:tcPr>
            <w:tcW w:w="665" w:type="dxa"/>
          </w:tcPr>
          <w:p w:rsidR="002859CB" w:rsidRDefault="002859CB" w:rsidP="00A525FC">
            <w:pPr>
              <w:jc w:val="center"/>
              <w:rPr>
                <w:lang w:val="en-US"/>
              </w:rPr>
            </w:pPr>
            <w:r>
              <w:rPr>
                <w:lang w:val="en-US"/>
              </w:rPr>
              <w:t>b12</w:t>
            </w:r>
          </w:p>
        </w:tc>
        <w:tc>
          <w:tcPr>
            <w:tcW w:w="642" w:type="dxa"/>
          </w:tcPr>
          <w:p w:rsidR="002859CB" w:rsidRDefault="002859CB" w:rsidP="00A525FC">
            <w:pPr>
              <w:jc w:val="center"/>
              <w:rPr>
                <w:lang w:val="en-US"/>
              </w:rPr>
            </w:pPr>
            <w:r>
              <w:rPr>
                <w:lang w:val="en-US"/>
              </w:rPr>
              <w:t>c11</w:t>
            </w:r>
          </w:p>
        </w:tc>
        <w:tc>
          <w:tcPr>
            <w:tcW w:w="642" w:type="dxa"/>
          </w:tcPr>
          <w:p w:rsidR="002859CB" w:rsidRDefault="002859CB" w:rsidP="00A525FC">
            <w:pPr>
              <w:jc w:val="center"/>
              <w:rPr>
                <w:lang w:val="en-US"/>
              </w:rPr>
            </w:pPr>
            <w:r>
              <w:rPr>
                <w:lang w:val="en-US"/>
              </w:rPr>
              <w:t>c12</w:t>
            </w:r>
          </w:p>
        </w:tc>
      </w:tr>
    </w:tbl>
    <w:p w:rsidR="00922C58" w:rsidRDefault="002859CB">
      <w:pPr>
        <w:rPr>
          <w:lang w:val="en-US"/>
        </w:rPr>
      </w:pPr>
      <w:r>
        <w:rPr>
          <w:lang w:val="en-US"/>
        </w:rPr>
        <w:t xml:space="preserve">The 2D table can be also independent on </w:t>
      </w:r>
      <w:r w:rsidRPr="002229EB">
        <w:rPr>
          <w:b/>
          <w:lang w:val="en-US"/>
        </w:rPr>
        <w:t>X</w:t>
      </w:r>
      <w:r>
        <w:rPr>
          <w:lang w:val="en-US"/>
        </w:rPr>
        <w:t xml:space="preserve"> axis if all </w:t>
      </w:r>
      <w:r w:rsidRPr="002229EB">
        <w:rPr>
          <w:b/>
          <w:lang w:val="en-US"/>
        </w:rPr>
        <w:t>X</w:t>
      </w:r>
      <w:r>
        <w:rPr>
          <w:lang w:val="en-US"/>
        </w:rPr>
        <w:t xml:space="preserve"> values are empty:</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r>
              <w:rPr>
                <w:lang w:val="en-US"/>
              </w:rPr>
              <w:t>y1</w:t>
            </w: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r w:rsidR="002859CB" w:rsidTr="006F16EB">
        <w:tc>
          <w:tcPr>
            <w:tcW w:w="1210" w:type="dxa"/>
          </w:tcPr>
          <w:p w:rsidR="002859CB" w:rsidRDefault="002859CB" w:rsidP="00A525FC">
            <w:pPr>
              <w:jc w:val="center"/>
              <w:rPr>
                <w:lang w:val="en-US"/>
              </w:rPr>
            </w:pPr>
            <w:r>
              <w:rPr>
                <w:lang w:val="en-US"/>
              </w:rPr>
              <w:t>y2</w:t>
            </w:r>
          </w:p>
        </w:tc>
        <w:tc>
          <w:tcPr>
            <w:tcW w:w="654" w:type="dxa"/>
          </w:tcPr>
          <w:p w:rsidR="002859CB" w:rsidRDefault="002859CB" w:rsidP="00A525FC">
            <w:pPr>
              <w:jc w:val="center"/>
              <w:rPr>
                <w:lang w:val="en-US"/>
              </w:rPr>
            </w:pPr>
            <w:r>
              <w:rPr>
                <w:lang w:val="en-US"/>
              </w:rPr>
              <w:t>a21</w:t>
            </w:r>
          </w:p>
        </w:tc>
        <w:tc>
          <w:tcPr>
            <w:tcW w:w="665" w:type="dxa"/>
          </w:tcPr>
          <w:p w:rsidR="002859CB" w:rsidRDefault="002859CB" w:rsidP="00A525FC">
            <w:pPr>
              <w:jc w:val="center"/>
              <w:rPr>
                <w:lang w:val="en-US"/>
              </w:rPr>
            </w:pPr>
            <w:r>
              <w:rPr>
                <w:lang w:val="en-US"/>
              </w:rPr>
              <w:t>b21</w:t>
            </w:r>
          </w:p>
        </w:tc>
        <w:tc>
          <w:tcPr>
            <w:tcW w:w="642" w:type="dxa"/>
          </w:tcPr>
          <w:p w:rsidR="002859CB" w:rsidRDefault="002859CB" w:rsidP="00A525FC">
            <w:pPr>
              <w:jc w:val="center"/>
              <w:rPr>
                <w:lang w:val="en-US"/>
              </w:rPr>
            </w:pPr>
            <w:r>
              <w:rPr>
                <w:lang w:val="en-US"/>
              </w:rPr>
              <w:t>c21</w:t>
            </w:r>
          </w:p>
        </w:tc>
      </w:tr>
      <w:tr w:rsidR="002859CB" w:rsidTr="006F16EB">
        <w:tc>
          <w:tcPr>
            <w:tcW w:w="1210" w:type="dxa"/>
          </w:tcPr>
          <w:p w:rsidR="002859CB" w:rsidRDefault="002859CB" w:rsidP="00A525FC">
            <w:pPr>
              <w:jc w:val="center"/>
              <w:rPr>
                <w:lang w:val="en-US"/>
              </w:rPr>
            </w:pPr>
            <w:r>
              <w:rPr>
                <w:lang w:val="en-US"/>
              </w:rPr>
              <w:t>y3</w:t>
            </w:r>
          </w:p>
        </w:tc>
        <w:tc>
          <w:tcPr>
            <w:tcW w:w="654" w:type="dxa"/>
          </w:tcPr>
          <w:p w:rsidR="002859CB" w:rsidRDefault="002859CB" w:rsidP="00A525FC">
            <w:pPr>
              <w:jc w:val="center"/>
              <w:rPr>
                <w:lang w:val="en-US"/>
              </w:rPr>
            </w:pPr>
            <w:r>
              <w:rPr>
                <w:lang w:val="en-US"/>
              </w:rPr>
              <w:t>a31</w:t>
            </w:r>
          </w:p>
        </w:tc>
        <w:tc>
          <w:tcPr>
            <w:tcW w:w="665" w:type="dxa"/>
          </w:tcPr>
          <w:p w:rsidR="002859CB" w:rsidRDefault="002859CB" w:rsidP="00A525FC">
            <w:pPr>
              <w:jc w:val="center"/>
              <w:rPr>
                <w:lang w:val="en-US"/>
              </w:rPr>
            </w:pPr>
            <w:r>
              <w:rPr>
                <w:lang w:val="en-US"/>
              </w:rPr>
              <w:t>b31</w:t>
            </w:r>
          </w:p>
        </w:tc>
        <w:tc>
          <w:tcPr>
            <w:tcW w:w="642" w:type="dxa"/>
          </w:tcPr>
          <w:p w:rsidR="002859CB" w:rsidRDefault="002859CB" w:rsidP="00A525FC">
            <w:pPr>
              <w:jc w:val="center"/>
              <w:rPr>
                <w:lang w:val="en-US"/>
              </w:rPr>
            </w:pPr>
            <w:r>
              <w:rPr>
                <w:lang w:val="en-US"/>
              </w:rPr>
              <w:t>c31</w:t>
            </w:r>
          </w:p>
        </w:tc>
      </w:tr>
    </w:tbl>
    <w:p w:rsidR="002859CB" w:rsidRDefault="002859CB">
      <w:pPr>
        <w:rPr>
          <w:lang w:val="en-US"/>
        </w:rPr>
      </w:pPr>
      <w:r>
        <w:rPr>
          <w:lang w:val="en-US"/>
        </w:rPr>
        <w:t>Eventually</w:t>
      </w:r>
      <w:r w:rsidR="002229EB">
        <w:rPr>
          <w:lang w:val="en-US"/>
        </w:rPr>
        <w:t>,</w:t>
      </w:r>
      <w:r>
        <w:rPr>
          <w:lang w:val="en-US"/>
        </w:rPr>
        <w:t xml:space="preserve"> the 2D table can be independent on both axes </w:t>
      </w:r>
      <w:r w:rsidRPr="002229EB">
        <w:rPr>
          <w:b/>
          <w:lang w:val="en-US"/>
        </w:rPr>
        <w:t>X</w:t>
      </w:r>
      <w:r>
        <w:rPr>
          <w:lang w:val="en-US"/>
        </w:rPr>
        <w:t xml:space="preserve">, </w:t>
      </w:r>
      <w:r w:rsidRPr="002229EB">
        <w:rPr>
          <w:b/>
          <w:lang w:val="en-US"/>
        </w:rPr>
        <w:t>Y</w:t>
      </w:r>
      <w:r>
        <w:rPr>
          <w:lang w:val="en-US"/>
        </w:rPr>
        <w:t>:</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bl>
    <w:p w:rsidR="00CC379E" w:rsidRDefault="00906B34" w:rsidP="0055120D">
      <w:pPr>
        <w:pStyle w:val="Nadpis3"/>
        <w:rPr>
          <w:lang w:val="en-US"/>
        </w:rPr>
      </w:pPr>
      <w:bookmarkStart w:id="378" w:name="_Toc509317563"/>
      <w:bookmarkStart w:id="379" w:name="_Toc509317753"/>
      <w:bookmarkStart w:id="380" w:name="_Toc514154143"/>
      <w:r>
        <w:rPr>
          <w:lang w:val="en-US"/>
        </w:rPr>
        <w:t>Correction model</w:t>
      </w:r>
      <w:bookmarkEnd w:id="378"/>
      <w:bookmarkEnd w:id="379"/>
      <w:bookmarkEnd w:id="380"/>
    </w:p>
    <w:p w:rsidR="00860736" w:rsidRDefault="00CC379E">
      <w:pPr>
        <w:rPr>
          <w:lang w:val="en-US"/>
        </w:rPr>
      </w:pPr>
      <w:r>
        <w:rPr>
          <w:lang w:val="en-US"/>
        </w:rPr>
        <w:t>The TWM tool and the implemented algorithms</w:t>
      </w:r>
      <w:r w:rsidR="00677BA4">
        <w:rPr>
          <w:lang w:val="en-US"/>
        </w:rPr>
        <w:t xml:space="preserve"> </w:t>
      </w:r>
      <w:r>
        <w:rPr>
          <w:lang w:val="en-US"/>
        </w:rPr>
        <w:t>perform corrections to the errors introduce</w:t>
      </w:r>
      <w:r w:rsidR="00677BA4">
        <w:rPr>
          <w:lang w:val="en-US"/>
        </w:rPr>
        <w:t>d</w:t>
      </w:r>
      <w:r>
        <w:rPr>
          <w:lang w:val="en-US"/>
        </w:rPr>
        <w:t xml:space="preserve"> by the digitizer and transducer. However, when the transducer is connected to the digitizer via cable, the transducer’s transfer will be affected by the loading effects due to finite input impedance of the digitizer and capacitance of the cable. This effect can be corrected </w:t>
      </w:r>
      <w:r w:rsidR="002229EB">
        <w:rPr>
          <w:lang w:val="en-US"/>
        </w:rPr>
        <w:t xml:space="preserve">if the impedance model of the transducer terminals, cables and digitizer is known. Thus </w:t>
      </w:r>
      <w:r>
        <w:rPr>
          <w:lang w:val="en-US"/>
        </w:rPr>
        <w:t>a special function dealing with this problem for single-ended and differential connection of the transducer to digitizer channels was developed</w:t>
      </w:r>
      <w:r w:rsidR="00860736">
        <w:rPr>
          <w:lang w:val="en-US"/>
        </w:rPr>
        <w:t xml:space="preserve"> and each algorithm should employ it</w:t>
      </w:r>
      <w:r>
        <w:rPr>
          <w:lang w:val="en-US"/>
        </w:rPr>
        <w:t>.</w:t>
      </w:r>
    </w:p>
    <w:p w:rsidR="00CC379E" w:rsidRDefault="00CC379E">
      <w:pPr>
        <w:rPr>
          <w:lang w:val="en-US"/>
        </w:rPr>
      </w:pPr>
      <w:r>
        <w:rPr>
          <w:lang w:val="en-US"/>
        </w:rPr>
        <w:t xml:space="preserve">The function </w:t>
      </w:r>
      <w:r w:rsidR="002229EB">
        <w:rPr>
          <w:lang w:val="en-US"/>
        </w:rPr>
        <w:t xml:space="preserve">uses </w:t>
      </w:r>
      <w:r>
        <w:rPr>
          <w:lang w:val="en-US"/>
        </w:rPr>
        <w:t>following circuit diagram model for single ended connection</w:t>
      </w:r>
      <w:r w:rsidR="00860736">
        <w:rPr>
          <w:lang w:val="en-US"/>
        </w:rPr>
        <w:t xml:space="preserve"> of the transducer</w:t>
      </w:r>
      <w:r>
        <w:rPr>
          <w:lang w:val="en-US"/>
        </w:rPr>
        <w:t>:</w:t>
      </w:r>
    </w:p>
    <w:p w:rsidR="00AC4F57" w:rsidRDefault="00AC4F57" w:rsidP="00AC4F57">
      <w:pPr>
        <w:jc w:val="center"/>
        <w:rPr>
          <w:lang w:val="en-US"/>
        </w:rPr>
      </w:pPr>
      <w:r>
        <w:rPr>
          <w:noProof/>
          <w:lang w:eastAsia="cs-CZ"/>
        </w:rPr>
        <w:drawing>
          <wp:inline distT="0" distB="0" distL="0" distR="0" wp14:anchorId="6D5F1C57" wp14:editId="74CF235F">
            <wp:extent cx="3801600" cy="158040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1600" cy="1580400"/>
                    </a:xfrm>
                    <a:prstGeom prst="rect">
                      <a:avLst/>
                    </a:prstGeom>
                  </pic:spPr>
                </pic:pic>
              </a:graphicData>
            </a:graphic>
          </wp:inline>
        </w:drawing>
      </w:r>
    </w:p>
    <w:p w:rsidR="00D5066D" w:rsidRDefault="00D5066D">
      <w:pPr>
        <w:rPr>
          <w:lang w:val="en-US"/>
        </w:rPr>
      </w:pPr>
    </w:p>
    <w:p w:rsidR="00CC379E" w:rsidRDefault="00CC379E">
      <w:pPr>
        <w:rPr>
          <w:lang w:val="en-US"/>
        </w:rPr>
      </w:pPr>
      <w:r>
        <w:rPr>
          <w:lang w:val="en-US"/>
        </w:rPr>
        <w:t>For differential connection</w:t>
      </w:r>
      <w:r w:rsidR="00860736">
        <w:rPr>
          <w:lang w:val="en-US"/>
        </w:rPr>
        <w:t xml:space="preserve"> of the transducer</w:t>
      </w:r>
      <w:r>
        <w:rPr>
          <w:lang w:val="en-US"/>
        </w:rPr>
        <w:t>, the model is following:</w:t>
      </w:r>
    </w:p>
    <w:p w:rsidR="00AC4F57" w:rsidRDefault="00AC4F57" w:rsidP="00AC4F57">
      <w:pPr>
        <w:jc w:val="center"/>
        <w:rPr>
          <w:lang w:val="en-US"/>
        </w:rPr>
      </w:pPr>
      <w:r>
        <w:rPr>
          <w:noProof/>
          <w:lang w:eastAsia="cs-CZ"/>
        </w:rPr>
        <w:drawing>
          <wp:inline distT="0" distB="0" distL="0" distR="0" wp14:anchorId="498CF7C3" wp14:editId="4009BE3E">
            <wp:extent cx="4132800" cy="2149200"/>
            <wp:effectExtent l="0" t="0" r="1270" b="381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2800" cy="2149200"/>
                    </a:xfrm>
                    <a:prstGeom prst="rect">
                      <a:avLst/>
                    </a:prstGeom>
                  </pic:spPr>
                </pic:pic>
              </a:graphicData>
            </a:graphic>
          </wp:inline>
        </w:drawing>
      </w:r>
    </w:p>
    <w:p w:rsidR="00AC4F57" w:rsidRDefault="00AC4F57" w:rsidP="00AC4F57">
      <w:pPr>
        <w:jc w:val="center"/>
        <w:rPr>
          <w:lang w:val="en-US"/>
        </w:rPr>
      </w:pPr>
    </w:p>
    <w:p w:rsidR="00CC379E" w:rsidRDefault="002229EB">
      <w:pPr>
        <w:rPr>
          <w:lang w:val="en-US"/>
        </w:rPr>
      </w:pPr>
      <w:r>
        <w:rPr>
          <w:lang w:val="en-US"/>
        </w:rPr>
        <w:t>The impedance components “</w:t>
      </w:r>
      <w:r w:rsidRPr="002229EB">
        <w:rPr>
          <w:b/>
          <w:lang w:val="en-US"/>
        </w:rPr>
        <w:t>Yin</w:t>
      </w:r>
      <w:r>
        <w:rPr>
          <w:lang w:val="en-US"/>
        </w:rPr>
        <w:t>” (and “</w:t>
      </w:r>
      <w:proofErr w:type="spellStart"/>
      <w:r w:rsidRPr="002229EB">
        <w:rPr>
          <w:b/>
          <w:lang w:val="en-US"/>
        </w:rPr>
        <w:t>lo_Yin</w:t>
      </w:r>
      <w:proofErr w:type="spellEnd"/>
      <w:r>
        <w:rPr>
          <w:lang w:val="en-US"/>
        </w:rPr>
        <w:t xml:space="preserve">”) comes from the digitizer channel corrections, whereas the rest of the model components are loaded from the transducer correction file. </w:t>
      </w:r>
    </w:p>
    <w:p w:rsidR="00051A87" w:rsidRDefault="00922C58" w:rsidP="00645E60">
      <w:pPr>
        <w:pStyle w:val="Nadpis2"/>
        <w:rPr>
          <w:lang w:val="en-US"/>
        </w:rPr>
      </w:pPr>
      <w:bookmarkStart w:id="381" w:name="_Toc509317564"/>
      <w:bookmarkStart w:id="382" w:name="_Toc509317754"/>
      <w:bookmarkStart w:id="383" w:name="_Toc514154144"/>
      <w:r>
        <w:rPr>
          <w:lang w:val="en-US"/>
        </w:rPr>
        <w:t>Transducer</w:t>
      </w:r>
      <w:r w:rsidR="002859CB">
        <w:rPr>
          <w:lang w:val="en-US"/>
        </w:rPr>
        <w:t xml:space="preserve"> corrections</w:t>
      </w:r>
      <w:bookmarkEnd w:id="381"/>
      <w:bookmarkEnd w:id="382"/>
      <w:bookmarkEnd w:id="383"/>
    </w:p>
    <w:p w:rsidR="002859CB" w:rsidRDefault="002859CB">
      <w:pPr>
        <w:rPr>
          <w:lang w:val="en-US"/>
        </w:rPr>
      </w:pPr>
      <w:r>
        <w:rPr>
          <w:lang w:val="en-US"/>
        </w:rPr>
        <w:t xml:space="preserve">TWM recognizes two types of </w:t>
      </w:r>
      <w:r w:rsidR="00167C70">
        <w:rPr>
          <w:lang w:val="en-US"/>
        </w:rPr>
        <w:t xml:space="preserve">transducer </w:t>
      </w:r>
      <w:r>
        <w:rPr>
          <w:lang w:val="en-US"/>
        </w:rPr>
        <w:t>corrections: “</w:t>
      </w:r>
      <w:r w:rsidRPr="00554000">
        <w:rPr>
          <w:b/>
          <w:lang w:val="en-US"/>
        </w:rPr>
        <w:t>divider</w:t>
      </w:r>
      <w:r>
        <w:rPr>
          <w:lang w:val="en-US"/>
        </w:rPr>
        <w:t>” and “</w:t>
      </w:r>
      <w:r w:rsidRPr="00554000">
        <w:rPr>
          <w:b/>
          <w:lang w:val="en-US"/>
        </w:rPr>
        <w:t>shunt</w:t>
      </w:r>
      <w:r>
        <w:rPr>
          <w:lang w:val="en-US"/>
        </w:rPr>
        <w:t xml:space="preserve">”. </w:t>
      </w:r>
      <w:r w:rsidR="00554000">
        <w:rPr>
          <w:lang w:val="en-US"/>
        </w:rPr>
        <w:t>Format of the correction file is identical for both. File starts with the identifier “</w:t>
      </w:r>
      <w:r w:rsidR="00554000" w:rsidRPr="00554000">
        <w:rPr>
          <w:b/>
          <w:lang w:val="en-US"/>
        </w:rPr>
        <w:t>type</w:t>
      </w:r>
      <w:r w:rsidR="00554000">
        <w:rPr>
          <w:lang w:val="en-US"/>
        </w:rPr>
        <w:t>” which defines the transducer type. “</w:t>
      </w:r>
      <w:proofErr w:type="gramStart"/>
      <w:r w:rsidR="00554000" w:rsidRPr="00554000">
        <w:rPr>
          <w:b/>
          <w:lang w:val="en-US"/>
        </w:rPr>
        <w:t>name</w:t>
      </w:r>
      <w:proofErr w:type="gramEnd"/>
      <w:r w:rsidR="00554000">
        <w:rPr>
          <w:lang w:val="en-US"/>
        </w:rPr>
        <w:t>” and “</w:t>
      </w:r>
      <w:r w:rsidR="00554000" w:rsidRPr="00554000">
        <w:rPr>
          <w:b/>
          <w:lang w:val="en-US"/>
        </w:rPr>
        <w:t>serial number</w:t>
      </w:r>
      <w:r w:rsidR="00554000">
        <w:rPr>
          <w:lang w:val="en-US"/>
        </w:rPr>
        <w:t>” is description of the transducer. Optional item “</w:t>
      </w:r>
      <w:r w:rsidR="00554000" w:rsidRPr="00554000">
        <w:rPr>
          <w:b/>
          <w:lang w:val="en-US"/>
        </w:rPr>
        <w:t>linked to digitizer channel</w:t>
      </w:r>
      <w:r w:rsidR="00554000">
        <w:rPr>
          <w:lang w:val="en-US"/>
        </w:rPr>
        <w:t>” can restrict the use of the transducer correction file to particular digitizer channel which may be needed when the transducer and digitizer channel were calibrated together. Next, the main correction data follows (description below). Example of the file for a shunt:</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Current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1A</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serial number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serial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number::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CMI/</w:t>
      </w:r>
      <w:r w:rsidRPr="007E2598">
        <w:rPr>
          <w:rFonts w:ascii="Courier New" w:hAnsi="Courier New" w:cs="Courier New"/>
          <w:color w:val="000080"/>
          <w:sz w:val="14"/>
          <w:szCs w:val="20"/>
          <w:lang w:val="en-US"/>
        </w:rPr>
        <w:t>1A</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13</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identifier of the channel of the digitizer if the transducer was calibrated together with the digitizer:</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not needed</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linked</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to</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nominal/DC ratio</w:t>
      </w:r>
      <w:r w:rsidR="00554000">
        <w:rPr>
          <w:rFonts w:ascii="Courier New" w:hAnsi="Courier New" w:cs="Courier New"/>
          <w:i/>
          <w:iCs/>
          <w:color w:val="0000FF"/>
          <w:sz w:val="14"/>
          <w:szCs w:val="20"/>
          <w:lang w:val="en-US"/>
        </w:rPr>
        <w:t>:</w:t>
      </w:r>
      <w:r w:rsidRPr="007E2598">
        <w:rPr>
          <w:rFonts w:ascii="Courier New" w:hAnsi="Courier New" w:cs="Courier New"/>
          <w:i/>
          <w:iCs/>
          <w:color w:val="0000FF"/>
          <w:sz w:val="14"/>
          <w:szCs w:val="20"/>
          <w:lang w:val="en-US"/>
        </w:rPr>
        <w:t xml:space="preserve"> V/A</w:t>
      </w:r>
      <w:r w:rsidR="00554000">
        <w:rPr>
          <w:rFonts w:ascii="Courier New" w:hAnsi="Courier New" w:cs="Courier New"/>
          <w:i/>
          <w:iCs/>
          <w:color w:val="0000FF"/>
          <w:sz w:val="14"/>
          <w:szCs w:val="20"/>
          <w:lang w:val="en-US"/>
        </w:rPr>
        <w:t xml:space="preserve"> for shunt, Vin/</w:t>
      </w:r>
      <w:proofErr w:type="spellStart"/>
      <w:r w:rsidR="00554000">
        <w:rPr>
          <w:rFonts w:ascii="Courier New" w:hAnsi="Courier New" w:cs="Courier New"/>
          <w:i/>
          <w:iCs/>
          <w:color w:val="0000FF"/>
          <w:sz w:val="14"/>
          <w:szCs w:val="20"/>
          <w:lang w:val="en-US"/>
        </w:rPr>
        <w:t>Vout</w:t>
      </w:r>
      <w:proofErr w:type="spellEnd"/>
      <w:r w:rsidR="00554000">
        <w:rPr>
          <w:rFonts w:ascii="Courier New" w:hAnsi="Courier New" w:cs="Courier New"/>
          <w:i/>
          <w:iCs/>
          <w:color w:val="0000FF"/>
          <w:sz w:val="14"/>
          <w:szCs w:val="20"/>
          <w:lang w:val="en-US"/>
        </w:rPr>
        <w:t xml:space="preserve"> for divider</w:t>
      </w:r>
      <w:r w:rsidRPr="007E2598">
        <w:rPr>
          <w:rFonts w:ascii="Courier New" w:hAnsi="Courier New" w:cs="Courier New"/>
          <w:i/>
          <w:iCs/>
          <w:color w:val="0000FF"/>
          <w:sz w:val="14"/>
          <w:szCs w:val="20"/>
          <w:lang w:val="en-US"/>
        </w:rPr>
        <w:t>:</w:t>
      </w:r>
    </w:p>
    <w:p w:rsidR="0044571E"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0.6</w:t>
      </w:r>
      <w:r w:rsidR="00094956">
        <w:rPr>
          <w:rFonts w:ascii="Courier New" w:hAnsi="Courier New" w:cs="Courier New"/>
          <w:color w:val="000080"/>
          <w:sz w:val="14"/>
          <w:szCs w:val="20"/>
          <w:lang w:val="en-US"/>
        </w:rPr>
        <w:t>00005</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Pr>
          <w:rFonts w:ascii="Courier New" w:hAnsi="Courier New" w:cs="Courier New"/>
          <w:color w:val="000000"/>
          <w:sz w:val="14"/>
          <w:szCs w:val="20"/>
          <w:lang w:val="en-US"/>
        </w:rPr>
        <w:t xml:space="preserve"> uncertainty</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r w:rsidR="00094956">
        <w:rPr>
          <w:rFonts w:ascii="Courier New" w:hAnsi="Courier New" w:cs="Courier New"/>
          <w:color w:val="000080"/>
          <w:sz w:val="14"/>
          <w:szCs w:val="20"/>
          <w:lang w:val="en-US"/>
        </w:rPr>
        <w:t>000009</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amplitude (input/output):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2D CSV table: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frequency</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x-axis: input </w:t>
      </w:r>
      <w:proofErr w:type="spellStart"/>
      <w:r w:rsidR="00B42FFC">
        <w:rPr>
          <w:rFonts w:ascii="Courier New" w:hAnsi="Courier New" w:cs="Courier New"/>
          <w:i/>
          <w:iCs/>
          <w:color w:val="0000FF"/>
          <w:sz w:val="14"/>
          <w:szCs w:val="20"/>
          <w:lang w:val="en-US"/>
        </w:rPr>
        <w:t>rms</w:t>
      </w:r>
      <w:proofErr w:type="spellEnd"/>
      <w:r w:rsidR="00B42FFC">
        <w:rPr>
          <w:rFonts w:ascii="Courier New" w:hAnsi="Courier New" w:cs="Courier New"/>
          <w:i/>
          <w:iCs/>
          <w:color w:val="0000FF"/>
          <w:sz w:val="14"/>
          <w:szCs w:val="20"/>
          <w:lang w:val="en-US"/>
        </w:rPr>
        <w:t xml:space="preserve"> value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1: in/out transfer values</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2: absolute uncertainties</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44571E">
        <w:rPr>
          <w:rFonts w:ascii="Courier New" w:hAnsi="Courier New" w:cs="Courier New"/>
          <w:color w:val="000000"/>
          <w:sz w:val="14"/>
          <w:szCs w:val="20"/>
          <w:lang w:val="en-US"/>
        </w:rPr>
        <w:t>amplitude</w:t>
      </w:r>
      <w:proofErr w:type="gramEnd"/>
      <w:r w:rsidRPr="0044571E">
        <w:rPr>
          <w:rFonts w:ascii="Courier New" w:hAnsi="Courier New" w:cs="Courier New"/>
          <w:color w:val="000000"/>
          <w:sz w:val="14"/>
          <w:szCs w:val="20"/>
          <w:lang w:val="en-US"/>
        </w:rPr>
        <w:t xml:space="preserve"> transfer path</w:t>
      </w:r>
      <w:r>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\tfer_amp.csv</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phase (input - 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2D CSV table identical format to amp. </w:t>
      </w:r>
      <w:proofErr w:type="gramStart"/>
      <w:r>
        <w:rPr>
          <w:rFonts w:ascii="Courier New" w:hAnsi="Courier New" w:cs="Courier New"/>
          <w:i/>
          <w:iCs/>
          <w:color w:val="0000FF"/>
          <w:sz w:val="14"/>
          <w:szCs w:val="20"/>
          <w:lang w:val="en-US"/>
        </w:rPr>
        <w:t>transfer</w:t>
      </w:r>
      <w:proofErr w:type="gramEnd"/>
      <w:r>
        <w:rPr>
          <w:rFonts w:ascii="Courier New" w:hAnsi="Courier New" w:cs="Courier New"/>
          <w:i/>
          <w:iCs/>
          <w:color w:val="0000FF"/>
          <w:sz w:val="14"/>
          <w:szCs w:val="20"/>
          <w:lang w:val="en-US"/>
        </w:rPr>
        <w:t>.</w:t>
      </w:r>
    </w:p>
    <w:p w:rsidR="0044571E" w:rsidRDefault="00094956"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Pr>
          <w:rFonts w:ascii="Courier New" w:hAnsi="Courier New" w:cs="Courier New"/>
          <w:color w:val="000000"/>
          <w:sz w:val="14"/>
          <w:szCs w:val="20"/>
          <w:lang w:val="en-US"/>
        </w:rPr>
        <w:t>phase</w:t>
      </w:r>
      <w:proofErr w:type="gramEnd"/>
      <w:r w:rsidR="0044571E" w:rsidRPr="0044571E">
        <w:rPr>
          <w:rFonts w:ascii="Courier New" w:hAnsi="Courier New" w:cs="Courier New"/>
          <w:color w:val="000000"/>
          <w:sz w:val="14"/>
          <w:szCs w:val="20"/>
          <w:lang w:val="en-US"/>
        </w:rPr>
        <w:t xml:space="preserve"> transfer path</w:t>
      </w:r>
      <w:r w:rsidR="0044571E">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\tfer_phi.csv</w:t>
      </w:r>
    </w:p>
    <w:p w:rsidR="00554000" w:rsidRDefault="00554000" w:rsidP="0044571E">
      <w:pPr>
        <w:autoSpaceDE w:val="0"/>
        <w:autoSpaceDN w:val="0"/>
        <w:adjustRightInd w:val="0"/>
        <w:spacing w:after="0" w:line="240" w:lineRule="auto"/>
        <w:rPr>
          <w:rFonts w:ascii="Courier New" w:hAnsi="Courier New" w:cs="Courier New"/>
          <w:color w:val="000000"/>
          <w:sz w:val="14"/>
          <w:szCs w:val="20"/>
          <w:lang w:val="en-US"/>
        </w:rPr>
      </w:pP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2D CSV table, </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fundamental frequency</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x-axis: fundamental amplitude</w:t>
      </w:r>
    </w:p>
    <w:p w:rsidR="00554000" w:rsidRPr="007E2598"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quantities order: </w:t>
      </w:r>
      <w:proofErr w:type="spellStart"/>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 xml:space="preserve"> [dB],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color w:val="008080"/>
          <w:sz w:val="14"/>
          <w:szCs w:val="20"/>
          <w:lang w:val="en-US"/>
        </w:rPr>
      </w:pPr>
      <w:proofErr w:type="spellStart"/>
      <w:proofErr w:type="gramStart"/>
      <w:r w:rsidRPr="00094956">
        <w:rPr>
          <w:rFonts w:ascii="Courier New" w:hAnsi="Courier New" w:cs="Courier New"/>
          <w:color w:val="000000"/>
          <w:sz w:val="14"/>
          <w:szCs w:val="20"/>
          <w:lang w:val="en-US"/>
        </w:rPr>
        <w:t>sfdr</w:t>
      </w:r>
      <w:proofErr w:type="spellEnd"/>
      <w:proofErr w:type="gramEnd"/>
      <w:r w:rsidRPr="00094956">
        <w:rPr>
          <w:rFonts w:ascii="Courier New" w:hAnsi="Courier New" w:cs="Courier New"/>
          <w:color w:val="000000"/>
          <w:sz w:val="14"/>
          <w:szCs w:val="20"/>
          <w:lang w:val="en-US"/>
        </w:rPr>
        <w:t xml:space="preserve"> path</w:t>
      </w:r>
      <w:r>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\sfdr.csv</w:t>
      </w:r>
    </w:p>
    <w:p w:rsidR="0044571E" w:rsidRDefault="0044571E" w:rsidP="0044571E">
      <w:pPr>
        <w:autoSpaceDE w:val="0"/>
        <w:autoSpaceDN w:val="0"/>
        <w:adjustRightInd w:val="0"/>
        <w:spacing w:after="0" w:line="240" w:lineRule="auto"/>
        <w:rPr>
          <w:rFonts w:ascii="Courier New" w:hAnsi="Courier New" w:cs="Courier New"/>
          <w:color w:val="008080"/>
          <w:sz w:val="14"/>
          <w:szCs w:val="20"/>
          <w:lang w:val="en-US"/>
        </w:rPr>
      </w:pPr>
    </w:p>
    <w:p w:rsidR="00554000" w:rsidRPr="00554000" w:rsidRDefault="00554000" w:rsidP="0044571E">
      <w:pPr>
        <w:autoSpaceDE w:val="0"/>
        <w:autoSpaceDN w:val="0"/>
        <w:adjustRightInd w:val="0"/>
        <w:spacing w:after="0" w:line="240" w:lineRule="auto"/>
        <w:rPr>
          <w:rFonts w:ascii="Courier New" w:hAnsi="Courier New" w:cs="Courier New"/>
          <w:i/>
          <w:iCs/>
          <w:color w:val="0000FF"/>
          <w:sz w:val="14"/>
          <w:szCs w:val="20"/>
          <w:lang w:val="en-US"/>
        </w:rPr>
      </w:pPr>
      <w:r w:rsidRPr="00554000">
        <w:rPr>
          <w:rFonts w:ascii="Courier New" w:hAnsi="Courier New" w:cs="Courier New"/>
          <w:i/>
          <w:iCs/>
          <w:color w:val="0000FF"/>
          <w:sz w:val="14"/>
          <w:szCs w:val="20"/>
          <w:lang w:val="en-US"/>
        </w:rPr>
        <w:t>// --- loading correction components ---</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094956">
        <w:rPr>
          <w:rFonts w:ascii="Courier New" w:hAnsi="Courier New" w:cs="Courier New"/>
          <w:i/>
          <w:iCs/>
          <w:color w:val="0000FF"/>
          <w:sz w:val="14"/>
          <w:szCs w:val="20"/>
          <w:lang w:val="en-US"/>
        </w:rPr>
        <w:t>frequency dependence of series impedance of transducer’s high-side terminal</w:t>
      </w:r>
      <w:r w:rsidRPr="007E2598">
        <w:rPr>
          <w:rFonts w:ascii="Courier New" w:hAnsi="Courier New" w:cs="Courier New"/>
          <w:i/>
          <w:iCs/>
          <w:color w:val="0000FF"/>
          <w:sz w:val="14"/>
          <w:szCs w:val="20"/>
          <w:lang w:val="en-US"/>
        </w:rPr>
        <w:t>:</w:t>
      </w:r>
    </w:p>
    <w:p w:rsidR="00094956" w:rsidRPr="007E2598" w:rsidRDefault="00094956"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lastRenderedPageBreak/>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44571E" w:rsidRPr="00B42FFC" w:rsidRDefault="00094956"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w:t>
      </w:r>
      <w:r w:rsidR="0044571E"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sidRPr="00B42FFC">
        <w:rPr>
          <w:rFonts w:ascii="Courier New" w:hAnsi="Courier New" w:cs="Courier New"/>
          <w:color w:val="000000"/>
          <w:sz w:val="14"/>
          <w:szCs w:val="20"/>
          <w:lang w:val="en-US"/>
        </w:rPr>
        <w:t>csv</w:t>
      </w:r>
      <w:proofErr w:type="spellEnd"/>
      <w:r w:rsidR="00B42FFC" w:rsidRPr="00B42FFC">
        <w:rPr>
          <w:rFonts w:ascii="Courier New" w:hAnsi="Courier New" w:cs="Courier New"/>
          <w:color w:val="000000"/>
          <w:sz w:val="14"/>
          <w:szCs w:val="20"/>
          <w:lang w:val="en-US"/>
        </w:rPr>
        <w:t>\Zca.csv</w:t>
      </w:r>
    </w:p>
    <w:p w:rsidR="00094956" w:rsidRDefault="00094956" w:rsidP="0044571E">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transducer’s low-side terminal</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 (low-side)</w:t>
      </w:r>
      <w:r w:rsidRPr="007E2598">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\Zcal.csv</w:t>
      </w: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mutual inductance between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M, </w:t>
      </w:r>
      <w:proofErr w:type="gramStart"/>
      <w:r>
        <w:rPr>
          <w:rFonts w:ascii="Courier New" w:hAnsi="Courier New" w:cs="Courier New"/>
          <w:i/>
          <w:iCs/>
          <w:color w:val="0000FF"/>
          <w:sz w:val="14"/>
          <w:szCs w:val="20"/>
          <w:lang w:val="en-US"/>
        </w:rPr>
        <w:t>u(</w:t>
      </w:r>
      <w:proofErr w:type="gramEnd"/>
      <w:r>
        <w:rPr>
          <w:rFonts w:ascii="Courier New" w:hAnsi="Courier New" w:cs="Courier New"/>
          <w:i/>
          <w:iCs/>
          <w:color w:val="0000FF"/>
          <w:sz w:val="14"/>
          <w:szCs w:val="20"/>
          <w:lang w:val="en-US"/>
        </w:rPr>
        <w:t>M)</w:t>
      </w:r>
    </w:p>
    <w:p w:rsidR="00094956" w:rsidRPr="00B42FFC" w:rsidRDefault="00094956" w:rsidP="00094956">
      <w:pPr>
        <w:autoSpaceDE w:val="0"/>
        <w:autoSpaceDN w:val="0"/>
        <w:adjustRightInd w:val="0"/>
        <w:spacing w:after="0" w:line="240" w:lineRule="auto"/>
        <w:rPr>
          <w:rFonts w:ascii="Courier New" w:hAnsi="Courier New" w:cs="Courier New"/>
          <w:color w:val="00808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mutual inductance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\Zcam.csv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loss admittance between the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p>
    <w:p w:rsidR="00094956" w:rsidRPr="00B42FFC" w:rsidRDefault="00094956" w:rsidP="00094956">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shunting admittance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\Yca.csv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series impedance path</w:t>
      </w:r>
      <w:r w:rsidRPr="007E2598">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\Zcb.csv</w:t>
      </w:r>
    </w:p>
    <w:p w:rsidR="00B42FFC" w:rsidRDefault="00B42FFC" w:rsidP="00094956">
      <w:pPr>
        <w:autoSpaceDE w:val="0"/>
        <w:autoSpaceDN w:val="0"/>
        <w:adjustRightInd w:val="0"/>
        <w:spacing w:after="0" w:line="240" w:lineRule="auto"/>
        <w:rPr>
          <w:rFonts w:ascii="Courier New" w:hAnsi="Courier New" w:cs="Courier New"/>
          <w:i/>
          <w:iCs/>
          <w:color w:val="0000FF"/>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shunting admittance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shunting admittance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\Ycb.csv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spellStart"/>
      <w:proofErr w:type="gramStart"/>
      <w:r w:rsidRPr="00094956">
        <w:rPr>
          <w:rFonts w:ascii="Courier New" w:hAnsi="Courier New" w:cs="Courier New"/>
          <w:color w:val="000000"/>
          <w:sz w:val="14"/>
          <w:szCs w:val="20"/>
          <w:lang w:val="en-US"/>
        </w:rPr>
        <w:t>rvd</w:t>
      </w:r>
      <w:proofErr w:type="spellEnd"/>
      <w:proofErr w:type="gramEnd"/>
      <w:r w:rsidRPr="00094956">
        <w:rPr>
          <w:rFonts w:ascii="Courier New" w:hAnsi="Courier New" w:cs="Courier New"/>
          <w:color w:val="000000"/>
          <w:sz w:val="14"/>
          <w:szCs w:val="20"/>
          <w:lang w:val="en-US"/>
        </w:rPr>
        <w:t xml:space="preserve"> low side impedance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\Z_low.csv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860736" w:rsidRDefault="00860736" w:rsidP="00860736">
      <w:pPr>
        <w:pStyle w:val="Nadpis3"/>
        <w:rPr>
          <w:lang w:val="en-US"/>
        </w:rPr>
      </w:pPr>
      <w:bookmarkStart w:id="384" w:name="_Toc514154145"/>
      <w:r>
        <w:rPr>
          <w:lang w:val="en-US"/>
        </w:rPr>
        <w:t>Transducer correction items</w:t>
      </w:r>
      <w:bookmarkEnd w:id="384"/>
    </w:p>
    <w:p w:rsidR="00554000" w:rsidRDefault="00554000" w:rsidP="00554000">
      <w:pPr>
        <w:rPr>
          <w:lang w:val="en-US"/>
        </w:rPr>
      </w:pPr>
      <w:r>
        <w:rPr>
          <w:lang w:val="en-US"/>
        </w:rPr>
        <w:t>Following paragraphs describes particular correction components.</w:t>
      </w:r>
      <w:r w:rsidR="003745B9">
        <w:rPr>
          <w:lang w:val="en-US"/>
        </w:rPr>
        <w:t xml:space="preserve"> It will always show formats of the correction data and naming of the correction data quantities that will be passed to the QWTB.</w:t>
      </w:r>
    </w:p>
    <w:p w:rsidR="00094956" w:rsidRDefault="00554000" w:rsidP="00860736">
      <w:pPr>
        <w:pStyle w:val="Nadpis4"/>
        <w:rPr>
          <w:lang w:val="en-US"/>
        </w:rPr>
      </w:pPr>
      <w:bookmarkStart w:id="385" w:name="_Toc509317565"/>
      <w:bookmarkStart w:id="386" w:name="_Toc509317755"/>
      <w:bookmarkStart w:id="387" w:name="_Toc514154146"/>
      <w:r>
        <w:rPr>
          <w:lang w:val="en-US"/>
        </w:rPr>
        <w:t>Nominal ratio</w:t>
      </w:r>
      <w:bookmarkEnd w:id="385"/>
      <w:bookmarkEnd w:id="386"/>
      <w:bookmarkEnd w:id="387"/>
    </w:p>
    <w:p w:rsidR="00554000" w:rsidRDefault="00554000" w:rsidP="00554000">
      <w:pPr>
        <w:rPr>
          <w:lang w:val="en-US"/>
        </w:rPr>
      </w:pPr>
      <w:r>
        <w:rPr>
          <w:lang w:val="en-US"/>
        </w:rPr>
        <w:t>Nominal ratio item “</w:t>
      </w:r>
      <w:r w:rsidRPr="00554000">
        <w:rPr>
          <w:b/>
          <w:lang w:val="en-US"/>
        </w:rPr>
        <w:t>nominal ratio</w:t>
      </w:r>
      <w:r>
        <w:rPr>
          <w:lang w:val="en-US"/>
        </w:rPr>
        <w:t>” is scalar real value that defines DC ratio of the transducer. For shunt it is value in Ohms. For divider it is input/output ratio. The value has also absolute uncertainty “</w:t>
      </w:r>
      <w:r w:rsidRPr="00554000">
        <w:rPr>
          <w:b/>
          <w:lang w:val="en-US"/>
        </w:rPr>
        <w:t>nominal ratio uncertainty</w:t>
      </w:r>
      <w:r>
        <w:rPr>
          <w:lang w:val="en-US"/>
        </w:rPr>
        <w:t>”. Both values are mandatory.</w:t>
      </w:r>
    </w:p>
    <w:p w:rsidR="00554000" w:rsidRDefault="00554000" w:rsidP="00860736">
      <w:pPr>
        <w:pStyle w:val="Nadpis4"/>
        <w:rPr>
          <w:lang w:val="en-US"/>
        </w:rPr>
      </w:pPr>
      <w:bookmarkStart w:id="388" w:name="_Toc509317566"/>
      <w:bookmarkStart w:id="389" w:name="_Toc509317756"/>
      <w:bookmarkStart w:id="390" w:name="_Toc514154147"/>
      <w:r>
        <w:rPr>
          <w:lang w:val="en-US"/>
        </w:rPr>
        <w:t>Amplitude and phase transfer</w:t>
      </w:r>
      <w:r w:rsidR="00941750">
        <w:rPr>
          <w:lang w:val="en-US"/>
        </w:rPr>
        <w:t xml:space="preserve"> (optional)</w:t>
      </w:r>
      <w:bookmarkEnd w:id="388"/>
      <w:bookmarkEnd w:id="389"/>
      <w:bookmarkEnd w:id="390"/>
    </w:p>
    <w:p w:rsidR="00554000" w:rsidRDefault="00554000" w:rsidP="00554000">
      <w:pPr>
        <w:rPr>
          <w:lang w:val="en-US"/>
        </w:rPr>
      </w:pPr>
      <w:r>
        <w:rPr>
          <w:lang w:val="en-US"/>
        </w:rPr>
        <w:t>“</w:t>
      </w:r>
      <w:proofErr w:type="gramStart"/>
      <w:r w:rsidRPr="00B42FFC">
        <w:rPr>
          <w:b/>
          <w:lang w:val="en-US"/>
        </w:rPr>
        <w:t>amplitude</w:t>
      </w:r>
      <w:proofErr w:type="gramEnd"/>
      <w:r w:rsidRPr="00B42FFC">
        <w:rPr>
          <w:b/>
          <w:lang w:val="en-US"/>
        </w:rPr>
        <w:t xml:space="preserve"> transfer path</w:t>
      </w:r>
      <w:r>
        <w:rPr>
          <w:lang w:val="en-US"/>
        </w:rPr>
        <w:t>” and “</w:t>
      </w:r>
      <w:r w:rsidRPr="00B42FFC">
        <w:rPr>
          <w:b/>
          <w:lang w:val="en-US"/>
        </w:rPr>
        <w:t>phase transfer path</w:t>
      </w:r>
      <w:r>
        <w:rPr>
          <w:lang w:val="en-US"/>
        </w:rPr>
        <w:t xml:space="preserve">” are paths to the CSV files with 2D frequency-amplitude transfers relative to the nominal DC ratio. </w:t>
      </w:r>
      <w:r w:rsidR="00B42FFC">
        <w:rPr>
          <w:lang w:val="en-US"/>
        </w:rPr>
        <w:t xml:space="preserve">Both amplitude and phase transfers can have different frequency and amplitude axes. </w:t>
      </w:r>
      <w:r w:rsidR="00941750">
        <w:rPr>
          <w:lang w:val="en-US"/>
        </w:rPr>
        <w:t>If these corrections(s) are not define</w:t>
      </w:r>
      <w:r w:rsidR="003976BA">
        <w:rPr>
          <w:lang w:val="en-US"/>
        </w:rPr>
        <w:t>d</w:t>
      </w:r>
      <w:r w:rsidR="00941750">
        <w:rPr>
          <w:lang w:val="en-US"/>
        </w:rPr>
        <w:t>, TWM will use value of 1 for “</w:t>
      </w:r>
      <w:r w:rsidR="00941750" w:rsidRPr="00B42FFC">
        <w:rPr>
          <w:b/>
          <w:lang w:val="en-US"/>
        </w:rPr>
        <w:t>amplitude transfer path</w:t>
      </w:r>
      <w:r w:rsidR="00941750" w:rsidRPr="00941750">
        <w:rPr>
          <w:lang w:val="en-US"/>
        </w:rPr>
        <w:t>” and value 0 for “</w:t>
      </w:r>
      <w:r w:rsidR="00941750" w:rsidRPr="00B42FFC">
        <w:rPr>
          <w:b/>
          <w:lang w:val="en-US"/>
        </w:rPr>
        <w:t>phase transfer path</w:t>
      </w:r>
      <w:r w:rsidR="00941750" w:rsidRPr="00941750">
        <w:rPr>
          <w:lang w:val="en-US"/>
        </w:rPr>
        <w:t>”</w:t>
      </w:r>
      <w:r w:rsidR="00941750" w:rsidRPr="00654431">
        <w:rPr>
          <w:lang w:val="en-US"/>
          <w:rPrChange w:id="391" w:author="smaslan" w:date="2018-05-15T13:10:00Z">
            <w:rPr>
              <w:b/>
              <w:bCs/>
              <w:caps/>
              <w:sz w:val="20"/>
              <w:szCs w:val="20"/>
              <w:lang w:val="en-US"/>
            </w:rPr>
          </w:rPrChange>
        </w:rPr>
        <w:t>.</w:t>
      </w:r>
      <w:ins w:id="392" w:author="smaslan" w:date="2018-05-15T13:10:00Z">
        <w:r w:rsidR="00654431">
          <w:rPr>
            <w:lang w:val="en-US"/>
          </w:rPr>
          <w:t xml:space="preserve"> User should always define the correction down to zero frequency in order to make algor</w:t>
        </w:r>
      </w:ins>
      <w:ins w:id="393" w:author="smaslan" w:date="2018-05-15T13:11:00Z">
        <w:r w:rsidR="00654431">
          <w:rPr>
            <w:lang w:val="en-US"/>
          </w:rPr>
          <w:t>i</w:t>
        </w:r>
      </w:ins>
      <w:ins w:id="394" w:author="smaslan" w:date="2018-05-15T13:10:00Z">
        <w:r w:rsidR="00654431">
          <w:rPr>
            <w:lang w:val="en-US"/>
          </w:rPr>
          <w:t>t</w:t>
        </w:r>
      </w:ins>
      <w:ins w:id="395" w:author="smaslan" w:date="2018-05-15T13:11:00Z">
        <w:r w:rsidR="00654431">
          <w:rPr>
            <w:lang w:val="en-US"/>
          </w:rPr>
          <w:t>h</w:t>
        </w:r>
      </w:ins>
      <w:ins w:id="396" w:author="smaslan" w:date="2018-05-15T13:10:00Z">
        <w:r w:rsidR="00654431">
          <w:rPr>
            <w:lang w:val="en-US"/>
          </w:rPr>
          <w:t xml:space="preserve">ms </w:t>
        </w:r>
      </w:ins>
      <w:ins w:id="397" w:author="smaslan" w:date="2018-05-15T13:11:00Z">
        <w:r w:rsidR="00654431">
          <w:rPr>
            <w:lang w:val="en-US"/>
          </w:rPr>
          <w:t>requiring DC value work</w:t>
        </w:r>
        <w:r w:rsidR="00AB70C9">
          <w:rPr>
            <w:lang w:val="en-US"/>
          </w:rPr>
          <w:t>!</w:t>
        </w:r>
      </w:ins>
    </w:p>
    <w:p w:rsidR="00B42FFC" w:rsidRDefault="00B42FFC" w:rsidP="00554000">
      <w:pPr>
        <w:rPr>
          <w:lang w:val="en-US"/>
        </w:rPr>
      </w:pPr>
      <w:r>
        <w:rPr>
          <w:lang w:val="en-US"/>
        </w:rPr>
        <w:t>Format of the CSV table</w:t>
      </w:r>
      <w:r w:rsidR="00A525FC">
        <w:rPr>
          <w:lang w:val="en-US"/>
        </w:rPr>
        <w:t xml:space="preserve"> for amplitude transfer</w:t>
      </w:r>
      <w:r>
        <w:rPr>
          <w:lang w:val="en-US"/>
        </w:rPr>
        <w:t>:</w:t>
      </w:r>
    </w:p>
    <w:tbl>
      <w:tblPr>
        <w:tblStyle w:val="Mkatabulky"/>
        <w:tblW w:w="0" w:type="auto"/>
        <w:tblLook w:val="04A0" w:firstRow="1" w:lastRow="0" w:firstColumn="1" w:lastColumn="0" w:noHBand="0" w:noVBand="1"/>
      </w:tblPr>
      <w:tblGrid>
        <w:gridCol w:w="1313"/>
        <w:gridCol w:w="4048"/>
      </w:tblGrid>
      <w:tr w:rsidR="00B42FFC" w:rsidTr="006F16EB">
        <w:tc>
          <w:tcPr>
            <w:tcW w:w="1313" w:type="dxa"/>
          </w:tcPr>
          <w:p w:rsidR="00B42FFC" w:rsidRDefault="00B42FFC" w:rsidP="00554000">
            <w:pPr>
              <w:rPr>
                <w:lang w:val="en-US"/>
              </w:rPr>
            </w:pPr>
            <w:r>
              <w:rPr>
                <w:lang w:val="en-US"/>
              </w:rPr>
              <w:t>x-axis:</w:t>
            </w:r>
          </w:p>
        </w:tc>
        <w:tc>
          <w:tcPr>
            <w:tcW w:w="4048" w:type="dxa"/>
          </w:tcPr>
          <w:p w:rsidR="00B42FFC" w:rsidRDefault="00B42FFC" w:rsidP="00554000">
            <w:pPr>
              <w:rPr>
                <w:lang w:val="en-US"/>
              </w:rPr>
            </w:pPr>
            <w:r>
              <w:rPr>
                <w:lang w:val="en-US"/>
              </w:rPr>
              <w:t xml:space="preserve">input </w:t>
            </w:r>
            <w:proofErr w:type="spellStart"/>
            <w:r>
              <w:rPr>
                <w:lang w:val="en-US"/>
              </w:rPr>
              <w:t>rms</w:t>
            </w:r>
            <w:proofErr w:type="spellEnd"/>
            <w:r>
              <w:rPr>
                <w:lang w:val="en-US"/>
              </w:rPr>
              <w:t xml:space="preserve"> value [V] or [A]</w:t>
            </w:r>
          </w:p>
        </w:tc>
      </w:tr>
      <w:tr w:rsidR="00B42FFC" w:rsidTr="006F16EB">
        <w:tc>
          <w:tcPr>
            <w:tcW w:w="1313" w:type="dxa"/>
          </w:tcPr>
          <w:p w:rsidR="00B42FFC" w:rsidRDefault="00B42FFC" w:rsidP="00554000">
            <w:pPr>
              <w:rPr>
                <w:lang w:val="en-US"/>
              </w:rPr>
            </w:pPr>
            <w:r>
              <w:rPr>
                <w:lang w:val="en-US"/>
              </w:rPr>
              <w:t>y-axis:</w:t>
            </w:r>
          </w:p>
        </w:tc>
        <w:tc>
          <w:tcPr>
            <w:tcW w:w="4048" w:type="dxa"/>
          </w:tcPr>
          <w:p w:rsidR="00B42FFC" w:rsidRDefault="00B42FFC" w:rsidP="00554000">
            <w:pPr>
              <w:rPr>
                <w:lang w:val="en-US"/>
              </w:rPr>
            </w:pPr>
            <w:r>
              <w:rPr>
                <w:lang w:val="en-US"/>
              </w:rPr>
              <w:t>frequency [Hz]</w:t>
            </w:r>
          </w:p>
        </w:tc>
      </w:tr>
      <w:tr w:rsidR="00B42FFC" w:rsidTr="006F16EB">
        <w:tc>
          <w:tcPr>
            <w:tcW w:w="1313" w:type="dxa"/>
          </w:tcPr>
          <w:p w:rsidR="00B42FFC" w:rsidRDefault="00B42FFC" w:rsidP="00554000">
            <w:pPr>
              <w:rPr>
                <w:lang w:val="en-US"/>
              </w:rPr>
            </w:pPr>
            <w:r>
              <w:rPr>
                <w:lang w:val="en-US"/>
              </w:rPr>
              <w:t>Quantities:</w:t>
            </w:r>
          </w:p>
        </w:tc>
        <w:tc>
          <w:tcPr>
            <w:tcW w:w="4048" w:type="dxa"/>
          </w:tcPr>
          <w:p w:rsidR="00B42FFC" w:rsidRDefault="00B42FFC" w:rsidP="00B42FFC">
            <w:pPr>
              <w:rPr>
                <w:lang w:val="en-US"/>
              </w:rPr>
            </w:pPr>
            <w:r>
              <w:rPr>
                <w:lang w:val="en-US"/>
              </w:rPr>
              <w:t>gain – relative gain</w:t>
            </w:r>
          </w:p>
          <w:p w:rsidR="00B42FFC" w:rsidRDefault="00B42FFC" w:rsidP="00B42FFC">
            <w:pPr>
              <w:rPr>
                <w:lang w:val="en-US"/>
              </w:rPr>
            </w:pPr>
            <w:r>
              <w:rPr>
                <w:lang w:val="en-US"/>
              </w:rPr>
              <w:t>u(gain) – absolute std. uncertainty of gain</w:t>
            </w:r>
          </w:p>
        </w:tc>
      </w:tr>
    </w:tbl>
    <w:p w:rsidR="00A525FC" w:rsidRDefault="00A525FC" w:rsidP="00A525FC">
      <w:pPr>
        <w:rPr>
          <w:lang w:val="en-US"/>
        </w:rPr>
      </w:pPr>
      <w:r>
        <w:rPr>
          <w:lang w:val="en-US"/>
        </w:rPr>
        <w:t>Format of the CSV table for phase transfer:</w:t>
      </w:r>
    </w:p>
    <w:tbl>
      <w:tblPr>
        <w:tblStyle w:val="Mkatabulky"/>
        <w:tblW w:w="0" w:type="auto"/>
        <w:tblLook w:val="04A0" w:firstRow="1" w:lastRow="0" w:firstColumn="1" w:lastColumn="0" w:noHBand="0" w:noVBand="1"/>
      </w:tblPr>
      <w:tblGrid>
        <w:gridCol w:w="1313"/>
        <w:gridCol w:w="4048"/>
      </w:tblGrid>
      <w:tr w:rsidR="00A525FC" w:rsidTr="006F16EB">
        <w:tc>
          <w:tcPr>
            <w:tcW w:w="1313" w:type="dxa"/>
          </w:tcPr>
          <w:p w:rsidR="00A525FC" w:rsidRDefault="00A525FC" w:rsidP="00A525FC">
            <w:pPr>
              <w:rPr>
                <w:lang w:val="en-US"/>
              </w:rPr>
            </w:pPr>
            <w:r>
              <w:rPr>
                <w:lang w:val="en-US"/>
              </w:rPr>
              <w:t>x-axis:</w:t>
            </w:r>
          </w:p>
        </w:tc>
        <w:tc>
          <w:tcPr>
            <w:tcW w:w="4048" w:type="dxa"/>
          </w:tcPr>
          <w:p w:rsidR="00A525FC" w:rsidRDefault="00A525FC" w:rsidP="00A525FC">
            <w:pPr>
              <w:rPr>
                <w:lang w:val="en-US"/>
              </w:rPr>
            </w:pPr>
            <w:r>
              <w:rPr>
                <w:lang w:val="en-US"/>
              </w:rPr>
              <w:t xml:space="preserve">input </w:t>
            </w:r>
            <w:proofErr w:type="spellStart"/>
            <w:r>
              <w:rPr>
                <w:lang w:val="en-US"/>
              </w:rPr>
              <w:t>rms</w:t>
            </w:r>
            <w:proofErr w:type="spellEnd"/>
            <w:r>
              <w:rPr>
                <w:lang w:val="en-US"/>
              </w:rPr>
              <w:t xml:space="preserve"> value [V] or [A]</w:t>
            </w:r>
          </w:p>
        </w:tc>
      </w:tr>
      <w:tr w:rsidR="00A525FC" w:rsidTr="006F16EB">
        <w:tc>
          <w:tcPr>
            <w:tcW w:w="1313" w:type="dxa"/>
          </w:tcPr>
          <w:p w:rsidR="00A525FC" w:rsidRDefault="00A525FC" w:rsidP="00A525FC">
            <w:pPr>
              <w:rPr>
                <w:lang w:val="en-US"/>
              </w:rPr>
            </w:pPr>
            <w:r>
              <w:rPr>
                <w:lang w:val="en-US"/>
              </w:rPr>
              <w:t>y-axis:</w:t>
            </w:r>
          </w:p>
        </w:tc>
        <w:tc>
          <w:tcPr>
            <w:tcW w:w="4048" w:type="dxa"/>
          </w:tcPr>
          <w:p w:rsidR="00A525FC" w:rsidRDefault="00A525FC" w:rsidP="00A525FC">
            <w:pPr>
              <w:rPr>
                <w:lang w:val="en-US"/>
              </w:rPr>
            </w:pPr>
            <w:r>
              <w:rPr>
                <w:lang w:val="en-US"/>
              </w:rPr>
              <w:t>frequency [Hz]</w:t>
            </w:r>
          </w:p>
        </w:tc>
      </w:tr>
      <w:tr w:rsidR="00A525FC" w:rsidTr="006F16EB">
        <w:tc>
          <w:tcPr>
            <w:tcW w:w="1313" w:type="dxa"/>
          </w:tcPr>
          <w:p w:rsidR="00A525FC" w:rsidRDefault="00A525FC" w:rsidP="00A525FC">
            <w:pPr>
              <w:rPr>
                <w:lang w:val="en-US"/>
              </w:rPr>
            </w:pPr>
            <w:r>
              <w:rPr>
                <w:lang w:val="en-US"/>
              </w:rPr>
              <w:t>Quantities:</w:t>
            </w:r>
          </w:p>
        </w:tc>
        <w:tc>
          <w:tcPr>
            <w:tcW w:w="4048" w:type="dxa"/>
          </w:tcPr>
          <w:p w:rsidR="00A525FC" w:rsidRDefault="00A525FC" w:rsidP="00A525FC">
            <w:pPr>
              <w:rPr>
                <w:lang w:val="en-US"/>
              </w:rPr>
            </w:pPr>
            <w:r>
              <w:rPr>
                <w:lang w:val="en-US"/>
              </w:rPr>
              <w:t>phi – absolute phase shift</w:t>
            </w:r>
          </w:p>
          <w:p w:rsidR="00A525FC" w:rsidRDefault="00A525FC" w:rsidP="00A525FC">
            <w:pPr>
              <w:rPr>
                <w:lang w:val="en-US"/>
              </w:rPr>
            </w:pPr>
            <w:r>
              <w:rPr>
                <w:lang w:val="en-US"/>
              </w:rPr>
              <w:t>u(phi) – absolute std. uncertainty of phi</w:t>
            </w:r>
          </w:p>
        </w:tc>
      </w:tr>
    </w:tbl>
    <w:p w:rsidR="00B42FFC" w:rsidRDefault="00B42FFC" w:rsidP="00554000">
      <w:pPr>
        <w:rPr>
          <w:lang w:val="en-US"/>
        </w:rPr>
      </w:pPr>
    </w:p>
    <w:p w:rsidR="00094956" w:rsidRDefault="00324DD0" w:rsidP="00554000">
      <w:pPr>
        <w:rPr>
          <w:lang w:val="en-US"/>
        </w:rPr>
      </w:pPr>
      <w:r>
        <w:rPr>
          <w:lang w:val="en-US"/>
        </w:rPr>
        <w:t xml:space="preserve">Note the x-axis is dependent on </w:t>
      </w:r>
      <w:r w:rsidRPr="00324DD0">
        <w:rPr>
          <w:lang w:val="en-US"/>
        </w:rPr>
        <w:t>input</w:t>
      </w:r>
      <w:r>
        <w:rPr>
          <w:lang w:val="en-US"/>
        </w:rPr>
        <w:t xml:space="preserve"> voltage (or current), not </w:t>
      </w:r>
      <w:r w:rsidR="003976BA">
        <w:rPr>
          <w:lang w:val="en-US"/>
        </w:rPr>
        <w:t xml:space="preserve">the </w:t>
      </w:r>
      <w:r>
        <w:rPr>
          <w:lang w:val="en-US"/>
        </w:rPr>
        <w:t xml:space="preserve">output one! </w:t>
      </w:r>
      <w:r w:rsidR="00B42FFC">
        <w:rPr>
          <w:lang w:val="en-US"/>
        </w:rPr>
        <w:t>The correction loader will always combine “</w:t>
      </w:r>
      <w:r w:rsidR="00B42FFC" w:rsidRPr="00B42FFC">
        <w:rPr>
          <w:b/>
          <w:lang w:val="en-US"/>
        </w:rPr>
        <w:t>nominal ratio</w:t>
      </w:r>
      <w:r w:rsidR="00B42FFC">
        <w:rPr>
          <w:lang w:val="en-US"/>
        </w:rPr>
        <w:t>” and “</w:t>
      </w:r>
      <w:r w:rsidR="00B42FFC" w:rsidRPr="00B42FFC">
        <w:rPr>
          <w:b/>
          <w:lang w:val="en-US"/>
        </w:rPr>
        <w:t>amplitude transfer path</w:t>
      </w:r>
      <w:r w:rsidR="00B42FFC">
        <w:rPr>
          <w:lang w:val="en-US"/>
        </w:rPr>
        <w:t xml:space="preserve">” into a single </w:t>
      </w:r>
      <w:r w:rsidR="00941750">
        <w:rPr>
          <w:lang w:val="en-US"/>
        </w:rPr>
        <w:t xml:space="preserve">absolute </w:t>
      </w:r>
      <w:r w:rsidR="00B42FFC">
        <w:rPr>
          <w:lang w:val="en-US"/>
        </w:rPr>
        <w:t>correction table:</w:t>
      </w:r>
    </w:p>
    <w:p w:rsidR="00B42FFC" w:rsidRPr="00A525FC" w:rsidRDefault="00A525FC" w:rsidP="00554000">
      <w:pPr>
        <w:rPr>
          <w:rStyle w:val="Zvraznn"/>
        </w:rPr>
      </w:pPr>
      <w:del w:id="398" w:author="smaslan" w:date="2018-05-15T13:11:00Z">
        <w:r w:rsidRPr="00A525FC" w:rsidDel="00AC232D">
          <w:rPr>
            <w:rStyle w:val="Zvraznn"/>
          </w:rPr>
          <w:delText>“</w:delText>
        </w:r>
      </w:del>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del w:id="399" w:author="smaslan" w:date="2018-05-15T13:11:00Z">
        <w:r w:rsidRPr="00A525FC" w:rsidDel="00AC232D">
          <w:rPr>
            <w:rStyle w:val="Zvraznn"/>
          </w:rPr>
          <w:delText>”</w:delText>
        </w:r>
      </w:del>
      <w:r w:rsidRPr="00A525FC">
        <w:rPr>
          <w:rStyle w:val="Zvraznn"/>
        </w:rPr>
        <w:t xml:space="preserve"> = </w:t>
      </w:r>
      <w:del w:id="400" w:author="smaslan" w:date="2018-05-15T13:11:00Z">
        <w:r w:rsidRPr="00A525FC" w:rsidDel="00AC232D">
          <w:rPr>
            <w:rStyle w:val="Zvraznn"/>
          </w:rPr>
          <w:delText>“</w:delText>
        </w:r>
      </w:del>
      <w:proofErr w:type="spellStart"/>
      <w:r w:rsidRPr="00A525FC">
        <w:rPr>
          <w:rStyle w:val="Zvraznn"/>
        </w:rPr>
        <w:t>nominal</w:t>
      </w:r>
      <w:proofErr w:type="spellEnd"/>
      <w:r w:rsidRPr="00A525FC">
        <w:rPr>
          <w:rStyle w:val="Zvraznn"/>
        </w:rPr>
        <w:t xml:space="preserve"> ratio</w:t>
      </w:r>
      <w:del w:id="401" w:author="smaslan" w:date="2018-05-15T13:11:00Z">
        <w:r w:rsidRPr="00AC232D" w:rsidDel="00AC232D">
          <w:rPr>
            <w:rStyle w:val="Zvraznn"/>
            <w:i w:val="0"/>
            <w:rPrChange w:id="402" w:author="smaslan" w:date="2018-05-15T13:11:00Z">
              <w:rPr>
                <w:rStyle w:val="Zvraznn"/>
                <w:b/>
                <w:bCs/>
                <w:caps/>
                <w:sz w:val="20"/>
                <w:szCs w:val="20"/>
              </w:rPr>
            </w:rPrChange>
          </w:rPr>
          <w:delText>”</w:delText>
        </w:r>
      </w:del>
      <w:r w:rsidRPr="00AC232D">
        <w:rPr>
          <w:rStyle w:val="Zvraznn"/>
          <w:i w:val="0"/>
          <w:rPrChange w:id="403" w:author="smaslan" w:date="2018-05-15T13:11:00Z">
            <w:rPr>
              <w:rStyle w:val="Zvraznn"/>
              <w:b/>
              <w:bCs/>
              <w:caps/>
              <w:sz w:val="20"/>
              <w:szCs w:val="20"/>
            </w:rPr>
          </w:rPrChange>
        </w:rPr>
        <w:t xml:space="preserve"> * </w:t>
      </w:r>
      <w:del w:id="404" w:author="smaslan" w:date="2018-05-15T13:11:00Z">
        <w:r w:rsidRPr="00A525FC" w:rsidDel="00AC232D">
          <w:rPr>
            <w:rStyle w:val="Zvraznn"/>
          </w:rPr>
          <w:delText>“</w:delText>
        </w:r>
      </w:del>
      <w:proofErr w:type="spellStart"/>
      <w:r w:rsidRPr="00A525FC">
        <w:rPr>
          <w:rStyle w:val="Zvraznn"/>
        </w:rPr>
        <w:t>gain</w:t>
      </w:r>
      <w:proofErr w:type="spellEnd"/>
      <w:del w:id="405" w:author="smaslan" w:date="2018-05-15T13:11:00Z">
        <w:r w:rsidRPr="00A525FC" w:rsidDel="00AC232D">
          <w:rPr>
            <w:rStyle w:val="Zvraznn"/>
          </w:rPr>
          <w:delText>”;</w:delText>
        </w:r>
      </w:del>
    </w:p>
    <w:p w:rsidR="00A525FC" w:rsidRPr="00A525FC" w:rsidRDefault="00A525FC" w:rsidP="00A525FC">
      <w:pPr>
        <w:rPr>
          <w:rStyle w:val="Zvraznn"/>
        </w:rPr>
      </w:pPr>
      <w:del w:id="406" w:author="smaslan" w:date="2018-05-15T13:11:00Z">
        <w:r w:rsidRPr="00A525FC" w:rsidDel="00AC232D">
          <w:rPr>
            <w:rStyle w:val="Zvraznn"/>
          </w:rPr>
          <w:lastRenderedPageBreak/>
          <w:delText>“</w:delText>
        </w:r>
      </w:del>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r w:rsidRPr="00A525FC">
        <w:rPr>
          <w:rStyle w:val="Zvraznn"/>
        </w:rPr>
        <w:t xml:space="preserve"> </w:t>
      </w:r>
      <w:proofErr w:type="spellStart"/>
      <w:r w:rsidRPr="00A525FC">
        <w:rPr>
          <w:rStyle w:val="Zvraznn"/>
        </w:rPr>
        <w:t>uncertainty</w:t>
      </w:r>
      <w:proofErr w:type="spellEnd"/>
      <w:del w:id="407" w:author="smaslan" w:date="2018-05-15T13:11:00Z">
        <w:r w:rsidRPr="00A525FC" w:rsidDel="00AC232D">
          <w:rPr>
            <w:rStyle w:val="Zvraznn"/>
          </w:rPr>
          <w:delText>”</w:delText>
        </w:r>
      </w:del>
      <w:r w:rsidRPr="00A525FC">
        <w:rPr>
          <w:rStyle w:val="Zvraznn"/>
        </w:rPr>
        <w:t xml:space="preserve"> = </w:t>
      </w:r>
      <w:proofErr w:type="spellStart"/>
      <w:r w:rsidRPr="00AC232D">
        <w:rPr>
          <w:rStyle w:val="Zvraznn"/>
          <w:i w:val="0"/>
          <w:rPrChange w:id="408" w:author="smaslan" w:date="2018-05-15T13:11:00Z">
            <w:rPr>
              <w:rStyle w:val="Zvraznn"/>
              <w:b/>
              <w:bCs/>
              <w:caps/>
              <w:sz w:val="20"/>
              <w:szCs w:val="20"/>
            </w:rPr>
          </w:rPrChange>
        </w:rPr>
        <w:t>sqrt</w:t>
      </w:r>
      <w:proofErr w:type="spellEnd"/>
      <w:r w:rsidRPr="00AC232D">
        <w:rPr>
          <w:rStyle w:val="Zvraznn"/>
          <w:i w:val="0"/>
          <w:rPrChange w:id="409" w:author="smaslan" w:date="2018-05-15T13:11:00Z">
            <w:rPr>
              <w:rStyle w:val="Zvraznn"/>
              <w:b/>
              <w:bCs/>
              <w:caps/>
              <w:sz w:val="20"/>
              <w:szCs w:val="20"/>
            </w:rPr>
          </w:rPrChange>
        </w:rPr>
        <w:t>(</w:t>
      </w:r>
      <w:ins w:id="410" w:author="smaslan" w:date="2018-05-15T13:11:00Z">
        <w:r w:rsidR="00AC232D" w:rsidRPr="00AC232D">
          <w:rPr>
            <w:rStyle w:val="Zvraznn"/>
            <w:i w:val="0"/>
            <w:rPrChange w:id="411" w:author="smaslan" w:date="2018-05-15T13:11:00Z">
              <w:rPr>
                <w:rStyle w:val="Zvraznn"/>
                <w:b/>
                <w:bCs/>
                <w:caps/>
                <w:sz w:val="20"/>
                <w:szCs w:val="20"/>
              </w:rPr>
            </w:rPrChange>
          </w:rPr>
          <w:t>(</w:t>
        </w:r>
      </w:ins>
      <w:proofErr w:type="spellStart"/>
      <w:del w:id="412" w:author="smaslan" w:date="2018-05-15T13:11:00Z">
        <w:r w:rsidRPr="00A525FC" w:rsidDel="00AC232D">
          <w:rPr>
            <w:rStyle w:val="Zvraznn"/>
          </w:rPr>
          <w:delText>“</w:delText>
        </w:r>
      </w:del>
      <w:r w:rsidRPr="00A525FC">
        <w:rPr>
          <w:rStyle w:val="Zvraznn"/>
        </w:rPr>
        <w:t>nominal</w:t>
      </w:r>
      <w:proofErr w:type="spellEnd"/>
      <w:r w:rsidRPr="00A525FC">
        <w:rPr>
          <w:rStyle w:val="Zvraznn"/>
        </w:rPr>
        <w:t xml:space="preserve"> ratio </w:t>
      </w:r>
      <w:proofErr w:type="spellStart"/>
      <w:r w:rsidRPr="00A525FC">
        <w:rPr>
          <w:rStyle w:val="Zvraznn"/>
        </w:rPr>
        <w:t>uncertainty</w:t>
      </w:r>
      <w:proofErr w:type="spellEnd"/>
      <w:ins w:id="413" w:author="smaslan" w:date="2018-05-15T13:11:00Z">
        <w:r w:rsidR="00AC232D" w:rsidRPr="00AC232D">
          <w:rPr>
            <w:rStyle w:val="Zvraznn"/>
            <w:i w:val="0"/>
            <w:rPrChange w:id="414" w:author="smaslan" w:date="2018-05-15T13:11:00Z">
              <w:rPr>
                <w:rStyle w:val="Zvraznn"/>
                <w:b/>
                <w:bCs/>
                <w:caps/>
                <w:sz w:val="20"/>
                <w:szCs w:val="20"/>
              </w:rPr>
            </w:rPrChange>
          </w:rPr>
          <w:t>)</w:t>
        </w:r>
      </w:ins>
      <w:del w:id="415" w:author="smaslan" w:date="2018-05-15T13:11:00Z">
        <w:r w:rsidRPr="00AC232D" w:rsidDel="00AC232D">
          <w:rPr>
            <w:rStyle w:val="Zvraznn"/>
            <w:i w:val="0"/>
            <w:rPrChange w:id="416" w:author="smaslan" w:date="2018-05-15T13:11:00Z">
              <w:rPr>
                <w:rStyle w:val="Zvraznn"/>
                <w:b/>
                <w:bCs/>
                <w:caps/>
                <w:sz w:val="20"/>
                <w:szCs w:val="20"/>
              </w:rPr>
            </w:rPrChange>
          </w:rPr>
          <w:delText>”</w:delText>
        </w:r>
      </w:del>
      <w:proofErr w:type="gramStart"/>
      <w:r w:rsidRPr="00AC232D">
        <w:rPr>
          <w:rStyle w:val="Zvraznn"/>
          <w:i w:val="0"/>
          <w:rPrChange w:id="417" w:author="smaslan" w:date="2018-05-15T13:11:00Z">
            <w:rPr>
              <w:rStyle w:val="Zvraznn"/>
              <w:b/>
              <w:bCs/>
              <w:caps/>
              <w:sz w:val="20"/>
              <w:szCs w:val="20"/>
            </w:rPr>
          </w:rPrChange>
        </w:rPr>
        <w:t xml:space="preserve">^2 + </w:t>
      </w:r>
      <w:del w:id="418" w:author="smaslan" w:date="2018-05-15T13:12:00Z">
        <w:r w:rsidRPr="00A525FC" w:rsidDel="00AC232D">
          <w:rPr>
            <w:rStyle w:val="Zvraznn"/>
          </w:rPr>
          <w:delText>“</w:delText>
        </w:r>
      </w:del>
      <w:r w:rsidRPr="00A525FC">
        <w:rPr>
          <w:rStyle w:val="Zvraznn"/>
        </w:rPr>
        <w:t>u</w:t>
      </w:r>
      <w:r w:rsidRPr="00AC232D">
        <w:rPr>
          <w:rStyle w:val="Zvraznn"/>
          <w:i w:val="0"/>
          <w:rPrChange w:id="419" w:author="smaslan" w:date="2018-05-15T13:12:00Z">
            <w:rPr>
              <w:rStyle w:val="Zvraznn"/>
              <w:b/>
              <w:bCs/>
              <w:caps/>
              <w:sz w:val="20"/>
              <w:szCs w:val="20"/>
            </w:rPr>
          </w:rPrChange>
        </w:rPr>
        <w:t>(</w:t>
      </w:r>
      <w:proofErr w:type="spellStart"/>
      <w:r w:rsidRPr="00A525FC">
        <w:rPr>
          <w:rStyle w:val="Zvraznn"/>
        </w:rPr>
        <w:t>gain</w:t>
      </w:r>
      <w:proofErr w:type="spellEnd"/>
      <w:proofErr w:type="gramEnd"/>
      <w:r w:rsidRPr="00AC232D">
        <w:rPr>
          <w:rStyle w:val="Zvraznn"/>
          <w:i w:val="0"/>
          <w:rPrChange w:id="420" w:author="smaslan" w:date="2018-05-15T13:12:00Z">
            <w:rPr>
              <w:rStyle w:val="Zvraznn"/>
              <w:b/>
              <w:bCs/>
              <w:caps/>
              <w:sz w:val="20"/>
              <w:szCs w:val="20"/>
            </w:rPr>
          </w:rPrChange>
        </w:rPr>
        <w:t>)</w:t>
      </w:r>
      <w:del w:id="421" w:author="smaslan" w:date="2018-05-15T13:12:00Z">
        <w:r w:rsidRPr="00AC232D" w:rsidDel="00AC232D">
          <w:rPr>
            <w:rStyle w:val="Zvraznn"/>
            <w:i w:val="0"/>
            <w:rPrChange w:id="422" w:author="smaslan" w:date="2018-05-15T13:12:00Z">
              <w:rPr>
                <w:rStyle w:val="Zvraznn"/>
                <w:b/>
                <w:bCs/>
                <w:caps/>
                <w:sz w:val="20"/>
                <w:szCs w:val="20"/>
              </w:rPr>
            </w:rPrChange>
          </w:rPr>
          <w:delText>”</w:delText>
        </w:r>
      </w:del>
      <w:r w:rsidRPr="00AC232D">
        <w:rPr>
          <w:rStyle w:val="Zvraznn"/>
          <w:i w:val="0"/>
          <w:rPrChange w:id="423" w:author="smaslan" w:date="2018-05-15T13:12:00Z">
            <w:rPr>
              <w:rStyle w:val="Zvraznn"/>
              <w:b/>
              <w:bCs/>
              <w:caps/>
              <w:sz w:val="20"/>
              <w:szCs w:val="20"/>
            </w:rPr>
          </w:rPrChange>
        </w:rPr>
        <w:t>^2)</w:t>
      </w:r>
      <w:del w:id="424" w:author="smaslan" w:date="2018-05-15T13:12:00Z">
        <w:r w:rsidRPr="00AC232D" w:rsidDel="00AC232D">
          <w:rPr>
            <w:rStyle w:val="Zvraznn"/>
            <w:i w:val="0"/>
            <w:rPrChange w:id="425" w:author="smaslan" w:date="2018-05-15T13:12:00Z">
              <w:rPr>
                <w:rStyle w:val="Zvraznn"/>
                <w:b/>
                <w:bCs/>
                <w:caps/>
                <w:sz w:val="20"/>
                <w:szCs w:val="20"/>
              </w:rPr>
            </w:rPrChange>
          </w:rPr>
          <w:delText>;</w:delText>
        </w:r>
      </w:del>
    </w:p>
    <w:p w:rsidR="00A525FC" w:rsidRDefault="003976BA" w:rsidP="00554000">
      <w:pPr>
        <w:rPr>
          <w:lang w:val="en-US"/>
        </w:rPr>
      </w:pPr>
      <w:r>
        <w:rPr>
          <w:lang w:val="en-US"/>
        </w:rPr>
        <w:t xml:space="preserve">Note the </w:t>
      </w:r>
      <w:r w:rsidR="00A525FC">
        <w:rPr>
          <w:lang w:val="en-US"/>
        </w:rPr>
        <w:t>“</w:t>
      </w:r>
      <w:r w:rsidR="00A525FC" w:rsidRPr="00941750">
        <w:rPr>
          <w:b/>
          <w:lang w:val="en-US"/>
        </w:rPr>
        <w:t>abs gain</w:t>
      </w:r>
      <w:r w:rsidR="00A525FC">
        <w:rPr>
          <w:lang w:val="en-US"/>
        </w:rPr>
        <w:t>” and its uncertainty is inverted for a shunt so the “</w:t>
      </w:r>
      <w:r w:rsidR="00A525FC" w:rsidRPr="00941750">
        <w:rPr>
          <w:b/>
          <w:lang w:val="en-US"/>
        </w:rPr>
        <w:t>abs gain</w:t>
      </w:r>
      <w:r w:rsidR="00A525FC">
        <w:rPr>
          <w:lang w:val="en-US"/>
        </w:rPr>
        <w:t xml:space="preserve">” is always </w:t>
      </w:r>
      <w:r>
        <w:rPr>
          <w:lang w:val="en-US"/>
        </w:rPr>
        <w:t xml:space="preserve">a ratio of </w:t>
      </w:r>
      <w:r w:rsidR="00A525FC">
        <w:rPr>
          <w:lang w:val="en-US"/>
        </w:rPr>
        <w:t xml:space="preserve">measured input quantity (voltage or current) </w:t>
      </w:r>
      <w:r>
        <w:rPr>
          <w:lang w:val="en-US"/>
        </w:rPr>
        <w:t>and</w:t>
      </w:r>
      <w:r w:rsidR="00A525FC">
        <w:rPr>
          <w:lang w:val="en-US"/>
        </w:rPr>
        <w:t xml:space="preserve"> </w:t>
      </w:r>
      <w:r>
        <w:rPr>
          <w:lang w:val="en-US"/>
        </w:rPr>
        <w:t>output voltage.</w:t>
      </w:r>
    </w:p>
    <w:p w:rsidR="00094956" w:rsidRDefault="00A525FC" w:rsidP="00554000">
      <w:pPr>
        <w:rPr>
          <w:lang w:val="en-US"/>
        </w:rPr>
      </w:pPr>
      <w:r>
        <w:rPr>
          <w:lang w:val="en-US"/>
        </w:rPr>
        <w:t>The</w:t>
      </w:r>
      <w:r w:rsidRPr="007E2598">
        <w:rPr>
          <w:lang w:val="en-US"/>
        </w:rPr>
        <w:t xml:space="preserve"> </w:t>
      </w:r>
      <w:r>
        <w:rPr>
          <w:lang w:val="en-US"/>
        </w:rPr>
        <w:t>“</w:t>
      </w:r>
      <w:r w:rsidRPr="00941750">
        <w:rPr>
          <w:b/>
          <w:lang w:val="en-US"/>
        </w:rPr>
        <w:t>abs gain</w:t>
      </w:r>
      <w:r>
        <w:rPr>
          <w:lang w:val="en-US"/>
        </w:rPr>
        <w:t xml:space="preserve">”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3041"/>
      </w:tblGrid>
      <w:tr w:rsidR="007949BB" w:rsidTr="006F16E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41" w:type="dxa"/>
          </w:tcPr>
          <w:p w:rsidR="007949BB" w:rsidRPr="007949BB" w:rsidRDefault="007949BB" w:rsidP="00ED51C9">
            <w:pPr>
              <w:rPr>
                <w:i/>
                <w:lang w:val="en-US"/>
              </w:rPr>
            </w:pPr>
            <w:r w:rsidRPr="007949BB">
              <w:rPr>
                <w:i/>
                <w:lang w:val="en-US"/>
              </w:rPr>
              <w:t>Meaning</w:t>
            </w:r>
          </w:p>
        </w:tc>
      </w:tr>
      <w:tr w:rsidR="007949BB" w:rsidTr="006F16EB">
        <w:tc>
          <w:tcPr>
            <w:tcW w:w="1450" w:type="dxa"/>
          </w:tcPr>
          <w:p w:rsidR="007949BB" w:rsidRDefault="007949BB" w:rsidP="007949BB">
            <w:pPr>
              <w:rPr>
                <w:lang w:val="en-US"/>
              </w:rPr>
            </w:pPr>
            <w:r>
              <w:rPr>
                <w:lang w:val="en-US"/>
              </w:rPr>
              <w:t>*</w:t>
            </w:r>
            <w:proofErr w:type="spellStart"/>
            <w:r>
              <w:rPr>
                <w:lang w:val="en-US"/>
              </w:rPr>
              <w:t>tr_gain_f.v</w:t>
            </w:r>
            <w:proofErr w:type="spell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ED51C9">
            <w:pPr>
              <w:rPr>
                <w:lang w:val="en-US"/>
              </w:rPr>
            </w:pPr>
            <w:r>
              <w:rPr>
                <w:lang w:val="en-US"/>
              </w:rPr>
              <w:t>Frequency axis [Hz]</w:t>
            </w:r>
          </w:p>
        </w:tc>
      </w:tr>
      <w:tr w:rsidR="007949BB" w:rsidTr="006F16EB">
        <w:tc>
          <w:tcPr>
            <w:tcW w:w="1450" w:type="dxa"/>
          </w:tcPr>
          <w:p w:rsidR="007949BB" w:rsidRDefault="007949BB" w:rsidP="00ED51C9">
            <w:pPr>
              <w:rPr>
                <w:lang w:val="en-US"/>
              </w:rPr>
            </w:pPr>
            <w:r>
              <w:rPr>
                <w:lang w:val="en-US"/>
              </w:rPr>
              <w:t>*</w:t>
            </w:r>
            <w:proofErr w:type="spellStart"/>
            <w:r>
              <w:rPr>
                <w:lang w:val="en-US"/>
              </w:rPr>
              <w:t>tr_gain_a.v</w:t>
            </w:r>
            <w:proofErr w:type="spell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7949BB">
            <w:pPr>
              <w:rPr>
                <w:lang w:val="en-US"/>
              </w:rPr>
            </w:pPr>
            <w:r>
              <w:rPr>
                <w:lang w:val="en-US"/>
              </w:rPr>
              <w:t>Input RMS value axis [V] or [A]</w:t>
            </w:r>
          </w:p>
        </w:tc>
      </w:tr>
      <w:tr w:rsidR="007949BB" w:rsidTr="006F16EB">
        <w:tc>
          <w:tcPr>
            <w:tcW w:w="1450" w:type="dxa"/>
          </w:tcPr>
          <w:p w:rsidR="007949BB" w:rsidRDefault="007949BB" w:rsidP="00ED51C9">
            <w:pPr>
              <w:rPr>
                <w:lang w:val="en-US"/>
              </w:rPr>
            </w:pPr>
            <w:r>
              <w:rPr>
                <w:lang w:val="en-US"/>
              </w:rPr>
              <w:t>*</w:t>
            </w:r>
            <w:proofErr w:type="spellStart"/>
            <w:r>
              <w:rPr>
                <w:lang w:val="en-US"/>
              </w:rPr>
              <w:t>tr_gain.v</w:t>
            </w:r>
            <w:proofErr w:type="spellEnd"/>
          </w:p>
          <w:p w:rsidR="007949BB" w:rsidRDefault="007949BB" w:rsidP="00ED51C9">
            <w:pPr>
              <w:rPr>
                <w:lang w:val="en-US"/>
              </w:rPr>
            </w:pPr>
            <w:r>
              <w:rPr>
                <w:lang w:val="en-US"/>
              </w:rPr>
              <w:t>*</w:t>
            </w:r>
            <w:proofErr w:type="spellStart"/>
            <w:r>
              <w:rPr>
                <w:lang w:val="en-US"/>
              </w:rPr>
              <w:t>tr_gain.u</w:t>
            </w:r>
            <w:proofErr w:type="spellEnd"/>
          </w:p>
        </w:tc>
        <w:tc>
          <w:tcPr>
            <w:tcW w:w="1514" w:type="dxa"/>
          </w:tcPr>
          <w:p w:rsidR="007949BB" w:rsidRDefault="007949BB" w:rsidP="00ED51C9">
            <w:pPr>
              <w:jc w:val="center"/>
              <w:rPr>
                <w:lang w:val="en-US"/>
              </w:rPr>
            </w:pPr>
            <w:r>
              <w:rPr>
                <w:lang w:val="en-US"/>
              </w:rPr>
              <w:t>1</w:t>
            </w:r>
          </w:p>
          <w:p w:rsidR="007949BB" w:rsidRDefault="007949BB" w:rsidP="00ED51C9">
            <w:pPr>
              <w:jc w:val="center"/>
              <w:rPr>
                <w:lang w:val="en-US"/>
              </w:rPr>
            </w:pPr>
            <w:r>
              <w:rPr>
                <w:lang w:val="en-US"/>
              </w:rPr>
              <w:t>0</w:t>
            </w:r>
          </w:p>
        </w:tc>
        <w:tc>
          <w:tcPr>
            <w:tcW w:w="3041" w:type="dxa"/>
          </w:tcPr>
          <w:p w:rsidR="007949BB" w:rsidRDefault="007949BB" w:rsidP="00ED51C9">
            <w:pPr>
              <w:rPr>
                <w:lang w:val="en-US"/>
              </w:rPr>
            </w:pPr>
            <w:r>
              <w:rPr>
                <w:lang w:val="en-US"/>
              </w:rPr>
              <w:t>Gain</w:t>
            </w:r>
          </w:p>
          <w:p w:rsidR="007949BB" w:rsidRDefault="007949BB" w:rsidP="00ED51C9">
            <w:pPr>
              <w:rPr>
                <w:lang w:val="en-US"/>
              </w:rPr>
            </w:pPr>
            <w:r>
              <w:rPr>
                <w:lang w:val="en-US"/>
              </w:rPr>
              <w:t>Abs. std. uncertainty of gain</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426" w:author="smaslan" w:date="2018-08-09T10:50:00Z">
        <w:r w:rsidR="006D2678">
          <w:rPr>
            <w:lang w:val="en-US"/>
          </w:rPr>
          <w:fldChar w:fldCharType="begin"/>
        </w:r>
        <w:r w:rsidR="006D2678">
          <w:rPr>
            <w:lang w:val="en-US"/>
          </w:rPr>
          <w:instrText xml:space="preserve"> REF _Ref521575187 \r \h </w:instrText>
        </w:r>
        <w:r w:rsidR="006D2678">
          <w:rPr>
            <w:lang w:val="en-US"/>
          </w:rPr>
        </w:r>
      </w:ins>
      <w:r w:rsidR="006D2678">
        <w:rPr>
          <w:lang w:val="en-US"/>
        </w:rPr>
        <w:fldChar w:fldCharType="separate"/>
      </w:r>
      <w:ins w:id="427" w:author="smaslan" w:date="2018-08-09T10:50:00Z">
        <w:r w:rsidR="006D2678">
          <w:rPr>
            <w:lang w:val="en-US"/>
          </w:rPr>
          <w:t>[4]</w:t>
        </w:r>
        <w:r w:rsidR="006D2678">
          <w:rPr>
            <w:lang w:val="en-US"/>
          </w:rPr>
          <w:fldChar w:fldCharType="end"/>
        </w:r>
      </w:ins>
      <w:del w:id="428" w:author="smaslan" w:date="2018-08-09T10:50:00Z">
        <w:r w:rsidDel="006D2678">
          <w:rPr>
            <w:lang w:val="en-US"/>
          </w:rPr>
          <w:delText>[</w:delText>
        </w:r>
        <w:r w:rsidR="00AF4EB6" w:rsidDel="006D2678">
          <w:rPr>
            <w:lang w:val="en-US"/>
          </w:rPr>
          <w:delText>4</w:delText>
        </w:r>
        <w:r w:rsidDel="006D2678">
          <w:rPr>
            <w:lang w:val="en-US"/>
          </w:rPr>
          <w:delText>]</w:delText>
        </w:r>
      </w:del>
      <w:r>
        <w:rPr>
          <w:lang w:val="en-US"/>
        </w:rPr>
        <w:t xml:space="preserve"> (i.e. “u_” or “i_” or nothing)</w:t>
      </w:r>
    </w:p>
    <w:p w:rsidR="00A525FC" w:rsidRDefault="00A525FC" w:rsidP="00A525FC">
      <w:pPr>
        <w:rPr>
          <w:lang w:val="en-US"/>
        </w:rPr>
      </w:pPr>
      <w:r>
        <w:rPr>
          <w:lang w:val="en-US"/>
        </w:rPr>
        <w:t>The</w:t>
      </w:r>
      <w:r w:rsidRPr="007E2598">
        <w:rPr>
          <w:lang w:val="en-US"/>
        </w:rPr>
        <w:t xml:space="preserve"> </w:t>
      </w:r>
      <w:r>
        <w:rPr>
          <w:lang w:val="en-US"/>
        </w:rPr>
        <w:t xml:space="preserve">transducer’s phase shift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4437"/>
      </w:tblGrid>
      <w:tr w:rsidR="007949BB" w:rsidTr="007949B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4437" w:type="dxa"/>
          </w:tcPr>
          <w:p w:rsidR="007949BB" w:rsidRPr="007949BB" w:rsidRDefault="007949BB" w:rsidP="00ED51C9">
            <w:pPr>
              <w:rPr>
                <w:i/>
                <w:lang w:val="en-US"/>
              </w:rPr>
            </w:pPr>
            <w:r w:rsidRPr="007949BB">
              <w:rPr>
                <w:i/>
                <w:lang w:val="en-US"/>
              </w:rPr>
              <w:t>Meaning</w:t>
            </w:r>
          </w:p>
        </w:tc>
      </w:tr>
      <w:tr w:rsidR="007949BB" w:rsidTr="007949BB">
        <w:tc>
          <w:tcPr>
            <w:tcW w:w="1450" w:type="dxa"/>
          </w:tcPr>
          <w:p w:rsidR="007949BB" w:rsidRDefault="007949BB" w:rsidP="007949BB">
            <w:pPr>
              <w:rPr>
                <w:lang w:val="en-US"/>
              </w:rPr>
            </w:pPr>
            <w:r>
              <w:rPr>
                <w:lang w:val="en-US"/>
              </w:rPr>
              <w:t>*</w:t>
            </w:r>
            <w:proofErr w:type="spellStart"/>
            <w:r>
              <w:rPr>
                <w:lang w:val="en-US"/>
              </w:rPr>
              <w:t>tr_phi_f.v</w:t>
            </w:r>
            <w:proofErr w:type="spell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Frequency axis [Hz]</w:t>
            </w:r>
          </w:p>
        </w:tc>
      </w:tr>
      <w:tr w:rsidR="007949BB" w:rsidTr="007949BB">
        <w:tc>
          <w:tcPr>
            <w:tcW w:w="1450" w:type="dxa"/>
          </w:tcPr>
          <w:p w:rsidR="007949BB" w:rsidRDefault="007949BB" w:rsidP="00ED51C9">
            <w:pPr>
              <w:rPr>
                <w:lang w:val="en-US"/>
              </w:rPr>
            </w:pPr>
            <w:r>
              <w:rPr>
                <w:lang w:val="en-US"/>
              </w:rPr>
              <w:t>*</w:t>
            </w:r>
            <w:proofErr w:type="spellStart"/>
            <w:r>
              <w:rPr>
                <w:lang w:val="en-US"/>
              </w:rPr>
              <w:t>tr_phi_a.v</w:t>
            </w:r>
            <w:proofErr w:type="spell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Input RMS value axis [V] or [A]</w:t>
            </w:r>
          </w:p>
        </w:tc>
      </w:tr>
      <w:tr w:rsidR="007949BB" w:rsidTr="007949BB">
        <w:tc>
          <w:tcPr>
            <w:tcW w:w="1450" w:type="dxa"/>
          </w:tcPr>
          <w:p w:rsidR="007949BB" w:rsidRDefault="007949BB" w:rsidP="00ED51C9">
            <w:pPr>
              <w:rPr>
                <w:lang w:val="en-US"/>
              </w:rPr>
            </w:pPr>
            <w:r>
              <w:rPr>
                <w:lang w:val="en-US"/>
              </w:rPr>
              <w:t>*</w:t>
            </w:r>
            <w:proofErr w:type="spellStart"/>
            <w:r>
              <w:rPr>
                <w:lang w:val="en-US"/>
              </w:rPr>
              <w:t>tr_phi.v</w:t>
            </w:r>
            <w:proofErr w:type="spellEnd"/>
          </w:p>
          <w:p w:rsidR="007949BB" w:rsidRDefault="007949BB" w:rsidP="00ED51C9">
            <w:pPr>
              <w:rPr>
                <w:lang w:val="en-US"/>
              </w:rPr>
            </w:pPr>
            <w:r>
              <w:rPr>
                <w:lang w:val="en-US"/>
              </w:rPr>
              <w:t>*</w:t>
            </w:r>
            <w:proofErr w:type="spellStart"/>
            <w:r>
              <w:rPr>
                <w:lang w:val="en-US"/>
              </w:rPr>
              <w:t>tr_phi.u</w:t>
            </w:r>
            <w:proofErr w:type="spellEnd"/>
          </w:p>
        </w:tc>
        <w:tc>
          <w:tcPr>
            <w:tcW w:w="1514" w:type="dxa"/>
          </w:tcPr>
          <w:p w:rsidR="007949BB" w:rsidRDefault="007949BB" w:rsidP="00ED51C9">
            <w:pPr>
              <w:jc w:val="center"/>
              <w:rPr>
                <w:lang w:val="en-US"/>
              </w:rPr>
            </w:pPr>
            <w:r>
              <w:rPr>
                <w:lang w:val="en-US"/>
              </w:rPr>
              <w:t>0</w:t>
            </w:r>
          </w:p>
          <w:p w:rsidR="007949BB" w:rsidRDefault="007949BB" w:rsidP="00ED51C9">
            <w:pPr>
              <w:jc w:val="center"/>
              <w:rPr>
                <w:lang w:val="en-US"/>
              </w:rPr>
            </w:pPr>
            <w:r>
              <w:rPr>
                <w:lang w:val="en-US"/>
              </w:rPr>
              <w:t>0</w:t>
            </w:r>
          </w:p>
        </w:tc>
        <w:tc>
          <w:tcPr>
            <w:tcW w:w="4437" w:type="dxa"/>
          </w:tcPr>
          <w:p w:rsidR="007949BB" w:rsidRDefault="007949BB" w:rsidP="00ED51C9">
            <w:pPr>
              <w:rPr>
                <w:lang w:val="en-US"/>
              </w:rPr>
            </w:pPr>
            <w:r>
              <w:rPr>
                <w:lang w:val="en-US"/>
              </w:rPr>
              <w:t>Phase correction [rad]</w:t>
            </w:r>
          </w:p>
          <w:p w:rsidR="007949BB" w:rsidRDefault="007949BB" w:rsidP="00ED51C9">
            <w:pPr>
              <w:rPr>
                <w:lang w:val="en-US"/>
              </w:rPr>
            </w:pPr>
            <w:r>
              <w:rPr>
                <w:lang w:val="en-US"/>
              </w:rPr>
              <w:t>Abs. std. uncertainty of phase correction [rad]</w:t>
            </w:r>
          </w:p>
        </w:tc>
      </w:tr>
    </w:tbl>
    <w:p w:rsidR="007949BB" w:rsidRPr="0065293F" w:rsidRDefault="007949BB" w:rsidP="007949BB">
      <w:pPr>
        <w:rPr>
          <w:lang w:val="en-US"/>
        </w:rPr>
      </w:pPr>
      <w:bookmarkStart w:id="429" w:name="_Toc509317567"/>
      <w:bookmarkStart w:id="430" w:name="_Toc509317757"/>
      <w:r w:rsidRPr="0065293F">
        <w:rPr>
          <w:lang w:val="en-US"/>
        </w:rPr>
        <w:t>*</w:t>
      </w:r>
      <w:r>
        <w:rPr>
          <w:lang w:val="en-US"/>
        </w:rPr>
        <w:t xml:space="preserve"> </w:t>
      </w:r>
      <w:r w:rsidRPr="0065293F">
        <w:rPr>
          <w:lang w:val="en-US"/>
        </w:rPr>
        <w:t xml:space="preserve">- </w:t>
      </w:r>
      <w:r>
        <w:rPr>
          <w:lang w:val="en-US"/>
        </w:rPr>
        <w:t xml:space="preserve">transducer prefix </w:t>
      </w:r>
      <w:ins w:id="431" w:author="smaslan" w:date="2018-08-09T10:51: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432" w:author="smaslan" w:date="2018-08-09T10:51:00Z">
        <w:r w:rsidDel="006D2678">
          <w:rPr>
            <w:lang w:val="en-US"/>
          </w:rPr>
          <w:delText>[</w:delText>
        </w:r>
        <w:r w:rsidR="00AF4EB6" w:rsidDel="006D2678">
          <w:rPr>
            <w:lang w:val="en-US"/>
          </w:rPr>
          <w:delText>4</w:delText>
        </w:r>
        <w:r w:rsidDel="006D2678">
          <w:rPr>
            <w:lang w:val="en-US"/>
          </w:rPr>
          <w:delText>]</w:delText>
        </w:r>
      </w:del>
      <w:r>
        <w:rPr>
          <w:lang w:val="en-US"/>
        </w:rPr>
        <w:t xml:space="preserve"> (i.e. “u_” or “i_” or nothing)</w:t>
      </w:r>
    </w:p>
    <w:p w:rsidR="00A525FC" w:rsidRDefault="00A525FC" w:rsidP="00860736">
      <w:pPr>
        <w:pStyle w:val="Nadpis4"/>
        <w:rPr>
          <w:lang w:val="en-US"/>
        </w:rPr>
      </w:pPr>
      <w:bookmarkStart w:id="433" w:name="_Toc514154148"/>
      <w:r>
        <w:rPr>
          <w:lang w:val="en-US"/>
        </w:rPr>
        <w:t>Transducer SFDR value</w:t>
      </w:r>
      <w:r w:rsidR="003745B9">
        <w:rPr>
          <w:lang w:val="en-US"/>
        </w:rPr>
        <w:t xml:space="preserve"> (optional)</w:t>
      </w:r>
      <w:bookmarkEnd w:id="429"/>
      <w:bookmarkEnd w:id="430"/>
      <w:bookmarkEnd w:id="433"/>
    </w:p>
    <w:p w:rsidR="00A525FC" w:rsidRPr="007E2598" w:rsidRDefault="00A525FC" w:rsidP="00A525FC">
      <w:pPr>
        <w:rPr>
          <w:lang w:val="en-US"/>
        </w:rPr>
      </w:pPr>
      <w:proofErr w:type="gramStart"/>
      <w:r>
        <w:rPr>
          <w:lang w:val="en-US"/>
        </w:rPr>
        <w:t xml:space="preserve">Defines </w:t>
      </w:r>
      <w:r w:rsidR="003745B9">
        <w:rPr>
          <w:lang w:val="en-US"/>
        </w:rPr>
        <w:t>effects of distortion of the transducer.</w:t>
      </w:r>
      <w:proofErr w:type="gramEnd"/>
      <w:r w:rsidR="003745B9">
        <w:rPr>
          <w:lang w:val="en-US"/>
        </w:rPr>
        <w:t xml:space="preserve"> The “</w:t>
      </w:r>
      <w:proofErr w:type="spellStart"/>
      <w:r w:rsidR="003745B9" w:rsidRPr="003745B9">
        <w:rPr>
          <w:b/>
          <w:lang w:val="en-US"/>
        </w:rPr>
        <w:t>sfdr</w:t>
      </w:r>
      <w:proofErr w:type="spellEnd"/>
      <w:r w:rsidR="003745B9" w:rsidRPr="003745B9">
        <w:rPr>
          <w:b/>
          <w:lang w:val="en-US"/>
        </w:rPr>
        <w:t xml:space="preserve"> path</w:t>
      </w:r>
      <w:r w:rsidR="003745B9">
        <w:rPr>
          <w:lang w:val="en-US"/>
        </w:rPr>
        <w:t xml:space="preserve">” is path to the 2D CSV file with measured SFDR values dependent on amplitude and frequency if fundamental frequency of the signal. The values are in [dB]. Note the values are positive, i.e.: 120 dB means max spur amplitude is </w:t>
      </w:r>
      <w:r w:rsidR="003745B9" w:rsidRPr="003745B9">
        <w:rPr>
          <w:i/>
          <w:lang w:val="en-US"/>
        </w:rPr>
        <w:t>A0*10^</w:t>
      </w:r>
      <w:r w:rsidR="00AF4EB6">
        <w:rPr>
          <w:i/>
          <w:lang w:val="en-US"/>
        </w:rPr>
        <w:t>-</w:t>
      </w:r>
      <w:r w:rsidR="003745B9" w:rsidRPr="003745B9">
        <w:rPr>
          <w:i/>
          <w:lang w:val="en-US"/>
        </w:rPr>
        <w:t>(120/20)</w:t>
      </w:r>
      <w:r w:rsidR="003745B9">
        <w:rPr>
          <w:lang w:val="en-US"/>
        </w:rPr>
        <w:t>.</w:t>
      </w:r>
    </w:p>
    <w:p w:rsidR="003745B9" w:rsidRDefault="003745B9" w:rsidP="003745B9">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45B9" w:rsidTr="003745B9">
        <w:tc>
          <w:tcPr>
            <w:tcW w:w="1313" w:type="dxa"/>
          </w:tcPr>
          <w:p w:rsidR="003745B9" w:rsidRDefault="003745B9" w:rsidP="00D5066D">
            <w:pPr>
              <w:rPr>
                <w:lang w:val="en-US"/>
              </w:rPr>
            </w:pPr>
            <w:r>
              <w:rPr>
                <w:lang w:val="en-US"/>
              </w:rPr>
              <w:t>x-axis:</w:t>
            </w:r>
          </w:p>
        </w:tc>
        <w:tc>
          <w:tcPr>
            <w:tcW w:w="5537" w:type="dxa"/>
          </w:tcPr>
          <w:p w:rsidR="003745B9" w:rsidRDefault="003745B9" w:rsidP="003745B9">
            <w:pPr>
              <w:rPr>
                <w:lang w:val="en-US"/>
              </w:rPr>
            </w:pPr>
            <w:r>
              <w:rPr>
                <w:lang w:val="en-US"/>
              </w:rPr>
              <w:t>input amplitude of fundamental frequency value [V] or [A]</w:t>
            </w:r>
          </w:p>
        </w:tc>
      </w:tr>
      <w:tr w:rsidR="003745B9" w:rsidTr="003745B9">
        <w:tc>
          <w:tcPr>
            <w:tcW w:w="1313" w:type="dxa"/>
          </w:tcPr>
          <w:p w:rsidR="003745B9" w:rsidRDefault="003745B9" w:rsidP="00D5066D">
            <w:pPr>
              <w:rPr>
                <w:lang w:val="en-US"/>
              </w:rPr>
            </w:pPr>
            <w:r>
              <w:rPr>
                <w:lang w:val="en-US"/>
              </w:rPr>
              <w:t>y-axis:</w:t>
            </w:r>
          </w:p>
        </w:tc>
        <w:tc>
          <w:tcPr>
            <w:tcW w:w="5537" w:type="dxa"/>
          </w:tcPr>
          <w:p w:rsidR="003745B9" w:rsidRDefault="003745B9" w:rsidP="00D5066D">
            <w:pPr>
              <w:rPr>
                <w:lang w:val="en-US"/>
              </w:rPr>
            </w:pPr>
            <w:r>
              <w:rPr>
                <w:lang w:val="en-US"/>
              </w:rPr>
              <w:t>fundamental frequency [Hz]</w:t>
            </w:r>
          </w:p>
        </w:tc>
      </w:tr>
      <w:tr w:rsidR="003745B9" w:rsidTr="003745B9">
        <w:tc>
          <w:tcPr>
            <w:tcW w:w="1313" w:type="dxa"/>
          </w:tcPr>
          <w:p w:rsidR="003745B9" w:rsidRDefault="003745B9" w:rsidP="00D5066D">
            <w:pPr>
              <w:rPr>
                <w:lang w:val="en-US"/>
              </w:rPr>
            </w:pPr>
            <w:r>
              <w:rPr>
                <w:lang w:val="en-US"/>
              </w:rPr>
              <w:t>Quantities:</w:t>
            </w:r>
          </w:p>
        </w:tc>
        <w:tc>
          <w:tcPr>
            <w:tcW w:w="5537" w:type="dxa"/>
          </w:tcPr>
          <w:p w:rsidR="003745B9" w:rsidRDefault="00D04F8E" w:rsidP="003745B9">
            <w:pPr>
              <w:rPr>
                <w:lang w:val="en-US"/>
              </w:rPr>
            </w:pPr>
            <w:proofErr w:type="spellStart"/>
            <w:r>
              <w:rPr>
                <w:lang w:val="en-US"/>
              </w:rPr>
              <w:t>sfdr</w:t>
            </w:r>
            <w:proofErr w:type="spellEnd"/>
            <w:r>
              <w:rPr>
                <w:lang w:val="en-US"/>
              </w:rPr>
              <w:t xml:space="preserve"> – SFDR value [dB]</w:t>
            </w:r>
          </w:p>
        </w:tc>
      </w:tr>
    </w:tbl>
    <w:p w:rsidR="003745B9" w:rsidRDefault="003745B9" w:rsidP="003745B9">
      <w:pPr>
        <w:rPr>
          <w:lang w:val="en-US"/>
        </w:rPr>
      </w:pPr>
      <w:r>
        <w:rPr>
          <w:lang w:val="en-US"/>
        </w:rPr>
        <w:t xml:space="preserve">The QWTB </w:t>
      </w:r>
      <w:r w:rsidR="00F21229">
        <w:rPr>
          <w:lang w:val="en-US"/>
        </w:rPr>
        <w:t xml:space="preserve">quantity </w:t>
      </w:r>
      <w:r>
        <w:rPr>
          <w:lang w:val="en-US"/>
        </w:rPr>
        <w:t>naming:</w:t>
      </w:r>
    </w:p>
    <w:tbl>
      <w:tblPr>
        <w:tblStyle w:val="Mkatabulky"/>
        <w:tblW w:w="0" w:type="auto"/>
        <w:tblLook w:val="04A0" w:firstRow="1" w:lastRow="0" w:firstColumn="1" w:lastColumn="0" w:noHBand="0" w:noVBand="1"/>
      </w:tblPr>
      <w:tblGrid>
        <w:gridCol w:w="1450"/>
        <w:gridCol w:w="1514"/>
        <w:gridCol w:w="3015"/>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15"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ED51C9">
            <w:pPr>
              <w:rPr>
                <w:lang w:val="en-US"/>
              </w:rPr>
            </w:pPr>
            <w:r>
              <w:rPr>
                <w:lang w:val="en-US"/>
              </w:rPr>
              <w:t>*</w:t>
            </w:r>
            <w:proofErr w:type="spellStart"/>
            <w:r>
              <w:rPr>
                <w:lang w:val="en-US"/>
              </w:rPr>
              <w:t>tr_sfdr_f.v</w:t>
            </w:r>
            <w:proofErr w:type="spell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tr_sfdr_a.v</w:t>
            </w:r>
            <w:proofErr w:type="spell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7949BB">
            <w:pPr>
              <w:rPr>
                <w:lang w:val="en-US"/>
              </w:rPr>
            </w:pPr>
            <w:r>
              <w:rPr>
                <w:lang w:val="en-US"/>
              </w:rPr>
              <w:t>Input amplitude axis [V] or [A]</w:t>
            </w:r>
          </w:p>
        </w:tc>
      </w:tr>
      <w:tr w:rsidR="007949BB" w:rsidTr="009A5614">
        <w:tc>
          <w:tcPr>
            <w:tcW w:w="1450" w:type="dxa"/>
          </w:tcPr>
          <w:p w:rsidR="007949BB" w:rsidRDefault="007949BB" w:rsidP="00ED51C9">
            <w:pPr>
              <w:rPr>
                <w:lang w:val="en-US"/>
              </w:rPr>
            </w:pPr>
            <w:r>
              <w:rPr>
                <w:lang w:val="en-US"/>
              </w:rPr>
              <w:t>*</w:t>
            </w:r>
            <w:proofErr w:type="spellStart"/>
            <w:r>
              <w:rPr>
                <w:lang w:val="en-US"/>
              </w:rPr>
              <w:t>tr_sfdr.v</w:t>
            </w:r>
            <w:proofErr w:type="spellEnd"/>
          </w:p>
        </w:tc>
        <w:tc>
          <w:tcPr>
            <w:tcW w:w="1514" w:type="dxa"/>
          </w:tcPr>
          <w:p w:rsidR="007949BB" w:rsidRDefault="00AC232D" w:rsidP="00ED51C9">
            <w:pPr>
              <w:jc w:val="center"/>
              <w:rPr>
                <w:lang w:val="en-US"/>
              </w:rPr>
            </w:pPr>
            <w:ins w:id="434" w:author="smaslan" w:date="2018-05-15T13:12:00Z">
              <w:r>
                <w:rPr>
                  <w:lang w:val="en-US"/>
                </w:rPr>
                <w:t>18</w:t>
              </w:r>
            </w:ins>
            <w:r w:rsidR="007949BB">
              <w:rPr>
                <w:lang w:val="en-US"/>
              </w:rPr>
              <w:t>0</w:t>
            </w:r>
          </w:p>
        </w:tc>
        <w:tc>
          <w:tcPr>
            <w:tcW w:w="3015" w:type="dxa"/>
          </w:tcPr>
          <w:p w:rsidR="007949BB" w:rsidRDefault="007949BB" w:rsidP="00ED51C9">
            <w:pPr>
              <w:rPr>
                <w:lang w:val="en-US"/>
              </w:rPr>
            </w:pPr>
            <w:r>
              <w:rPr>
                <w:lang w:val="en-US"/>
              </w:rPr>
              <w:t>SFDR value [dB]</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435" w:author="smaslan" w:date="2018-08-09T10:51: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436" w:author="smaslan" w:date="2018-08-09T10:51:00Z">
        <w:r w:rsidR="00AF4EB6" w:rsidDel="006D2678">
          <w:rPr>
            <w:lang w:val="en-US"/>
          </w:rPr>
          <w:delText>[4]</w:delText>
        </w:r>
      </w:del>
      <w:r>
        <w:rPr>
          <w:lang w:val="en-US"/>
        </w:rPr>
        <w:t xml:space="preserve"> (i.e. “u_” or “i_” or nothing)</w:t>
      </w:r>
    </w:p>
    <w:p w:rsidR="00B411E1" w:rsidRDefault="00B411E1" w:rsidP="00860736">
      <w:pPr>
        <w:pStyle w:val="Nadpis4"/>
        <w:rPr>
          <w:lang w:val="en-US"/>
        </w:rPr>
      </w:pPr>
      <w:bookmarkStart w:id="437" w:name="_Toc509317568"/>
      <w:bookmarkStart w:id="438" w:name="_Toc509317758"/>
      <w:bookmarkStart w:id="439" w:name="_Toc514154149"/>
      <w:r>
        <w:rPr>
          <w:lang w:val="en-US"/>
        </w:rPr>
        <w:t>Transducer low-side RVD impedance (optional)</w:t>
      </w:r>
      <w:bookmarkEnd w:id="437"/>
      <w:bookmarkEnd w:id="438"/>
      <w:bookmarkEnd w:id="439"/>
    </w:p>
    <w:p w:rsidR="00B411E1" w:rsidRDefault="00940694" w:rsidP="00B411E1">
      <w:pPr>
        <w:rPr>
          <w:lang w:val="en-US"/>
        </w:rPr>
      </w:pPr>
      <w:r>
        <w:rPr>
          <w:lang w:val="en-US"/>
        </w:rPr>
        <w:t>1D CSV table “</w:t>
      </w:r>
      <w:proofErr w:type="spellStart"/>
      <w:r w:rsidRPr="00940694">
        <w:rPr>
          <w:b/>
          <w:lang w:val="en-US"/>
        </w:rPr>
        <w:t>rvd</w:t>
      </w:r>
      <w:proofErr w:type="spellEnd"/>
      <w:r w:rsidRPr="00940694">
        <w:rPr>
          <w:b/>
          <w:lang w:val="en-US"/>
        </w:rPr>
        <w:t xml:space="preserve"> low side impedance path</w:t>
      </w:r>
      <w:r>
        <w:rPr>
          <w:lang w:val="en-US"/>
        </w:rPr>
        <w:t>” d</w:t>
      </w:r>
      <w:r w:rsidR="00B411E1">
        <w:rPr>
          <w:lang w:val="en-US"/>
        </w:rPr>
        <w:t>efines rough impedance of the low-side resistor for RVDs. This value is needed only for RVD and it is used to calculate loading effect of the cable and digitizer input to the transfer. It is a “</w:t>
      </w:r>
      <w:proofErr w:type="spellStart"/>
      <w:r w:rsidR="00B411E1" w:rsidRPr="00542ABD">
        <w:rPr>
          <w:b/>
          <w:lang w:val="en-US"/>
        </w:rPr>
        <w:t>Zlo</w:t>
      </w:r>
      <w:proofErr w:type="spellEnd"/>
      <w:r w:rsidR="00B411E1">
        <w:rPr>
          <w:lang w:val="en-US"/>
        </w:rPr>
        <w:t>” component in the connection diagram. Typically it is not necessary to calibrate the value to uncertainty below 0.1 % i</w:t>
      </w:r>
      <w:r w:rsidR="00AF4EB6">
        <w:rPr>
          <w:lang w:val="en-US"/>
        </w:rPr>
        <w:t>f</w:t>
      </w:r>
      <w:r w:rsidR="00B411E1">
        <w:rPr>
          <w:lang w:val="en-US"/>
        </w:rPr>
        <w:t xml:space="preserve"> the resistance of the RVD is </w:t>
      </w:r>
      <w:r w:rsidR="00CC379E">
        <w:rPr>
          <w:lang w:val="en-US"/>
        </w:rPr>
        <w:t xml:space="preserve">up to </w:t>
      </w:r>
      <w:r w:rsidR="00B411E1">
        <w:rPr>
          <w:lang w:val="en-US"/>
        </w:rPr>
        <w:t>few hundred ohms</w:t>
      </w:r>
      <w:r w:rsidR="00AF4EB6">
        <w:rPr>
          <w:lang w:val="en-US"/>
        </w:rPr>
        <w:t xml:space="preserve"> and total impedance is above 1 MΩ</w:t>
      </w:r>
      <w:r w:rsidR="00B411E1">
        <w:rPr>
          <w:lang w:val="en-US"/>
        </w:rPr>
        <w:t>.</w:t>
      </w:r>
      <w:r w:rsidR="00AF4EB6">
        <w:rPr>
          <w:lang w:val="en-US"/>
        </w:rPr>
        <w:t xml:space="preserve"> For a shunt the value is ignored as the impedance of shunt can be calculated from the absolute complex transfer.</w:t>
      </w:r>
    </w:p>
    <w:p w:rsidR="00CC379E" w:rsidRPr="00CC379E" w:rsidRDefault="00CC379E" w:rsidP="00CC379E">
      <w:pPr>
        <w:autoSpaceDE w:val="0"/>
        <w:autoSpaceDN w:val="0"/>
        <w:adjustRightInd w:val="0"/>
        <w:spacing w:after="0" w:line="240" w:lineRule="auto"/>
        <w:rPr>
          <w:rFonts w:ascii="Courier New" w:hAnsi="Courier New" w:cs="Courier New"/>
          <w:color w:val="000000"/>
          <w:sz w:val="14"/>
          <w:szCs w:val="20"/>
          <w:lang w:val="en-US"/>
        </w:rPr>
      </w:pPr>
    </w:p>
    <w:p w:rsidR="00B411E1" w:rsidRDefault="00B411E1" w:rsidP="00B411E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3555"/>
      </w:tblGrid>
      <w:tr w:rsidR="00B411E1" w:rsidTr="009A5614">
        <w:tc>
          <w:tcPr>
            <w:tcW w:w="1313" w:type="dxa"/>
          </w:tcPr>
          <w:p w:rsidR="00B411E1" w:rsidRDefault="00B411E1" w:rsidP="00D5066D">
            <w:pPr>
              <w:rPr>
                <w:lang w:val="en-US"/>
              </w:rPr>
            </w:pPr>
            <w:r>
              <w:rPr>
                <w:lang w:val="en-US"/>
              </w:rPr>
              <w:t>y-axis:</w:t>
            </w:r>
          </w:p>
        </w:tc>
        <w:tc>
          <w:tcPr>
            <w:tcW w:w="3555" w:type="dxa"/>
          </w:tcPr>
          <w:p w:rsidR="00B411E1" w:rsidRDefault="00B411E1" w:rsidP="00D5066D">
            <w:pPr>
              <w:rPr>
                <w:lang w:val="en-US"/>
              </w:rPr>
            </w:pPr>
            <w:r>
              <w:rPr>
                <w:lang w:val="en-US"/>
              </w:rPr>
              <w:t>frequency [Hz]</w:t>
            </w:r>
          </w:p>
        </w:tc>
      </w:tr>
      <w:tr w:rsidR="00B411E1" w:rsidTr="009A5614">
        <w:tc>
          <w:tcPr>
            <w:tcW w:w="1313" w:type="dxa"/>
          </w:tcPr>
          <w:p w:rsidR="00B411E1" w:rsidRDefault="00B411E1" w:rsidP="00D5066D">
            <w:pPr>
              <w:rPr>
                <w:lang w:val="en-US"/>
              </w:rPr>
            </w:pPr>
            <w:r>
              <w:rPr>
                <w:lang w:val="en-US"/>
              </w:rPr>
              <w:lastRenderedPageBreak/>
              <w:t>Quantities:</w:t>
            </w:r>
          </w:p>
        </w:tc>
        <w:tc>
          <w:tcPr>
            <w:tcW w:w="3555" w:type="dxa"/>
          </w:tcPr>
          <w:p w:rsidR="00B411E1" w:rsidRDefault="00B411E1" w:rsidP="00D5066D">
            <w:pPr>
              <w:rPr>
                <w:lang w:val="en-US"/>
              </w:rPr>
            </w:pPr>
            <w:proofErr w:type="spellStart"/>
            <w:r>
              <w:rPr>
                <w:lang w:val="en-US"/>
              </w:rPr>
              <w:t>Rp</w:t>
            </w:r>
            <w:proofErr w:type="spellEnd"/>
            <w:r>
              <w:rPr>
                <w:lang w:val="en-US"/>
              </w:rPr>
              <w:t xml:space="preserve"> – parallel resistance [Ω]</w:t>
            </w:r>
          </w:p>
          <w:p w:rsidR="00B411E1" w:rsidRDefault="00B411E1" w:rsidP="00B411E1">
            <w:pPr>
              <w:rPr>
                <w:lang w:val="en-US"/>
              </w:rPr>
            </w:pPr>
            <w:proofErr w:type="spellStart"/>
            <w:r>
              <w:rPr>
                <w:lang w:val="en-US"/>
              </w:rPr>
              <w:t>Cp</w:t>
            </w:r>
            <w:proofErr w:type="spellEnd"/>
            <w:r>
              <w:rPr>
                <w:lang w:val="en-US"/>
              </w:rPr>
              <w:t xml:space="preserve"> – parallel capacitance [F]</w:t>
            </w:r>
          </w:p>
          <w:p w:rsidR="00B411E1" w:rsidRDefault="00B411E1" w:rsidP="00B411E1">
            <w:pPr>
              <w:rPr>
                <w:lang w:val="en-US"/>
              </w:rPr>
            </w:pPr>
            <w:r>
              <w:rPr>
                <w:lang w:val="en-US"/>
              </w:rPr>
              <w:t>u(</w:t>
            </w:r>
            <w:proofErr w:type="spellStart"/>
            <w:r>
              <w:rPr>
                <w:lang w:val="en-US"/>
              </w:rPr>
              <w:t>Rp</w:t>
            </w:r>
            <w:proofErr w:type="spellEnd"/>
            <w:r>
              <w:rPr>
                <w:lang w:val="en-US"/>
              </w:rPr>
              <w:t xml:space="preserve">) – absolute std. uncertainty </w:t>
            </w:r>
            <w:proofErr w:type="spellStart"/>
            <w:r>
              <w:rPr>
                <w:lang w:val="en-US"/>
              </w:rPr>
              <w:t>Rp</w:t>
            </w:r>
            <w:proofErr w:type="spellEnd"/>
          </w:p>
          <w:p w:rsidR="00B411E1" w:rsidRDefault="00B411E1" w:rsidP="00B411E1">
            <w:pPr>
              <w:rPr>
                <w:lang w:val="en-US"/>
              </w:rPr>
            </w:pPr>
            <w:r>
              <w:rPr>
                <w:lang w:val="en-US"/>
              </w:rPr>
              <w:t>u(</w:t>
            </w:r>
            <w:proofErr w:type="spellStart"/>
            <w:r>
              <w:rPr>
                <w:lang w:val="en-US"/>
              </w:rPr>
              <w:t>Cp</w:t>
            </w:r>
            <w:proofErr w:type="spellEnd"/>
            <w:r>
              <w:rPr>
                <w:lang w:val="en-US"/>
              </w:rPr>
              <w:t xml:space="preserve">) – absolute std. uncertainty </w:t>
            </w:r>
            <w:proofErr w:type="spellStart"/>
            <w:r>
              <w:rPr>
                <w:lang w:val="en-US"/>
              </w:rPr>
              <w:t>Cp</w:t>
            </w:r>
            <w:proofErr w:type="spellEnd"/>
          </w:p>
        </w:tc>
      </w:tr>
    </w:tbl>
    <w:p w:rsidR="00B411E1" w:rsidRDefault="00B411E1" w:rsidP="00B411E1">
      <w:pPr>
        <w:rPr>
          <w:lang w:val="en-US"/>
        </w:rPr>
      </w:pPr>
      <w:r>
        <w:rPr>
          <w:lang w:val="en-US"/>
        </w:rPr>
        <w:t xml:space="preserve">The QWTB </w:t>
      </w:r>
      <w:r w:rsidR="00F21229">
        <w:rPr>
          <w:lang w:val="en-US"/>
        </w:rPr>
        <w:t>quantity</w:t>
      </w:r>
      <w:r>
        <w:rPr>
          <w:lang w:val="en-US"/>
        </w:rPr>
        <w:t xml:space="preserve"> naming:</w:t>
      </w:r>
    </w:p>
    <w:tbl>
      <w:tblPr>
        <w:tblStyle w:val="Mkatabulky"/>
        <w:tblW w:w="0" w:type="auto"/>
        <w:tblLook w:val="04A0" w:firstRow="1" w:lastRow="0" w:firstColumn="1" w:lastColumn="0" w:noHBand="0" w:noVBand="1"/>
      </w:tblPr>
      <w:tblGrid>
        <w:gridCol w:w="1450"/>
        <w:gridCol w:w="1514"/>
        <w:gridCol w:w="3037"/>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37"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7949BB">
            <w:pPr>
              <w:rPr>
                <w:lang w:val="en-US"/>
              </w:rPr>
            </w:pPr>
            <w:r>
              <w:rPr>
                <w:lang w:val="en-US"/>
              </w:rPr>
              <w:t>*</w:t>
            </w:r>
            <w:proofErr w:type="spellStart"/>
            <w:r>
              <w:rPr>
                <w:lang w:val="en-US"/>
              </w:rPr>
              <w:t>tr_Zlo_f.v</w:t>
            </w:r>
            <w:proofErr w:type="spellEnd"/>
          </w:p>
        </w:tc>
        <w:tc>
          <w:tcPr>
            <w:tcW w:w="1514" w:type="dxa"/>
          </w:tcPr>
          <w:p w:rsidR="007949BB" w:rsidRDefault="007949BB" w:rsidP="00ED51C9">
            <w:pPr>
              <w:jc w:val="center"/>
              <w:rPr>
                <w:lang w:val="en-US"/>
              </w:rPr>
            </w:pPr>
            <w:r>
              <w:rPr>
                <w:lang w:val="en-US"/>
              </w:rPr>
              <w:t>[]</w:t>
            </w:r>
          </w:p>
        </w:tc>
        <w:tc>
          <w:tcPr>
            <w:tcW w:w="3037"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tr_Zlo_Rp.v</w:t>
            </w:r>
            <w:proofErr w:type="spellEnd"/>
          </w:p>
          <w:p w:rsidR="007949BB" w:rsidRDefault="007949BB" w:rsidP="00ED51C9">
            <w:pPr>
              <w:rPr>
                <w:lang w:val="en-US"/>
              </w:rPr>
            </w:pPr>
            <w:r>
              <w:rPr>
                <w:lang w:val="en-US"/>
              </w:rPr>
              <w:t>*</w:t>
            </w:r>
            <w:proofErr w:type="spellStart"/>
            <w:r>
              <w:rPr>
                <w:lang w:val="en-US"/>
              </w:rPr>
              <w:t>tr_Zlo_Rp.u</w:t>
            </w:r>
            <w:proofErr w:type="spellEnd"/>
          </w:p>
          <w:p w:rsidR="007949BB" w:rsidRDefault="007949BB" w:rsidP="00ED51C9">
            <w:pPr>
              <w:rPr>
                <w:lang w:val="en-US"/>
              </w:rPr>
            </w:pPr>
            <w:r>
              <w:rPr>
                <w:lang w:val="en-US"/>
              </w:rPr>
              <w:t>*</w:t>
            </w:r>
            <w:proofErr w:type="spellStart"/>
            <w:r>
              <w:rPr>
                <w:lang w:val="en-US"/>
              </w:rPr>
              <w:t>tr_Zlo_Cp.v</w:t>
            </w:r>
            <w:proofErr w:type="spellEnd"/>
          </w:p>
          <w:p w:rsidR="007949BB" w:rsidRDefault="007949BB" w:rsidP="00ED51C9">
            <w:pPr>
              <w:rPr>
                <w:lang w:val="en-US"/>
              </w:rPr>
            </w:pPr>
            <w:r>
              <w:rPr>
                <w:lang w:val="en-US"/>
              </w:rPr>
              <w:t>*</w:t>
            </w:r>
            <w:proofErr w:type="spellStart"/>
            <w:r>
              <w:rPr>
                <w:lang w:val="en-US"/>
              </w:rPr>
              <w:t>tr_Zlo_Cp.u</w:t>
            </w:r>
            <w:proofErr w:type="spellEnd"/>
          </w:p>
        </w:tc>
        <w:tc>
          <w:tcPr>
            <w:tcW w:w="1514" w:type="dxa"/>
          </w:tcPr>
          <w:p w:rsidR="007949BB" w:rsidRDefault="007949BB" w:rsidP="00ED51C9">
            <w:pPr>
              <w:jc w:val="center"/>
              <w:rPr>
                <w:lang w:val="en-US"/>
              </w:rPr>
            </w:pPr>
            <w:r>
              <w:rPr>
                <w:lang w:val="en-US"/>
              </w:rPr>
              <w:t>1e</w:t>
            </w:r>
            <w:r w:rsidR="00FA09FB">
              <w:rPr>
                <w:lang w:val="en-US"/>
              </w:rPr>
              <w:t>3</w:t>
            </w:r>
          </w:p>
          <w:p w:rsidR="007949BB" w:rsidRDefault="007949BB" w:rsidP="00ED51C9">
            <w:pPr>
              <w:jc w:val="center"/>
              <w:rPr>
                <w:lang w:val="en-US"/>
              </w:rPr>
            </w:pPr>
            <w:r>
              <w:rPr>
                <w:lang w:val="en-US"/>
              </w:rPr>
              <w:t>0</w:t>
            </w:r>
          </w:p>
          <w:p w:rsidR="007949BB" w:rsidRDefault="00FA09FB" w:rsidP="00ED51C9">
            <w:pPr>
              <w:jc w:val="center"/>
              <w:rPr>
                <w:lang w:val="en-US"/>
              </w:rPr>
            </w:pPr>
            <w:r>
              <w:rPr>
                <w:lang w:val="en-US"/>
              </w:rPr>
              <w:t>0</w:t>
            </w:r>
          </w:p>
          <w:p w:rsidR="007949BB" w:rsidRDefault="007949BB" w:rsidP="00ED51C9">
            <w:pPr>
              <w:jc w:val="center"/>
              <w:rPr>
                <w:lang w:val="en-US"/>
              </w:rPr>
            </w:pPr>
            <w:r>
              <w:rPr>
                <w:lang w:val="en-US"/>
              </w:rPr>
              <w:t>0</w:t>
            </w:r>
          </w:p>
        </w:tc>
        <w:tc>
          <w:tcPr>
            <w:tcW w:w="3037" w:type="dxa"/>
          </w:tcPr>
          <w:p w:rsidR="007949BB" w:rsidRDefault="007949BB" w:rsidP="00ED51C9">
            <w:pPr>
              <w:rPr>
                <w:lang w:val="en-US"/>
              </w:rPr>
            </w:pPr>
            <w:proofErr w:type="spellStart"/>
            <w:r>
              <w:rPr>
                <w:lang w:val="en-US"/>
              </w:rPr>
              <w:t>Rp</w:t>
            </w:r>
            <w:proofErr w:type="spellEnd"/>
            <w:r>
              <w:rPr>
                <w:lang w:val="en-US"/>
              </w:rPr>
              <w:t xml:space="preserve"> value [Ω]</w:t>
            </w:r>
          </w:p>
          <w:p w:rsidR="007949BB" w:rsidRDefault="007949BB" w:rsidP="00ED51C9">
            <w:pPr>
              <w:rPr>
                <w:lang w:val="en-US"/>
              </w:rPr>
            </w:pPr>
            <w:r>
              <w:rPr>
                <w:lang w:val="en-US"/>
              </w:rPr>
              <w:t xml:space="preserve">Abs. std. uncertainty of </w:t>
            </w:r>
            <w:proofErr w:type="spellStart"/>
            <w:r>
              <w:rPr>
                <w:lang w:val="en-US"/>
              </w:rPr>
              <w:t>Rp</w:t>
            </w:r>
            <w:proofErr w:type="spellEnd"/>
            <w:r>
              <w:rPr>
                <w:lang w:val="en-US"/>
              </w:rPr>
              <w:t xml:space="preserve"> [Ω]</w:t>
            </w:r>
          </w:p>
          <w:p w:rsidR="007949BB" w:rsidRDefault="007949BB" w:rsidP="00ED51C9">
            <w:pPr>
              <w:rPr>
                <w:lang w:val="en-US"/>
              </w:rPr>
            </w:pPr>
            <w:proofErr w:type="spellStart"/>
            <w:r>
              <w:rPr>
                <w:lang w:val="en-US"/>
              </w:rPr>
              <w:t>Cp</w:t>
            </w:r>
            <w:proofErr w:type="spellEnd"/>
            <w:r>
              <w:rPr>
                <w:lang w:val="en-US"/>
              </w:rPr>
              <w:t xml:space="preserve"> value [F]</w:t>
            </w:r>
          </w:p>
          <w:p w:rsidR="007949BB" w:rsidRDefault="007949BB" w:rsidP="007949BB">
            <w:pPr>
              <w:rPr>
                <w:lang w:val="en-US"/>
              </w:rPr>
            </w:pPr>
            <w:r>
              <w:rPr>
                <w:lang w:val="en-US"/>
              </w:rPr>
              <w:t xml:space="preserve">Abs. std. uncertainty of </w:t>
            </w:r>
            <w:proofErr w:type="spellStart"/>
            <w:r>
              <w:rPr>
                <w:lang w:val="en-US"/>
              </w:rPr>
              <w:t>Cp</w:t>
            </w:r>
            <w:proofErr w:type="spellEnd"/>
            <w:r>
              <w:rPr>
                <w:lang w:val="en-US"/>
              </w:rPr>
              <w:t xml:space="preserve"> [F]</w:t>
            </w:r>
          </w:p>
        </w:tc>
      </w:tr>
    </w:tbl>
    <w:p w:rsidR="007949BB" w:rsidRPr="0065293F" w:rsidRDefault="007949BB" w:rsidP="007949BB">
      <w:pPr>
        <w:rPr>
          <w:lang w:val="en-US"/>
        </w:rPr>
      </w:pPr>
      <w:bookmarkStart w:id="440" w:name="_Toc509317569"/>
      <w:bookmarkStart w:id="441" w:name="_Toc509317759"/>
      <w:r w:rsidRPr="0065293F">
        <w:rPr>
          <w:lang w:val="en-US"/>
        </w:rPr>
        <w:t>*</w:t>
      </w:r>
      <w:r>
        <w:rPr>
          <w:lang w:val="en-US"/>
        </w:rPr>
        <w:t xml:space="preserve"> </w:t>
      </w:r>
      <w:r w:rsidRPr="0065293F">
        <w:rPr>
          <w:lang w:val="en-US"/>
        </w:rPr>
        <w:t xml:space="preserve">- </w:t>
      </w:r>
      <w:r>
        <w:rPr>
          <w:lang w:val="en-US"/>
        </w:rPr>
        <w:t xml:space="preserve">transducer prefix </w:t>
      </w:r>
      <w:ins w:id="442" w:author="smaslan" w:date="2018-08-09T10:51: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443" w:author="smaslan" w:date="2018-08-09T10:51:00Z">
        <w:r w:rsidDel="006D2678">
          <w:rPr>
            <w:lang w:val="en-US"/>
          </w:rPr>
          <w:delText>[</w:delText>
        </w:r>
        <w:r w:rsidR="00AF4EB6" w:rsidDel="006D2678">
          <w:rPr>
            <w:lang w:val="en-US"/>
          </w:rPr>
          <w:delText>4</w:delText>
        </w:r>
        <w:r w:rsidDel="006D2678">
          <w:rPr>
            <w:lang w:val="en-US"/>
          </w:rPr>
          <w:delText>]</w:delText>
        </w:r>
      </w:del>
      <w:r>
        <w:rPr>
          <w:lang w:val="en-US"/>
        </w:rPr>
        <w:t xml:space="preserve"> (i.e. “u_” or “i_” or nothing)</w:t>
      </w:r>
    </w:p>
    <w:p w:rsidR="00542ABD" w:rsidRDefault="00542ABD" w:rsidP="00860736">
      <w:pPr>
        <w:pStyle w:val="Nadpis4"/>
        <w:rPr>
          <w:lang w:val="en-US"/>
        </w:rPr>
      </w:pPr>
      <w:bookmarkStart w:id="444" w:name="_Toc514154150"/>
      <w:r>
        <w:rPr>
          <w:lang w:val="en-US"/>
        </w:rPr>
        <w:t xml:space="preserve">Transducer high-side </w:t>
      </w:r>
      <w:r w:rsidR="002A6711">
        <w:rPr>
          <w:lang w:val="en-US"/>
        </w:rPr>
        <w:t xml:space="preserve">output </w:t>
      </w:r>
      <w:r>
        <w:rPr>
          <w:lang w:val="en-US"/>
        </w:rPr>
        <w:t>terminal series impedance (optional)</w:t>
      </w:r>
      <w:bookmarkEnd w:id="440"/>
      <w:bookmarkEnd w:id="441"/>
      <w:bookmarkEnd w:id="444"/>
    </w:p>
    <w:p w:rsidR="00542ABD" w:rsidRDefault="00940694" w:rsidP="00542ABD">
      <w:pPr>
        <w:rPr>
          <w:lang w:val="en-US"/>
        </w:rPr>
      </w:pPr>
      <w:r>
        <w:rPr>
          <w:lang w:val="en-US"/>
        </w:rPr>
        <w:t>1D CSV table “</w:t>
      </w:r>
      <w:r w:rsidRPr="00940694">
        <w:rPr>
          <w:b/>
          <w:lang w:val="en-US"/>
        </w:rPr>
        <w:t>output terminals series impedance path</w:t>
      </w:r>
      <w:r>
        <w:rPr>
          <w:lang w:val="en-US"/>
        </w:rPr>
        <w:t>” is e</w:t>
      </w:r>
      <w:r w:rsidR="00542ABD">
        <w:rPr>
          <w:lang w:val="en-US"/>
        </w:rPr>
        <w:t>stimate of the series impedance of the transducer’s high-side output terminal (component “</w:t>
      </w:r>
      <w:proofErr w:type="spellStart"/>
      <w:r w:rsidR="00542ABD" w:rsidRPr="00542ABD">
        <w:rPr>
          <w:b/>
          <w:lang w:val="en-US"/>
        </w:rPr>
        <w:t>Zca</w:t>
      </w:r>
      <w:proofErr w:type="spellEnd"/>
      <w:r w:rsidR="00542ABD">
        <w:rPr>
          <w:lang w:val="en-US"/>
        </w:rPr>
        <w:t xml:space="preserve">” in the correction diagram). </w:t>
      </w:r>
      <w:r w:rsidR="00CB4790">
        <w:rPr>
          <w:lang w:val="en-US"/>
        </w:rPr>
        <w:t>It is part of the transducer loading corrections. The value is usually not measurable, but at least its uncertainty should be estimated in order take the loading effect into the uncertainty budget.</w:t>
      </w:r>
    </w:p>
    <w:p w:rsidR="00542ABD" w:rsidRPr="00CC379E" w:rsidRDefault="00542ABD" w:rsidP="00542ABD">
      <w:pPr>
        <w:autoSpaceDE w:val="0"/>
        <w:autoSpaceDN w:val="0"/>
        <w:adjustRightInd w:val="0"/>
        <w:spacing w:after="0" w:line="240" w:lineRule="auto"/>
        <w:rPr>
          <w:rFonts w:ascii="Courier New" w:hAnsi="Courier New" w:cs="Courier New"/>
          <w:color w:val="000000"/>
          <w:sz w:val="14"/>
          <w:szCs w:val="20"/>
          <w:lang w:val="en-US"/>
        </w:rPr>
      </w:pPr>
    </w:p>
    <w:p w:rsidR="00542ABD" w:rsidRDefault="00542ABD" w:rsidP="00542ABD">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542ABD" w:rsidTr="00D5066D">
        <w:tc>
          <w:tcPr>
            <w:tcW w:w="1313" w:type="dxa"/>
          </w:tcPr>
          <w:p w:rsidR="00542ABD" w:rsidRDefault="00542ABD" w:rsidP="00D5066D">
            <w:pPr>
              <w:rPr>
                <w:lang w:val="en-US"/>
              </w:rPr>
            </w:pPr>
            <w:r>
              <w:rPr>
                <w:lang w:val="en-US"/>
              </w:rPr>
              <w:t>y-axis:</w:t>
            </w:r>
          </w:p>
        </w:tc>
        <w:tc>
          <w:tcPr>
            <w:tcW w:w="5537" w:type="dxa"/>
          </w:tcPr>
          <w:p w:rsidR="00542ABD" w:rsidRDefault="00542ABD" w:rsidP="00D5066D">
            <w:pPr>
              <w:rPr>
                <w:lang w:val="en-US"/>
              </w:rPr>
            </w:pPr>
            <w:r>
              <w:rPr>
                <w:lang w:val="en-US"/>
              </w:rPr>
              <w:t>frequency [Hz]</w:t>
            </w:r>
          </w:p>
        </w:tc>
      </w:tr>
      <w:tr w:rsidR="00542ABD" w:rsidTr="00D5066D">
        <w:tc>
          <w:tcPr>
            <w:tcW w:w="1313" w:type="dxa"/>
          </w:tcPr>
          <w:p w:rsidR="00542ABD" w:rsidRDefault="00542ABD" w:rsidP="00D5066D">
            <w:pPr>
              <w:rPr>
                <w:lang w:val="en-US"/>
              </w:rPr>
            </w:pPr>
            <w:r>
              <w:rPr>
                <w:lang w:val="en-US"/>
              </w:rPr>
              <w:t>Quantities:</w:t>
            </w:r>
          </w:p>
        </w:tc>
        <w:tc>
          <w:tcPr>
            <w:tcW w:w="5537" w:type="dxa"/>
          </w:tcPr>
          <w:p w:rsidR="00542ABD" w:rsidRDefault="00542ABD" w:rsidP="00D5066D">
            <w:pPr>
              <w:rPr>
                <w:lang w:val="en-US"/>
              </w:rPr>
            </w:pPr>
            <w:proofErr w:type="spellStart"/>
            <w:r>
              <w:rPr>
                <w:lang w:val="en-US"/>
              </w:rPr>
              <w:t>Rs</w:t>
            </w:r>
            <w:proofErr w:type="spellEnd"/>
            <w:r>
              <w:rPr>
                <w:lang w:val="en-US"/>
              </w:rPr>
              <w:t xml:space="preserve"> – series resistance [Ω]</w:t>
            </w:r>
          </w:p>
          <w:p w:rsidR="00542ABD" w:rsidRDefault="00542ABD" w:rsidP="00D5066D">
            <w:pPr>
              <w:rPr>
                <w:lang w:val="en-US"/>
              </w:rPr>
            </w:pPr>
            <w:proofErr w:type="spellStart"/>
            <w:r>
              <w:rPr>
                <w:lang w:val="en-US"/>
              </w:rPr>
              <w:t>Ls</w:t>
            </w:r>
            <w:proofErr w:type="spellEnd"/>
            <w:r>
              <w:rPr>
                <w:lang w:val="en-US"/>
              </w:rPr>
              <w:t xml:space="preserve"> – series inductance [H]</w:t>
            </w:r>
          </w:p>
          <w:p w:rsidR="00542ABD" w:rsidRDefault="00542ABD"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542ABD" w:rsidRDefault="00542ABD" w:rsidP="00542ABD">
            <w:pPr>
              <w:rPr>
                <w:lang w:val="en-US"/>
              </w:rPr>
            </w:pPr>
            <w:r>
              <w:rPr>
                <w:lang w:val="en-US"/>
              </w:rPr>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542ABD" w:rsidRDefault="00542ABD" w:rsidP="00542ABD">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tr_Zca_Rs.v</w:t>
            </w:r>
            <w:proofErr w:type="spellEnd"/>
          </w:p>
          <w:p w:rsidR="00ED51C9" w:rsidRDefault="00ED51C9" w:rsidP="00ED51C9">
            <w:pPr>
              <w:rPr>
                <w:lang w:val="en-US"/>
              </w:rPr>
            </w:pPr>
            <w:r>
              <w:rPr>
                <w:lang w:val="en-US"/>
              </w:rPr>
              <w:t>*</w:t>
            </w:r>
            <w:proofErr w:type="spellStart"/>
            <w:r>
              <w:rPr>
                <w:lang w:val="en-US"/>
              </w:rPr>
              <w:t>tr_Zca_Rs.u</w:t>
            </w:r>
            <w:proofErr w:type="spellEnd"/>
          </w:p>
          <w:p w:rsidR="00ED51C9" w:rsidRDefault="00ED51C9" w:rsidP="00ED51C9">
            <w:pPr>
              <w:rPr>
                <w:lang w:val="en-US"/>
              </w:rPr>
            </w:pPr>
            <w:r>
              <w:rPr>
                <w:lang w:val="en-US"/>
              </w:rPr>
              <w:t>*</w:t>
            </w:r>
            <w:proofErr w:type="spellStart"/>
            <w:r>
              <w:rPr>
                <w:lang w:val="en-US"/>
              </w:rPr>
              <w:t>tr_Zca_Ls.v</w:t>
            </w:r>
            <w:proofErr w:type="spellEnd"/>
          </w:p>
          <w:p w:rsidR="00ED51C9" w:rsidRDefault="00ED51C9" w:rsidP="00ED51C9">
            <w:pPr>
              <w:rPr>
                <w:lang w:val="en-US"/>
              </w:rPr>
            </w:pPr>
            <w:r>
              <w:rPr>
                <w:lang w:val="en-US"/>
              </w:rPr>
              <w:t>*</w:t>
            </w:r>
            <w:proofErr w:type="spellStart"/>
            <w:r>
              <w:rPr>
                <w:lang w:val="en-US"/>
              </w:rPr>
              <w:t>tr_Zca_Ls.u</w:t>
            </w:r>
            <w:proofErr w:type="spellEnd"/>
          </w:p>
        </w:tc>
        <w:tc>
          <w:tcPr>
            <w:tcW w:w="1514" w:type="dxa"/>
          </w:tcPr>
          <w:p w:rsidR="00ED51C9" w:rsidRDefault="00ED51C9" w:rsidP="00ED51C9">
            <w:pPr>
              <w:jc w:val="center"/>
              <w:rPr>
                <w:lang w:val="en-US"/>
              </w:rPr>
            </w:pPr>
            <w:r>
              <w:rPr>
                <w:lang w:val="en-US"/>
              </w:rPr>
              <w:t>1e-9</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Rs</w:t>
            </w:r>
            <w:proofErr w:type="spellEnd"/>
            <w:r>
              <w:rPr>
                <w:lang w:val="en-US"/>
              </w:rPr>
              <w:t xml:space="preserve"> value [Ω]</w:t>
            </w:r>
          </w:p>
          <w:p w:rsidR="00ED51C9" w:rsidRDefault="00ED51C9" w:rsidP="00ED51C9">
            <w:pPr>
              <w:rPr>
                <w:lang w:val="en-US"/>
              </w:rPr>
            </w:pPr>
            <w:r>
              <w:rPr>
                <w:lang w:val="en-US"/>
              </w:rPr>
              <w:t xml:space="preserve">Abs. std. uncertainty of </w:t>
            </w:r>
            <w:proofErr w:type="spellStart"/>
            <w:r>
              <w:rPr>
                <w:lang w:val="en-US"/>
              </w:rPr>
              <w:t>Rs</w:t>
            </w:r>
            <w:proofErr w:type="spellEnd"/>
            <w:r>
              <w:rPr>
                <w:lang w:val="en-US"/>
              </w:rPr>
              <w:t xml:space="preserve"> [Ω]</w:t>
            </w:r>
          </w:p>
          <w:p w:rsidR="00ED51C9" w:rsidRDefault="00ED51C9" w:rsidP="00ED51C9">
            <w:pPr>
              <w:rPr>
                <w:lang w:val="en-US"/>
              </w:rPr>
            </w:pPr>
            <w:proofErr w:type="spellStart"/>
            <w:r>
              <w:rPr>
                <w:lang w:val="en-US"/>
              </w:rPr>
              <w:t>Ls</w:t>
            </w:r>
            <w:proofErr w:type="spellEnd"/>
            <w:r>
              <w:rPr>
                <w:lang w:val="en-US"/>
              </w:rPr>
              <w:t xml:space="preserve"> value [H]</w:t>
            </w:r>
          </w:p>
          <w:p w:rsidR="00ED51C9" w:rsidRDefault="00ED51C9" w:rsidP="00ED51C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445" w:author="smaslan" w:date="2018-08-09T10:51: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446" w:author="smaslan" w:date="2018-08-09T10:51:00Z">
        <w:r w:rsidDel="006D2678">
          <w:rPr>
            <w:lang w:val="en-US"/>
          </w:rPr>
          <w:delText>[</w:delText>
        </w:r>
      </w:del>
      <w:del w:id="447" w:author="smaslan" w:date="2018-05-15T13:12:00Z">
        <w:r w:rsidDel="00AC232D">
          <w:rPr>
            <w:lang w:val="en-US"/>
          </w:rPr>
          <w:delText>3</w:delText>
        </w:r>
      </w:del>
      <w:del w:id="448" w:author="smaslan" w:date="2018-08-09T10:51:00Z">
        <w:r w:rsidDel="006D2678">
          <w:rPr>
            <w:lang w:val="en-US"/>
          </w:rPr>
          <w:delText>]</w:delText>
        </w:r>
      </w:del>
      <w:r>
        <w:rPr>
          <w:lang w:val="en-US"/>
        </w:rPr>
        <w:t xml:space="preserve"> (i.e. “u_” or “i_” or nothing)</w:t>
      </w:r>
    </w:p>
    <w:p w:rsidR="002A6711" w:rsidRDefault="002A6711" w:rsidP="00860736">
      <w:pPr>
        <w:pStyle w:val="Nadpis4"/>
        <w:rPr>
          <w:lang w:val="en-US"/>
        </w:rPr>
      </w:pPr>
      <w:bookmarkStart w:id="449" w:name="_Toc509317570"/>
      <w:bookmarkStart w:id="450" w:name="_Toc509317760"/>
      <w:bookmarkStart w:id="451" w:name="_Toc514154151"/>
      <w:r>
        <w:rPr>
          <w:lang w:val="en-US"/>
        </w:rPr>
        <w:t>Transducer low-side output terminal series impedance (optional)</w:t>
      </w:r>
      <w:bookmarkEnd w:id="449"/>
      <w:bookmarkEnd w:id="450"/>
      <w:bookmarkEnd w:id="451"/>
    </w:p>
    <w:p w:rsidR="002A6711" w:rsidRDefault="00940694" w:rsidP="002A6711">
      <w:pPr>
        <w:rPr>
          <w:lang w:val="en-US"/>
        </w:rPr>
      </w:pPr>
      <w:r>
        <w:rPr>
          <w:lang w:val="en-US"/>
        </w:rPr>
        <w:t>1D CSV table “</w:t>
      </w:r>
      <w:r w:rsidRPr="00940694">
        <w:rPr>
          <w:b/>
          <w:lang w:val="en-US"/>
        </w:rPr>
        <w:t>output terminals series impedance path (low-side)</w:t>
      </w:r>
      <w:r>
        <w:rPr>
          <w:lang w:val="en-US"/>
        </w:rPr>
        <w:t>” is e</w:t>
      </w:r>
      <w:r w:rsidR="002A6711">
        <w:rPr>
          <w:lang w:val="en-US"/>
        </w:rPr>
        <w:t>stimate of the series impedance of the transducer’s low-side output terminal (component “</w:t>
      </w:r>
      <w:proofErr w:type="spellStart"/>
      <w:r w:rsidR="002A6711" w:rsidRPr="00542ABD">
        <w:rPr>
          <w:b/>
          <w:lang w:val="en-US"/>
        </w:rPr>
        <w:t>Zca</w:t>
      </w:r>
      <w:r>
        <w:rPr>
          <w:b/>
          <w:lang w:val="en-US"/>
        </w:rPr>
        <w:t>l</w:t>
      </w:r>
      <w:proofErr w:type="spellEnd"/>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this component can be part of the high-side impedance “</w:t>
      </w:r>
      <w:proofErr w:type="spellStart"/>
      <w:r w:rsidR="002A6711" w:rsidRPr="002A6711">
        <w:rPr>
          <w:b/>
          <w:lang w:val="en-US"/>
        </w:rPr>
        <w:t>Zca</w:t>
      </w:r>
      <w:proofErr w:type="spellEnd"/>
      <w:r w:rsidR="002A6711">
        <w:rPr>
          <w:lang w:val="en-US"/>
        </w:rPr>
        <w:t xml:space="preserve">” and this correction can be left unassigned. </w:t>
      </w:r>
    </w:p>
    <w:p w:rsidR="002A6711" w:rsidRPr="00CC379E" w:rsidRDefault="002A6711" w:rsidP="002A6711">
      <w:pPr>
        <w:autoSpaceDE w:val="0"/>
        <w:autoSpaceDN w:val="0"/>
        <w:adjustRightInd w:val="0"/>
        <w:spacing w:after="0" w:line="240" w:lineRule="auto"/>
        <w:rPr>
          <w:rFonts w:ascii="Courier New" w:hAnsi="Courier New" w:cs="Courier New"/>
          <w:color w:val="000000"/>
          <w:sz w:val="14"/>
          <w:szCs w:val="20"/>
          <w:lang w:val="en-US"/>
        </w:rPr>
      </w:pP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proofErr w:type="spellStart"/>
            <w:r>
              <w:rPr>
                <w:lang w:val="en-US"/>
              </w:rPr>
              <w:t>Rs</w:t>
            </w:r>
            <w:proofErr w:type="spellEnd"/>
            <w:r>
              <w:rPr>
                <w:lang w:val="en-US"/>
              </w:rPr>
              <w:t xml:space="preserve"> – series resistance [Ω]</w:t>
            </w:r>
          </w:p>
          <w:p w:rsidR="002A6711" w:rsidRDefault="002A6711" w:rsidP="00D5066D">
            <w:pPr>
              <w:rPr>
                <w:lang w:val="en-US"/>
              </w:rPr>
            </w:pPr>
            <w:proofErr w:type="spellStart"/>
            <w:r>
              <w:rPr>
                <w:lang w:val="en-US"/>
              </w:rPr>
              <w:t>Ls</w:t>
            </w:r>
            <w:proofErr w:type="spellEnd"/>
            <w:r>
              <w:rPr>
                <w:lang w:val="en-US"/>
              </w:rPr>
              <w:t xml:space="preserve"> – series inductance [H]</w:t>
            </w:r>
          </w:p>
          <w:p w:rsidR="002A6711" w:rsidRDefault="002A6711"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2A6711" w:rsidRDefault="002A6711" w:rsidP="00D5066D">
            <w:pPr>
              <w:rPr>
                <w:lang w:val="en-US"/>
              </w:rPr>
            </w:pPr>
            <w:r>
              <w:rPr>
                <w:lang w:val="en-US"/>
              </w:rPr>
              <w:lastRenderedPageBreak/>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2A6711" w:rsidRDefault="002A6711" w:rsidP="002A6711">
      <w:pPr>
        <w:rPr>
          <w:lang w:val="en-US"/>
        </w:rPr>
      </w:pPr>
      <w:r>
        <w:rPr>
          <w:lang w:val="en-US"/>
        </w:rPr>
        <w:lastRenderedPageBreak/>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tr_Zcal_f.v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tr_Zcal_Rs.v</w:t>
            </w:r>
            <w:proofErr w:type="spellEnd"/>
          </w:p>
          <w:p w:rsidR="00ED51C9" w:rsidRDefault="00ED51C9" w:rsidP="00ED51C9">
            <w:pPr>
              <w:rPr>
                <w:lang w:val="en-US"/>
              </w:rPr>
            </w:pPr>
            <w:r>
              <w:rPr>
                <w:lang w:val="en-US"/>
              </w:rPr>
              <w:t>*</w:t>
            </w:r>
            <w:proofErr w:type="spellStart"/>
            <w:r>
              <w:rPr>
                <w:lang w:val="en-US"/>
              </w:rPr>
              <w:t>tr_Zcal_Rs.u</w:t>
            </w:r>
            <w:proofErr w:type="spellEnd"/>
          </w:p>
          <w:p w:rsidR="00ED51C9" w:rsidRDefault="00ED51C9" w:rsidP="00ED51C9">
            <w:pPr>
              <w:rPr>
                <w:lang w:val="en-US"/>
              </w:rPr>
            </w:pPr>
            <w:r>
              <w:rPr>
                <w:lang w:val="en-US"/>
              </w:rPr>
              <w:t>*</w:t>
            </w:r>
            <w:proofErr w:type="spellStart"/>
            <w:r>
              <w:rPr>
                <w:lang w:val="en-US"/>
              </w:rPr>
              <w:t>tr_Zcal_Ls.v</w:t>
            </w:r>
            <w:proofErr w:type="spellEnd"/>
          </w:p>
          <w:p w:rsidR="00ED51C9" w:rsidRDefault="00ED51C9" w:rsidP="00ED51C9">
            <w:pPr>
              <w:rPr>
                <w:lang w:val="en-US"/>
              </w:rPr>
            </w:pPr>
            <w:r>
              <w:rPr>
                <w:lang w:val="en-US"/>
              </w:rPr>
              <w:t>*</w:t>
            </w:r>
            <w:proofErr w:type="spellStart"/>
            <w:r>
              <w:rPr>
                <w:lang w:val="en-US"/>
              </w:rPr>
              <w:t>tr_Zcal_Ls.u</w:t>
            </w:r>
            <w:proofErr w:type="spellEnd"/>
          </w:p>
        </w:tc>
        <w:tc>
          <w:tcPr>
            <w:tcW w:w="1514" w:type="dxa"/>
          </w:tcPr>
          <w:p w:rsidR="00ED51C9" w:rsidRDefault="00ED51C9" w:rsidP="00ED51C9">
            <w:pPr>
              <w:jc w:val="center"/>
              <w:rPr>
                <w:lang w:val="en-US"/>
              </w:rPr>
            </w:pPr>
            <w:r>
              <w:rPr>
                <w:lang w:val="en-US"/>
              </w:rPr>
              <w:t>1e-9</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Rs</w:t>
            </w:r>
            <w:proofErr w:type="spellEnd"/>
            <w:r>
              <w:rPr>
                <w:lang w:val="en-US"/>
              </w:rPr>
              <w:t xml:space="preserve"> value [Ω]</w:t>
            </w:r>
          </w:p>
          <w:p w:rsidR="00ED51C9" w:rsidRDefault="00ED51C9" w:rsidP="00ED51C9">
            <w:pPr>
              <w:rPr>
                <w:lang w:val="en-US"/>
              </w:rPr>
            </w:pPr>
            <w:r>
              <w:rPr>
                <w:lang w:val="en-US"/>
              </w:rPr>
              <w:t xml:space="preserve">Abs. std. uncertainty of </w:t>
            </w:r>
            <w:proofErr w:type="spellStart"/>
            <w:r>
              <w:rPr>
                <w:lang w:val="en-US"/>
              </w:rPr>
              <w:t>Rs</w:t>
            </w:r>
            <w:proofErr w:type="spellEnd"/>
            <w:r>
              <w:rPr>
                <w:lang w:val="en-US"/>
              </w:rPr>
              <w:t xml:space="preserve"> [Ω]</w:t>
            </w:r>
          </w:p>
          <w:p w:rsidR="00ED51C9" w:rsidRDefault="00ED51C9" w:rsidP="00ED51C9">
            <w:pPr>
              <w:rPr>
                <w:lang w:val="en-US"/>
              </w:rPr>
            </w:pPr>
            <w:proofErr w:type="spellStart"/>
            <w:r>
              <w:rPr>
                <w:lang w:val="en-US"/>
              </w:rPr>
              <w:t>Ls</w:t>
            </w:r>
            <w:proofErr w:type="spellEnd"/>
            <w:r>
              <w:rPr>
                <w:lang w:val="en-US"/>
              </w:rPr>
              <w:t xml:space="preserve"> value [H]</w:t>
            </w:r>
          </w:p>
          <w:p w:rsidR="00ED51C9" w:rsidRDefault="00ED51C9" w:rsidP="00ED51C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452" w:author="smaslan" w:date="2018-08-09T10:51: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453" w:author="smaslan" w:date="2018-08-09T10:51:00Z">
        <w:r w:rsidDel="006D2678">
          <w:rPr>
            <w:lang w:val="en-US"/>
          </w:rPr>
          <w:delText>[</w:delText>
        </w:r>
        <w:r w:rsidR="00CB4790" w:rsidDel="006D2678">
          <w:rPr>
            <w:lang w:val="en-US"/>
          </w:rPr>
          <w:delText>4</w:delText>
        </w:r>
        <w:r w:rsidDel="006D2678">
          <w:rPr>
            <w:lang w:val="en-US"/>
          </w:rPr>
          <w:delText>]</w:delText>
        </w:r>
      </w:del>
      <w:r>
        <w:rPr>
          <w:lang w:val="en-US"/>
        </w:rPr>
        <w:t xml:space="preserve"> (i.e. “u_” or “i_” or nothing)</w:t>
      </w:r>
    </w:p>
    <w:p w:rsidR="002A6711" w:rsidRDefault="002A6711" w:rsidP="00860736">
      <w:pPr>
        <w:pStyle w:val="Nadpis4"/>
        <w:rPr>
          <w:lang w:val="en-US"/>
        </w:rPr>
      </w:pPr>
      <w:bookmarkStart w:id="454" w:name="_Toc509317571"/>
      <w:bookmarkStart w:id="455" w:name="_Toc509317761"/>
      <w:bookmarkStart w:id="456" w:name="_Toc514154152"/>
      <w:r>
        <w:rPr>
          <w:lang w:val="en-US"/>
        </w:rPr>
        <w:t>Transducer output terminals mutual inductance (optional)</w:t>
      </w:r>
      <w:bookmarkEnd w:id="454"/>
      <w:bookmarkEnd w:id="455"/>
      <w:bookmarkEnd w:id="456"/>
    </w:p>
    <w:p w:rsidR="002A6711" w:rsidRDefault="00940694" w:rsidP="002A6711">
      <w:pPr>
        <w:rPr>
          <w:lang w:val="en-US"/>
        </w:rPr>
      </w:pPr>
      <w:r>
        <w:rPr>
          <w:lang w:val="en-US"/>
        </w:rPr>
        <w:t>1D CSV table “</w:t>
      </w:r>
      <w:r w:rsidRPr="00940694">
        <w:rPr>
          <w:b/>
          <w:lang w:val="en-US"/>
        </w:rPr>
        <w:t>output terminals mutual inductance</w:t>
      </w:r>
      <w:r>
        <w:rPr>
          <w:lang w:val="en-US"/>
        </w:rPr>
        <w:t>” is e</w:t>
      </w:r>
      <w:r w:rsidR="002A6711">
        <w:rPr>
          <w:lang w:val="en-US"/>
        </w:rPr>
        <w:t>stimate of the mutual inductance between the transducer’s output terminals (component “</w:t>
      </w:r>
      <w:r w:rsidR="00941750" w:rsidRPr="00941750">
        <w:rPr>
          <w:b/>
          <w:lang w:val="en-US"/>
        </w:rPr>
        <w:t>M</w:t>
      </w:r>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the value of impedance “</w:t>
      </w:r>
      <w:r w:rsidR="00ED51C9" w:rsidRPr="00ED51C9">
        <w:rPr>
          <w:b/>
          <w:lang w:val="en-US"/>
        </w:rPr>
        <w:t>M</w:t>
      </w:r>
      <w:r w:rsidR="002A6711">
        <w:rPr>
          <w:lang w:val="en-US"/>
        </w:rPr>
        <w:t>”, “</w:t>
      </w:r>
      <w:proofErr w:type="spellStart"/>
      <w:r w:rsidR="002A6711" w:rsidRPr="002A6711">
        <w:rPr>
          <w:b/>
          <w:lang w:val="en-US"/>
        </w:rPr>
        <w:t>Zcal</w:t>
      </w:r>
      <w:proofErr w:type="spellEnd"/>
      <w:r w:rsidR="002A6711">
        <w:rPr>
          <w:lang w:val="en-US"/>
        </w:rPr>
        <w:t>” and “</w:t>
      </w:r>
      <w:proofErr w:type="spellStart"/>
      <w:r w:rsidR="002A6711" w:rsidRPr="002A6711">
        <w:rPr>
          <w:b/>
          <w:lang w:val="en-US"/>
        </w:rPr>
        <w:t>Zca</w:t>
      </w:r>
      <w:proofErr w:type="spellEnd"/>
      <w:r w:rsidR="002A6711">
        <w:rPr>
          <w:lang w:val="en-US"/>
        </w:rPr>
        <w:t>” can be combined to correction “</w:t>
      </w:r>
      <w:proofErr w:type="spellStart"/>
      <w:r w:rsidR="002A6711" w:rsidRPr="002A6711">
        <w:rPr>
          <w:b/>
          <w:lang w:val="en-US"/>
        </w:rPr>
        <w:t>Zca</w:t>
      </w:r>
      <w:proofErr w:type="spellEnd"/>
      <w:r w:rsidR="002A6711">
        <w:rPr>
          <w:lang w:val="en-US"/>
        </w:rPr>
        <w:t>”:</w:t>
      </w:r>
    </w:p>
    <w:p w:rsidR="002A6711" w:rsidRPr="002A6711" w:rsidRDefault="002A6711" w:rsidP="002A6711">
      <w:pPr>
        <w:rPr>
          <w:rStyle w:val="Zvraznn"/>
        </w:rPr>
      </w:pPr>
      <w:proofErr w:type="spellStart"/>
      <w:r w:rsidRPr="002A6711">
        <w:rPr>
          <w:rStyle w:val="Zvraznn"/>
        </w:rPr>
        <w:t>Zca</w:t>
      </w:r>
      <w:proofErr w:type="spellEnd"/>
      <w:r w:rsidRPr="002A6711">
        <w:rPr>
          <w:rStyle w:val="Zvraznn"/>
        </w:rPr>
        <w:t xml:space="preserve"> = </w:t>
      </w:r>
      <w:proofErr w:type="spellStart"/>
      <w:r w:rsidRPr="002A6711">
        <w:rPr>
          <w:rStyle w:val="Zvraznn"/>
        </w:rPr>
        <w:t>Zca</w:t>
      </w:r>
      <w:proofErr w:type="spellEnd"/>
      <w:r w:rsidRPr="002A6711">
        <w:rPr>
          <w:rStyle w:val="Zvraznn"/>
        </w:rPr>
        <w:t xml:space="preserve"> + </w:t>
      </w:r>
      <w:proofErr w:type="spellStart"/>
      <w:r w:rsidRPr="002A6711">
        <w:rPr>
          <w:rStyle w:val="Zvraznn"/>
        </w:rPr>
        <w:t>Zcal</w:t>
      </w:r>
      <w:proofErr w:type="spellEnd"/>
      <w:r w:rsidRPr="002A6711">
        <w:rPr>
          <w:rStyle w:val="Zvraznn"/>
        </w:rPr>
        <w:t xml:space="preserve"> – </w:t>
      </w:r>
      <w:r w:rsidR="007B4A04">
        <w:rPr>
          <w:rStyle w:val="Zvraznn"/>
        </w:rPr>
        <w:t>j*4*</w:t>
      </w:r>
      <w:proofErr w:type="spellStart"/>
      <w:r w:rsidR="007B4A04">
        <w:rPr>
          <w:rStyle w:val="Zvraznn"/>
        </w:rPr>
        <w:t>pi</w:t>
      </w:r>
      <w:proofErr w:type="spellEnd"/>
      <w:r w:rsidRPr="002A6711">
        <w:rPr>
          <w:rStyle w:val="Zvraznn"/>
        </w:rPr>
        <w:t>*</w:t>
      </w:r>
      <w:r w:rsidR="00941750">
        <w:rPr>
          <w:rStyle w:val="Zvraznn"/>
        </w:rPr>
        <w:t>M</w:t>
      </w:r>
    </w:p>
    <w:p w:rsidR="007B4A04" w:rsidRDefault="007B4A04" w:rsidP="002A6711">
      <w:pPr>
        <w:rPr>
          <w:lang w:val="en-US"/>
        </w:rPr>
      </w:pPr>
      <w:r>
        <w:rPr>
          <w:lang w:val="en-US"/>
        </w:rPr>
        <w:t>In that case this correction and low-terminal series impedance correction “</w:t>
      </w:r>
      <w:proofErr w:type="spellStart"/>
      <w:r w:rsidRPr="007B4A04">
        <w:rPr>
          <w:b/>
          <w:lang w:val="en-US"/>
        </w:rPr>
        <w:t>Zca</w:t>
      </w:r>
      <w:proofErr w:type="spellEnd"/>
      <w:r>
        <w:rPr>
          <w:lang w:val="en-US"/>
        </w:rPr>
        <w:t>” can be left empty. However for differential mode the values of “</w:t>
      </w:r>
      <w:proofErr w:type="spellStart"/>
      <w:r w:rsidRPr="007B4A04">
        <w:rPr>
          <w:b/>
          <w:lang w:val="en-US"/>
        </w:rPr>
        <w:t>Zca</w:t>
      </w:r>
      <w:proofErr w:type="spellEnd"/>
      <w:r>
        <w:rPr>
          <w:lang w:val="en-US"/>
        </w:rPr>
        <w:t>”, “</w:t>
      </w:r>
      <w:proofErr w:type="spellStart"/>
      <w:r w:rsidRPr="007B4A04">
        <w:rPr>
          <w:b/>
          <w:lang w:val="en-US"/>
        </w:rPr>
        <w:t>Zcal</w:t>
      </w:r>
      <w:proofErr w:type="spellEnd"/>
      <w:r>
        <w:rPr>
          <w:lang w:val="en-US"/>
        </w:rPr>
        <w:t>” and “</w:t>
      </w:r>
      <w:r w:rsidRPr="007B4A04">
        <w:rPr>
          <w:b/>
          <w:lang w:val="en-US"/>
        </w:rPr>
        <w:t>M</w:t>
      </w:r>
      <w:r>
        <w:rPr>
          <w:lang w:val="en-US"/>
        </w:rPr>
        <w:t>” should be at least estimated especially for high frequency measurements.</w:t>
      </w: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r>
              <w:rPr>
                <w:lang w:val="en-US"/>
              </w:rPr>
              <w:t>M – mutual inductance [H]</w:t>
            </w:r>
          </w:p>
          <w:p w:rsidR="002A6711" w:rsidRDefault="002A6711" w:rsidP="002A6711">
            <w:pPr>
              <w:rPr>
                <w:lang w:val="en-US"/>
              </w:rPr>
            </w:pPr>
            <w:r>
              <w:rPr>
                <w:lang w:val="en-US"/>
              </w:rPr>
              <w:t>u(M) – absolute std. uncertainty M</w:t>
            </w:r>
          </w:p>
        </w:tc>
      </w:tr>
    </w:tbl>
    <w:p w:rsidR="002A6711" w:rsidRDefault="002A6711" w:rsidP="002A6711">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tr_Zcam_f.v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tr_Zcam.v</w:t>
            </w:r>
            <w:proofErr w:type="spellEnd"/>
          </w:p>
          <w:p w:rsidR="00ED51C9" w:rsidRDefault="00ED51C9" w:rsidP="00ED51C9">
            <w:pPr>
              <w:rPr>
                <w:lang w:val="en-US"/>
              </w:rPr>
            </w:pPr>
            <w:r>
              <w:rPr>
                <w:lang w:val="en-US"/>
              </w:rPr>
              <w:t>*</w:t>
            </w:r>
            <w:proofErr w:type="spellStart"/>
            <w:r>
              <w:rPr>
                <w:lang w:val="en-US"/>
              </w:rPr>
              <w:t>tr_Zcam.u</w:t>
            </w:r>
            <w:proofErr w:type="spellEnd"/>
          </w:p>
        </w:tc>
        <w:tc>
          <w:tcPr>
            <w:tcW w:w="1514" w:type="dxa"/>
          </w:tcPr>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r>
              <w:rPr>
                <w:lang w:val="en-US"/>
              </w:rPr>
              <w:t>M value [H]</w:t>
            </w:r>
          </w:p>
          <w:p w:rsidR="00ED51C9" w:rsidRDefault="00ED51C9" w:rsidP="007B4A04">
            <w:pPr>
              <w:rPr>
                <w:lang w:val="en-US"/>
              </w:rPr>
            </w:pPr>
            <w:r>
              <w:rPr>
                <w:lang w:val="en-US"/>
              </w:rPr>
              <w:t>Abs. std. uncertainty of M [</w:t>
            </w:r>
            <w:r w:rsidR="007B4A04">
              <w:rPr>
                <w:lang w:val="en-US"/>
              </w:rPr>
              <w:t>H</w:t>
            </w:r>
            <w:r>
              <w:rPr>
                <w:lang w:val="en-US"/>
              </w:rPr>
              <w:t>]</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457" w:author="smaslan" w:date="2018-08-09T10:51: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458" w:author="smaslan" w:date="2018-08-09T10:51:00Z">
        <w:r w:rsidDel="006D2678">
          <w:rPr>
            <w:lang w:val="en-US"/>
          </w:rPr>
          <w:delText>[</w:delText>
        </w:r>
        <w:r w:rsidR="007B4A04" w:rsidDel="006D2678">
          <w:rPr>
            <w:lang w:val="en-US"/>
          </w:rPr>
          <w:delText>4</w:delText>
        </w:r>
        <w:r w:rsidDel="006D2678">
          <w:rPr>
            <w:lang w:val="en-US"/>
          </w:rPr>
          <w:delText>]</w:delText>
        </w:r>
      </w:del>
      <w:r>
        <w:rPr>
          <w:lang w:val="en-US"/>
        </w:rPr>
        <w:t xml:space="preserve"> (i.e. “u_” or “i_” or nothing)</w:t>
      </w:r>
    </w:p>
    <w:p w:rsidR="00373432" w:rsidRDefault="00373432" w:rsidP="00860736">
      <w:pPr>
        <w:pStyle w:val="Nadpis4"/>
        <w:rPr>
          <w:lang w:val="en-US"/>
        </w:rPr>
      </w:pPr>
      <w:bookmarkStart w:id="459" w:name="_Toc509317572"/>
      <w:bookmarkStart w:id="460" w:name="_Toc509317762"/>
      <w:bookmarkStart w:id="461" w:name="_Toc514154153"/>
      <w:r>
        <w:rPr>
          <w:lang w:val="en-US"/>
        </w:rPr>
        <w:t>Transducer output terminals shunting admittance (optional)</w:t>
      </w:r>
      <w:bookmarkEnd w:id="459"/>
      <w:bookmarkEnd w:id="460"/>
      <w:bookmarkEnd w:id="461"/>
    </w:p>
    <w:p w:rsidR="00373432" w:rsidRDefault="00940694" w:rsidP="00373432">
      <w:pPr>
        <w:rPr>
          <w:lang w:val="en-US"/>
        </w:rPr>
      </w:pPr>
      <w:r>
        <w:rPr>
          <w:lang w:val="en-US"/>
        </w:rPr>
        <w:t>1D CSV table “</w:t>
      </w:r>
      <w:r w:rsidRPr="00940694">
        <w:rPr>
          <w:b/>
          <w:lang w:val="en-US"/>
        </w:rPr>
        <w:t>output terminals shunting admittance path</w:t>
      </w:r>
      <w:r>
        <w:rPr>
          <w:lang w:val="en-US"/>
        </w:rPr>
        <w:t>” is e</w:t>
      </w:r>
      <w:r w:rsidR="00373432">
        <w:rPr>
          <w:lang w:val="en-US"/>
        </w:rPr>
        <w:t xml:space="preserve">stimate of the </w:t>
      </w:r>
      <w:r>
        <w:rPr>
          <w:lang w:val="en-US"/>
        </w:rPr>
        <w:t>shunting</w:t>
      </w:r>
      <w:r w:rsidR="00373432">
        <w:rPr>
          <w:lang w:val="en-US"/>
        </w:rPr>
        <w:t xml:space="preserve"> </w:t>
      </w:r>
      <w:r>
        <w:rPr>
          <w:lang w:val="en-US"/>
        </w:rPr>
        <w:t xml:space="preserve">admittance between the </w:t>
      </w:r>
      <w:r w:rsidR="00373432">
        <w:rPr>
          <w:lang w:val="en-US"/>
        </w:rPr>
        <w:t>transducer’s output terminal</w:t>
      </w:r>
      <w:r>
        <w:rPr>
          <w:lang w:val="en-US"/>
        </w:rPr>
        <w:t>s</w:t>
      </w:r>
      <w:r w:rsidR="00373432">
        <w:rPr>
          <w:lang w:val="en-US"/>
        </w:rPr>
        <w:t xml:space="preserve"> (component “</w:t>
      </w:r>
      <w:proofErr w:type="spellStart"/>
      <w:r w:rsidRPr="00677BA4">
        <w:rPr>
          <w:b/>
          <w:lang w:val="en-US"/>
        </w:rPr>
        <w:t>Y</w:t>
      </w:r>
      <w:r w:rsidR="00373432" w:rsidRPr="00542ABD">
        <w:rPr>
          <w:b/>
          <w:lang w:val="en-US"/>
        </w:rPr>
        <w:t>ca</w:t>
      </w:r>
      <w:proofErr w:type="spellEnd"/>
      <w:r w:rsidR="00373432">
        <w:rPr>
          <w:lang w:val="en-US"/>
        </w:rPr>
        <w:t xml:space="preserve">” in the correction diagram). </w:t>
      </w:r>
      <w:r w:rsidR="007B4A04">
        <w:rPr>
          <w:lang w:val="en-US"/>
        </w:rPr>
        <w:t>It is part of the transducer loading corrections. The value is usually not measurable, but at least its uncertainty should be estimated in order take the loading effect into the uncertainty budget.</w:t>
      </w:r>
    </w:p>
    <w:p w:rsidR="00373432" w:rsidRPr="00CC379E" w:rsidRDefault="00373432" w:rsidP="00373432">
      <w:pPr>
        <w:autoSpaceDE w:val="0"/>
        <w:autoSpaceDN w:val="0"/>
        <w:adjustRightInd w:val="0"/>
        <w:spacing w:after="0" w:line="240" w:lineRule="auto"/>
        <w:rPr>
          <w:rFonts w:ascii="Courier New" w:hAnsi="Courier New" w:cs="Courier New"/>
          <w:color w:val="000000"/>
          <w:sz w:val="14"/>
          <w:szCs w:val="20"/>
          <w:lang w:val="en-US"/>
        </w:rPr>
      </w:pPr>
    </w:p>
    <w:p w:rsidR="00373432" w:rsidRDefault="00373432" w:rsidP="00373432">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3432" w:rsidTr="00D5066D">
        <w:tc>
          <w:tcPr>
            <w:tcW w:w="1313" w:type="dxa"/>
          </w:tcPr>
          <w:p w:rsidR="00373432" w:rsidRDefault="00373432" w:rsidP="00D5066D">
            <w:pPr>
              <w:rPr>
                <w:lang w:val="en-US"/>
              </w:rPr>
            </w:pPr>
            <w:r>
              <w:rPr>
                <w:lang w:val="en-US"/>
              </w:rPr>
              <w:t>y-axis:</w:t>
            </w:r>
          </w:p>
        </w:tc>
        <w:tc>
          <w:tcPr>
            <w:tcW w:w="5537" w:type="dxa"/>
          </w:tcPr>
          <w:p w:rsidR="00373432" w:rsidRDefault="00373432" w:rsidP="00D5066D">
            <w:pPr>
              <w:rPr>
                <w:lang w:val="en-US"/>
              </w:rPr>
            </w:pPr>
            <w:r>
              <w:rPr>
                <w:lang w:val="en-US"/>
              </w:rPr>
              <w:t>frequency [Hz]</w:t>
            </w:r>
          </w:p>
        </w:tc>
      </w:tr>
      <w:tr w:rsidR="00373432" w:rsidTr="00D5066D">
        <w:tc>
          <w:tcPr>
            <w:tcW w:w="1313" w:type="dxa"/>
          </w:tcPr>
          <w:p w:rsidR="00373432" w:rsidRDefault="00373432" w:rsidP="00D5066D">
            <w:pPr>
              <w:rPr>
                <w:lang w:val="en-US"/>
              </w:rPr>
            </w:pPr>
            <w:r>
              <w:rPr>
                <w:lang w:val="en-US"/>
              </w:rPr>
              <w:t>Quantities:</w:t>
            </w:r>
          </w:p>
        </w:tc>
        <w:tc>
          <w:tcPr>
            <w:tcW w:w="5537" w:type="dxa"/>
          </w:tcPr>
          <w:p w:rsidR="00373432" w:rsidRDefault="00940694" w:rsidP="00D5066D">
            <w:pPr>
              <w:rPr>
                <w:lang w:val="en-US"/>
              </w:rPr>
            </w:pPr>
            <w:proofErr w:type="spellStart"/>
            <w:r>
              <w:rPr>
                <w:lang w:val="en-US"/>
              </w:rPr>
              <w:t>Cp</w:t>
            </w:r>
            <w:proofErr w:type="spellEnd"/>
            <w:r w:rsidR="00373432">
              <w:rPr>
                <w:lang w:val="en-US"/>
              </w:rPr>
              <w:t xml:space="preserve"> – </w:t>
            </w:r>
            <w:r>
              <w:rPr>
                <w:lang w:val="en-US"/>
              </w:rPr>
              <w:t xml:space="preserve">parallel capacitance </w:t>
            </w:r>
            <w:r w:rsidR="00373432">
              <w:rPr>
                <w:lang w:val="en-US"/>
              </w:rPr>
              <w:t>[</w:t>
            </w:r>
            <w:r>
              <w:rPr>
                <w:lang w:val="en-US"/>
              </w:rPr>
              <w:t>F</w:t>
            </w:r>
            <w:r w:rsidR="00373432">
              <w:rPr>
                <w:lang w:val="en-US"/>
              </w:rPr>
              <w:t>]</w:t>
            </w:r>
          </w:p>
          <w:p w:rsidR="00373432" w:rsidRDefault="00940694" w:rsidP="00D5066D">
            <w:pPr>
              <w:rPr>
                <w:lang w:val="en-US"/>
              </w:rPr>
            </w:pPr>
            <w:r>
              <w:rPr>
                <w:lang w:val="en-US"/>
              </w:rPr>
              <w:t>D</w:t>
            </w:r>
            <w:r w:rsidR="00373432">
              <w:rPr>
                <w:lang w:val="en-US"/>
              </w:rPr>
              <w:t xml:space="preserve"> – </w:t>
            </w:r>
            <w:r>
              <w:rPr>
                <w:lang w:val="en-US"/>
              </w:rPr>
              <w:t>loss tangent</w:t>
            </w:r>
            <w:r w:rsidR="00373432">
              <w:rPr>
                <w:lang w:val="en-US"/>
              </w:rPr>
              <w:t xml:space="preserve"> [</w:t>
            </w:r>
            <w:r>
              <w:rPr>
                <w:lang w:val="en-US"/>
              </w:rPr>
              <w:t>-</w:t>
            </w:r>
            <w:r w:rsidR="00373432">
              <w:rPr>
                <w:lang w:val="en-US"/>
              </w:rPr>
              <w:t>]</w:t>
            </w:r>
          </w:p>
          <w:p w:rsidR="00373432" w:rsidRDefault="00373432" w:rsidP="00D5066D">
            <w:pPr>
              <w:rPr>
                <w:lang w:val="en-US"/>
              </w:rPr>
            </w:pPr>
            <w:r>
              <w:rPr>
                <w:lang w:val="en-US"/>
              </w:rPr>
              <w:t>u(</w:t>
            </w:r>
            <w:proofErr w:type="spellStart"/>
            <w:r w:rsidR="00940694">
              <w:rPr>
                <w:lang w:val="en-US"/>
              </w:rPr>
              <w:t>Cp</w:t>
            </w:r>
            <w:proofErr w:type="spellEnd"/>
            <w:r>
              <w:rPr>
                <w:lang w:val="en-US"/>
              </w:rPr>
              <w:t xml:space="preserve">) – absolute std. uncertainty </w:t>
            </w:r>
            <w:proofErr w:type="spellStart"/>
            <w:r w:rsidR="00940694">
              <w:rPr>
                <w:lang w:val="en-US"/>
              </w:rPr>
              <w:t>Cp</w:t>
            </w:r>
            <w:proofErr w:type="spellEnd"/>
          </w:p>
          <w:p w:rsidR="00373432" w:rsidRDefault="00373432" w:rsidP="00940694">
            <w:pPr>
              <w:rPr>
                <w:lang w:val="en-US"/>
              </w:rPr>
            </w:pPr>
            <w:r>
              <w:rPr>
                <w:lang w:val="en-US"/>
              </w:rPr>
              <w:t>u(</w:t>
            </w:r>
            <w:r w:rsidR="00940694">
              <w:rPr>
                <w:lang w:val="en-US"/>
              </w:rPr>
              <w:t>D</w:t>
            </w:r>
            <w:r>
              <w:rPr>
                <w:lang w:val="en-US"/>
              </w:rPr>
              <w:t xml:space="preserve">) – absolute std. uncertainty </w:t>
            </w:r>
            <w:r w:rsidR="00940694">
              <w:rPr>
                <w:lang w:val="en-US"/>
              </w:rPr>
              <w:t>D</w:t>
            </w:r>
          </w:p>
        </w:tc>
      </w:tr>
    </w:tbl>
    <w:p w:rsidR="00373432" w:rsidRDefault="00373432" w:rsidP="00373432">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lastRenderedPageBreak/>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tr_Yca_f.v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tr_Yca_Cp.v</w:t>
            </w:r>
            <w:proofErr w:type="spellEnd"/>
          </w:p>
          <w:p w:rsidR="00ED51C9" w:rsidRDefault="00ED51C9" w:rsidP="00ED51C9">
            <w:pPr>
              <w:rPr>
                <w:lang w:val="en-US"/>
              </w:rPr>
            </w:pPr>
            <w:r>
              <w:rPr>
                <w:lang w:val="en-US"/>
              </w:rPr>
              <w:t>*</w:t>
            </w:r>
            <w:proofErr w:type="spellStart"/>
            <w:r>
              <w:rPr>
                <w:lang w:val="en-US"/>
              </w:rPr>
              <w:t>tr_Yca_Cp.u</w:t>
            </w:r>
            <w:proofErr w:type="spellEnd"/>
          </w:p>
          <w:p w:rsidR="00ED51C9" w:rsidRDefault="00ED51C9" w:rsidP="00ED51C9">
            <w:pPr>
              <w:rPr>
                <w:lang w:val="en-US"/>
              </w:rPr>
            </w:pPr>
            <w:r>
              <w:rPr>
                <w:lang w:val="en-US"/>
              </w:rPr>
              <w:t>*</w:t>
            </w:r>
            <w:proofErr w:type="spellStart"/>
            <w:r>
              <w:rPr>
                <w:lang w:val="en-US"/>
              </w:rPr>
              <w:t>tr_Yca_D.v</w:t>
            </w:r>
            <w:proofErr w:type="spellEnd"/>
          </w:p>
          <w:p w:rsidR="00ED51C9" w:rsidRDefault="00ED51C9" w:rsidP="00ED51C9">
            <w:pPr>
              <w:rPr>
                <w:lang w:val="en-US"/>
              </w:rPr>
            </w:pPr>
            <w:r>
              <w:rPr>
                <w:lang w:val="en-US"/>
              </w:rPr>
              <w:t>*</w:t>
            </w:r>
            <w:proofErr w:type="spellStart"/>
            <w:r>
              <w:rPr>
                <w:lang w:val="en-US"/>
              </w:rPr>
              <w:t>tr_Yca_D.u</w:t>
            </w:r>
            <w:proofErr w:type="spellEnd"/>
          </w:p>
        </w:tc>
        <w:tc>
          <w:tcPr>
            <w:tcW w:w="1514" w:type="dxa"/>
          </w:tcPr>
          <w:p w:rsidR="00ED51C9" w:rsidRDefault="00ED51C9" w:rsidP="00ED51C9">
            <w:pPr>
              <w:jc w:val="center"/>
              <w:rPr>
                <w:lang w:val="en-US"/>
              </w:rPr>
            </w:pPr>
            <w:r>
              <w:rPr>
                <w:lang w:val="en-US"/>
              </w:rPr>
              <w:t>1e-15</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Cp</w:t>
            </w:r>
            <w:proofErr w:type="spellEnd"/>
            <w:r>
              <w:rPr>
                <w:lang w:val="en-US"/>
              </w:rPr>
              <w:t xml:space="preserve"> value [F]</w:t>
            </w:r>
          </w:p>
          <w:p w:rsidR="00ED51C9" w:rsidRDefault="00ED51C9" w:rsidP="00ED51C9">
            <w:pPr>
              <w:rPr>
                <w:lang w:val="en-US"/>
              </w:rPr>
            </w:pPr>
            <w:r>
              <w:rPr>
                <w:lang w:val="en-US"/>
              </w:rPr>
              <w:t xml:space="preserve">Abs. std. uncertainty of </w:t>
            </w:r>
            <w:proofErr w:type="spellStart"/>
            <w:r>
              <w:rPr>
                <w:lang w:val="en-US"/>
              </w:rPr>
              <w:t>Cp</w:t>
            </w:r>
            <w:proofErr w:type="spellEnd"/>
            <w:r>
              <w:rPr>
                <w:lang w:val="en-US"/>
              </w:rPr>
              <w:t xml:space="preserve"> [F]</w:t>
            </w:r>
          </w:p>
          <w:p w:rsidR="00ED51C9" w:rsidRDefault="00ED51C9" w:rsidP="00ED51C9">
            <w:pPr>
              <w:rPr>
                <w:lang w:val="en-US"/>
              </w:rPr>
            </w:pPr>
            <w:r>
              <w:rPr>
                <w:lang w:val="en-US"/>
              </w:rPr>
              <w:t>D value [-]</w:t>
            </w:r>
          </w:p>
          <w:p w:rsidR="00ED51C9" w:rsidRDefault="00ED51C9" w:rsidP="00ED51C9">
            <w:pPr>
              <w:rPr>
                <w:lang w:val="en-US"/>
              </w:rPr>
            </w:pPr>
            <w:r>
              <w:rPr>
                <w:lang w:val="en-US"/>
              </w:rPr>
              <w:t>Abs. std. uncertainty of D [-]</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462" w:author="smaslan" w:date="2018-08-09T10:51: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463" w:author="smaslan" w:date="2018-08-09T10:51:00Z">
        <w:r w:rsidDel="006D2678">
          <w:rPr>
            <w:lang w:val="en-US"/>
          </w:rPr>
          <w:delText>[</w:delText>
        </w:r>
        <w:r w:rsidR="007B4A04" w:rsidDel="006D2678">
          <w:rPr>
            <w:lang w:val="en-US"/>
          </w:rPr>
          <w:delText>4</w:delText>
        </w:r>
        <w:r w:rsidDel="006D2678">
          <w:rPr>
            <w:lang w:val="en-US"/>
          </w:rPr>
          <w:delText>]</w:delText>
        </w:r>
      </w:del>
      <w:r>
        <w:rPr>
          <w:lang w:val="en-US"/>
        </w:rPr>
        <w:t xml:space="preserve"> (i.e. “u_” or “i_” or nothing)</w:t>
      </w:r>
    </w:p>
    <w:p w:rsidR="00677BA4" w:rsidRDefault="00677BA4" w:rsidP="00860736">
      <w:pPr>
        <w:pStyle w:val="Nadpis4"/>
        <w:rPr>
          <w:lang w:val="en-US"/>
        </w:rPr>
      </w:pPr>
      <w:bookmarkStart w:id="464" w:name="_Toc509317573"/>
      <w:bookmarkStart w:id="465" w:name="_Toc509317763"/>
      <w:bookmarkStart w:id="466" w:name="_Toc514154154"/>
      <w:r>
        <w:rPr>
          <w:lang w:val="en-US"/>
        </w:rPr>
        <w:t>Cable(s) series impedance (optional)</w:t>
      </w:r>
      <w:bookmarkEnd w:id="464"/>
      <w:bookmarkEnd w:id="465"/>
      <w:bookmarkEnd w:id="466"/>
    </w:p>
    <w:p w:rsidR="00677BA4" w:rsidRDefault="00677BA4" w:rsidP="00677BA4">
      <w:pPr>
        <w:rPr>
          <w:lang w:val="en-US"/>
        </w:rPr>
      </w:pPr>
      <w:r>
        <w:rPr>
          <w:lang w:val="en-US"/>
        </w:rPr>
        <w:t>1D CSV table “</w:t>
      </w:r>
      <w:r w:rsidRPr="00677BA4">
        <w:rPr>
          <w:b/>
          <w:lang w:val="en-US"/>
        </w:rPr>
        <w:t>output cable series impedance path</w:t>
      </w:r>
      <w:r>
        <w:rPr>
          <w:lang w:val="en-US"/>
        </w:rPr>
        <w:t>” is effective series impedance of the cable between transducer and digitizer (component “</w:t>
      </w:r>
      <w:proofErr w:type="spellStart"/>
      <w:r>
        <w:rPr>
          <w:b/>
          <w:lang w:val="en-US"/>
        </w:rPr>
        <w:t>Z</w:t>
      </w:r>
      <w:r w:rsidRPr="00542ABD">
        <w:rPr>
          <w:b/>
          <w:lang w:val="en-US"/>
        </w:rPr>
        <w:t>c</w:t>
      </w:r>
      <w:r>
        <w:rPr>
          <w:b/>
          <w:lang w:val="en-US"/>
        </w:rPr>
        <w:t>b</w:t>
      </w:r>
      <w:proofErr w:type="spellEnd"/>
      <w:r>
        <w:rPr>
          <w:lang w:val="en-US"/>
        </w:rPr>
        <w:t xml:space="preserve">” in the correction diagram). </w:t>
      </w:r>
      <w:r w:rsidR="007B4A0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proofErr w:type="spellStart"/>
            <w:r>
              <w:rPr>
                <w:lang w:val="en-US"/>
              </w:rPr>
              <w:t>Rs</w:t>
            </w:r>
            <w:proofErr w:type="spellEnd"/>
            <w:r>
              <w:rPr>
                <w:lang w:val="en-US"/>
              </w:rPr>
              <w:t xml:space="preserve"> – series resistance [Ω]</w:t>
            </w:r>
          </w:p>
          <w:p w:rsidR="00677BA4" w:rsidRDefault="00677BA4" w:rsidP="00D5066D">
            <w:pPr>
              <w:rPr>
                <w:lang w:val="en-US"/>
              </w:rPr>
            </w:pPr>
            <w:proofErr w:type="spellStart"/>
            <w:r>
              <w:rPr>
                <w:lang w:val="en-US"/>
              </w:rPr>
              <w:t>Ls</w:t>
            </w:r>
            <w:proofErr w:type="spellEnd"/>
            <w:r>
              <w:rPr>
                <w:lang w:val="en-US"/>
              </w:rPr>
              <w:t xml:space="preserve"> – series inductance [H]</w:t>
            </w:r>
          </w:p>
          <w:p w:rsidR="00677BA4" w:rsidRDefault="00677BA4"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677BA4" w:rsidRDefault="00677BA4" w:rsidP="00677BA4">
            <w:pPr>
              <w:rPr>
                <w:lang w:val="en-US"/>
              </w:rPr>
            </w:pPr>
            <w:r>
              <w:rPr>
                <w:lang w:val="en-US"/>
              </w:rPr>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Zcb_f.v</w:t>
            </w:r>
            <w:proofErr w:type="spell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Zcb_Rs.v</w:t>
            </w:r>
            <w:proofErr w:type="spellEnd"/>
          </w:p>
          <w:p w:rsidR="0017490B" w:rsidRDefault="0017490B" w:rsidP="00835469">
            <w:pPr>
              <w:rPr>
                <w:lang w:val="en-US"/>
              </w:rPr>
            </w:pPr>
            <w:r>
              <w:rPr>
                <w:lang w:val="en-US"/>
              </w:rPr>
              <w:t>*</w:t>
            </w:r>
            <w:proofErr w:type="spellStart"/>
            <w:r>
              <w:rPr>
                <w:lang w:val="en-US"/>
              </w:rPr>
              <w:t>Zcb_Rs.u</w:t>
            </w:r>
            <w:proofErr w:type="spellEnd"/>
          </w:p>
          <w:p w:rsidR="0017490B" w:rsidRDefault="0017490B" w:rsidP="00835469">
            <w:pPr>
              <w:rPr>
                <w:lang w:val="en-US"/>
              </w:rPr>
            </w:pPr>
            <w:r>
              <w:rPr>
                <w:lang w:val="en-US"/>
              </w:rPr>
              <w:t>*</w:t>
            </w:r>
            <w:proofErr w:type="spellStart"/>
            <w:r>
              <w:rPr>
                <w:lang w:val="en-US"/>
              </w:rPr>
              <w:t>Zcb_Ls.v</w:t>
            </w:r>
            <w:proofErr w:type="spellEnd"/>
          </w:p>
          <w:p w:rsidR="0017490B" w:rsidRDefault="0017490B" w:rsidP="0017490B">
            <w:pPr>
              <w:rPr>
                <w:lang w:val="en-US"/>
              </w:rPr>
            </w:pPr>
            <w:r>
              <w:rPr>
                <w:lang w:val="en-US"/>
              </w:rPr>
              <w:t>*</w:t>
            </w:r>
            <w:proofErr w:type="spellStart"/>
            <w:r>
              <w:rPr>
                <w:lang w:val="en-US"/>
              </w:rPr>
              <w:t>Zcb_Ls.u</w:t>
            </w:r>
            <w:proofErr w:type="spellEnd"/>
          </w:p>
        </w:tc>
        <w:tc>
          <w:tcPr>
            <w:tcW w:w="1514" w:type="dxa"/>
          </w:tcPr>
          <w:p w:rsidR="0017490B" w:rsidRDefault="0017490B" w:rsidP="00835469">
            <w:pPr>
              <w:jc w:val="center"/>
              <w:rPr>
                <w:lang w:val="en-US"/>
              </w:rPr>
            </w:pPr>
            <w:r>
              <w:rPr>
                <w:lang w:val="en-US"/>
              </w:rPr>
              <w:t>1e-9</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1e-12</w:t>
            </w:r>
          </w:p>
          <w:p w:rsidR="0017490B" w:rsidRDefault="0017490B" w:rsidP="00835469">
            <w:pPr>
              <w:jc w:val="center"/>
              <w:rPr>
                <w:lang w:val="en-US"/>
              </w:rPr>
            </w:pPr>
            <w:r>
              <w:rPr>
                <w:lang w:val="en-US"/>
              </w:rPr>
              <w:t>0</w:t>
            </w:r>
          </w:p>
        </w:tc>
        <w:tc>
          <w:tcPr>
            <w:tcW w:w="3037" w:type="dxa"/>
          </w:tcPr>
          <w:p w:rsidR="0017490B" w:rsidRDefault="0017490B" w:rsidP="00835469">
            <w:pPr>
              <w:rPr>
                <w:lang w:val="en-US"/>
              </w:rPr>
            </w:pPr>
            <w:proofErr w:type="spellStart"/>
            <w:r>
              <w:rPr>
                <w:lang w:val="en-US"/>
              </w:rPr>
              <w:t>Rs</w:t>
            </w:r>
            <w:proofErr w:type="spellEnd"/>
            <w:r>
              <w:rPr>
                <w:lang w:val="en-US"/>
              </w:rPr>
              <w:t xml:space="preserve"> value [Ω]</w:t>
            </w:r>
          </w:p>
          <w:p w:rsidR="0017490B" w:rsidRDefault="0017490B" w:rsidP="00835469">
            <w:pPr>
              <w:rPr>
                <w:lang w:val="en-US"/>
              </w:rPr>
            </w:pPr>
            <w:r>
              <w:rPr>
                <w:lang w:val="en-US"/>
              </w:rPr>
              <w:t xml:space="preserve">Abs. std. uncertainty of </w:t>
            </w:r>
            <w:proofErr w:type="spellStart"/>
            <w:r>
              <w:rPr>
                <w:lang w:val="en-US"/>
              </w:rPr>
              <w:t>Rs</w:t>
            </w:r>
            <w:proofErr w:type="spellEnd"/>
            <w:r>
              <w:rPr>
                <w:lang w:val="en-US"/>
              </w:rPr>
              <w:t xml:space="preserve"> [Ω]</w:t>
            </w:r>
          </w:p>
          <w:p w:rsidR="0017490B" w:rsidRDefault="0017490B" w:rsidP="00835469">
            <w:pPr>
              <w:rPr>
                <w:lang w:val="en-US"/>
              </w:rPr>
            </w:pPr>
            <w:proofErr w:type="spellStart"/>
            <w:r>
              <w:rPr>
                <w:lang w:val="en-US"/>
              </w:rPr>
              <w:t>Ls</w:t>
            </w:r>
            <w:proofErr w:type="spellEnd"/>
            <w:r>
              <w:rPr>
                <w:lang w:val="en-US"/>
              </w:rPr>
              <w:t xml:space="preserve"> value [H]</w:t>
            </w:r>
          </w:p>
          <w:p w:rsidR="0017490B" w:rsidRDefault="0017490B" w:rsidP="0083546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17490B" w:rsidRPr="0065293F" w:rsidRDefault="0017490B" w:rsidP="0017490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467" w:author="smaslan" w:date="2018-08-09T10:51: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468" w:author="smaslan" w:date="2018-08-09T10:51:00Z">
        <w:r w:rsidDel="006D2678">
          <w:rPr>
            <w:lang w:val="en-US"/>
          </w:rPr>
          <w:delText>[</w:delText>
        </w:r>
        <w:r w:rsidR="00650ED4" w:rsidDel="006D2678">
          <w:rPr>
            <w:lang w:val="en-US"/>
          </w:rPr>
          <w:delText>4</w:delText>
        </w:r>
        <w:r w:rsidDel="006D2678">
          <w:rPr>
            <w:lang w:val="en-US"/>
          </w:rPr>
          <w:delText>]</w:delText>
        </w:r>
      </w:del>
      <w:r>
        <w:rPr>
          <w:lang w:val="en-US"/>
        </w:rPr>
        <w:t xml:space="preserve"> (i.e. “u_” or “i_” or nothing)</w:t>
      </w:r>
    </w:p>
    <w:p w:rsidR="00677BA4" w:rsidRDefault="00677BA4" w:rsidP="00860736">
      <w:pPr>
        <w:pStyle w:val="Nadpis4"/>
        <w:rPr>
          <w:lang w:val="en-US"/>
        </w:rPr>
      </w:pPr>
      <w:bookmarkStart w:id="469" w:name="_Toc509317574"/>
      <w:bookmarkStart w:id="470" w:name="_Toc509317764"/>
      <w:bookmarkStart w:id="471" w:name="_Toc514154155"/>
      <w:r w:rsidRPr="00677BA4">
        <w:rPr>
          <w:lang w:val="en-US"/>
        </w:rPr>
        <w:t xml:space="preserve">Cable(s) </w:t>
      </w:r>
      <w:r>
        <w:rPr>
          <w:lang w:val="en-US"/>
        </w:rPr>
        <w:t>shunting admittance</w:t>
      </w:r>
      <w:r w:rsidRPr="00677BA4">
        <w:rPr>
          <w:lang w:val="en-US"/>
        </w:rPr>
        <w:t xml:space="preserve"> (optional)</w:t>
      </w:r>
      <w:bookmarkEnd w:id="469"/>
      <w:bookmarkEnd w:id="470"/>
      <w:bookmarkEnd w:id="471"/>
    </w:p>
    <w:p w:rsidR="00650ED4" w:rsidRDefault="00677BA4" w:rsidP="00650ED4">
      <w:pPr>
        <w:rPr>
          <w:lang w:val="en-US"/>
        </w:rPr>
      </w:pPr>
      <w:r>
        <w:rPr>
          <w:lang w:val="en-US"/>
        </w:rPr>
        <w:t>1D CSV table “</w:t>
      </w:r>
      <w:r w:rsidRPr="00677BA4">
        <w:rPr>
          <w:b/>
          <w:lang w:val="en-US"/>
        </w:rPr>
        <w:t>output cable shunting admittance path</w:t>
      </w:r>
      <w:r>
        <w:rPr>
          <w:lang w:val="en-US"/>
        </w:rPr>
        <w:t>” is estimate of the shunting admittance between the transducer’s output terminals (component “</w:t>
      </w:r>
      <w:proofErr w:type="spellStart"/>
      <w:r>
        <w:rPr>
          <w:b/>
          <w:lang w:val="en-US"/>
        </w:rPr>
        <w:t>Y</w:t>
      </w:r>
      <w:r w:rsidRPr="00542ABD">
        <w:rPr>
          <w:b/>
          <w:lang w:val="en-US"/>
        </w:rPr>
        <w:t>c</w:t>
      </w:r>
      <w:r>
        <w:rPr>
          <w:b/>
          <w:lang w:val="en-US"/>
        </w:rPr>
        <w:t>b</w:t>
      </w:r>
      <w:proofErr w:type="spellEnd"/>
      <w:r>
        <w:rPr>
          <w:lang w:val="en-US"/>
        </w:rPr>
        <w:t xml:space="preserve">” in the correction diagram). </w:t>
      </w:r>
      <w:r w:rsidR="00650ED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proofErr w:type="spellStart"/>
            <w:r>
              <w:rPr>
                <w:lang w:val="en-US"/>
              </w:rPr>
              <w:t>Cp</w:t>
            </w:r>
            <w:proofErr w:type="spellEnd"/>
            <w:r>
              <w:rPr>
                <w:lang w:val="en-US"/>
              </w:rPr>
              <w:t xml:space="preserve"> – parallel capacitance [F]</w:t>
            </w:r>
          </w:p>
          <w:p w:rsidR="00677BA4" w:rsidRDefault="00677BA4" w:rsidP="00D5066D">
            <w:pPr>
              <w:rPr>
                <w:lang w:val="en-US"/>
              </w:rPr>
            </w:pPr>
            <w:r>
              <w:rPr>
                <w:lang w:val="en-US"/>
              </w:rPr>
              <w:t>D – loss tangent [-]</w:t>
            </w:r>
          </w:p>
          <w:p w:rsidR="00677BA4" w:rsidRDefault="00677BA4" w:rsidP="00D5066D">
            <w:pPr>
              <w:rPr>
                <w:lang w:val="en-US"/>
              </w:rPr>
            </w:pPr>
            <w:r>
              <w:rPr>
                <w:lang w:val="en-US"/>
              </w:rPr>
              <w:t>u(</w:t>
            </w:r>
            <w:proofErr w:type="spellStart"/>
            <w:r>
              <w:rPr>
                <w:lang w:val="en-US"/>
              </w:rPr>
              <w:t>Cp</w:t>
            </w:r>
            <w:proofErr w:type="spellEnd"/>
            <w:r>
              <w:rPr>
                <w:lang w:val="en-US"/>
              </w:rPr>
              <w:t xml:space="preserve">) – absolute std. uncertainty </w:t>
            </w:r>
            <w:proofErr w:type="spellStart"/>
            <w:r>
              <w:rPr>
                <w:lang w:val="en-US"/>
              </w:rPr>
              <w:t>Cp</w:t>
            </w:r>
            <w:proofErr w:type="spellEnd"/>
          </w:p>
          <w:p w:rsidR="00677BA4" w:rsidRDefault="00677BA4" w:rsidP="00D5066D">
            <w:pPr>
              <w:rPr>
                <w:lang w:val="en-US"/>
              </w:rPr>
            </w:pPr>
            <w:r>
              <w:rPr>
                <w:lang w:val="en-US"/>
              </w:rPr>
              <w:t>u(D) – absolute std. uncertainty D</w:t>
            </w:r>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Ycb_f.v</w:t>
            </w:r>
            <w:proofErr w:type="spell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Ycb_Cp.v</w:t>
            </w:r>
            <w:proofErr w:type="spellEnd"/>
          </w:p>
          <w:p w:rsidR="0017490B" w:rsidRDefault="0017490B" w:rsidP="00835469">
            <w:pPr>
              <w:rPr>
                <w:lang w:val="en-US"/>
              </w:rPr>
            </w:pPr>
            <w:r>
              <w:rPr>
                <w:lang w:val="en-US"/>
              </w:rPr>
              <w:lastRenderedPageBreak/>
              <w:t>*</w:t>
            </w:r>
            <w:proofErr w:type="spellStart"/>
            <w:r>
              <w:rPr>
                <w:lang w:val="en-US"/>
              </w:rPr>
              <w:t>Ycb_Cp.u</w:t>
            </w:r>
            <w:proofErr w:type="spellEnd"/>
          </w:p>
          <w:p w:rsidR="0017490B" w:rsidRDefault="0017490B" w:rsidP="00835469">
            <w:pPr>
              <w:rPr>
                <w:lang w:val="en-US"/>
              </w:rPr>
            </w:pPr>
            <w:r>
              <w:rPr>
                <w:lang w:val="en-US"/>
              </w:rPr>
              <w:t>*</w:t>
            </w:r>
            <w:proofErr w:type="spellStart"/>
            <w:r>
              <w:rPr>
                <w:lang w:val="en-US"/>
              </w:rPr>
              <w:t>Ycb_D.v</w:t>
            </w:r>
            <w:proofErr w:type="spellEnd"/>
          </w:p>
          <w:p w:rsidR="0017490B" w:rsidRDefault="0017490B" w:rsidP="0017490B">
            <w:pPr>
              <w:rPr>
                <w:lang w:val="en-US"/>
              </w:rPr>
            </w:pPr>
            <w:r>
              <w:rPr>
                <w:lang w:val="en-US"/>
              </w:rPr>
              <w:t>*</w:t>
            </w:r>
            <w:proofErr w:type="spellStart"/>
            <w:r>
              <w:rPr>
                <w:lang w:val="en-US"/>
              </w:rPr>
              <w:t>Ycb_D.u</w:t>
            </w:r>
            <w:proofErr w:type="spellEnd"/>
          </w:p>
        </w:tc>
        <w:tc>
          <w:tcPr>
            <w:tcW w:w="1514" w:type="dxa"/>
          </w:tcPr>
          <w:p w:rsidR="0017490B" w:rsidRDefault="0017490B" w:rsidP="00835469">
            <w:pPr>
              <w:jc w:val="center"/>
              <w:rPr>
                <w:lang w:val="en-US"/>
              </w:rPr>
            </w:pPr>
            <w:r>
              <w:rPr>
                <w:lang w:val="en-US"/>
              </w:rPr>
              <w:lastRenderedPageBreak/>
              <w:t>1e-15</w:t>
            </w:r>
          </w:p>
          <w:p w:rsidR="0017490B" w:rsidRDefault="0017490B" w:rsidP="00835469">
            <w:pPr>
              <w:jc w:val="center"/>
              <w:rPr>
                <w:lang w:val="en-US"/>
              </w:rPr>
            </w:pPr>
            <w:r>
              <w:rPr>
                <w:lang w:val="en-US"/>
              </w:rPr>
              <w:lastRenderedPageBreak/>
              <w:t>0</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0</w:t>
            </w:r>
          </w:p>
        </w:tc>
        <w:tc>
          <w:tcPr>
            <w:tcW w:w="3037" w:type="dxa"/>
          </w:tcPr>
          <w:p w:rsidR="0017490B" w:rsidRDefault="0017490B" w:rsidP="00835469">
            <w:pPr>
              <w:rPr>
                <w:lang w:val="en-US"/>
              </w:rPr>
            </w:pPr>
            <w:proofErr w:type="spellStart"/>
            <w:r>
              <w:rPr>
                <w:lang w:val="en-US"/>
              </w:rPr>
              <w:lastRenderedPageBreak/>
              <w:t>Cp</w:t>
            </w:r>
            <w:proofErr w:type="spellEnd"/>
            <w:r>
              <w:rPr>
                <w:lang w:val="en-US"/>
              </w:rPr>
              <w:t xml:space="preserve"> value [F]</w:t>
            </w:r>
          </w:p>
          <w:p w:rsidR="0017490B" w:rsidRDefault="0017490B" w:rsidP="00835469">
            <w:pPr>
              <w:rPr>
                <w:lang w:val="en-US"/>
              </w:rPr>
            </w:pPr>
            <w:r>
              <w:rPr>
                <w:lang w:val="en-US"/>
              </w:rPr>
              <w:lastRenderedPageBreak/>
              <w:t xml:space="preserve">Abs. std. uncertainty of </w:t>
            </w:r>
            <w:proofErr w:type="spellStart"/>
            <w:r>
              <w:rPr>
                <w:lang w:val="en-US"/>
              </w:rPr>
              <w:t>Cp</w:t>
            </w:r>
            <w:proofErr w:type="spellEnd"/>
            <w:r>
              <w:rPr>
                <w:lang w:val="en-US"/>
              </w:rPr>
              <w:t xml:space="preserve"> [F]</w:t>
            </w:r>
          </w:p>
          <w:p w:rsidR="0017490B" w:rsidRDefault="0017490B" w:rsidP="00835469">
            <w:pPr>
              <w:rPr>
                <w:lang w:val="en-US"/>
              </w:rPr>
            </w:pPr>
            <w:r>
              <w:rPr>
                <w:lang w:val="en-US"/>
              </w:rPr>
              <w:t>D value [-]</w:t>
            </w:r>
          </w:p>
          <w:p w:rsidR="0017490B" w:rsidRDefault="0017490B" w:rsidP="00835469">
            <w:pPr>
              <w:rPr>
                <w:lang w:val="en-US"/>
              </w:rPr>
            </w:pPr>
            <w:r>
              <w:rPr>
                <w:lang w:val="en-US"/>
              </w:rPr>
              <w:t>Abs. std. uncertainty of D [-]</w:t>
            </w:r>
          </w:p>
        </w:tc>
      </w:tr>
    </w:tbl>
    <w:p w:rsidR="0017490B" w:rsidRPr="0065293F" w:rsidRDefault="0017490B" w:rsidP="0017490B">
      <w:pPr>
        <w:rPr>
          <w:lang w:val="en-US"/>
        </w:rPr>
      </w:pPr>
      <w:bookmarkStart w:id="472" w:name="_Toc509317575"/>
      <w:bookmarkStart w:id="473" w:name="_Toc509317765"/>
      <w:r w:rsidRPr="0065293F">
        <w:rPr>
          <w:lang w:val="en-US"/>
        </w:rPr>
        <w:lastRenderedPageBreak/>
        <w:t>*</w:t>
      </w:r>
      <w:r>
        <w:rPr>
          <w:lang w:val="en-US"/>
        </w:rPr>
        <w:t xml:space="preserve"> </w:t>
      </w:r>
      <w:r w:rsidRPr="0065293F">
        <w:rPr>
          <w:lang w:val="en-US"/>
        </w:rPr>
        <w:t xml:space="preserve">- </w:t>
      </w:r>
      <w:r>
        <w:rPr>
          <w:lang w:val="en-US"/>
        </w:rPr>
        <w:t xml:space="preserve">transducer prefix </w:t>
      </w:r>
      <w:ins w:id="474" w:author="smaslan" w:date="2018-08-09T10:51: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475" w:author="smaslan" w:date="2018-08-09T10:51:00Z">
        <w:r w:rsidDel="006D2678">
          <w:rPr>
            <w:lang w:val="en-US"/>
          </w:rPr>
          <w:delText>[</w:delText>
        </w:r>
        <w:r w:rsidR="00650ED4" w:rsidDel="006D2678">
          <w:rPr>
            <w:lang w:val="en-US"/>
          </w:rPr>
          <w:delText>4</w:delText>
        </w:r>
        <w:r w:rsidDel="006D2678">
          <w:rPr>
            <w:lang w:val="en-US"/>
          </w:rPr>
          <w:delText>]</w:delText>
        </w:r>
      </w:del>
      <w:r>
        <w:rPr>
          <w:lang w:val="en-US"/>
        </w:rPr>
        <w:t xml:space="preserve"> (i.e. “u_” or “i_” or nothing)</w:t>
      </w:r>
    </w:p>
    <w:p w:rsidR="00324DD0" w:rsidRDefault="00324DD0" w:rsidP="00324DD0">
      <w:pPr>
        <w:pStyle w:val="Nadpis2"/>
        <w:rPr>
          <w:lang w:val="en-US"/>
        </w:rPr>
      </w:pPr>
      <w:bookmarkStart w:id="476" w:name="_Toc514154156"/>
      <w:r>
        <w:rPr>
          <w:lang w:val="en-US"/>
        </w:rPr>
        <w:t>Digitizer corrections</w:t>
      </w:r>
      <w:bookmarkEnd w:id="472"/>
      <w:bookmarkEnd w:id="473"/>
      <w:bookmarkEnd w:id="476"/>
    </w:p>
    <w:p w:rsidR="00906B34" w:rsidRDefault="00906B34" w:rsidP="00324DD0">
      <w:pPr>
        <w:rPr>
          <w:lang w:val="en-US"/>
        </w:rPr>
      </w:pPr>
      <w:r>
        <w:rPr>
          <w:lang w:val="en-US"/>
        </w:rPr>
        <w:t xml:space="preserve">Digitizer correction dataset </w:t>
      </w:r>
      <w:r w:rsidR="00324DD0">
        <w:rPr>
          <w:lang w:val="en-US"/>
        </w:rPr>
        <w:t>consists of the two parts:</w:t>
      </w:r>
    </w:p>
    <w:p w:rsidR="00906B34" w:rsidRDefault="00324DD0" w:rsidP="00906B34">
      <w:pPr>
        <w:pStyle w:val="Odstavecseseznamem"/>
        <w:numPr>
          <w:ilvl w:val="0"/>
          <w:numId w:val="1"/>
        </w:numPr>
        <w:rPr>
          <w:lang w:val="en-US"/>
        </w:rPr>
      </w:pPr>
      <w:r w:rsidRPr="00906B34">
        <w:rPr>
          <w:lang w:val="en-US"/>
        </w:rPr>
        <w:t>Definition of the whole digitizer (</w:t>
      </w:r>
      <w:proofErr w:type="spellStart"/>
      <w:r w:rsidRPr="00906B34">
        <w:rPr>
          <w:lang w:val="en-US"/>
        </w:rPr>
        <w:t>interchannel</w:t>
      </w:r>
      <w:proofErr w:type="spellEnd"/>
      <w:r w:rsidRPr="00906B34">
        <w:rPr>
          <w:lang w:val="en-US"/>
        </w:rPr>
        <w:t xml:space="preserve"> corrections),</w:t>
      </w:r>
    </w:p>
    <w:p w:rsidR="00906B34" w:rsidRDefault="00906B34" w:rsidP="00906B34">
      <w:pPr>
        <w:pStyle w:val="Odstavecseseznamem"/>
        <w:numPr>
          <w:ilvl w:val="0"/>
          <w:numId w:val="1"/>
        </w:numPr>
        <w:rPr>
          <w:lang w:val="en-US"/>
        </w:rPr>
      </w:pPr>
      <w:r>
        <w:rPr>
          <w:lang w:val="en-US"/>
        </w:rPr>
        <w:t>D</w:t>
      </w:r>
      <w:r w:rsidR="00324DD0" w:rsidRPr="00906B34">
        <w:rPr>
          <w:lang w:val="en-US"/>
        </w:rPr>
        <w:t>efinition of the particular channels (corrections that are independent to another channel or HW).</w:t>
      </w:r>
    </w:p>
    <w:p w:rsidR="00433637" w:rsidRDefault="00433637" w:rsidP="00533D7C">
      <w:pPr>
        <w:pStyle w:val="Nadpis3"/>
        <w:rPr>
          <w:lang w:val="en-US"/>
        </w:rPr>
      </w:pPr>
      <w:bookmarkStart w:id="477" w:name="_Toc509317766"/>
      <w:bookmarkStart w:id="478" w:name="_Toc514154157"/>
      <w:r>
        <w:rPr>
          <w:lang w:val="en-US"/>
        </w:rPr>
        <w:t>Digitizer correction table</w:t>
      </w:r>
      <w:bookmarkEnd w:id="477"/>
      <w:r w:rsidR="006F16EB">
        <w:rPr>
          <w:lang w:val="en-US"/>
        </w:rPr>
        <w:t xml:space="preserve"> format</w:t>
      </w:r>
      <w:bookmarkEnd w:id="478"/>
    </w:p>
    <w:p w:rsidR="00433637" w:rsidRDefault="00433637" w:rsidP="00433637">
      <w:pPr>
        <w:rPr>
          <w:lang w:val="en-US"/>
        </w:rPr>
      </w:pPr>
      <w:r>
        <w:rPr>
          <w:lang w:val="en-US"/>
        </w:rPr>
        <w:t>The format of every correction table for the digitizer and its channels is identical. The format was designed so the so it allows following:</w:t>
      </w:r>
    </w:p>
    <w:p w:rsidR="00433637" w:rsidRDefault="00433637" w:rsidP="00433637">
      <w:pPr>
        <w:pStyle w:val="Odstavecseseznamem"/>
        <w:numPr>
          <w:ilvl w:val="0"/>
          <w:numId w:val="2"/>
        </w:numPr>
        <w:rPr>
          <w:lang w:val="en-US"/>
        </w:rPr>
      </w:pPr>
      <w:r>
        <w:rPr>
          <w:lang w:val="en-US"/>
        </w:rPr>
        <w:t>F</w:t>
      </w:r>
      <w:r w:rsidRPr="003734F6">
        <w:rPr>
          <w:lang w:val="en-US"/>
        </w:rPr>
        <w:t>iltering the correction file by attributes of the digitizer</w:t>
      </w:r>
    </w:p>
    <w:p w:rsidR="00433637" w:rsidRDefault="00433637" w:rsidP="00433637">
      <w:pPr>
        <w:pStyle w:val="Odstavecseseznamem"/>
        <w:numPr>
          <w:ilvl w:val="0"/>
          <w:numId w:val="2"/>
        </w:numPr>
        <w:rPr>
          <w:lang w:val="en-US"/>
        </w:rPr>
      </w:pPr>
      <w:r>
        <w:rPr>
          <w:lang w:val="en-US"/>
        </w:rPr>
        <w:t>A</w:t>
      </w:r>
      <w:r w:rsidRPr="003734F6">
        <w:rPr>
          <w:lang w:val="en-US"/>
        </w:rPr>
        <w:t>utomatic selection or interpolation of the correction data by the configuration (parameters) of the digitizer.</w:t>
      </w:r>
    </w:p>
    <w:p w:rsidR="00433637" w:rsidRPr="003734F6" w:rsidRDefault="00433637" w:rsidP="00433637">
      <w:pPr>
        <w:pStyle w:val="Odstavecseseznamem"/>
        <w:numPr>
          <w:ilvl w:val="0"/>
          <w:numId w:val="2"/>
        </w:numPr>
        <w:rPr>
          <w:lang w:val="en-US"/>
        </w:rPr>
      </w:pPr>
      <w:r>
        <w:rPr>
          <w:lang w:val="en-US"/>
        </w:rPr>
        <w:t>Loading either embedded numeric tables or CSV tables.</w:t>
      </w:r>
    </w:p>
    <w:p w:rsidR="00433637" w:rsidRDefault="00433637" w:rsidP="00433637">
      <w:pPr>
        <w:rPr>
          <w:lang w:val="en-US"/>
        </w:rPr>
      </w:pPr>
      <w:r>
        <w:rPr>
          <w:lang w:val="en-US"/>
        </w:rPr>
        <w:t>The correction data are always enclosed in the INFO file section, where the “my correction name” is the name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AC232D">
        <w:rPr>
          <w:rFonts w:ascii="Courier New" w:hAnsi="Courier New" w:cs="Courier New"/>
          <w:color w:val="FF0000"/>
          <w:sz w:val="14"/>
          <w:szCs w:val="20"/>
          <w:lang w:val="en-US"/>
          <w:rPrChange w:id="479" w:author="smaslan" w:date="2018-05-15T13:13:00Z">
            <w:rPr>
              <w:rFonts w:ascii="Courier New" w:hAnsi="Courier New" w:cs="Courier New"/>
              <w:b/>
              <w:bCs/>
              <w:caps/>
              <w:color w:val="000000"/>
              <w:sz w:val="14"/>
              <w:szCs w:val="20"/>
              <w:lang w:val="en-US"/>
            </w:rPr>
          </w:rPrChange>
        </w:rPr>
        <w:t>my correction name</w:t>
      </w:r>
    </w:p>
    <w:p w:rsidR="00433637" w:rsidRPr="003734F6"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ab/>
      </w:r>
      <w:r w:rsidRPr="003734F6">
        <w:rPr>
          <w:rFonts w:ascii="Courier New" w:hAnsi="Courier New" w:cs="Courier New"/>
          <w:i/>
          <w:iCs/>
          <w:color w:val="0000FF"/>
          <w:sz w:val="14"/>
          <w:szCs w:val="20"/>
          <w:lang w:val="en-US"/>
        </w:rPr>
        <w:t xml:space="preserve">// correction content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AC232D">
        <w:rPr>
          <w:rFonts w:ascii="Courier New" w:hAnsi="Courier New" w:cs="Courier New"/>
          <w:color w:val="FF0000"/>
          <w:sz w:val="14"/>
          <w:szCs w:val="20"/>
          <w:lang w:val="en-US"/>
          <w:rPrChange w:id="480" w:author="smaslan" w:date="2018-05-15T13:13:00Z">
            <w:rPr>
              <w:rFonts w:ascii="Courier New" w:hAnsi="Courier New" w:cs="Courier New"/>
              <w:b/>
              <w:bCs/>
              <w:caps/>
              <w:color w:val="000000"/>
              <w:sz w:val="14"/>
              <w:szCs w:val="20"/>
              <w:lang w:val="en-US"/>
            </w:rPr>
          </w:rPrChange>
        </w:rPr>
        <w:t>my correction name</w:t>
      </w:r>
    </w:p>
    <w:p w:rsidR="00433637" w:rsidRDefault="00433637" w:rsidP="00433637">
      <w:pPr>
        <w:rPr>
          <w:lang w:val="en-US"/>
        </w:rPr>
      </w:pPr>
    </w:p>
    <w:p w:rsidR="00433637" w:rsidRDefault="00433637" w:rsidP="00433637">
      <w:pPr>
        <w:rPr>
          <w:lang w:val="en-US"/>
        </w:rPr>
      </w:pPr>
      <w:r>
        <w:rPr>
          <w:lang w:val="en-US"/>
        </w:rPr>
        <w:t>The correction must contain at least one item – the matrix with the correction data named “</w:t>
      </w:r>
      <w:r w:rsidRPr="003734F6">
        <w:rPr>
          <w:b/>
          <w:lang w:val="en-US"/>
        </w:rPr>
        <w:t>value</w:t>
      </w:r>
      <w:r>
        <w:rPr>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up to </w:t>
      </w:r>
      <w:r w:rsidRPr="007E2598">
        <w:rPr>
          <w:rFonts w:ascii="Courier New" w:hAnsi="Courier New" w:cs="Courier New"/>
          <w:i/>
          <w:iCs/>
          <w:color w:val="0000FF"/>
          <w:sz w:val="14"/>
          <w:szCs w:val="20"/>
          <w:lang w:val="en-US"/>
        </w:rPr>
        <w:t xml:space="preserve">2D </w:t>
      </w:r>
      <w:r>
        <w:rPr>
          <w:rFonts w:ascii="Courier New" w:hAnsi="Courier New" w:cs="Courier New"/>
          <w:i/>
          <w:iCs/>
          <w:color w:val="0000FF"/>
          <w:sz w:val="14"/>
          <w:szCs w:val="20"/>
          <w:lang w:val="en-US"/>
        </w:rPr>
        <w:t>matrix</w:t>
      </w:r>
      <w:r w:rsidRPr="007E2598">
        <w:rPr>
          <w:rFonts w:ascii="Courier New" w:hAnsi="Courier New" w:cs="Courier New"/>
          <w:i/>
          <w:iCs/>
          <w:color w:val="0000FF"/>
          <w:sz w:val="14"/>
          <w:szCs w:val="20"/>
          <w:lang w:val="en-US"/>
        </w:rPr>
        <w:t xml:space="preserve"> with the list of values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0.01</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 0.02</w:t>
      </w:r>
      <w:r>
        <w:rPr>
          <w:rFonts w:ascii="Courier New" w:hAnsi="Courier New" w:cs="Courier New"/>
          <w:b/>
          <w:color w:val="FF0000"/>
          <w:sz w:val="14"/>
          <w:szCs w:val="20"/>
          <w:lang w:val="en-US"/>
        </w:rPr>
        <w:t>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value may be scalar, vector or 2D matrix of real numbers. If nothing else is present in the correction section, the correction loader will load the table of value</w:t>
      </w:r>
      <w:r w:rsidR="00835469">
        <w:rPr>
          <w:lang w:val="en-US"/>
        </w:rPr>
        <w:t>s</w:t>
      </w:r>
      <w:r>
        <w:rPr>
          <w:lang w:val="en-US"/>
        </w:rPr>
        <w:t xml:space="preserve"> as it is and will pass it to the QWTB algorithm under quantity name defined by the particular correction (see particular correction descriptions). The value may also contain relative path(s) to the CSV tables (single, vector of CSV files or 2D matrix of CSV files)</w:t>
      </w:r>
      <w:r w:rsidR="00835469">
        <w:rPr>
          <w:lang w:val="en-US"/>
        </w:rPr>
        <w:t xml:space="preserve"> that contains </w:t>
      </w:r>
      <w:r>
        <w:rPr>
          <w:lang w:val="en-US"/>
        </w:rPr>
        <w:t xml:space="preserve">CSV </w:t>
      </w:r>
      <w:r w:rsidR="00835469">
        <w:rPr>
          <w:lang w:val="en-US"/>
        </w:rPr>
        <w:t>table</w:t>
      </w:r>
      <w:r>
        <w:rPr>
          <w:lang w:val="en-US"/>
        </w:rPr>
        <w:t xml:space="preserve"> with 1D or 2D dependence (see introduction). If the “</w:t>
      </w:r>
      <w:r w:rsidRPr="00CB1B49">
        <w:rPr>
          <w:b/>
          <w:lang w:val="en-US"/>
        </w:rPr>
        <w:t>value</w:t>
      </w:r>
      <w:r>
        <w:rPr>
          <w:lang w:val="en-US"/>
        </w:rPr>
        <w:t>” contains real numbers, the TWM can also load associated absolute std. uncertainty from complementary matrix “</w:t>
      </w:r>
      <w:r w:rsidRPr="00CB1B49">
        <w:rPr>
          <w:b/>
          <w:lang w:val="en-US"/>
        </w:rPr>
        <w:t>uncertainty</w:t>
      </w:r>
      <w:r>
        <w:rPr>
          <w:lang w:val="en-US"/>
        </w:rPr>
        <w:t>” (for CSV file mode the uncertainty is part of the CSV table):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Default="00433637" w:rsidP="00433637">
      <w:pPr>
        <w:autoSpaceDE w:val="0"/>
        <w:autoSpaceDN w:val="0"/>
        <w:adjustRightInd w:val="0"/>
        <w:spacing w:after="0" w:line="240" w:lineRule="auto"/>
        <w:ind w:firstLine="708"/>
        <w:rPr>
          <w:rFonts w:ascii="Courier New" w:hAnsi="Courier New" w:cs="Courier New"/>
          <w:b/>
          <w:bCs/>
          <w:color w:val="000000"/>
          <w:sz w:val="14"/>
          <w:szCs w:val="20"/>
          <w:lang w:val="en-US"/>
        </w:rPr>
      </w:pP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0.0</w:t>
      </w:r>
      <w:r>
        <w:rPr>
          <w:rFonts w:ascii="Courier New" w:hAnsi="Courier New" w:cs="Courier New"/>
          <w:b/>
          <w:color w:val="FF0000"/>
          <w:sz w:val="14"/>
          <w:szCs w:val="20"/>
          <w:lang w:val="en-US"/>
        </w:rPr>
        <w:t>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2</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lastRenderedPageBreak/>
        <w:t>The correction loader can automatically select or interpolate between the values in the matrices “</w:t>
      </w:r>
      <w:r w:rsidRPr="004A51CB">
        <w:rPr>
          <w:b/>
          <w:lang w:val="en-US"/>
        </w:rPr>
        <w:t>value</w:t>
      </w:r>
      <w:r>
        <w:rPr>
          <w:lang w:val="en-US"/>
        </w:rPr>
        <w:t>” (and “</w:t>
      </w:r>
      <w:r w:rsidRPr="004A51CB">
        <w:rPr>
          <w:b/>
          <w:lang w:val="en-US"/>
        </w:rPr>
        <w:t>uncertainty</w:t>
      </w:r>
      <w:r>
        <w:rPr>
          <w:lang w:val="en-US"/>
        </w:rPr>
        <w:t>”) based on the value of any attribute (parameter) of the digitizer that is present in the measurement header. This is useful whenever the correction value depends on some setting of the digitizer. For example the measurement header always contains parameter “</w:t>
      </w:r>
      <w:r w:rsidRPr="004A51CB">
        <w:rPr>
          <w:b/>
          <w:lang w:val="en-US"/>
        </w:rPr>
        <w:t>voltage ranges [V]</w:t>
      </w:r>
      <w:r>
        <w:rPr>
          <w:lang w:val="en-US"/>
        </w:rPr>
        <w:t xml:space="preserve">” with range of the digitizer so it is possible to insert following section to the correction: </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 List of parameters on which the correction values depends: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primary parameter (remove if not used):</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HW parameter: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8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voltage ranges [V]</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is this parameter </w:t>
      </w:r>
      <w:proofErr w:type="spellStart"/>
      <w:r w:rsidRPr="007E2598">
        <w:rPr>
          <w:rFonts w:ascii="Courier New" w:hAnsi="Courier New" w:cs="Courier New"/>
          <w:i/>
          <w:iCs/>
          <w:color w:val="0000FF"/>
          <w:sz w:val="14"/>
          <w:szCs w:val="20"/>
          <w:lang w:val="en-US"/>
        </w:rPr>
        <w:t>interpolable</w:t>
      </w:r>
      <w:proofErr w:type="spellEnd"/>
      <w:r w:rsidRPr="007E2598">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xml:space="preserve">: set to 0 or remove if not </w:t>
      </w:r>
      <w:proofErr w:type="spellStart"/>
      <w:r w:rsidRPr="007E2598">
        <w:rPr>
          <w:rFonts w:ascii="Courier New" w:hAnsi="Courier New" w:cs="Courier New"/>
          <w:i/>
          <w:iCs/>
          <w:color w:val="0000FF"/>
          <w:sz w:val="14"/>
          <w:szCs w:val="20"/>
          <w:lang w:val="en-US"/>
        </w:rPr>
        <w:t>interpolable</w:t>
      </w:r>
      <w:proofErr w:type="spellEnd"/>
    </w:p>
    <w:p w:rsidR="00433637" w:rsidRDefault="00433637" w:rsidP="00433637">
      <w:pPr>
        <w:autoSpaceDE w:val="0"/>
        <w:autoSpaceDN w:val="0"/>
        <w:adjustRightInd w:val="0"/>
        <w:spacing w:after="0" w:line="240" w:lineRule="auto"/>
        <w:ind w:left="708" w:firstLine="708"/>
        <w:rPr>
          <w:rFonts w:ascii="Courier New" w:hAnsi="Courier New" w:cs="Courier New"/>
          <w:color w:val="000080"/>
          <w:sz w:val="14"/>
          <w:szCs w:val="20"/>
          <w:lang w:val="en-US"/>
        </w:rPr>
      </w:pPr>
      <w:proofErr w:type="spellStart"/>
      <w:proofErr w:type="gramStart"/>
      <w:r w:rsidRPr="007E2598">
        <w:rPr>
          <w:rFonts w:ascii="Courier New" w:hAnsi="Courier New" w:cs="Courier New"/>
          <w:color w:val="000000"/>
          <w:sz w:val="14"/>
          <w:szCs w:val="20"/>
          <w:lang w:val="en-US"/>
        </w:rPr>
        <w:t>interpolable</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list of supported values of a primary parameter on which the correction depends: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spellEnd"/>
      <w:proofErr w:type="gramEnd"/>
      <w:r w:rsidRPr="007E2598">
        <w:rPr>
          <w:rFonts w:ascii="Courier New" w:hAnsi="Courier New" w:cs="Courier New"/>
          <w:i/>
          <w:iCs/>
          <w:color w:val="0000FF"/>
          <w:sz w:val="14"/>
          <w:szCs w:val="20"/>
          <w:lang w:val="en-US"/>
        </w:rPr>
        <w:t xml:space="preserve">.: </w:t>
      </w:r>
      <w:r w:rsidR="006F16EB">
        <w:rPr>
          <w:rFonts w:ascii="Courier New" w:hAnsi="Courier New" w:cs="Courier New"/>
          <w:i/>
          <w:iCs/>
          <w:color w:val="0000FF"/>
          <w:sz w:val="14"/>
          <w:szCs w:val="20"/>
          <w:lang w:val="en-US"/>
        </w:rPr>
        <w:t>range of the digitizer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w:t>
      </w:r>
    </w:p>
    <w:p w:rsidR="00433637"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10</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100</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section “</w:t>
      </w:r>
      <w:r w:rsidRPr="00EE01BB">
        <w:rPr>
          <w:b/>
          <w:lang w:val="en-US"/>
        </w:rPr>
        <w:t>primary parameter</w:t>
      </w:r>
      <w:r>
        <w:rPr>
          <w:lang w:val="en-US"/>
        </w:rPr>
        <w:t>” defines vertical axis of interpolation (selection) of the “</w:t>
      </w:r>
      <w:r w:rsidRPr="00EE01BB">
        <w:rPr>
          <w:b/>
          <w:lang w:val="en-US"/>
        </w:rPr>
        <w:t>value</w:t>
      </w:r>
      <w:r>
        <w:rPr>
          <w:lang w:val="en-US"/>
        </w:rPr>
        <w:t>” matrix. I.e. for range value “</w:t>
      </w:r>
      <w:r w:rsidR="00835469">
        <w:rPr>
          <w:lang w:val="en-US"/>
        </w:rPr>
        <w:t>10</w:t>
      </w:r>
      <w:r>
        <w:rPr>
          <w:lang w:val="en-US"/>
        </w:rPr>
        <w:t xml:space="preserve">”, it will select </w:t>
      </w:r>
      <w:r w:rsidR="00835469">
        <w:rPr>
          <w:lang w:val="en-US"/>
        </w:rPr>
        <w:t>second</w:t>
      </w:r>
      <w:r>
        <w:rPr>
          <w:lang w:val="en-US"/>
        </w:rPr>
        <w:t xml:space="preserve"> row of table “</w:t>
      </w:r>
      <w:r w:rsidRPr="00EE01BB">
        <w:rPr>
          <w:b/>
          <w:lang w:val="en-US"/>
        </w:rPr>
        <w:t>value</w:t>
      </w:r>
      <w:r>
        <w:rPr>
          <w:lang w:val="en-US"/>
        </w:rPr>
        <w:t>”. The “</w:t>
      </w:r>
      <w:r w:rsidRPr="00EE01BB">
        <w:rPr>
          <w:b/>
          <w:lang w:val="en-US"/>
        </w:rPr>
        <w:t>value</w:t>
      </w:r>
      <w:r>
        <w:rPr>
          <w:lang w:val="en-US"/>
        </w:rPr>
        <w:t>” of the interpolation parameter may be string as well as numeric. If it is numeric and the “</w:t>
      </w:r>
      <w:proofErr w:type="spellStart"/>
      <w:r w:rsidRPr="00EE01BB">
        <w:rPr>
          <w:b/>
          <w:lang w:val="en-US"/>
        </w:rPr>
        <w:t>interpolable</w:t>
      </w:r>
      <w:proofErr w:type="spellEnd"/>
      <w:r>
        <w:rPr>
          <w:lang w:val="en-US"/>
        </w:rPr>
        <w:t xml:space="preserve">” is non-zero, the loader will interpolate </w:t>
      </w:r>
      <w:r w:rsidR="00835469">
        <w:rPr>
          <w:lang w:val="en-US"/>
        </w:rPr>
        <w:t>the “</w:t>
      </w:r>
      <w:r w:rsidR="00835469" w:rsidRPr="00835469">
        <w:rPr>
          <w:b/>
          <w:lang w:val="en-US"/>
        </w:rPr>
        <w:t>value</w:t>
      </w:r>
      <w:r w:rsidR="00835469">
        <w:rPr>
          <w:lang w:val="en-US"/>
        </w:rPr>
        <w:t xml:space="preserve">” </w:t>
      </w:r>
      <w:r>
        <w:rPr>
          <w:lang w:val="en-US"/>
        </w:rPr>
        <w:t>vertically per columns. If section “</w:t>
      </w:r>
      <w:r>
        <w:rPr>
          <w:b/>
          <w:lang w:val="en-US"/>
        </w:rPr>
        <w:t>secondary</w:t>
      </w:r>
      <w:r w:rsidRPr="00EE01BB">
        <w:rPr>
          <w:b/>
          <w:lang w:val="en-US"/>
        </w:rPr>
        <w:t xml:space="preserve"> parameter</w:t>
      </w:r>
      <w:r>
        <w:rPr>
          <w:lang w:val="en-US"/>
        </w:rPr>
        <w:t>” is added to the correction section, it will do the same as “</w:t>
      </w:r>
      <w:r w:rsidRPr="00EE01BB">
        <w:rPr>
          <w:b/>
          <w:lang w:val="en-US"/>
        </w:rPr>
        <w:t>primary parameter</w:t>
      </w:r>
      <w:r>
        <w:rPr>
          <w:lang w:val="en-US"/>
        </w:rPr>
        <w:t>” except in horizontal direction. Note each parameter reduces size of the “</w:t>
      </w:r>
      <w:r w:rsidRPr="00EE01BB">
        <w:rPr>
          <w:b/>
          <w:lang w:val="en-US"/>
        </w:rPr>
        <w:t>value</w:t>
      </w:r>
      <w:r>
        <w:rPr>
          <w:lang w:val="en-US"/>
        </w:rPr>
        <w:t>” matrix by one dimension</w:t>
      </w:r>
      <w:r w:rsidR="00835469">
        <w:rPr>
          <w:lang w:val="en-US"/>
        </w:rPr>
        <w:t xml:space="preserve"> by the interpolation/selection</w:t>
      </w:r>
      <w:r>
        <w:rPr>
          <w:lang w:val="en-US"/>
        </w:rPr>
        <w:t xml:space="preserve">, so when it is 2D matrix and one parameter is </w:t>
      </w:r>
      <w:proofErr w:type="gramStart"/>
      <w:r>
        <w:rPr>
          <w:lang w:val="en-US"/>
        </w:rPr>
        <w:t>used,</w:t>
      </w:r>
      <w:proofErr w:type="gramEnd"/>
      <w:r>
        <w:rPr>
          <w:lang w:val="en-US"/>
        </w:rPr>
        <w:t xml:space="preserve"> it will be interpolated to 1D vector (horizontal or vertical). If two parameters are define</w:t>
      </w:r>
      <w:r w:rsidR="00835469">
        <w:rPr>
          <w:lang w:val="en-US"/>
        </w:rPr>
        <w:t>d</w:t>
      </w:r>
      <w:r>
        <w:rPr>
          <w:lang w:val="en-US"/>
        </w:rPr>
        <w:t>, it will be interpolated to scalar value.</w:t>
      </w:r>
    </w:p>
    <w:p w:rsidR="00433637" w:rsidRDefault="00433637" w:rsidP="00433637">
      <w:pPr>
        <w:rPr>
          <w:lang w:val="en-US"/>
        </w:rPr>
      </w:pPr>
      <w:r>
        <w:rPr>
          <w:lang w:val="en-US"/>
        </w:rPr>
        <w:t>Note if the “</w:t>
      </w:r>
      <w:r w:rsidRPr="00EE01BB">
        <w:rPr>
          <w:b/>
          <w:lang w:val="en-US"/>
        </w:rPr>
        <w:t>value</w:t>
      </w:r>
      <w:r>
        <w:rPr>
          <w:lang w:val="en-US"/>
        </w:rPr>
        <w:t xml:space="preserve">” matrix of the correction data is table of </w:t>
      </w:r>
      <w:r w:rsidR="00835469">
        <w:rPr>
          <w:lang w:val="en-US"/>
        </w:rPr>
        <w:t xml:space="preserve">paths to </w:t>
      </w:r>
      <w:r>
        <w:rPr>
          <w:lang w:val="en-US"/>
        </w:rPr>
        <w:t xml:space="preserve">CSV files, the loader will select/interpolate between the CSV tables as well. It will first interpolate </w:t>
      </w:r>
      <w:r w:rsidR="00835469">
        <w:rPr>
          <w:lang w:val="en-US"/>
        </w:rPr>
        <w:t xml:space="preserve">content of </w:t>
      </w:r>
      <w:r>
        <w:rPr>
          <w:lang w:val="en-US"/>
        </w:rPr>
        <w:t xml:space="preserve">all involved CSV tables to identical x- and y-axes, then it will interpolate </w:t>
      </w:r>
      <w:r w:rsidR="00835469">
        <w:rPr>
          <w:lang w:val="en-US"/>
        </w:rPr>
        <w:t xml:space="preserve">between the tables </w:t>
      </w:r>
      <w:r>
        <w:rPr>
          <w:lang w:val="en-US"/>
        </w:rPr>
        <w:t>by the “</w:t>
      </w:r>
      <w:r w:rsidRPr="00EE01BB">
        <w:rPr>
          <w:b/>
          <w:lang w:val="en-US"/>
        </w:rPr>
        <w:t>primary parameter</w:t>
      </w:r>
      <w:r>
        <w:rPr>
          <w:lang w:val="en-US"/>
        </w:rPr>
        <w:t>” and “</w:t>
      </w:r>
      <w:r w:rsidRPr="003F3114">
        <w:rPr>
          <w:b/>
          <w:lang w:val="en-US"/>
        </w:rPr>
        <w:t>secondary parameter</w:t>
      </w:r>
      <w:r>
        <w:rPr>
          <w:lang w:val="en-US"/>
        </w:rPr>
        <w:t>”, so the result is one CSV table.</w:t>
      </w:r>
      <w:r w:rsidR="00835469">
        <w:rPr>
          <w:lang w:val="en-US"/>
        </w:rPr>
        <w:t xml:space="preserve"> This is useful for </w:t>
      </w:r>
      <w:r w:rsidR="000C7822">
        <w:rPr>
          <w:lang w:val="en-US"/>
        </w:rPr>
        <w:t>example for the frequency dependence of the digitizer channel gain which may be dependent on the aperture and range of the digitizer.</w:t>
      </w:r>
    </w:p>
    <w:p w:rsidR="00433637" w:rsidRDefault="00433637" w:rsidP="00433637">
      <w:pPr>
        <w:rPr>
          <w:lang w:val="en-US"/>
        </w:rPr>
      </w:pPr>
      <w:r>
        <w:rPr>
          <w:lang w:val="en-US"/>
        </w:rPr>
        <w:t>Last supported feature of the correction section is filtering the corrections by attribute of the digitizer. Let’s assume the measurement header contains parameter “</w:t>
      </w:r>
      <w:r w:rsidRPr="00363120">
        <w:rPr>
          <w:b/>
          <w:lang w:val="en-US"/>
        </w:rPr>
        <w:t>sampling mode</w:t>
      </w:r>
      <w:r>
        <w:rPr>
          <w:lang w:val="en-US"/>
        </w:rPr>
        <w:t>”. The filter may look like this: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 Filtering of the correction by HW attributes: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this is the list of channel specific attributes for which the correction is valid</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anything put here will be checked with the digitizer setup stored in the header file</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of the measurement and if it does not match, the loader will return an error</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sampling</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lastRenderedPageBreak/>
        <w:t>// list of allowed values of attribute 1 (</w:t>
      </w:r>
      <w:proofErr w:type="spellStart"/>
      <w:proofErr w:type="gramStart"/>
      <w:r w:rsidRPr="007E2598">
        <w:rPr>
          <w:rFonts w:ascii="Courier New" w:hAnsi="Courier New" w:cs="Courier New"/>
          <w:i/>
          <w:iCs/>
          <w:color w:val="0000FF"/>
          <w:sz w:val="14"/>
          <w:szCs w:val="20"/>
          <w:lang w:val="en-US"/>
        </w:rPr>
        <w:t>eg</w:t>
      </w:r>
      <w:proofErr w:type="spellEnd"/>
      <w:r w:rsidRPr="007E2598">
        <w:rPr>
          <w:rFonts w:ascii="Courier New" w:hAnsi="Courier New" w:cs="Courier New"/>
          <w:i/>
          <w:iCs/>
          <w:color w:val="0000FF"/>
          <w:sz w:val="14"/>
          <w:szCs w:val="20"/>
          <w:lang w:val="en-US"/>
        </w:rPr>
        <w:t>.:</w:t>
      </w:r>
      <w:proofErr w:type="gramEnd"/>
      <w:r w:rsidRPr="007E2598">
        <w:rPr>
          <w:rFonts w:ascii="Courier New" w:hAnsi="Courier New" w:cs="Courier New"/>
          <w:i/>
          <w:iCs/>
          <w:color w:val="0000FF"/>
          <w:sz w:val="14"/>
          <w:szCs w:val="20"/>
          <w:lang w:val="en-US"/>
        </w:rPr>
        <w:t xml:space="preserve"> sampling 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DSDC</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DSAC</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w:t>
      </w:r>
      <w:r w:rsidRPr="00484A75">
        <w:rPr>
          <w:b/>
          <w:lang w:val="en-US"/>
        </w:rPr>
        <w:t>valid for attributes</w:t>
      </w:r>
      <w:r>
        <w:rPr>
          <w:lang w:val="en-US"/>
        </w:rPr>
        <w:t>” list defines list of measurement header attributes which are used for filtering. Each attribute has its own list of allowed string values. In this case matrix “</w:t>
      </w:r>
      <w:r w:rsidRPr="00363120">
        <w:rPr>
          <w:b/>
          <w:lang w:val="en-US"/>
        </w:rPr>
        <w:t>sampling mode</w:t>
      </w:r>
      <w:r>
        <w:rPr>
          <w:lang w:val="en-US"/>
        </w:rPr>
        <w:t>” contains values “DSDC” and “DSAC”. If any other value is found in the measurement header or the “</w:t>
      </w:r>
      <w:r w:rsidRPr="00363120">
        <w:rPr>
          <w:b/>
          <w:lang w:val="en-US"/>
        </w:rPr>
        <w:t>sampling mode</w:t>
      </w:r>
      <w:r>
        <w:rPr>
          <w:lang w:val="en-US"/>
        </w:rPr>
        <w:t>” attribute is not found at all, the loader will return an error, which signalizes the correction is not compatible with selected HW and its configuration.</w:t>
      </w:r>
    </w:p>
    <w:p w:rsidR="00906B34" w:rsidRDefault="00906B34" w:rsidP="00906B34">
      <w:pPr>
        <w:pStyle w:val="Nadpis3"/>
        <w:rPr>
          <w:lang w:val="en-US"/>
        </w:rPr>
      </w:pPr>
      <w:bookmarkStart w:id="481" w:name="_Toc509317576"/>
      <w:bookmarkStart w:id="482" w:name="_Toc509317767"/>
      <w:bookmarkStart w:id="483" w:name="_Toc514154158"/>
      <w:r>
        <w:rPr>
          <w:lang w:val="en-US"/>
        </w:rPr>
        <w:t>Digitizer correction</w:t>
      </w:r>
      <w:bookmarkEnd w:id="481"/>
      <w:bookmarkEnd w:id="482"/>
      <w:r w:rsidR="0017490B">
        <w:rPr>
          <w:lang w:val="en-US"/>
        </w:rPr>
        <w:t>s</w:t>
      </w:r>
      <w:bookmarkEnd w:id="483"/>
    </w:p>
    <w:p w:rsidR="00324DD0" w:rsidRPr="00906B34" w:rsidRDefault="00906B34" w:rsidP="00906B34">
      <w:pPr>
        <w:rPr>
          <w:lang w:val="en-US"/>
        </w:rPr>
      </w:pPr>
      <w:r>
        <w:rPr>
          <w:lang w:val="en-US"/>
        </w:rPr>
        <w:t xml:space="preserve">The digitizer correction defines the digitizer as a whole system. </w:t>
      </w:r>
      <w:r w:rsidR="007A48CF">
        <w:rPr>
          <w:lang w:val="en-US"/>
        </w:rPr>
        <w:t>I</w:t>
      </w:r>
      <w:r>
        <w:rPr>
          <w:lang w:val="en-US"/>
        </w:rPr>
        <w:t>t contains list of all channels (</w:t>
      </w:r>
      <w:r w:rsidR="003734F6">
        <w:rPr>
          <w:lang w:val="en-US"/>
        </w:rPr>
        <w:t xml:space="preserve">e.g. sampling </w:t>
      </w:r>
      <w:proofErr w:type="spellStart"/>
      <w:r w:rsidR="003734F6">
        <w:rPr>
          <w:lang w:val="en-US"/>
        </w:rPr>
        <w:t>multimeters</w:t>
      </w:r>
      <w:proofErr w:type="spellEnd"/>
      <w:r w:rsidR="003734F6">
        <w:rPr>
          <w:lang w:val="en-US"/>
        </w:rPr>
        <w:t xml:space="preserve"> used in the setup</w:t>
      </w:r>
      <w:r>
        <w:rPr>
          <w:lang w:val="en-US"/>
        </w:rPr>
        <w:t>)</w:t>
      </w:r>
      <w:r w:rsidR="003734F6">
        <w:rPr>
          <w:lang w:val="en-US"/>
        </w:rPr>
        <w:t xml:space="preserve">. It also contains correction data which are somehow defines relation between multiple channels, such as </w:t>
      </w:r>
      <w:proofErr w:type="spellStart"/>
      <w:r w:rsidR="003734F6">
        <w:rPr>
          <w:lang w:val="en-US"/>
        </w:rPr>
        <w:t>interchannel</w:t>
      </w:r>
      <w:proofErr w:type="spellEnd"/>
      <w:r w:rsidR="003734F6">
        <w:rPr>
          <w:lang w:val="en-US"/>
        </w:rPr>
        <w:t xml:space="preserve"> </w:t>
      </w:r>
      <w:proofErr w:type="spellStart"/>
      <w:r w:rsidR="003734F6">
        <w:rPr>
          <w:lang w:val="en-US"/>
        </w:rPr>
        <w:t>timeshift</w:t>
      </w:r>
      <w:proofErr w:type="spellEnd"/>
      <w:r w:rsidR="003734F6">
        <w:rPr>
          <w:lang w:val="en-US"/>
        </w:rPr>
        <w:t xml:space="preserve">. </w:t>
      </w:r>
      <w:r w:rsidR="00324DD0" w:rsidRPr="00906B34">
        <w:rPr>
          <w:lang w:val="en-US"/>
        </w:rPr>
        <w:t xml:space="preserve">Example of the digitizer correction header </w:t>
      </w:r>
      <w:r w:rsidR="003734F6">
        <w:rPr>
          <w:lang w:val="en-US"/>
        </w:rPr>
        <w:t xml:space="preserve">INFO </w:t>
      </w:r>
      <w:r w:rsidR="00324DD0" w:rsidRPr="00906B34">
        <w:rPr>
          <w:lang w:val="en-US"/>
        </w:rPr>
        <w:t>file is show in the following text:</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type:</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description of the digitizer corrections: </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Demonstration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setup</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with</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two</w:t>
      </w:r>
      <w:r w:rsidRPr="007E2598">
        <w:rPr>
          <w:rFonts w:ascii="Courier New" w:hAnsi="Courier New" w:cs="Courier New"/>
          <w:color w:val="008080"/>
          <w:sz w:val="14"/>
          <w:szCs w:val="20"/>
          <w:lang w:val="en-US"/>
        </w:rPr>
        <w:t xml:space="preserve"> </w:t>
      </w:r>
      <w:r w:rsidRPr="00906B34">
        <w:rPr>
          <w:rFonts w:ascii="Courier New" w:hAnsi="Courier New" w:cs="Courier New"/>
          <w:color w:val="000000"/>
          <w:sz w:val="14"/>
          <w:szCs w:val="20"/>
          <w:lang w:val="en-US"/>
        </w:rPr>
        <w:t xml:space="preserve">3458A </w:t>
      </w:r>
      <w:r w:rsidRPr="007E2598">
        <w:rPr>
          <w:rFonts w:ascii="Courier New" w:hAnsi="Courier New" w:cs="Courier New"/>
          <w:color w:val="000000"/>
          <w:sz w:val="14"/>
          <w:szCs w:val="20"/>
          <w:lang w:val="en-US"/>
        </w:rPr>
        <w:t>digitizers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names of the channels as they appear in the digitizer identification:</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these are exact unique names of the channels in the order that will be loaded to the SW</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del w:id="484"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MY45053104</w:t>
      </w:r>
      <w:del w:id="485"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relative links to the files with channel corrections for each channel:</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..\channel_MY45053095\HP3458_MY45053095.info</w:t>
      </w:r>
      <w:del w:id="486"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..\channel_MY45053104\HP3458_MY45053104.info</w:t>
      </w:r>
      <w:del w:id="487"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906B34">
        <w:rPr>
          <w:rFonts w:ascii="Courier New" w:hAnsi="Courier New" w:cs="Courier New"/>
          <w:i/>
          <w:iCs/>
          <w:color w:val="0000FF"/>
          <w:sz w:val="14"/>
          <w:szCs w:val="20"/>
          <w:lang w:val="en-US"/>
        </w:rPr>
        <w:t xml:space="preserve">here follows </w:t>
      </w:r>
      <w:r w:rsidRPr="007E2598">
        <w:rPr>
          <w:rFonts w:ascii="Courier New" w:hAnsi="Courier New" w:cs="Courier New"/>
          <w:i/>
          <w:iCs/>
          <w:color w:val="0000FF"/>
          <w:sz w:val="14"/>
          <w:szCs w:val="20"/>
          <w:lang w:val="en-US"/>
        </w:rPr>
        <w:t>definition</w:t>
      </w:r>
      <w:r w:rsidR="00906B34">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sidR="00906B34">
        <w:rPr>
          <w:rFonts w:ascii="Courier New" w:hAnsi="Courier New" w:cs="Courier New"/>
          <w:i/>
          <w:iCs/>
          <w:color w:val="0000FF"/>
          <w:sz w:val="14"/>
          <w:szCs w:val="20"/>
          <w:lang w:val="en-US"/>
        </w:rPr>
        <w:t xml:space="preserve"> table</w:t>
      </w:r>
      <w:r w:rsidR="005D2B94">
        <w:rPr>
          <w:rFonts w:ascii="Courier New" w:hAnsi="Courier New" w:cs="Courier New"/>
          <w:i/>
          <w:iCs/>
          <w:color w:val="0000FF"/>
          <w:sz w:val="14"/>
          <w:szCs w:val="20"/>
          <w:lang w:val="en-US"/>
        </w:rPr>
        <w:t>s</w:t>
      </w:r>
    </w:p>
    <w:p w:rsidR="005D2B94" w:rsidRPr="007E2598" w:rsidRDefault="005D2B94" w:rsidP="00324DD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324DD0" w:rsidRDefault="00324DD0" w:rsidP="00554000">
      <w:pPr>
        <w:rPr>
          <w:lang w:val="en-US"/>
        </w:rPr>
      </w:pPr>
    </w:p>
    <w:p w:rsidR="003734F6" w:rsidRDefault="00906B34" w:rsidP="00906B34">
      <w:pPr>
        <w:rPr>
          <w:lang w:val="en-US"/>
        </w:rPr>
      </w:pPr>
      <w:r>
        <w:rPr>
          <w:lang w:val="en-US"/>
        </w:rPr>
        <w:t>The identifier of the correction type “</w:t>
      </w:r>
      <w:r w:rsidRPr="00906B34">
        <w:rPr>
          <w:b/>
          <w:lang w:val="en-US"/>
        </w:rPr>
        <w:t>type</w:t>
      </w:r>
      <w:r>
        <w:rPr>
          <w:lang w:val="en-US"/>
        </w:rPr>
        <w:t>” must be set to value “digitizer”. The “</w:t>
      </w:r>
      <w:r w:rsidRPr="00906B34">
        <w:rPr>
          <w:b/>
          <w:lang w:val="en-US"/>
        </w:rPr>
        <w:t>name</w:t>
      </w:r>
      <w:r>
        <w:rPr>
          <w:lang w:val="en-US"/>
        </w:rPr>
        <w:t>” is any string describing the correction data file. Next, there is a list of a digitizer channel identifiers “</w:t>
      </w:r>
      <w:r w:rsidRPr="007E2598">
        <w:rPr>
          <w:b/>
          <w:bCs/>
          <w:lang w:val="en-US"/>
        </w:rPr>
        <w:t>channel identifiers</w:t>
      </w:r>
      <w:r>
        <w:rPr>
          <w:b/>
          <w:bCs/>
          <w:lang w:val="en-US"/>
        </w:rPr>
        <w:t>”.</w:t>
      </w:r>
      <w:r w:rsidRPr="00906B34">
        <w:rPr>
          <w:bCs/>
          <w:lang w:val="en-US"/>
        </w:rPr>
        <w:t xml:space="preserve"> This is </w:t>
      </w:r>
      <w:r>
        <w:rPr>
          <w:lang w:val="en-US"/>
        </w:rPr>
        <w:t>the list of digitizer channel identification strings exactly as they are returned during the instrument identification in the TWM tool. These are used to filter the correction file only for particular instruments. Otherwise the TWM tool will return an error if the processing of data is initiated. Next item is “</w:t>
      </w:r>
      <w:r w:rsidRPr="007E2598">
        <w:rPr>
          <w:b/>
          <w:bCs/>
          <w:lang w:val="en-US"/>
        </w:rPr>
        <w:t>channel correction paths</w:t>
      </w:r>
      <w:r>
        <w:rPr>
          <w:b/>
          <w:bCs/>
          <w:lang w:val="en-US"/>
        </w:rPr>
        <w:t>”</w:t>
      </w:r>
      <w:r>
        <w:rPr>
          <w:lang w:val="en-US"/>
        </w:rPr>
        <w:t xml:space="preserve"> which are relative paths to the files with the channel corrections, one for each channel of the digitizer.</w:t>
      </w:r>
      <w:r w:rsidR="003734F6">
        <w:rPr>
          <w:lang w:val="en-US"/>
        </w:rPr>
        <w:t xml:space="preserve"> </w:t>
      </w:r>
      <w:r>
        <w:rPr>
          <w:lang w:val="en-US"/>
        </w:rPr>
        <w:t>Next</w:t>
      </w:r>
      <w:r w:rsidR="003734F6">
        <w:rPr>
          <w:lang w:val="en-US"/>
        </w:rPr>
        <w:t>,</w:t>
      </w:r>
      <w:r>
        <w:rPr>
          <w:lang w:val="en-US"/>
        </w:rPr>
        <w:t xml:space="preserve"> the correction data tables follows. </w:t>
      </w:r>
    </w:p>
    <w:p w:rsidR="00433637" w:rsidRDefault="00433637" w:rsidP="00433637">
      <w:pPr>
        <w:pStyle w:val="Nadpis4"/>
        <w:rPr>
          <w:lang w:val="en-US"/>
        </w:rPr>
      </w:pPr>
      <w:bookmarkStart w:id="488" w:name="_Toc509317768"/>
      <w:bookmarkStart w:id="489" w:name="_Toc514154159"/>
      <w:r>
        <w:rPr>
          <w:lang w:val="en-US"/>
        </w:rPr>
        <w:t>Inter-channel time-shift</w:t>
      </w:r>
      <w:ins w:id="490" w:author="smaslan" w:date="2018-07-26T13:20:00Z">
        <w:r w:rsidR="007370B0">
          <w:rPr>
            <w:lang w:val="en-US"/>
          </w:rPr>
          <w:t xml:space="preserve"> correction</w:t>
        </w:r>
      </w:ins>
      <w:r w:rsidR="00603E1F">
        <w:rPr>
          <w:lang w:val="en-US"/>
        </w:rPr>
        <w:t xml:space="preserve"> (optional)</w:t>
      </w:r>
      <w:bookmarkEnd w:id="488"/>
      <w:bookmarkEnd w:id="489"/>
    </w:p>
    <w:p w:rsidR="00433637" w:rsidRDefault="00433637" w:rsidP="00906B34">
      <w:pPr>
        <w:rPr>
          <w:lang w:val="en-US"/>
        </w:rPr>
      </w:pPr>
      <w:r>
        <w:rPr>
          <w:lang w:val="en-US"/>
        </w:rPr>
        <w:t>The table “</w:t>
      </w:r>
      <w:proofErr w:type="spellStart"/>
      <w:r w:rsidRPr="00433637">
        <w:rPr>
          <w:b/>
          <w:lang w:val="en-US"/>
        </w:rPr>
        <w:t>interchannel</w:t>
      </w:r>
      <w:proofErr w:type="spellEnd"/>
      <w:r w:rsidRPr="00433637">
        <w:rPr>
          <w:b/>
          <w:lang w:val="en-US"/>
        </w:rPr>
        <w:t xml:space="preserve"> </w:t>
      </w:r>
      <w:proofErr w:type="spellStart"/>
      <w:r w:rsidRPr="00433637">
        <w:rPr>
          <w:b/>
          <w:lang w:val="en-US"/>
        </w:rPr>
        <w:t>timeshift</w:t>
      </w:r>
      <w:proofErr w:type="spellEnd"/>
      <w:r>
        <w:rPr>
          <w:lang w:val="en-US"/>
        </w:rPr>
        <w:t xml:space="preserve">” defines </w:t>
      </w:r>
      <w:ins w:id="491" w:author="smaslan" w:date="2018-07-26T13:20:00Z">
        <w:r w:rsidR="007370B0">
          <w:rPr>
            <w:lang w:val="en-US"/>
          </w:rPr>
          <w:t xml:space="preserve">correction values for </w:t>
        </w:r>
      </w:ins>
      <w:r>
        <w:rPr>
          <w:lang w:val="en-US"/>
        </w:rPr>
        <w:t>time</w:t>
      </w:r>
      <w:ins w:id="492" w:author="smaslan" w:date="2018-07-26T13:20:00Z">
        <w:r w:rsidR="007370B0">
          <w:rPr>
            <w:lang w:val="en-US"/>
          </w:rPr>
          <w:t xml:space="preserve"> </w:t>
        </w:r>
      </w:ins>
      <w:r>
        <w:rPr>
          <w:lang w:val="en-US"/>
        </w:rPr>
        <w:t>shifts between the channels of the digitizer. It must be a row vector of values</w:t>
      </w:r>
      <w:r w:rsidR="0065293F">
        <w:rPr>
          <w:lang w:val="en-US"/>
        </w:rPr>
        <w:t>, one for each channel</w:t>
      </w:r>
      <w:r>
        <w:rPr>
          <w:lang w:val="en-US"/>
        </w:rPr>
        <w:t xml:space="preserve">, that defines </w:t>
      </w:r>
      <w:ins w:id="493" w:author="smaslan" w:date="2018-07-26T13:20:00Z">
        <w:r w:rsidR="007370B0">
          <w:rPr>
            <w:lang w:val="en-US"/>
          </w:rPr>
          <w:t xml:space="preserve">correction of </w:t>
        </w:r>
      </w:ins>
      <w:r>
        <w:rPr>
          <w:lang w:val="en-US"/>
        </w:rPr>
        <w:t>time</w:t>
      </w:r>
      <w:ins w:id="494" w:author="smaslan" w:date="2018-07-26T13:20:00Z">
        <w:r w:rsidR="007370B0">
          <w:rPr>
            <w:lang w:val="en-US"/>
          </w:rPr>
          <w:t xml:space="preserve"> </w:t>
        </w:r>
      </w:ins>
      <w:r>
        <w:rPr>
          <w:lang w:val="en-US"/>
        </w:rPr>
        <w:t>shift of each channel relative to the first channel in the “</w:t>
      </w:r>
      <w:r w:rsidRPr="00433637">
        <w:rPr>
          <w:b/>
          <w:lang w:val="en-US"/>
        </w:rPr>
        <w:t xml:space="preserve">channel </w:t>
      </w:r>
      <w:proofErr w:type="spellStart"/>
      <w:r w:rsidRPr="00433637">
        <w:rPr>
          <w:b/>
          <w:lang w:val="en-US"/>
        </w:rPr>
        <w:t>inde</w:t>
      </w:r>
      <w:ins w:id="495" w:author="smaslan" w:date="2018-05-15T13:13:00Z">
        <w:r w:rsidR="00AC232D">
          <w:rPr>
            <w:b/>
            <w:lang w:val="en-US"/>
          </w:rPr>
          <w:t>n</w:t>
        </w:r>
      </w:ins>
      <w:r w:rsidRPr="00433637">
        <w:rPr>
          <w:b/>
          <w:lang w:val="en-US"/>
        </w:rPr>
        <w:t>tifiers</w:t>
      </w:r>
      <w:proofErr w:type="spellEnd"/>
      <w:r>
        <w:rPr>
          <w:lang w:val="en-US"/>
        </w:rPr>
        <w:t>” list, e.g.</w:t>
      </w:r>
      <w:r w:rsidR="0065293F">
        <w:rPr>
          <w:lang w:val="en-US"/>
        </w:rPr>
        <w:t xml:space="preserve"> for three channels</w:t>
      </w:r>
      <w:r>
        <w:rPr>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2</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000011</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lastRenderedPageBreak/>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Default="00433637" w:rsidP="00906B34">
      <w:pPr>
        <w:rPr>
          <w:lang w:val="en-US"/>
        </w:rPr>
      </w:pPr>
    </w:p>
    <w:p w:rsidR="00433637" w:rsidRDefault="0065293F" w:rsidP="00906B34">
      <w:pPr>
        <w:rPr>
          <w:lang w:val="en-US"/>
        </w:rPr>
      </w:pPr>
      <w:r>
        <w:rPr>
          <w:lang w:val="en-US"/>
        </w:rPr>
        <w:t xml:space="preserve">Note the first value is always zero. </w:t>
      </w:r>
      <w:r w:rsidR="00433637">
        <w:rPr>
          <w:lang w:val="en-US"/>
        </w:rPr>
        <w:t xml:space="preserve">Shown example means second channel </w:t>
      </w:r>
      <w:ins w:id="496" w:author="smaslan" w:date="2018-07-26T13:21:00Z">
        <w:r w:rsidR="007370B0">
          <w:rPr>
            <w:lang w:val="en-US"/>
          </w:rPr>
          <w:t xml:space="preserve">correction </w:t>
        </w:r>
      </w:ins>
      <w:r w:rsidR="00433637">
        <w:rPr>
          <w:lang w:val="en-US"/>
        </w:rPr>
        <w:t xml:space="preserve">is </w:t>
      </w:r>
      <w:del w:id="497" w:author="smaslan" w:date="2018-07-26T13:21:00Z">
        <w:r w:rsidR="00433637" w:rsidDel="007370B0">
          <w:rPr>
            <w:lang w:val="en-US"/>
          </w:rPr>
          <w:delText xml:space="preserve">shifted by </w:delText>
        </w:r>
      </w:del>
      <w:r w:rsidR="00433637">
        <w:rPr>
          <w:lang w:val="en-US"/>
        </w:rPr>
        <w:t>(0.010000 ± 0.000012) s</w:t>
      </w:r>
      <w:r w:rsidR="00C4722E">
        <w:rPr>
          <w:lang w:val="en-US"/>
        </w:rPr>
        <w:t xml:space="preserve">, and third </w:t>
      </w:r>
      <w:ins w:id="498" w:author="smaslan" w:date="2018-07-26T13:21:00Z">
        <w:r w:rsidR="007370B0">
          <w:rPr>
            <w:lang w:val="en-US"/>
          </w:rPr>
          <w:t xml:space="preserve">correction </w:t>
        </w:r>
      </w:ins>
      <w:r w:rsidR="00C4722E">
        <w:rPr>
          <w:lang w:val="en-US"/>
        </w:rPr>
        <w:t xml:space="preserve">is </w:t>
      </w:r>
      <w:del w:id="499" w:author="smaslan" w:date="2018-07-26T13:21:00Z">
        <w:r w:rsidR="00C4722E" w:rsidDel="007370B0">
          <w:rPr>
            <w:lang w:val="en-US"/>
          </w:rPr>
          <w:delText xml:space="preserve">shifted by </w:delText>
        </w:r>
      </w:del>
      <w:r w:rsidR="00C4722E">
        <w:rPr>
          <w:lang w:val="en-US"/>
        </w:rPr>
        <w:t xml:space="preserve">(0.020000 ± 0.000011) s. </w:t>
      </w:r>
      <w:ins w:id="500" w:author="smaslan" w:date="2018-07-26T13:21:00Z">
        <w:r w:rsidR="007370B0">
          <w:rPr>
            <w:lang w:val="en-US"/>
          </w:rPr>
          <w:t xml:space="preserve">Note it is a correction factor, not </w:t>
        </w:r>
      </w:ins>
      <w:ins w:id="501" w:author="smaslan" w:date="2018-07-26T13:22:00Z">
        <w:r w:rsidR="007370B0">
          <w:rPr>
            <w:lang w:val="en-US"/>
          </w:rPr>
          <w:t xml:space="preserve">a </w:t>
        </w:r>
      </w:ins>
      <w:ins w:id="502" w:author="smaslan" w:date="2018-07-26T13:21:00Z">
        <w:r w:rsidR="007370B0">
          <w:rPr>
            <w:lang w:val="en-US"/>
          </w:rPr>
          <w:t>time shift, so the sign</w:t>
        </w:r>
      </w:ins>
      <w:ins w:id="503" w:author="smaslan" w:date="2018-07-26T13:22:00Z">
        <w:r w:rsidR="007370B0">
          <w:rPr>
            <w:lang w:val="en-US"/>
          </w:rPr>
          <w:t xml:space="preserve"> of the values is opposite to the measured time shifts. </w:t>
        </w:r>
      </w:ins>
      <w:r w:rsidR="00C4722E">
        <w:rPr>
          <w:lang w:val="en-US"/>
        </w:rPr>
        <w:t>The correction is optional. By default the time</w:t>
      </w:r>
      <w:ins w:id="504" w:author="smaslan" w:date="2018-07-26T13:22:00Z">
        <w:r w:rsidR="007370B0">
          <w:rPr>
            <w:lang w:val="en-US"/>
          </w:rPr>
          <w:t xml:space="preserve"> </w:t>
        </w:r>
      </w:ins>
      <w:r w:rsidR="00C4722E">
        <w:rPr>
          <w:lang w:val="en-US"/>
        </w:rPr>
        <w:t>shifts and uncertainty is zero.</w:t>
      </w:r>
    </w:p>
    <w:p w:rsidR="00C4722E" w:rsidRDefault="00C4722E" w:rsidP="00906B34">
      <w:pPr>
        <w:rPr>
          <w:lang w:val="en-US"/>
        </w:rPr>
      </w:pPr>
      <w:r>
        <w:rPr>
          <w:lang w:val="en-US"/>
        </w:rPr>
        <w:t>The values of the time</w:t>
      </w:r>
      <w:ins w:id="505" w:author="smaslan" w:date="2018-07-26T13:22:00Z">
        <w:r w:rsidR="007370B0">
          <w:rPr>
            <w:lang w:val="en-US"/>
          </w:rPr>
          <w:t xml:space="preserve"> </w:t>
        </w:r>
      </w:ins>
      <w:r>
        <w:rPr>
          <w:lang w:val="en-US"/>
        </w:rPr>
        <w:t xml:space="preserve">shift are combined with </w:t>
      </w:r>
      <w:r w:rsidR="0065293F">
        <w:rPr>
          <w:lang w:val="en-US"/>
        </w:rPr>
        <w:t xml:space="preserve">the </w:t>
      </w:r>
      <w:r>
        <w:rPr>
          <w:lang w:val="en-US"/>
        </w:rPr>
        <w:t xml:space="preserve">timestamps coming from the digitizer and </w:t>
      </w:r>
      <w:r w:rsidR="0065293F">
        <w:rPr>
          <w:lang w:val="en-US"/>
        </w:rPr>
        <w:t xml:space="preserve">are </w:t>
      </w:r>
      <w:r>
        <w:rPr>
          <w:lang w:val="en-US"/>
        </w:rPr>
        <w:t xml:space="preserve">passed to the QWTB algorithm according to the </w:t>
      </w:r>
      <w:r w:rsidR="0065293F">
        <w:rPr>
          <w:lang w:val="en-US"/>
        </w:rPr>
        <w:t xml:space="preserve">rules </w:t>
      </w:r>
      <w:ins w:id="506" w:author="smaslan" w:date="2018-05-15T13:14:00Z">
        <w:r w:rsidR="00AC232D">
          <w:rPr>
            <w:lang w:val="en-US"/>
          </w:rPr>
          <w:t xml:space="preserve">defined </w:t>
        </w:r>
      </w:ins>
      <w:r w:rsidR="0065293F">
        <w:rPr>
          <w:lang w:val="en-US"/>
        </w:rPr>
        <w:t xml:space="preserve">in </w:t>
      </w:r>
      <w:r>
        <w:rPr>
          <w:lang w:val="en-US"/>
        </w:rPr>
        <w:t>[</w:t>
      </w:r>
      <w:r w:rsidR="007A48CF">
        <w:rPr>
          <w:lang w:val="en-US"/>
        </w:rPr>
        <w:t>4</w:t>
      </w:r>
      <w:r>
        <w:rPr>
          <w:lang w:val="en-US"/>
        </w:rPr>
        <w:t>].</w:t>
      </w:r>
    </w:p>
    <w:p w:rsidR="0043701C" w:rsidRDefault="0043701C" w:rsidP="009E7AE4">
      <w:pPr>
        <w:pStyle w:val="Nadpis4"/>
        <w:rPr>
          <w:lang w:val="en-US"/>
        </w:rPr>
      </w:pPr>
      <w:bookmarkStart w:id="507" w:name="_Toc509317769"/>
      <w:bookmarkStart w:id="508" w:name="_Toc514154160"/>
      <w:proofErr w:type="spellStart"/>
      <w:r>
        <w:rPr>
          <w:lang w:val="en-US"/>
        </w:rPr>
        <w:t>Timebase</w:t>
      </w:r>
      <w:proofErr w:type="spellEnd"/>
      <w:r>
        <w:rPr>
          <w:lang w:val="en-US"/>
        </w:rPr>
        <w:t xml:space="preserve"> correction</w:t>
      </w:r>
      <w:r w:rsidR="0065293F">
        <w:rPr>
          <w:lang w:val="en-US"/>
        </w:rPr>
        <w:t xml:space="preserve"> (optional)</w:t>
      </w:r>
      <w:bookmarkEnd w:id="507"/>
      <w:bookmarkEnd w:id="508"/>
    </w:p>
    <w:p w:rsidR="0043701C" w:rsidRDefault="0043701C" w:rsidP="00906B34">
      <w:pPr>
        <w:rPr>
          <w:lang w:val="en-US"/>
        </w:rPr>
      </w:pPr>
      <w:r>
        <w:rPr>
          <w:lang w:val="en-US"/>
        </w:rPr>
        <w:t>The correction “</w:t>
      </w:r>
      <w:proofErr w:type="spellStart"/>
      <w:r w:rsidRPr="0043701C">
        <w:rPr>
          <w:b/>
          <w:lang w:val="en-US"/>
        </w:rPr>
        <w:t>timebase</w:t>
      </w:r>
      <w:proofErr w:type="spellEnd"/>
      <w:r w:rsidRPr="0043701C">
        <w:rPr>
          <w:b/>
          <w:lang w:val="en-US"/>
        </w:rPr>
        <w:t xml:space="preserve"> correction</w:t>
      </w:r>
      <w:r>
        <w:rPr>
          <w:lang w:val="en-US"/>
        </w:rPr>
        <w:t xml:space="preserve">” defines relative correction to the error of </w:t>
      </w:r>
      <w:proofErr w:type="spellStart"/>
      <w:r>
        <w:rPr>
          <w:lang w:val="en-US"/>
        </w:rPr>
        <w:t>timebase</w:t>
      </w:r>
      <w:proofErr w:type="spellEnd"/>
      <w:r>
        <w:rPr>
          <w:lang w:val="en-US"/>
        </w:rPr>
        <w:t xml:space="preserve"> of the digitizer. It is optional parameter. E.g.: value +1e-7 means the actual </w:t>
      </w:r>
      <w:proofErr w:type="spellStart"/>
      <w:r>
        <w:rPr>
          <w:lang w:val="en-US"/>
        </w:rPr>
        <w:t>timebase</w:t>
      </w:r>
      <w:proofErr w:type="spellEnd"/>
      <w:r>
        <w:rPr>
          <w:lang w:val="en-US"/>
        </w:rPr>
        <w:t xml:space="preserve"> of the digitizer </w:t>
      </w:r>
      <w:proofErr w:type="spellStart"/>
      <w:r w:rsidRPr="0043701C">
        <w:rPr>
          <w:i/>
          <w:lang w:val="en-US"/>
        </w:rPr>
        <w:t>f_ref</w:t>
      </w:r>
      <w:proofErr w:type="spellEnd"/>
      <w:r>
        <w:rPr>
          <w:lang w:val="en-US"/>
        </w:rPr>
        <w:t xml:space="preserve"> is: </w:t>
      </w:r>
      <w:proofErr w:type="spellStart"/>
      <w:r w:rsidRPr="0043701C">
        <w:rPr>
          <w:i/>
          <w:lang w:val="en-US"/>
        </w:rPr>
        <w:t>f_ref</w:t>
      </w:r>
      <w:proofErr w:type="spellEnd"/>
      <w:r w:rsidRPr="0043701C">
        <w:rPr>
          <w:i/>
          <w:lang w:val="en-US"/>
        </w:rPr>
        <w:t xml:space="preserve"> = </w:t>
      </w:r>
      <w:proofErr w:type="spellStart"/>
      <w:r w:rsidRPr="0043701C">
        <w:rPr>
          <w:i/>
          <w:lang w:val="en-US"/>
        </w:rPr>
        <w:t>f_nom</w:t>
      </w:r>
      <w:proofErr w:type="spellEnd"/>
      <w:r w:rsidRPr="0043701C">
        <w:rPr>
          <w:i/>
          <w:lang w:val="en-US"/>
        </w:rPr>
        <w:t xml:space="preserve">*(1 </w:t>
      </w:r>
      <w:r w:rsidR="007A48CF">
        <w:rPr>
          <w:i/>
          <w:lang w:val="en-US"/>
        </w:rPr>
        <w:t>+</w:t>
      </w:r>
      <w:r w:rsidRPr="0043701C">
        <w:rPr>
          <w:i/>
          <w:lang w:val="en-US"/>
        </w:rPr>
        <w:t xml:space="preserve"> 1e-7)</w:t>
      </w:r>
      <w:r>
        <w:rPr>
          <w:lang w:val="en-US"/>
        </w:rPr>
        <w:t>.</w:t>
      </w:r>
      <w:ins w:id="509" w:author="smaslan" w:date="2018-05-15T13:15:00Z">
        <w:r w:rsidR="00AC232D">
          <w:rPr>
            <w:lang w:val="en-US"/>
          </w:rPr>
          <w:t xml:space="preserve"> Note the value is common for all channels thus it was placed in the digitizer correction instead of channel correction.</w:t>
        </w:r>
      </w:ins>
    </w:p>
    <w:p w:rsidR="0043701C" w:rsidRDefault="0043701C" w:rsidP="00906B34">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246C67" w:rsidTr="00246C67">
        <w:tc>
          <w:tcPr>
            <w:tcW w:w="1453" w:type="dxa"/>
          </w:tcPr>
          <w:p w:rsidR="00246C67" w:rsidRPr="00152C25" w:rsidRDefault="00246C67" w:rsidP="005E0D85">
            <w:pPr>
              <w:rPr>
                <w:i/>
                <w:lang w:val="en-US"/>
              </w:rPr>
            </w:pPr>
            <w:r w:rsidRPr="00152C25">
              <w:rPr>
                <w:i/>
                <w:lang w:val="en-US"/>
              </w:rPr>
              <w:t>QWTB name</w:t>
            </w:r>
          </w:p>
        </w:tc>
        <w:tc>
          <w:tcPr>
            <w:tcW w:w="1513" w:type="dxa"/>
          </w:tcPr>
          <w:p w:rsidR="00246C67" w:rsidRPr="00152C25" w:rsidRDefault="00246C67" w:rsidP="005E0D85">
            <w:pPr>
              <w:rPr>
                <w:i/>
                <w:lang w:val="en-US"/>
              </w:rPr>
            </w:pPr>
            <w:r w:rsidRPr="00152C25">
              <w:rPr>
                <w:i/>
                <w:lang w:val="en-US"/>
              </w:rPr>
              <w:t>Default value</w:t>
            </w:r>
          </w:p>
        </w:tc>
        <w:tc>
          <w:tcPr>
            <w:tcW w:w="2170" w:type="dxa"/>
          </w:tcPr>
          <w:p w:rsidR="00246C67" w:rsidRPr="00152C25" w:rsidRDefault="00246C67" w:rsidP="005E0D85">
            <w:pPr>
              <w:rPr>
                <w:i/>
                <w:lang w:val="en-US"/>
              </w:rPr>
            </w:pPr>
            <w:r w:rsidRPr="00152C25">
              <w:rPr>
                <w:i/>
                <w:lang w:val="en-US"/>
              </w:rPr>
              <w:t>Meaning</w:t>
            </w:r>
          </w:p>
        </w:tc>
      </w:tr>
      <w:tr w:rsidR="00246C67" w:rsidTr="00246C67">
        <w:tc>
          <w:tcPr>
            <w:tcW w:w="1453" w:type="dxa"/>
          </w:tcPr>
          <w:p w:rsidR="00246C67" w:rsidRDefault="00246C67" w:rsidP="005E0D85">
            <w:pPr>
              <w:rPr>
                <w:lang w:val="en-US"/>
              </w:rPr>
            </w:pPr>
            <w:proofErr w:type="spellStart"/>
            <w:r>
              <w:rPr>
                <w:lang w:val="en-US"/>
              </w:rPr>
              <w:t>adc_freq.v</w:t>
            </w:r>
            <w:proofErr w:type="spellEnd"/>
          </w:p>
          <w:p w:rsidR="00246C67" w:rsidRDefault="00246C67" w:rsidP="005E0D85">
            <w:pPr>
              <w:rPr>
                <w:lang w:val="en-US"/>
              </w:rPr>
            </w:pPr>
            <w:proofErr w:type="spellStart"/>
            <w:r>
              <w:rPr>
                <w:lang w:val="en-US"/>
              </w:rPr>
              <w:t>adc_freq.u</w:t>
            </w:r>
            <w:proofErr w:type="spellEnd"/>
          </w:p>
        </w:tc>
        <w:tc>
          <w:tcPr>
            <w:tcW w:w="1513" w:type="dxa"/>
          </w:tcPr>
          <w:p w:rsidR="00246C67" w:rsidRDefault="00246C67" w:rsidP="005E0D85">
            <w:pPr>
              <w:jc w:val="center"/>
              <w:rPr>
                <w:lang w:val="en-US"/>
              </w:rPr>
            </w:pPr>
            <w:r>
              <w:rPr>
                <w:lang w:val="en-US"/>
              </w:rPr>
              <w:t>0</w:t>
            </w:r>
          </w:p>
          <w:p w:rsidR="00246C67" w:rsidRDefault="00246C67" w:rsidP="005E0D85">
            <w:pPr>
              <w:jc w:val="center"/>
              <w:rPr>
                <w:lang w:val="en-US"/>
              </w:rPr>
            </w:pPr>
            <w:r>
              <w:rPr>
                <w:lang w:val="en-US"/>
              </w:rPr>
              <w:t>0</w:t>
            </w:r>
          </w:p>
        </w:tc>
        <w:tc>
          <w:tcPr>
            <w:tcW w:w="2170" w:type="dxa"/>
          </w:tcPr>
          <w:p w:rsidR="00246C67" w:rsidRDefault="00246C67" w:rsidP="005E0D85">
            <w:pPr>
              <w:rPr>
                <w:lang w:val="en-US"/>
              </w:rPr>
            </w:pPr>
            <w:r>
              <w:rPr>
                <w:lang w:val="en-US"/>
              </w:rPr>
              <w:t>Value of correction</w:t>
            </w:r>
          </w:p>
          <w:p w:rsidR="00246C67" w:rsidRDefault="00246C67" w:rsidP="005E0D85">
            <w:pPr>
              <w:rPr>
                <w:lang w:val="en-US"/>
              </w:rPr>
            </w:pPr>
            <w:r>
              <w:rPr>
                <w:lang w:val="en-US"/>
              </w:rPr>
              <w:t>Abs. std. uncertainty</w:t>
            </w:r>
          </w:p>
        </w:tc>
      </w:tr>
    </w:tbl>
    <w:p w:rsidR="00C4722E" w:rsidRDefault="00C4722E" w:rsidP="00C4722E">
      <w:pPr>
        <w:pStyle w:val="Nadpis4"/>
        <w:rPr>
          <w:lang w:val="en-US"/>
        </w:rPr>
      </w:pPr>
      <w:bookmarkStart w:id="510" w:name="_Toc509317770"/>
      <w:bookmarkStart w:id="511" w:name="_Toc514154161"/>
      <w:r>
        <w:rPr>
          <w:lang w:val="en-US"/>
        </w:rPr>
        <w:t>Inter-channel crosstalk</w:t>
      </w:r>
      <w:bookmarkEnd w:id="510"/>
      <w:bookmarkEnd w:id="511"/>
    </w:p>
    <w:p w:rsidR="00C4722E" w:rsidRDefault="00C4722E" w:rsidP="00C4722E">
      <w:pPr>
        <w:rPr>
          <w:lang w:val="en-US"/>
        </w:rPr>
      </w:pPr>
      <w:r w:rsidRPr="009E7AE4">
        <w:rPr>
          <w:highlight w:val="yellow"/>
          <w:lang w:val="en-US"/>
        </w:rPr>
        <w:t>To be defined.</w:t>
      </w:r>
      <w:r w:rsidR="009E7AE4" w:rsidRPr="009E7AE4">
        <w:rPr>
          <w:highlight w:val="yellow"/>
          <w:lang w:val="en-US"/>
        </w:rPr>
        <w:t xml:space="preserve"> </w:t>
      </w:r>
    </w:p>
    <w:p w:rsidR="00C4722E" w:rsidRPr="00C4722E" w:rsidRDefault="00C4722E" w:rsidP="00C4722E">
      <w:pPr>
        <w:pStyle w:val="Nadpis3"/>
        <w:rPr>
          <w:lang w:val="en-US"/>
        </w:rPr>
      </w:pPr>
      <w:bookmarkStart w:id="512" w:name="_Toc509317577"/>
      <w:bookmarkStart w:id="513" w:name="_Toc509317771"/>
      <w:bookmarkStart w:id="514" w:name="_Toc514154162"/>
      <w:r>
        <w:rPr>
          <w:lang w:val="en-US"/>
        </w:rPr>
        <w:t>Channel corrections</w:t>
      </w:r>
      <w:bookmarkEnd w:id="512"/>
      <w:bookmarkEnd w:id="513"/>
      <w:bookmarkEnd w:id="514"/>
    </w:p>
    <w:p w:rsidR="005D2B94" w:rsidRDefault="005D2B94" w:rsidP="005D2B94">
      <w:pPr>
        <w:rPr>
          <w:lang w:val="en-US"/>
        </w:rPr>
      </w:pPr>
      <w:r>
        <w:rPr>
          <w:lang w:val="en-US"/>
        </w:rPr>
        <w:t>Channel corrections define corrections that apply only to a single channel of the digitizer. Example of the channel correction file header:</w:t>
      </w:r>
    </w:p>
    <w:p w:rsidR="005D2B94" w:rsidRPr="007E2598" w:rsidRDefault="005D2B94" w:rsidP="005D2B94">
      <w:pPr>
        <w:spacing w:after="0" w:line="257"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name string</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device/channel identification as it appears in the digitizer identification</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this correction should be independent of the instrument/channel</w:t>
      </w:r>
    </w:p>
    <w:p w:rsidR="005D2B94"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channel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here follows </w:t>
      </w:r>
      <w:r w:rsidRPr="007E2598">
        <w:rPr>
          <w:rFonts w:ascii="Courier New" w:hAnsi="Courier New" w:cs="Courier New"/>
          <w:i/>
          <w:iCs/>
          <w:color w:val="0000FF"/>
          <w:sz w:val="14"/>
          <w:szCs w:val="20"/>
          <w:lang w:val="en-US"/>
        </w:rPr>
        <w:t>definition</w:t>
      </w:r>
      <w:r>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Pr>
          <w:rFonts w:ascii="Courier New" w:hAnsi="Courier New" w:cs="Courier New"/>
          <w:i/>
          <w:iCs/>
          <w:color w:val="0000FF"/>
          <w:sz w:val="14"/>
          <w:szCs w:val="20"/>
          <w:lang w:val="en-US"/>
        </w:rPr>
        <w:t xml:space="preserve"> tables</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C4722E" w:rsidRDefault="005D2B94" w:rsidP="00906B34">
      <w:pPr>
        <w:rPr>
          <w:lang w:val="en-US"/>
        </w:rPr>
      </w:pPr>
      <w:r>
        <w:rPr>
          <w:lang w:val="en-US"/>
        </w:rPr>
        <w:t>The “</w:t>
      </w:r>
      <w:r w:rsidRPr="005D2B94">
        <w:rPr>
          <w:b/>
          <w:lang w:val="en-US"/>
        </w:rPr>
        <w:t>type</w:t>
      </w:r>
      <w:r>
        <w:rPr>
          <w:lang w:val="en-US"/>
        </w:rPr>
        <w:t>” must be “channel” for the channel correction file. “</w:t>
      </w:r>
      <w:proofErr w:type="gramStart"/>
      <w:r w:rsidRPr="005D2B94">
        <w:rPr>
          <w:b/>
          <w:lang w:val="en-US"/>
        </w:rPr>
        <w:t>name</w:t>
      </w:r>
      <w:proofErr w:type="gramEnd"/>
      <w:r>
        <w:rPr>
          <w:lang w:val="en-US"/>
        </w:rPr>
        <w:t>” is any string describing the correction file. “</w:t>
      </w:r>
      <w:proofErr w:type="gramStart"/>
      <w:r w:rsidRPr="005D2B94">
        <w:rPr>
          <w:b/>
          <w:lang w:val="en-US"/>
        </w:rPr>
        <w:t>channel</w:t>
      </w:r>
      <w:proofErr w:type="gramEnd"/>
      <w:r w:rsidRPr="005D2B94">
        <w:rPr>
          <w:b/>
          <w:lang w:val="en-US"/>
        </w:rPr>
        <w:t xml:space="preserve"> identifier</w:t>
      </w:r>
      <w:r>
        <w:rPr>
          <w:lang w:val="en-US"/>
        </w:rPr>
        <w:t>” is optional item that will cause the TWM correction loader will throw and error if this channel correction is applied digitizer channel with different identification. It must be the exact string as returned by the TWM tool during digitizer identification.</w:t>
      </w:r>
      <w:r w:rsidR="009E7AE4">
        <w:rPr>
          <w:lang w:val="en-US"/>
        </w:rPr>
        <w:t xml:space="preserve"> It may be removed if it is not required.</w:t>
      </w:r>
    </w:p>
    <w:p w:rsidR="009E7AE4" w:rsidRDefault="00D04F8E" w:rsidP="009E7AE4">
      <w:pPr>
        <w:pStyle w:val="Nadpis4"/>
        <w:rPr>
          <w:lang w:val="en-US"/>
        </w:rPr>
      </w:pPr>
      <w:bookmarkStart w:id="515" w:name="_Toc509317772"/>
      <w:bookmarkStart w:id="516" w:name="_Toc514154163"/>
      <w:r>
        <w:rPr>
          <w:lang w:val="en-US"/>
        </w:rPr>
        <w:t>N</w:t>
      </w:r>
      <w:r w:rsidR="009E7AE4">
        <w:rPr>
          <w:lang w:val="en-US"/>
        </w:rPr>
        <w:t>ominal gain (optional)</w:t>
      </w:r>
      <w:bookmarkEnd w:id="515"/>
      <w:bookmarkEnd w:id="516"/>
    </w:p>
    <w:p w:rsidR="009E7AE4" w:rsidRDefault="001C5B92" w:rsidP="009E7AE4">
      <w:pPr>
        <w:rPr>
          <w:lang w:val="en-US"/>
        </w:rPr>
      </w:pPr>
      <w:r>
        <w:rPr>
          <w:lang w:val="en-US"/>
        </w:rPr>
        <w:t>Optional c</w:t>
      </w:r>
      <w:r w:rsidR="009E7AE4">
        <w:rPr>
          <w:lang w:val="en-US"/>
        </w:rPr>
        <w:t>orrection “</w:t>
      </w:r>
      <w:r w:rsidR="009E7AE4">
        <w:rPr>
          <w:b/>
          <w:lang w:val="en-US"/>
        </w:rPr>
        <w:t>nominal gain</w:t>
      </w:r>
      <w:r w:rsidR="009E7AE4">
        <w:rPr>
          <w:lang w:val="en-US"/>
        </w:rPr>
        <w:t xml:space="preserve">” defines DC gain of the digitizer and its std. uncertainty. The value is combined with </w:t>
      </w:r>
      <w:r>
        <w:rPr>
          <w:lang w:val="en-US"/>
        </w:rPr>
        <w:t xml:space="preserve">relative channel frequency transfer to absolute transfer (see below). </w:t>
      </w:r>
      <w:r w:rsidR="009E7AE4">
        <w:rPr>
          <w:lang w:val="en-US"/>
        </w:rPr>
        <w:t>Example:</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nominal gain</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.0</w:t>
      </w:r>
      <w:r>
        <w:rPr>
          <w:rFonts w:ascii="Courier New" w:hAnsi="Courier New" w:cs="Courier New"/>
          <w:b/>
          <w:color w:val="FF0000"/>
          <w:sz w:val="14"/>
          <w:szCs w:val="20"/>
          <w:lang w:val="en-US"/>
        </w:rPr>
        <w:t>00005</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00003</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nominal gain</w:t>
      </w:r>
    </w:p>
    <w:p w:rsidR="001C5B92" w:rsidRDefault="00D04F8E" w:rsidP="001C5B92">
      <w:pPr>
        <w:pStyle w:val="Nadpis4"/>
        <w:rPr>
          <w:lang w:val="en-US"/>
        </w:rPr>
      </w:pPr>
      <w:bookmarkStart w:id="517" w:name="_Toc509317773"/>
      <w:bookmarkStart w:id="518" w:name="_Toc514154164"/>
      <w:r>
        <w:rPr>
          <w:lang w:val="en-US"/>
        </w:rPr>
        <w:lastRenderedPageBreak/>
        <w:t>G</w:t>
      </w:r>
      <w:r w:rsidR="001C5B92">
        <w:rPr>
          <w:lang w:val="en-US"/>
        </w:rPr>
        <w:t>ain frequency transfer (optional)</w:t>
      </w:r>
      <w:bookmarkEnd w:id="517"/>
      <w:bookmarkEnd w:id="518"/>
    </w:p>
    <w:p w:rsidR="001C5B92" w:rsidRDefault="001C5B92" w:rsidP="00906B34">
      <w:pPr>
        <w:rPr>
          <w:lang w:val="en-US"/>
        </w:rPr>
      </w:pPr>
      <w:r>
        <w:rPr>
          <w:lang w:val="en-US"/>
        </w:rPr>
        <w:t>Optional correction “</w:t>
      </w:r>
      <w:r w:rsidRPr="001C5B92">
        <w:rPr>
          <w:b/>
          <w:lang w:val="en-US"/>
        </w:rPr>
        <w:t>gain transfer</w:t>
      </w:r>
      <w:r>
        <w:rPr>
          <w:lang w:val="en-US"/>
        </w:rPr>
        <w:t>” defines relative frequency dependence of the gain of the digitizer channel. It is combined with the nominal gain to absolute gain transfer:</w:t>
      </w:r>
    </w:p>
    <w:p w:rsidR="001C5B92" w:rsidRPr="00A525FC" w:rsidRDefault="001C5B92" w:rsidP="001C5B92">
      <w:pPr>
        <w:rPr>
          <w:rStyle w:val="Zvraznn"/>
        </w:rPr>
      </w:pPr>
      <w:del w:id="519" w:author="smaslan" w:date="2018-05-15T13:16:00Z">
        <w:r w:rsidDel="00AC232D">
          <w:rPr>
            <w:rStyle w:val="Zvraznn"/>
          </w:rPr>
          <w:delText>“</w:delText>
        </w:r>
      </w:del>
      <w:proofErr w:type="spellStart"/>
      <w:r>
        <w:rPr>
          <w:rStyle w:val="Zvraznn"/>
        </w:rPr>
        <w:t>abs</w:t>
      </w:r>
      <w:proofErr w:type="spellEnd"/>
      <w:r>
        <w:rPr>
          <w:rStyle w:val="Zvraznn"/>
        </w:rPr>
        <w:t xml:space="preserve"> </w:t>
      </w:r>
      <w:proofErr w:type="spellStart"/>
      <w:r>
        <w:rPr>
          <w:rStyle w:val="Zvraznn"/>
        </w:rPr>
        <w:t>gain</w:t>
      </w:r>
      <w:proofErr w:type="spellEnd"/>
      <w:del w:id="520" w:author="smaslan" w:date="2018-05-15T13:16:00Z">
        <w:r w:rsidDel="00AC232D">
          <w:rPr>
            <w:rStyle w:val="Zvraznn"/>
          </w:rPr>
          <w:delText>”</w:delText>
        </w:r>
      </w:del>
      <w:r w:rsidRPr="00AC232D">
        <w:rPr>
          <w:rStyle w:val="Zvraznn"/>
          <w:i w:val="0"/>
          <w:rPrChange w:id="521" w:author="smaslan" w:date="2018-05-15T13:16:00Z">
            <w:rPr>
              <w:rStyle w:val="Zvraznn"/>
              <w:b/>
              <w:bCs/>
              <w:caps/>
              <w:sz w:val="20"/>
              <w:szCs w:val="20"/>
            </w:rPr>
          </w:rPrChange>
        </w:rPr>
        <w:t xml:space="preserve"> = </w:t>
      </w:r>
      <w:del w:id="522" w:author="smaslan" w:date="2018-05-15T13:16:00Z">
        <w:r w:rsidDel="00AC232D">
          <w:rPr>
            <w:rStyle w:val="Zvraznn"/>
          </w:rPr>
          <w:delText>“</w:delText>
        </w:r>
      </w:del>
      <w:proofErr w:type="spellStart"/>
      <w:r>
        <w:rPr>
          <w:rStyle w:val="Zvraznn"/>
        </w:rPr>
        <w:t>nominal</w:t>
      </w:r>
      <w:proofErr w:type="spellEnd"/>
      <w:r>
        <w:rPr>
          <w:rStyle w:val="Zvraznn"/>
        </w:rPr>
        <w:t xml:space="preserve"> </w:t>
      </w:r>
      <w:proofErr w:type="spellStart"/>
      <w:r>
        <w:rPr>
          <w:rStyle w:val="Zvraznn"/>
        </w:rPr>
        <w:t>gain</w:t>
      </w:r>
      <w:proofErr w:type="spellEnd"/>
      <w:del w:id="523" w:author="smaslan" w:date="2018-05-15T13:16:00Z">
        <w:r w:rsidRPr="00A525FC" w:rsidDel="00AC232D">
          <w:rPr>
            <w:rStyle w:val="Zvraznn"/>
          </w:rPr>
          <w:delText>”</w:delText>
        </w:r>
      </w:del>
      <w:r w:rsidRPr="00A525FC">
        <w:rPr>
          <w:rStyle w:val="Zvraznn"/>
        </w:rPr>
        <w:t xml:space="preserve"> </w:t>
      </w:r>
      <w:r w:rsidRPr="00AC232D">
        <w:rPr>
          <w:rStyle w:val="Zvraznn"/>
          <w:i w:val="0"/>
          <w:rPrChange w:id="524" w:author="smaslan" w:date="2018-05-15T13:16:00Z">
            <w:rPr>
              <w:rStyle w:val="Zvraznn"/>
              <w:b/>
              <w:bCs/>
              <w:caps/>
              <w:sz w:val="20"/>
              <w:szCs w:val="20"/>
            </w:rPr>
          </w:rPrChange>
        </w:rPr>
        <w:t>*</w:t>
      </w:r>
      <w:r w:rsidRPr="00A525FC">
        <w:rPr>
          <w:rStyle w:val="Zvraznn"/>
        </w:rPr>
        <w:t xml:space="preserve"> </w:t>
      </w:r>
      <w:del w:id="525" w:author="smaslan" w:date="2018-05-15T13:16:00Z">
        <w:r w:rsidRPr="00A525FC" w:rsidDel="00AC232D">
          <w:rPr>
            <w:rStyle w:val="Zvraznn"/>
          </w:rPr>
          <w:delText>“</w:delText>
        </w:r>
      </w:del>
      <w:proofErr w:type="spellStart"/>
      <w:r w:rsidRPr="00A525FC">
        <w:rPr>
          <w:rStyle w:val="Zvraznn"/>
        </w:rPr>
        <w:t>gain</w:t>
      </w:r>
      <w:proofErr w:type="spellEnd"/>
      <w:del w:id="526" w:author="smaslan" w:date="2018-05-15T13:16:00Z">
        <w:r w:rsidRPr="00A525FC" w:rsidDel="00AC232D">
          <w:rPr>
            <w:rStyle w:val="Zvraznn"/>
          </w:rPr>
          <w:delText>”;</w:delText>
        </w:r>
      </w:del>
    </w:p>
    <w:p w:rsidR="001C5B92" w:rsidRPr="00A525FC" w:rsidRDefault="001C5B92" w:rsidP="001C5B92">
      <w:pPr>
        <w:rPr>
          <w:rStyle w:val="Zvraznn"/>
        </w:rPr>
      </w:pPr>
      <w:del w:id="527" w:author="smaslan" w:date="2018-05-15T13:16:00Z">
        <w:r w:rsidRPr="00A525FC" w:rsidDel="00AC232D">
          <w:rPr>
            <w:rStyle w:val="Zvraznn"/>
          </w:rPr>
          <w:delText>“</w:delText>
        </w:r>
      </w:del>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r w:rsidRPr="00A525FC">
        <w:rPr>
          <w:rStyle w:val="Zvraznn"/>
        </w:rPr>
        <w:t xml:space="preserve"> </w:t>
      </w:r>
      <w:proofErr w:type="spellStart"/>
      <w:r w:rsidRPr="00A525FC">
        <w:rPr>
          <w:rStyle w:val="Zvraznn"/>
        </w:rPr>
        <w:t>uncertainty</w:t>
      </w:r>
      <w:proofErr w:type="spellEnd"/>
      <w:del w:id="528" w:author="smaslan" w:date="2018-05-15T13:16:00Z">
        <w:r w:rsidRPr="00A525FC" w:rsidDel="00AC232D">
          <w:rPr>
            <w:rStyle w:val="Zvraznn"/>
          </w:rPr>
          <w:delText>”</w:delText>
        </w:r>
      </w:del>
      <w:r w:rsidRPr="00A525FC">
        <w:rPr>
          <w:rStyle w:val="Zvraznn"/>
        </w:rPr>
        <w:t xml:space="preserve"> </w:t>
      </w:r>
      <w:r w:rsidRPr="00AC232D">
        <w:rPr>
          <w:rStyle w:val="Zvraznn"/>
          <w:i w:val="0"/>
          <w:rPrChange w:id="529" w:author="smaslan" w:date="2018-05-15T13:16:00Z">
            <w:rPr>
              <w:rStyle w:val="Zvraznn"/>
              <w:b/>
              <w:bCs/>
              <w:caps/>
              <w:sz w:val="20"/>
              <w:szCs w:val="20"/>
            </w:rPr>
          </w:rPrChange>
        </w:rPr>
        <w:t xml:space="preserve">= </w:t>
      </w:r>
      <w:proofErr w:type="spellStart"/>
      <w:r w:rsidRPr="00AC232D">
        <w:rPr>
          <w:rStyle w:val="Zvraznn"/>
          <w:i w:val="0"/>
          <w:rPrChange w:id="530" w:author="smaslan" w:date="2018-05-15T13:16:00Z">
            <w:rPr>
              <w:rStyle w:val="Zvraznn"/>
              <w:b/>
              <w:bCs/>
              <w:caps/>
              <w:sz w:val="20"/>
              <w:szCs w:val="20"/>
            </w:rPr>
          </w:rPrChange>
        </w:rPr>
        <w:t>sqrt</w:t>
      </w:r>
      <w:proofErr w:type="spellEnd"/>
      <w:r w:rsidRPr="00AC232D">
        <w:rPr>
          <w:rStyle w:val="Zvraznn"/>
          <w:i w:val="0"/>
          <w:rPrChange w:id="531" w:author="smaslan" w:date="2018-05-15T13:16:00Z">
            <w:rPr>
              <w:rStyle w:val="Zvraznn"/>
              <w:b/>
              <w:bCs/>
              <w:caps/>
              <w:sz w:val="20"/>
              <w:szCs w:val="20"/>
            </w:rPr>
          </w:rPrChange>
        </w:rPr>
        <w:t>(</w:t>
      </w:r>
      <w:ins w:id="532" w:author="smaslan" w:date="2018-05-15T13:16:00Z">
        <w:r w:rsidR="00AC232D" w:rsidRPr="00AC232D">
          <w:rPr>
            <w:rStyle w:val="Zvraznn"/>
            <w:i w:val="0"/>
            <w:rPrChange w:id="533" w:author="smaslan" w:date="2018-05-15T13:16:00Z">
              <w:rPr>
                <w:rStyle w:val="Zvraznn"/>
                <w:b/>
                <w:bCs/>
                <w:caps/>
                <w:sz w:val="20"/>
                <w:szCs w:val="20"/>
              </w:rPr>
            </w:rPrChange>
          </w:rPr>
          <w:t>(</w:t>
        </w:r>
      </w:ins>
      <w:proofErr w:type="spellStart"/>
      <w:del w:id="534" w:author="smaslan" w:date="2018-05-15T13:16:00Z">
        <w:r w:rsidRPr="00A525FC" w:rsidDel="00AC232D">
          <w:rPr>
            <w:rStyle w:val="Zvraznn"/>
          </w:rPr>
          <w:delText>“</w:delText>
        </w:r>
      </w:del>
      <w:r w:rsidRPr="00A525FC">
        <w:rPr>
          <w:rStyle w:val="Zvraznn"/>
        </w:rPr>
        <w:t>nominal</w:t>
      </w:r>
      <w:proofErr w:type="spellEnd"/>
      <w:r w:rsidRPr="00A525FC">
        <w:rPr>
          <w:rStyle w:val="Zvraznn"/>
        </w:rPr>
        <w:t xml:space="preserve"> </w:t>
      </w:r>
      <w:proofErr w:type="spellStart"/>
      <w:r>
        <w:rPr>
          <w:rStyle w:val="Zvraznn"/>
        </w:rPr>
        <w:t>gain</w:t>
      </w:r>
      <w:proofErr w:type="spellEnd"/>
      <w:r w:rsidRPr="00A525FC">
        <w:rPr>
          <w:rStyle w:val="Zvraznn"/>
        </w:rPr>
        <w:t xml:space="preserve"> </w:t>
      </w:r>
      <w:proofErr w:type="spellStart"/>
      <w:r w:rsidRPr="00A525FC">
        <w:rPr>
          <w:rStyle w:val="Zvraznn"/>
        </w:rPr>
        <w:t>uncertainty</w:t>
      </w:r>
      <w:proofErr w:type="spellEnd"/>
      <w:ins w:id="535" w:author="smaslan" w:date="2018-05-15T13:16:00Z">
        <w:r w:rsidR="00AC232D" w:rsidRPr="00AC232D">
          <w:rPr>
            <w:rStyle w:val="Zvraznn"/>
            <w:i w:val="0"/>
            <w:rPrChange w:id="536" w:author="smaslan" w:date="2018-05-15T13:16:00Z">
              <w:rPr>
                <w:rStyle w:val="Zvraznn"/>
                <w:b/>
                <w:bCs/>
                <w:caps/>
                <w:sz w:val="20"/>
                <w:szCs w:val="20"/>
              </w:rPr>
            </w:rPrChange>
          </w:rPr>
          <w:t>)</w:t>
        </w:r>
      </w:ins>
      <w:del w:id="537" w:author="smaslan" w:date="2018-05-15T13:16:00Z">
        <w:r w:rsidRPr="00AC232D" w:rsidDel="00AC232D">
          <w:rPr>
            <w:rStyle w:val="Zvraznn"/>
            <w:i w:val="0"/>
            <w:rPrChange w:id="538" w:author="smaslan" w:date="2018-05-15T13:16:00Z">
              <w:rPr>
                <w:rStyle w:val="Zvraznn"/>
                <w:b/>
                <w:bCs/>
                <w:caps/>
                <w:sz w:val="20"/>
                <w:szCs w:val="20"/>
              </w:rPr>
            </w:rPrChange>
          </w:rPr>
          <w:delText>”</w:delText>
        </w:r>
      </w:del>
      <w:proofErr w:type="gramStart"/>
      <w:r w:rsidRPr="00AC232D">
        <w:rPr>
          <w:rStyle w:val="Zvraznn"/>
          <w:i w:val="0"/>
          <w:rPrChange w:id="539" w:author="smaslan" w:date="2018-05-15T13:16:00Z">
            <w:rPr>
              <w:rStyle w:val="Zvraznn"/>
              <w:b/>
              <w:bCs/>
              <w:caps/>
              <w:sz w:val="20"/>
              <w:szCs w:val="20"/>
            </w:rPr>
          </w:rPrChange>
        </w:rPr>
        <w:t xml:space="preserve">^2 + </w:t>
      </w:r>
      <w:del w:id="540" w:author="smaslan" w:date="2018-05-15T13:16:00Z">
        <w:r w:rsidRPr="00A525FC" w:rsidDel="00AC232D">
          <w:rPr>
            <w:rStyle w:val="Zvraznn"/>
          </w:rPr>
          <w:delText>“</w:delText>
        </w:r>
      </w:del>
      <w:r w:rsidRPr="00A525FC">
        <w:rPr>
          <w:rStyle w:val="Zvraznn"/>
        </w:rPr>
        <w:t>u</w:t>
      </w:r>
      <w:r w:rsidRPr="00AC232D">
        <w:rPr>
          <w:rStyle w:val="Zvraznn"/>
          <w:i w:val="0"/>
          <w:rPrChange w:id="541" w:author="smaslan" w:date="2018-05-15T13:17:00Z">
            <w:rPr>
              <w:rStyle w:val="Zvraznn"/>
              <w:b/>
              <w:bCs/>
              <w:caps/>
              <w:sz w:val="20"/>
              <w:szCs w:val="20"/>
            </w:rPr>
          </w:rPrChange>
        </w:rPr>
        <w:t>(</w:t>
      </w:r>
      <w:proofErr w:type="spellStart"/>
      <w:r w:rsidRPr="00A525FC">
        <w:rPr>
          <w:rStyle w:val="Zvraznn"/>
        </w:rPr>
        <w:t>gain</w:t>
      </w:r>
      <w:proofErr w:type="spellEnd"/>
      <w:proofErr w:type="gramEnd"/>
      <w:r w:rsidRPr="00AC232D">
        <w:rPr>
          <w:rStyle w:val="Zvraznn"/>
          <w:i w:val="0"/>
          <w:rPrChange w:id="542" w:author="smaslan" w:date="2018-05-15T13:17:00Z">
            <w:rPr>
              <w:rStyle w:val="Zvraznn"/>
              <w:b/>
              <w:bCs/>
              <w:caps/>
              <w:sz w:val="20"/>
              <w:szCs w:val="20"/>
            </w:rPr>
          </w:rPrChange>
        </w:rPr>
        <w:t>)</w:t>
      </w:r>
      <w:del w:id="543" w:author="smaslan" w:date="2018-05-15T13:16:00Z">
        <w:r w:rsidRPr="00A525FC" w:rsidDel="00AC232D">
          <w:rPr>
            <w:rStyle w:val="Zvraznn"/>
          </w:rPr>
          <w:delText>”</w:delText>
        </w:r>
      </w:del>
      <w:r w:rsidRPr="00AC232D">
        <w:rPr>
          <w:rStyle w:val="Zvraznn"/>
          <w:i w:val="0"/>
          <w:rPrChange w:id="544" w:author="smaslan" w:date="2018-05-15T13:16:00Z">
            <w:rPr>
              <w:rStyle w:val="Zvraznn"/>
              <w:b/>
              <w:bCs/>
              <w:caps/>
              <w:sz w:val="20"/>
              <w:szCs w:val="20"/>
            </w:rPr>
          </w:rPrChange>
        </w:rPr>
        <w:t>^2)</w:t>
      </w:r>
      <w:del w:id="545" w:author="smaslan" w:date="2018-05-15T13:16:00Z">
        <w:r w:rsidRPr="00A525FC" w:rsidDel="00AC232D">
          <w:rPr>
            <w:rStyle w:val="Zvraznn"/>
          </w:rPr>
          <w:delText>;</w:delText>
        </w:r>
      </w:del>
    </w:p>
    <w:p w:rsidR="00E51203" w:rsidRDefault="00E51203" w:rsidP="001C5B92">
      <w:pPr>
        <w:rPr>
          <w:lang w:val="en-US"/>
        </w:rPr>
      </w:pPr>
      <w:r>
        <w:rPr>
          <w:lang w:val="en-US"/>
        </w:rPr>
        <w:t xml:space="preserve">The calculated absolute correction value is multiplied by the measured amplitude to get actual amplitude of the input signal. </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gain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\tfer_gain.csv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gain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048"/>
      </w:tblGrid>
      <w:tr w:rsidR="001C5B92" w:rsidTr="001C5B92">
        <w:tc>
          <w:tcPr>
            <w:tcW w:w="1313" w:type="dxa"/>
          </w:tcPr>
          <w:p w:rsidR="001C5B92" w:rsidRDefault="001C5B92" w:rsidP="005E0D85">
            <w:pPr>
              <w:rPr>
                <w:lang w:val="en-US"/>
              </w:rPr>
            </w:pPr>
            <w:r>
              <w:rPr>
                <w:lang w:val="en-US"/>
              </w:rPr>
              <w:t>x-axis:</w:t>
            </w:r>
          </w:p>
        </w:tc>
        <w:tc>
          <w:tcPr>
            <w:tcW w:w="4048" w:type="dxa"/>
          </w:tcPr>
          <w:p w:rsidR="001C5B92" w:rsidRDefault="001C5B92" w:rsidP="001C5B92">
            <w:pPr>
              <w:rPr>
                <w:lang w:val="en-US"/>
              </w:rPr>
            </w:pPr>
            <w:r>
              <w:rPr>
                <w:lang w:val="en-US"/>
              </w:rPr>
              <w:t>harmonic component amplitude [V]</w:t>
            </w:r>
          </w:p>
        </w:tc>
      </w:tr>
      <w:tr w:rsidR="001C5B92" w:rsidTr="001C5B92">
        <w:tc>
          <w:tcPr>
            <w:tcW w:w="1313" w:type="dxa"/>
          </w:tcPr>
          <w:p w:rsidR="001C5B92" w:rsidRDefault="001C5B92" w:rsidP="005E0D85">
            <w:pPr>
              <w:rPr>
                <w:lang w:val="en-US"/>
              </w:rPr>
            </w:pPr>
            <w:r>
              <w:rPr>
                <w:lang w:val="en-US"/>
              </w:rPr>
              <w:t>y-axis:</w:t>
            </w:r>
          </w:p>
        </w:tc>
        <w:tc>
          <w:tcPr>
            <w:tcW w:w="4048" w:type="dxa"/>
          </w:tcPr>
          <w:p w:rsidR="001C5B92" w:rsidRDefault="001C5B92" w:rsidP="005E0D85">
            <w:pPr>
              <w:rPr>
                <w:lang w:val="en-US"/>
              </w:rPr>
            </w:pPr>
            <w:r>
              <w:rPr>
                <w:lang w:val="en-US"/>
              </w:rPr>
              <w:t>harmonic component frequency [Hz]</w:t>
            </w:r>
          </w:p>
        </w:tc>
      </w:tr>
      <w:tr w:rsidR="001C5B92" w:rsidTr="001C5B92">
        <w:tc>
          <w:tcPr>
            <w:tcW w:w="1313" w:type="dxa"/>
          </w:tcPr>
          <w:p w:rsidR="001C5B92" w:rsidRDefault="001C5B92" w:rsidP="005E0D85">
            <w:pPr>
              <w:rPr>
                <w:lang w:val="en-US"/>
              </w:rPr>
            </w:pPr>
            <w:r>
              <w:rPr>
                <w:lang w:val="en-US"/>
              </w:rPr>
              <w:t>Quantities:</w:t>
            </w:r>
          </w:p>
        </w:tc>
        <w:tc>
          <w:tcPr>
            <w:tcW w:w="4048" w:type="dxa"/>
          </w:tcPr>
          <w:p w:rsidR="001C5B92" w:rsidRDefault="001C5B92" w:rsidP="005E0D85">
            <w:pPr>
              <w:rPr>
                <w:lang w:val="en-US"/>
              </w:rPr>
            </w:pPr>
            <w:r>
              <w:rPr>
                <w:lang w:val="en-US"/>
              </w:rPr>
              <w:t>gain – relative gain</w:t>
            </w:r>
          </w:p>
          <w:p w:rsidR="001C5B92" w:rsidRDefault="001C5B92" w:rsidP="005E0D85">
            <w:pPr>
              <w:rPr>
                <w:lang w:val="en-US"/>
              </w:rPr>
            </w:pPr>
            <w:r>
              <w:rPr>
                <w:lang w:val="en-US"/>
              </w:rPr>
              <w:t>u(gain) – absolute std. uncertainty of gain</w:t>
            </w:r>
          </w:p>
        </w:tc>
      </w:tr>
    </w:tbl>
    <w:p w:rsidR="001C5B92" w:rsidRDefault="001C5B92" w:rsidP="001C5B92">
      <w:pPr>
        <w:rPr>
          <w:lang w:val="en-US"/>
        </w:rPr>
      </w:pPr>
      <w:r>
        <w:rPr>
          <w:lang w:val="en-US"/>
        </w:rPr>
        <w:t xml:space="preserve">The value </w:t>
      </w:r>
      <w:ins w:id="546" w:author="smaslan" w:date="2018-05-15T13:19:00Z">
        <w:r w:rsidR="00AC232D">
          <w:rPr>
            <w:lang w:val="en-US"/>
          </w:rPr>
          <w:t xml:space="preserve">of absolute gain </w:t>
        </w:r>
      </w:ins>
      <w:r>
        <w:rPr>
          <w:lang w:val="en-US"/>
        </w:rPr>
        <w:t>will be passed to the QWTB under quantity names:</w:t>
      </w:r>
    </w:p>
    <w:tbl>
      <w:tblPr>
        <w:tblStyle w:val="Mkatabulky"/>
        <w:tblW w:w="0" w:type="auto"/>
        <w:tblLook w:val="04A0" w:firstRow="1" w:lastRow="0" w:firstColumn="1" w:lastColumn="0" w:noHBand="0" w:noVBand="1"/>
      </w:tblPr>
      <w:tblGrid>
        <w:gridCol w:w="1494"/>
        <w:gridCol w:w="1513"/>
        <w:gridCol w:w="2170"/>
      </w:tblGrid>
      <w:tr w:rsidR="001C5B92" w:rsidTr="005E0D85">
        <w:tc>
          <w:tcPr>
            <w:tcW w:w="1494" w:type="dxa"/>
          </w:tcPr>
          <w:p w:rsidR="001C5B92" w:rsidRPr="007949BB" w:rsidRDefault="001C5B92" w:rsidP="005E0D85">
            <w:pPr>
              <w:rPr>
                <w:i/>
                <w:lang w:val="en-US"/>
              </w:rPr>
            </w:pPr>
            <w:r w:rsidRPr="007949BB">
              <w:rPr>
                <w:i/>
                <w:lang w:val="en-US"/>
              </w:rPr>
              <w:t>QWTB name</w:t>
            </w:r>
          </w:p>
        </w:tc>
        <w:tc>
          <w:tcPr>
            <w:tcW w:w="1513" w:type="dxa"/>
          </w:tcPr>
          <w:p w:rsidR="001C5B92" w:rsidRPr="007949BB" w:rsidRDefault="001C5B92" w:rsidP="005E0D85">
            <w:pPr>
              <w:rPr>
                <w:i/>
                <w:lang w:val="en-US"/>
              </w:rPr>
            </w:pPr>
            <w:r w:rsidRPr="007949BB">
              <w:rPr>
                <w:i/>
                <w:lang w:val="en-US"/>
              </w:rPr>
              <w:t>Default value</w:t>
            </w:r>
          </w:p>
        </w:tc>
        <w:tc>
          <w:tcPr>
            <w:tcW w:w="2170" w:type="dxa"/>
          </w:tcPr>
          <w:p w:rsidR="001C5B92" w:rsidRPr="007949BB" w:rsidRDefault="001C5B92" w:rsidP="005E0D85">
            <w:pPr>
              <w:rPr>
                <w:i/>
                <w:lang w:val="en-US"/>
              </w:rPr>
            </w:pPr>
            <w:r w:rsidRPr="007949BB">
              <w:rPr>
                <w:i/>
                <w:lang w:val="en-US"/>
              </w:rPr>
              <w:t>Meaning</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adc_gain_f.v</w:t>
            </w:r>
            <w:proofErr w:type="spell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adc_gain_a.v</w:t>
            </w:r>
            <w:proofErr w:type="spell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adc_gain.v</w:t>
            </w:r>
            <w:proofErr w:type="spellEnd"/>
          </w:p>
          <w:p w:rsidR="001C5B92" w:rsidRDefault="001C5B92" w:rsidP="001C5B92">
            <w:pPr>
              <w:rPr>
                <w:lang w:val="en-US"/>
              </w:rPr>
            </w:pPr>
            <w:r>
              <w:rPr>
                <w:lang w:val="en-US"/>
              </w:rPr>
              <w:t>*</w:t>
            </w:r>
            <w:proofErr w:type="spellStart"/>
            <w:r>
              <w:rPr>
                <w:lang w:val="en-US"/>
              </w:rPr>
              <w:t>adc_gain.u</w:t>
            </w:r>
            <w:proofErr w:type="spellEnd"/>
          </w:p>
        </w:tc>
        <w:tc>
          <w:tcPr>
            <w:tcW w:w="1513" w:type="dxa"/>
          </w:tcPr>
          <w:p w:rsidR="001C5B92" w:rsidRDefault="001C5B92" w:rsidP="001C5B92">
            <w:pPr>
              <w:jc w:val="center"/>
              <w:rPr>
                <w:lang w:val="en-US"/>
              </w:rPr>
            </w:pPr>
            <w:r>
              <w:rPr>
                <w:lang w:val="en-US"/>
              </w:rPr>
              <w:t>1</w:t>
            </w:r>
          </w:p>
          <w:p w:rsidR="001C5B92" w:rsidRDefault="001C5B92" w:rsidP="001C5B92">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547" w:author="smaslan" w:date="2018-08-09T10:52: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548"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“i_”, “</w:t>
      </w:r>
      <w:proofErr w:type="spellStart"/>
      <w:r>
        <w:rPr>
          <w:lang w:val="en-US"/>
        </w:rPr>
        <w:t>u_lo</w:t>
      </w:r>
      <w:proofErr w:type="spellEnd"/>
      <w:r>
        <w:rPr>
          <w:lang w:val="en-US"/>
        </w:rPr>
        <w:t>_</w:t>
      </w:r>
      <w:proofErr w:type="gramStart"/>
      <w:r>
        <w:rPr>
          <w:lang w:val="en-US"/>
        </w:rPr>
        <w:t>”, …)</w:t>
      </w:r>
      <w:proofErr w:type="gramEnd"/>
    </w:p>
    <w:p w:rsidR="001C5B92" w:rsidRDefault="00D04F8E" w:rsidP="001C5B92">
      <w:pPr>
        <w:pStyle w:val="Nadpis4"/>
        <w:rPr>
          <w:lang w:val="en-US"/>
        </w:rPr>
      </w:pPr>
      <w:bookmarkStart w:id="549" w:name="_Toc509317774"/>
      <w:bookmarkStart w:id="550" w:name="_Toc514154165"/>
      <w:r>
        <w:rPr>
          <w:lang w:val="en-US"/>
        </w:rPr>
        <w:t>P</w:t>
      </w:r>
      <w:r w:rsidR="001C5B92">
        <w:rPr>
          <w:lang w:val="en-US"/>
        </w:rPr>
        <w:t>hase frequency transfer (optional)</w:t>
      </w:r>
      <w:bookmarkEnd w:id="549"/>
      <w:bookmarkEnd w:id="550"/>
    </w:p>
    <w:p w:rsidR="00E51203" w:rsidRDefault="001C5B92" w:rsidP="001C5B92">
      <w:pPr>
        <w:rPr>
          <w:lang w:val="en-US"/>
        </w:rPr>
      </w:pPr>
      <w:r>
        <w:rPr>
          <w:lang w:val="en-US"/>
        </w:rPr>
        <w:t>Optional correction “</w:t>
      </w:r>
      <w:r>
        <w:rPr>
          <w:b/>
          <w:lang w:val="en-US"/>
        </w:rPr>
        <w:t>phase</w:t>
      </w:r>
      <w:r w:rsidRPr="001C5B92">
        <w:rPr>
          <w:b/>
          <w:lang w:val="en-US"/>
        </w:rPr>
        <w:t xml:space="preserve"> transfer</w:t>
      </w:r>
      <w:r>
        <w:rPr>
          <w:lang w:val="en-US"/>
        </w:rPr>
        <w:t xml:space="preserve">” defines frequency dependence of the </w:t>
      </w:r>
      <w:r w:rsidR="00E51203">
        <w:rPr>
          <w:lang w:val="en-US"/>
        </w:rPr>
        <w:t xml:space="preserve">correction to the </w:t>
      </w:r>
      <w:r>
        <w:rPr>
          <w:lang w:val="en-US"/>
        </w:rPr>
        <w:t xml:space="preserve">phase error of the digitizer channel. </w:t>
      </w:r>
      <w:r w:rsidR="00E51203">
        <w:rPr>
          <w:lang w:val="en-US"/>
        </w:rPr>
        <w:t>It is the value which must be added to the measured phase of the harmonic component to get actual phase angle of the input signal.</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phase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\tfer_phi.csv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phase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437"/>
      </w:tblGrid>
      <w:tr w:rsidR="001C5B92" w:rsidTr="007A48CF">
        <w:tc>
          <w:tcPr>
            <w:tcW w:w="1313" w:type="dxa"/>
          </w:tcPr>
          <w:p w:rsidR="001C5B92" w:rsidRDefault="001C5B92" w:rsidP="005E0D85">
            <w:pPr>
              <w:rPr>
                <w:lang w:val="en-US"/>
              </w:rPr>
            </w:pPr>
            <w:r>
              <w:rPr>
                <w:lang w:val="en-US"/>
              </w:rPr>
              <w:t>x-axis:</w:t>
            </w:r>
          </w:p>
        </w:tc>
        <w:tc>
          <w:tcPr>
            <w:tcW w:w="4437" w:type="dxa"/>
          </w:tcPr>
          <w:p w:rsidR="001C5B92" w:rsidRDefault="001C5B92" w:rsidP="005E0D85">
            <w:pPr>
              <w:rPr>
                <w:lang w:val="en-US"/>
              </w:rPr>
            </w:pPr>
            <w:r>
              <w:rPr>
                <w:lang w:val="en-US"/>
              </w:rPr>
              <w:t>harmonic component amplitude [V]</w:t>
            </w:r>
          </w:p>
        </w:tc>
      </w:tr>
      <w:tr w:rsidR="001C5B92" w:rsidTr="007A48CF">
        <w:tc>
          <w:tcPr>
            <w:tcW w:w="1313" w:type="dxa"/>
          </w:tcPr>
          <w:p w:rsidR="001C5B92" w:rsidRDefault="001C5B92" w:rsidP="005E0D85">
            <w:pPr>
              <w:rPr>
                <w:lang w:val="en-US"/>
              </w:rPr>
            </w:pPr>
            <w:r>
              <w:rPr>
                <w:lang w:val="en-US"/>
              </w:rPr>
              <w:t>y-axis:</w:t>
            </w:r>
          </w:p>
        </w:tc>
        <w:tc>
          <w:tcPr>
            <w:tcW w:w="4437" w:type="dxa"/>
          </w:tcPr>
          <w:p w:rsidR="001C5B92" w:rsidRDefault="001C5B92" w:rsidP="005E0D85">
            <w:pPr>
              <w:rPr>
                <w:lang w:val="en-US"/>
              </w:rPr>
            </w:pPr>
            <w:r>
              <w:rPr>
                <w:lang w:val="en-US"/>
              </w:rPr>
              <w:t>harmonic component frequency [Hz]</w:t>
            </w:r>
          </w:p>
        </w:tc>
      </w:tr>
      <w:tr w:rsidR="001C5B92" w:rsidTr="007A48CF">
        <w:tc>
          <w:tcPr>
            <w:tcW w:w="1313" w:type="dxa"/>
          </w:tcPr>
          <w:p w:rsidR="001C5B92" w:rsidRDefault="001C5B92" w:rsidP="005E0D85">
            <w:pPr>
              <w:rPr>
                <w:lang w:val="en-US"/>
              </w:rPr>
            </w:pPr>
            <w:r>
              <w:rPr>
                <w:lang w:val="en-US"/>
              </w:rPr>
              <w:t>Quantities:</w:t>
            </w:r>
          </w:p>
        </w:tc>
        <w:tc>
          <w:tcPr>
            <w:tcW w:w="4437" w:type="dxa"/>
          </w:tcPr>
          <w:p w:rsidR="001C5B92" w:rsidRDefault="007A48CF" w:rsidP="005E0D85">
            <w:pPr>
              <w:rPr>
                <w:lang w:val="en-US"/>
              </w:rPr>
            </w:pPr>
            <w:r>
              <w:rPr>
                <w:lang w:val="en-US"/>
              </w:rPr>
              <w:t>phi – phase correction [rad]</w:t>
            </w:r>
          </w:p>
          <w:p w:rsidR="001C5B92" w:rsidRDefault="001C5B92" w:rsidP="001C5B92">
            <w:pPr>
              <w:rPr>
                <w:lang w:val="en-US"/>
              </w:rPr>
            </w:pPr>
            <w:r>
              <w:rPr>
                <w:lang w:val="en-US"/>
              </w:rPr>
              <w:lastRenderedPageBreak/>
              <w:t>u(phi) – absolute std. uncertainty of gain</w:t>
            </w:r>
            <w:r w:rsidR="007A48CF">
              <w:rPr>
                <w:lang w:val="en-US"/>
              </w:rPr>
              <w:t xml:space="preserve"> [rad]</w:t>
            </w:r>
          </w:p>
        </w:tc>
      </w:tr>
    </w:tbl>
    <w:p w:rsidR="001C5B92" w:rsidRDefault="001C5B92" w:rsidP="001C5B92">
      <w:pPr>
        <w:rPr>
          <w:lang w:val="en-US"/>
        </w:rPr>
      </w:pPr>
      <w:r>
        <w:rPr>
          <w:lang w:val="en-US"/>
        </w:rPr>
        <w:lastRenderedPageBreak/>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1C5B92" w:rsidTr="005E0D85">
        <w:tc>
          <w:tcPr>
            <w:tcW w:w="1453" w:type="dxa"/>
          </w:tcPr>
          <w:p w:rsidR="001C5B92" w:rsidRPr="00152C25" w:rsidRDefault="001C5B92" w:rsidP="005E0D85">
            <w:pPr>
              <w:rPr>
                <w:i/>
                <w:lang w:val="en-US"/>
              </w:rPr>
            </w:pPr>
            <w:r w:rsidRPr="00152C25">
              <w:rPr>
                <w:i/>
                <w:lang w:val="en-US"/>
              </w:rPr>
              <w:t>QWTB name</w:t>
            </w:r>
          </w:p>
        </w:tc>
        <w:tc>
          <w:tcPr>
            <w:tcW w:w="1513" w:type="dxa"/>
          </w:tcPr>
          <w:p w:rsidR="001C5B92" w:rsidRPr="00152C25" w:rsidRDefault="001C5B92" w:rsidP="005E0D85">
            <w:pPr>
              <w:rPr>
                <w:i/>
                <w:lang w:val="en-US"/>
              </w:rPr>
            </w:pPr>
            <w:r w:rsidRPr="00152C25">
              <w:rPr>
                <w:i/>
                <w:lang w:val="en-US"/>
              </w:rPr>
              <w:t>Default value</w:t>
            </w:r>
          </w:p>
        </w:tc>
        <w:tc>
          <w:tcPr>
            <w:tcW w:w="2170" w:type="dxa"/>
          </w:tcPr>
          <w:p w:rsidR="001C5B92" w:rsidRPr="00152C25" w:rsidRDefault="001C5B92" w:rsidP="005E0D85">
            <w:pPr>
              <w:rPr>
                <w:i/>
                <w:lang w:val="en-US"/>
              </w:rPr>
            </w:pPr>
            <w:r w:rsidRPr="00152C25">
              <w:rPr>
                <w:i/>
                <w:lang w:val="en-US"/>
              </w:rPr>
              <w:t>Meaning</w:t>
            </w:r>
          </w:p>
        </w:tc>
      </w:tr>
      <w:tr w:rsidR="001C5B92" w:rsidTr="005E0D85">
        <w:tc>
          <w:tcPr>
            <w:tcW w:w="1453" w:type="dxa"/>
          </w:tcPr>
          <w:p w:rsidR="001C5B92" w:rsidRDefault="001C5B92" w:rsidP="001C5B92">
            <w:pPr>
              <w:rPr>
                <w:lang w:val="en-US"/>
              </w:rPr>
            </w:pPr>
            <w:r>
              <w:rPr>
                <w:lang w:val="en-US"/>
              </w:rPr>
              <w:t>*</w:t>
            </w:r>
            <w:proofErr w:type="spellStart"/>
            <w:r>
              <w:rPr>
                <w:lang w:val="en-US"/>
              </w:rPr>
              <w:t>adc_phi_f.v</w:t>
            </w:r>
            <w:proofErr w:type="spell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53" w:type="dxa"/>
          </w:tcPr>
          <w:p w:rsidR="001C5B92" w:rsidRDefault="001C5B92" w:rsidP="001C5B92">
            <w:pPr>
              <w:rPr>
                <w:lang w:val="en-US"/>
              </w:rPr>
            </w:pPr>
            <w:r>
              <w:rPr>
                <w:lang w:val="en-US"/>
              </w:rPr>
              <w:t>*</w:t>
            </w:r>
            <w:proofErr w:type="spellStart"/>
            <w:r>
              <w:rPr>
                <w:lang w:val="en-US"/>
              </w:rPr>
              <w:t>adc_phi_a.v</w:t>
            </w:r>
            <w:proofErr w:type="spell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53" w:type="dxa"/>
          </w:tcPr>
          <w:p w:rsidR="001C5B92" w:rsidRDefault="001C5B92" w:rsidP="005E0D85">
            <w:pPr>
              <w:rPr>
                <w:lang w:val="en-US"/>
              </w:rPr>
            </w:pPr>
            <w:r>
              <w:rPr>
                <w:lang w:val="en-US"/>
              </w:rPr>
              <w:t>*</w:t>
            </w:r>
            <w:proofErr w:type="spellStart"/>
            <w:r>
              <w:rPr>
                <w:lang w:val="en-US"/>
              </w:rPr>
              <w:t>adc_phi.v</w:t>
            </w:r>
            <w:proofErr w:type="spellEnd"/>
          </w:p>
          <w:p w:rsidR="001C5B92" w:rsidRDefault="001C5B92" w:rsidP="005E0D85">
            <w:pPr>
              <w:rPr>
                <w:lang w:val="en-US"/>
              </w:rPr>
            </w:pPr>
            <w:r>
              <w:rPr>
                <w:lang w:val="en-US"/>
              </w:rPr>
              <w:t>*</w:t>
            </w:r>
            <w:proofErr w:type="spellStart"/>
            <w:r>
              <w:rPr>
                <w:lang w:val="en-US"/>
              </w:rPr>
              <w:t>adc_phi.u</w:t>
            </w:r>
            <w:proofErr w:type="spellEnd"/>
          </w:p>
        </w:tc>
        <w:tc>
          <w:tcPr>
            <w:tcW w:w="1513" w:type="dxa"/>
          </w:tcPr>
          <w:p w:rsidR="001C5B92" w:rsidRDefault="001C5B92" w:rsidP="005E0D85">
            <w:pPr>
              <w:jc w:val="center"/>
              <w:rPr>
                <w:lang w:val="en-US"/>
              </w:rPr>
            </w:pPr>
            <w:r>
              <w:rPr>
                <w:lang w:val="en-US"/>
              </w:rPr>
              <w:t>0</w:t>
            </w:r>
          </w:p>
          <w:p w:rsidR="001C5B92" w:rsidRDefault="001C5B92" w:rsidP="005E0D85">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551" w:author="smaslan" w:date="2018-08-09T10:52: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552"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“i_”, “</w:t>
      </w:r>
      <w:proofErr w:type="spellStart"/>
      <w:r>
        <w:rPr>
          <w:lang w:val="en-US"/>
        </w:rPr>
        <w:t>u_lo</w:t>
      </w:r>
      <w:proofErr w:type="spellEnd"/>
      <w:r>
        <w:rPr>
          <w:lang w:val="en-US"/>
        </w:rPr>
        <w:t>_</w:t>
      </w:r>
      <w:proofErr w:type="gramStart"/>
      <w:r>
        <w:rPr>
          <w:lang w:val="en-US"/>
        </w:rPr>
        <w:t>”, …)</w:t>
      </w:r>
      <w:proofErr w:type="gramEnd"/>
    </w:p>
    <w:p w:rsidR="00AC232D" w:rsidRDefault="00AC232D" w:rsidP="00E51203">
      <w:pPr>
        <w:pStyle w:val="Nadpis4"/>
        <w:rPr>
          <w:ins w:id="553" w:author="smaslan" w:date="2018-05-15T13:20:00Z"/>
          <w:lang w:val="en-US"/>
        </w:rPr>
      </w:pPr>
      <w:bookmarkStart w:id="554" w:name="_Toc514154166"/>
      <w:bookmarkStart w:id="555" w:name="_Toc509317775"/>
      <w:ins w:id="556" w:author="smaslan" w:date="2018-05-15T13:19:00Z">
        <w:r>
          <w:rPr>
            <w:lang w:val="en-US"/>
          </w:rPr>
          <w:t>DC offset (optional)</w:t>
        </w:r>
      </w:ins>
      <w:bookmarkEnd w:id="554"/>
    </w:p>
    <w:p w:rsidR="00AC232D" w:rsidRDefault="00AC232D" w:rsidP="00AC232D">
      <w:pPr>
        <w:rPr>
          <w:ins w:id="557" w:author="smaslan" w:date="2018-05-15T13:20:00Z"/>
          <w:lang w:val="en-US"/>
        </w:rPr>
      </w:pPr>
      <w:ins w:id="558" w:author="smaslan" w:date="2018-05-15T13:20:00Z">
        <w:r>
          <w:rPr>
            <w:lang w:val="en-US"/>
          </w:rPr>
          <w:t>Correction “</w:t>
        </w:r>
        <w:r>
          <w:rPr>
            <w:b/>
            <w:lang w:val="en-US"/>
          </w:rPr>
          <w:t>dc offset</w:t>
        </w:r>
        <w:r>
          <w:rPr>
            <w:lang w:val="en-US"/>
          </w:rPr>
          <w:t xml:space="preserve">” defines </w:t>
        </w:r>
        <w:r w:rsidR="00E540B0">
          <w:rPr>
            <w:lang w:val="en-US"/>
          </w:rPr>
          <w:t xml:space="preserve">DC offset of the digitizer and its uncertainty. </w:t>
        </w:r>
      </w:ins>
      <w:ins w:id="559" w:author="smaslan" w:date="2018-05-15T13:22:00Z">
        <w:r w:rsidR="00E540B0">
          <w:rPr>
            <w:lang w:val="en-US"/>
          </w:rPr>
          <w:t xml:space="preserve">Note it is DC offset, not the correction! </w:t>
        </w:r>
      </w:ins>
      <w:ins w:id="560" w:author="smaslan" w:date="2018-05-15T13:20:00Z">
        <w:r>
          <w:rPr>
            <w:lang w:val="en-US"/>
          </w:rPr>
          <w:t>Example of the correction section:</w:t>
        </w:r>
      </w:ins>
    </w:p>
    <w:p w:rsidR="00AC232D" w:rsidRPr="007E2598" w:rsidRDefault="00AC232D" w:rsidP="00AC232D">
      <w:pPr>
        <w:autoSpaceDE w:val="0"/>
        <w:autoSpaceDN w:val="0"/>
        <w:adjustRightInd w:val="0"/>
        <w:spacing w:after="0" w:line="240" w:lineRule="auto"/>
        <w:rPr>
          <w:ins w:id="561" w:author="smaslan" w:date="2018-05-15T13:20:00Z"/>
          <w:rFonts w:ascii="Courier New" w:hAnsi="Courier New" w:cs="Courier New"/>
          <w:color w:val="000000"/>
          <w:sz w:val="14"/>
          <w:szCs w:val="20"/>
          <w:lang w:val="en-US"/>
        </w:rPr>
      </w:pPr>
      <w:ins w:id="562"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ins>
      <w:ins w:id="563" w:author="smaslan" w:date="2018-05-15T13:21:00Z">
        <w:r w:rsidR="00E540B0">
          <w:rPr>
            <w:rFonts w:ascii="Courier New" w:hAnsi="Courier New" w:cs="Courier New"/>
            <w:color w:val="000000"/>
            <w:sz w:val="14"/>
            <w:szCs w:val="20"/>
            <w:lang w:val="en-US"/>
          </w:rPr>
          <w:t>dc offset</w:t>
        </w:r>
      </w:ins>
    </w:p>
    <w:p w:rsidR="00AC232D" w:rsidRPr="007E2598" w:rsidRDefault="00AC232D" w:rsidP="00AC232D">
      <w:pPr>
        <w:autoSpaceDE w:val="0"/>
        <w:autoSpaceDN w:val="0"/>
        <w:adjustRightInd w:val="0"/>
        <w:spacing w:after="0" w:line="240" w:lineRule="auto"/>
        <w:rPr>
          <w:ins w:id="564" w:author="smaslan" w:date="2018-05-15T13:20:00Z"/>
          <w:rFonts w:ascii="Courier New" w:hAnsi="Courier New" w:cs="Courier New"/>
          <w:color w:val="008080"/>
          <w:sz w:val="14"/>
          <w:szCs w:val="20"/>
          <w:lang w:val="en-US"/>
        </w:rPr>
      </w:pPr>
      <w:ins w:id="565" w:author="smaslan" w:date="2018-05-15T13:20:00Z">
        <w:r w:rsidRPr="007E2598">
          <w:rPr>
            <w:rFonts w:ascii="Courier New" w:hAnsi="Courier New" w:cs="Courier New"/>
            <w:color w:val="008080"/>
            <w:sz w:val="14"/>
            <w:szCs w:val="20"/>
            <w:lang w:val="en-US"/>
          </w:rPr>
          <w:t xml:space="preserve">      </w:t>
        </w:r>
      </w:ins>
    </w:p>
    <w:p w:rsidR="00AC232D" w:rsidRPr="007E2598" w:rsidRDefault="00AC232D" w:rsidP="00AC232D">
      <w:pPr>
        <w:autoSpaceDE w:val="0"/>
        <w:autoSpaceDN w:val="0"/>
        <w:adjustRightInd w:val="0"/>
        <w:spacing w:after="0" w:line="240" w:lineRule="auto"/>
        <w:ind w:firstLine="708"/>
        <w:rPr>
          <w:ins w:id="566" w:author="smaslan" w:date="2018-05-15T13:20:00Z"/>
          <w:rFonts w:ascii="Courier New" w:hAnsi="Courier New" w:cs="Courier New"/>
          <w:color w:val="000000"/>
          <w:sz w:val="14"/>
          <w:szCs w:val="20"/>
          <w:lang w:val="en-US"/>
        </w:rPr>
      </w:pPr>
      <w:ins w:id="567"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ins>
    </w:p>
    <w:p w:rsidR="00AC232D" w:rsidRPr="00A16BB5" w:rsidRDefault="00E540B0" w:rsidP="00AC232D">
      <w:pPr>
        <w:autoSpaceDE w:val="0"/>
        <w:autoSpaceDN w:val="0"/>
        <w:adjustRightInd w:val="0"/>
        <w:spacing w:after="0" w:line="240" w:lineRule="auto"/>
        <w:ind w:left="708" w:firstLine="708"/>
        <w:rPr>
          <w:ins w:id="568" w:author="smaslan" w:date="2018-05-15T13:20:00Z"/>
          <w:rFonts w:ascii="Courier New" w:hAnsi="Courier New" w:cs="Courier New"/>
          <w:b/>
          <w:color w:val="FF0000"/>
          <w:sz w:val="14"/>
          <w:szCs w:val="20"/>
          <w:lang w:val="en-US"/>
        </w:rPr>
      </w:pPr>
      <w:ins w:id="569" w:author="smaslan" w:date="2018-05-15T13:21:00Z">
        <w:r>
          <w:rPr>
            <w:rFonts w:ascii="Courier New" w:hAnsi="Courier New" w:cs="Courier New"/>
            <w:b/>
            <w:color w:val="FF0000"/>
            <w:sz w:val="14"/>
            <w:szCs w:val="20"/>
            <w:lang w:val="en-US"/>
          </w:rPr>
          <w:t>1.234e-6</w:t>
        </w:r>
      </w:ins>
    </w:p>
    <w:p w:rsidR="00AC232D" w:rsidRDefault="00AC232D" w:rsidP="00AC232D">
      <w:pPr>
        <w:autoSpaceDE w:val="0"/>
        <w:autoSpaceDN w:val="0"/>
        <w:adjustRightInd w:val="0"/>
        <w:spacing w:after="0" w:line="240" w:lineRule="auto"/>
        <w:ind w:firstLine="708"/>
        <w:rPr>
          <w:ins w:id="570" w:author="smaslan" w:date="2018-05-15T13:22:00Z"/>
          <w:rFonts w:ascii="Courier New" w:hAnsi="Courier New" w:cs="Courier New"/>
          <w:color w:val="000000"/>
          <w:sz w:val="14"/>
          <w:szCs w:val="20"/>
          <w:lang w:val="en-US"/>
        </w:rPr>
      </w:pPr>
      <w:ins w:id="571"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ins>
    </w:p>
    <w:p w:rsidR="00E540B0" w:rsidRPr="007E2598" w:rsidRDefault="00E540B0" w:rsidP="00E540B0">
      <w:pPr>
        <w:autoSpaceDE w:val="0"/>
        <w:autoSpaceDN w:val="0"/>
        <w:adjustRightInd w:val="0"/>
        <w:spacing w:after="0" w:line="240" w:lineRule="auto"/>
        <w:ind w:firstLine="708"/>
        <w:rPr>
          <w:ins w:id="572" w:author="smaslan" w:date="2018-05-15T13:22:00Z"/>
          <w:rFonts w:ascii="Courier New" w:hAnsi="Courier New" w:cs="Courier New"/>
          <w:color w:val="000000"/>
          <w:sz w:val="14"/>
          <w:szCs w:val="20"/>
          <w:lang w:val="en-US"/>
        </w:rPr>
      </w:pPr>
      <w:ins w:id="573" w:author="smaslan" w:date="2018-05-15T13:22: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ins>
    </w:p>
    <w:p w:rsidR="00E540B0" w:rsidRPr="00A16BB5" w:rsidRDefault="00E540B0" w:rsidP="00E540B0">
      <w:pPr>
        <w:autoSpaceDE w:val="0"/>
        <w:autoSpaceDN w:val="0"/>
        <w:adjustRightInd w:val="0"/>
        <w:spacing w:after="0" w:line="240" w:lineRule="auto"/>
        <w:ind w:left="708" w:firstLine="708"/>
        <w:rPr>
          <w:ins w:id="574" w:author="smaslan" w:date="2018-05-15T13:22:00Z"/>
          <w:rFonts w:ascii="Courier New" w:hAnsi="Courier New" w:cs="Courier New"/>
          <w:b/>
          <w:color w:val="FF0000"/>
          <w:sz w:val="14"/>
          <w:szCs w:val="20"/>
          <w:lang w:val="en-US"/>
        </w:rPr>
      </w:pPr>
      <w:ins w:id="575" w:author="smaslan" w:date="2018-05-15T13:22:00Z">
        <w:r>
          <w:rPr>
            <w:rFonts w:ascii="Courier New" w:hAnsi="Courier New" w:cs="Courier New"/>
            <w:b/>
            <w:color w:val="FF0000"/>
            <w:sz w:val="14"/>
            <w:szCs w:val="20"/>
            <w:lang w:val="en-US"/>
          </w:rPr>
          <w:t>2.5e-6</w:t>
        </w:r>
      </w:ins>
    </w:p>
    <w:p w:rsidR="00E540B0" w:rsidRDefault="00E540B0">
      <w:pPr>
        <w:autoSpaceDE w:val="0"/>
        <w:autoSpaceDN w:val="0"/>
        <w:adjustRightInd w:val="0"/>
        <w:spacing w:after="0" w:line="240" w:lineRule="auto"/>
        <w:ind w:firstLine="708"/>
        <w:rPr>
          <w:ins w:id="576" w:author="smaslan" w:date="2018-05-15T13:20:00Z"/>
          <w:rFonts w:ascii="Courier New" w:hAnsi="Courier New" w:cs="Courier New"/>
          <w:color w:val="000000"/>
          <w:sz w:val="14"/>
          <w:szCs w:val="20"/>
          <w:lang w:val="en-US"/>
        </w:rPr>
      </w:pPr>
      <w:ins w:id="577" w:author="smaslan" w:date="2018-05-15T13:22: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ins>
    </w:p>
    <w:p w:rsidR="00AC232D" w:rsidRPr="007E2598" w:rsidRDefault="00AC232D" w:rsidP="00AC232D">
      <w:pPr>
        <w:autoSpaceDE w:val="0"/>
        <w:autoSpaceDN w:val="0"/>
        <w:adjustRightInd w:val="0"/>
        <w:spacing w:after="0" w:line="240" w:lineRule="auto"/>
        <w:rPr>
          <w:ins w:id="578" w:author="smaslan" w:date="2018-05-15T13:20:00Z"/>
          <w:rFonts w:ascii="Courier New" w:hAnsi="Courier New" w:cs="Courier New"/>
          <w:color w:val="008080"/>
          <w:sz w:val="14"/>
          <w:szCs w:val="20"/>
          <w:lang w:val="en-US"/>
        </w:rPr>
      </w:pPr>
      <w:ins w:id="579" w:author="smaslan" w:date="2018-05-15T13:20:00Z">
        <w:r w:rsidRPr="007E2598">
          <w:rPr>
            <w:rFonts w:ascii="Courier New" w:hAnsi="Courier New" w:cs="Courier New"/>
            <w:color w:val="008080"/>
            <w:sz w:val="14"/>
            <w:szCs w:val="20"/>
            <w:lang w:val="en-US"/>
          </w:rPr>
          <w:t xml:space="preserve">   </w:t>
        </w:r>
      </w:ins>
    </w:p>
    <w:p w:rsidR="00AC232D" w:rsidRPr="007E2598" w:rsidRDefault="00AC232D" w:rsidP="00AC232D">
      <w:pPr>
        <w:autoSpaceDE w:val="0"/>
        <w:autoSpaceDN w:val="0"/>
        <w:adjustRightInd w:val="0"/>
        <w:spacing w:after="0" w:line="240" w:lineRule="auto"/>
        <w:rPr>
          <w:ins w:id="580" w:author="smaslan" w:date="2018-05-15T13:20:00Z"/>
          <w:rFonts w:ascii="Courier New" w:hAnsi="Courier New" w:cs="Courier New"/>
          <w:color w:val="000000"/>
          <w:sz w:val="14"/>
          <w:szCs w:val="20"/>
          <w:lang w:val="en-US"/>
        </w:rPr>
      </w:pPr>
      <w:ins w:id="581"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ins>
      <w:ins w:id="582" w:author="smaslan" w:date="2018-05-15T13:21:00Z">
        <w:r w:rsidR="00E540B0">
          <w:rPr>
            <w:rFonts w:ascii="Courier New" w:hAnsi="Courier New" w:cs="Courier New"/>
            <w:color w:val="000000"/>
            <w:sz w:val="14"/>
            <w:szCs w:val="20"/>
            <w:lang w:val="en-US"/>
          </w:rPr>
          <w:t>dc offset</w:t>
        </w:r>
      </w:ins>
    </w:p>
    <w:p w:rsidR="00AC232D" w:rsidRDefault="00AC232D" w:rsidP="00AC232D">
      <w:pPr>
        <w:rPr>
          <w:ins w:id="583" w:author="smaslan" w:date="2018-05-15T13:20:00Z"/>
          <w:lang w:val="en-US"/>
        </w:rPr>
      </w:pPr>
    </w:p>
    <w:p w:rsidR="00AC232D" w:rsidRDefault="00AC232D" w:rsidP="00AC232D">
      <w:pPr>
        <w:rPr>
          <w:ins w:id="584" w:author="smaslan" w:date="2018-05-15T13:20:00Z"/>
          <w:lang w:val="en-US"/>
        </w:rPr>
      </w:pPr>
      <w:ins w:id="585" w:author="smaslan" w:date="2018-05-15T13:20:00Z">
        <w:r>
          <w:rPr>
            <w:lang w:val="en-US"/>
          </w:rPr>
          <w:t>Non-zero value enables the correction. This correction has no uncertainty value.</w:t>
        </w:r>
      </w:ins>
    </w:p>
    <w:p w:rsidR="00AC232D" w:rsidRDefault="00AC232D" w:rsidP="00AC232D">
      <w:pPr>
        <w:rPr>
          <w:ins w:id="586" w:author="smaslan" w:date="2018-05-15T13:20:00Z"/>
          <w:lang w:val="en-US"/>
        </w:rPr>
      </w:pPr>
      <w:ins w:id="587" w:author="smaslan" w:date="2018-05-15T13:20:00Z">
        <w:r>
          <w:rPr>
            <w:lang w:val="en-US"/>
          </w:rPr>
          <w:t>The value will be passed to the QWTB under quantity names:</w:t>
        </w:r>
      </w:ins>
    </w:p>
    <w:tbl>
      <w:tblPr>
        <w:tblStyle w:val="Mkatabulky"/>
        <w:tblW w:w="0" w:type="auto"/>
        <w:tblLook w:val="04A0" w:firstRow="1" w:lastRow="0" w:firstColumn="1" w:lastColumn="0" w:noHBand="0" w:noVBand="1"/>
      </w:tblPr>
      <w:tblGrid>
        <w:gridCol w:w="1784"/>
        <w:gridCol w:w="1513"/>
        <w:gridCol w:w="3218"/>
      </w:tblGrid>
      <w:tr w:rsidR="00AC232D" w:rsidTr="00AC232D">
        <w:trPr>
          <w:ins w:id="588" w:author="smaslan" w:date="2018-05-15T13:20:00Z"/>
        </w:trPr>
        <w:tc>
          <w:tcPr>
            <w:tcW w:w="1784" w:type="dxa"/>
          </w:tcPr>
          <w:p w:rsidR="00AC232D" w:rsidRPr="00152C25" w:rsidRDefault="00AC232D" w:rsidP="00AC232D">
            <w:pPr>
              <w:rPr>
                <w:ins w:id="589" w:author="smaslan" w:date="2018-05-15T13:20:00Z"/>
                <w:i/>
                <w:lang w:val="en-US"/>
              </w:rPr>
            </w:pPr>
            <w:ins w:id="590" w:author="smaslan" w:date="2018-05-15T13:20:00Z">
              <w:r w:rsidRPr="00152C25">
                <w:rPr>
                  <w:i/>
                  <w:lang w:val="en-US"/>
                </w:rPr>
                <w:t>QWTB name</w:t>
              </w:r>
            </w:ins>
          </w:p>
        </w:tc>
        <w:tc>
          <w:tcPr>
            <w:tcW w:w="1513" w:type="dxa"/>
          </w:tcPr>
          <w:p w:rsidR="00AC232D" w:rsidRPr="00152C25" w:rsidRDefault="00AC232D" w:rsidP="00AC232D">
            <w:pPr>
              <w:rPr>
                <w:ins w:id="591" w:author="smaslan" w:date="2018-05-15T13:20:00Z"/>
                <w:i/>
                <w:lang w:val="en-US"/>
              </w:rPr>
            </w:pPr>
            <w:ins w:id="592" w:author="smaslan" w:date="2018-05-15T13:20:00Z">
              <w:r w:rsidRPr="00152C25">
                <w:rPr>
                  <w:i/>
                  <w:lang w:val="en-US"/>
                </w:rPr>
                <w:t>Default value</w:t>
              </w:r>
            </w:ins>
          </w:p>
        </w:tc>
        <w:tc>
          <w:tcPr>
            <w:tcW w:w="3218" w:type="dxa"/>
          </w:tcPr>
          <w:p w:rsidR="00AC232D" w:rsidRPr="00152C25" w:rsidRDefault="00AC232D" w:rsidP="00AC232D">
            <w:pPr>
              <w:rPr>
                <w:ins w:id="593" w:author="smaslan" w:date="2018-05-15T13:20:00Z"/>
                <w:i/>
                <w:lang w:val="en-US"/>
              </w:rPr>
            </w:pPr>
            <w:ins w:id="594" w:author="smaslan" w:date="2018-05-15T13:20:00Z">
              <w:r w:rsidRPr="00152C25">
                <w:rPr>
                  <w:i/>
                  <w:lang w:val="en-US"/>
                </w:rPr>
                <w:t>Meaning</w:t>
              </w:r>
            </w:ins>
          </w:p>
        </w:tc>
      </w:tr>
      <w:tr w:rsidR="00AC232D" w:rsidTr="00AC232D">
        <w:trPr>
          <w:ins w:id="595" w:author="smaslan" w:date="2018-05-15T13:20:00Z"/>
        </w:trPr>
        <w:tc>
          <w:tcPr>
            <w:tcW w:w="1784" w:type="dxa"/>
          </w:tcPr>
          <w:p w:rsidR="00AC232D" w:rsidRDefault="00AC232D">
            <w:pPr>
              <w:rPr>
                <w:ins w:id="596" w:author="smaslan" w:date="2018-05-15T13:20:00Z"/>
                <w:lang w:val="en-US"/>
              </w:rPr>
              <w:pPrChange w:id="597" w:author="smaslan" w:date="2018-05-15T13:24:00Z">
                <w:pPr>
                  <w:spacing w:after="160" w:line="259" w:lineRule="auto"/>
                </w:pPr>
              </w:pPrChange>
            </w:pPr>
            <w:ins w:id="598" w:author="smaslan" w:date="2018-05-15T13:20:00Z">
              <w:r>
                <w:rPr>
                  <w:lang w:val="en-US"/>
                </w:rPr>
                <w:t>*</w:t>
              </w:r>
              <w:proofErr w:type="spellStart"/>
              <w:r>
                <w:rPr>
                  <w:lang w:val="en-US"/>
                </w:rPr>
                <w:t>adc_</w:t>
              </w:r>
            </w:ins>
            <w:ins w:id="599" w:author="smaslan" w:date="2018-05-15T13:24:00Z">
              <w:r w:rsidR="00E540B0">
                <w:rPr>
                  <w:lang w:val="en-US"/>
                </w:rPr>
                <w:t>offset</w:t>
              </w:r>
            </w:ins>
            <w:ins w:id="600" w:author="smaslan" w:date="2018-05-15T13:20:00Z">
              <w:r>
                <w:rPr>
                  <w:lang w:val="en-US"/>
                </w:rPr>
                <w:t>.v</w:t>
              </w:r>
              <w:proofErr w:type="spellEnd"/>
            </w:ins>
          </w:p>
        </w:tc>
        <w:tc>
          <w:tcPr>
            <w:tcW w:w="1513" w:type="dxa"/>
          </w:tcPr>
          <w:p w:rsidR="00AC232D" w:rsidRDefault="00E540B0" w:rsidP="00AC232D">
            <w:pPr>
              <w:jc w:val="center"/>
              <w:rPr>
                <w:ins w:id="601" w:author="smaslan" w:date="2018-05-15T13:20:00Z"/>
                <w:lang w:val="en-US"/>
              </w:rPr>
            </w:pPr>
            <w:ins w:id="602" w:author="smaslan" w:date="2018-05-15T13:24:00Z">
              <w:r>
                <w:rPr>
                  <w:lang w:val="en-US"/>
                </w:rPr>
                <w:t>0</w:t>
              </w:r>
            </w:ins>
          </w:p>
        </w:tc>
        <w:tc>
          <w:tcPr>
            <w:tcW w:w="3218" w:type="dxa"/>
          </w:tcPr>
          <w:p w:rsidR="00AC232D" w:rsidRDefault="00E540B0" w:rsidP="00AC232D">
            <w:pPr>
              <w:rPr>
                <w:ins w:id="603" w:author="smaslan" w:date="2018-05-15T13:20:00Z"/>
                <w:lang w:val="en-US"/>
              </w:rPr>
            </w:pPr>
            <w:ins w:id="604" w:author="smaslan" w:date="2018-05-15T13:24:00Z">
              <w:r>
                <w:rPr>
                  <w:lang w:val="en-US"/>
                </w:rPr>
                <w:t>DC offset</w:t>
              </w:r>
            </w:ins>
          </w:p>
        </w:tc>
      </w:tr>
      <w:tr w:rsidR="00E540B0" w:rsidTr="00AC232D">
        <w:trPr>
          <w:ins w:id="605" w:author="smaslan" w:date="2018-05-15T13:24:00Z"/>
        </w:trPr>
        <w:tc>
          <w:tcPr>
            <w:tcW w:w="1784" w:type="dxa"/>
          </w:tcPr>
          <w:p w:rsidR="00E540B0" w:rsidRDefault="00E540B0">
            <w:pPr>
              <w:rPr>
                <w:ins w:id="606" w:author="smaslan" w:date="2018-05-15T13:24:00Z"/>
                <w:lang w:val="en-US"/>
              </w:rPr>
              <w:pPrChange w:id="607" w:author="smaslan" w:date="2018-05-15T13:24:00Z">
                <w:pPr>
                  <w:spacing w:after="160" w:line="259" w:lineRule="auto"/>
                </w:pPr>
              </w:pPrChange>
            </w:pPr>
            <w:ins w:id="608" w:author="smaslan" w:date="2018-05-15T13:24:00Z">
              <w:r>
                <w:rPr>
                  <w:lang w:val="en-US"/>
                </w:rPr>
                <w:t>*</w:t>
              </w:r>
              <w:proofErr w:type="spellStart"/>
              <w:r>
                <w:rPr>
                  <w:lang w:val="en-US"/>
                </w:rPr>
                <w:t>adc_offset.u</w:t>
              </w:r>
              <w:proofErr w:type="spellEnd"/>
            </w:ins>
          </w:p>
        </w:tc>
        <w:tc>
          <w:tcPr>
            <w:tcW w:w="1513" w:type="dxa"/>
          </w:tcPr>
          <w:p w:rsidR="00E540B0" w:rsidRDefault="00E540B0" w:rsidP="00AC232D">
            <w:pPr>
              <w:jc w:val="center"/>
              <w:rPr>
                <w:ins w:id="609" w:author="smaslan" w:date="2018-05-15T13:24:00Z"/>
                <w:lang w:val="en-US"/>
              </w:rPr>
            </w:pPr>
            <w:ins w:id="610" w:author="smaslan" w:date="2018-05-15T13:24:00Z">
              <w:r>
                <w:rPr>
                  <w:lang w:val="en-US"/>
                </w:rPr>
                <w:t>0</w:t>
              </w:r>
            </w:ins>
          </w:p>
        </w:tc>
        <w:tc>
          <w:tcPr>
            <w:tcW w:w="3218" w:type="dxa"/>
          </w:tcPr>
          <w:p w:rsidR="00E540B0" w:rsidRDefault="00E540B0" w:rsidP="00AC232D">
            <w:pPr>
              <w:rPr>
                <w:ins w:id="611" w:author="smaslan" w:date="2018-05-15T13:24:00Z"/>
                <w:lang w:val="en-US"/>
              </w:rPr>
            </w:pPr>
            <w:ins w:id="612" w:author="smaslan" w:date="2018-05-15T13:24:00Z">
              <w:r>
                <w:rPr>
                  <w:lang w:val="en-US"/>
                </w:rPr>
                <w:t>Absolute uncertainty of DC offset</w:t>
              </w:r>
            </w:ins>
          </w:p>
        </w:tc>
      </w:tr>
    </w:tbl>
    <w:p w:rsidR="00AC232D" w:rsidRPr="0065293F" w:rsidRDefault="00AC232D" w:rsidP="00AC232D">
      <w:pPr>
        <w:rPr>
          <w:ins w:id="613" w:author="smaslan" w:date="2018-05-15T13:20:00Z"/>
          <w:lang w:val="en-US"/>
        </w:rPr>
      </w:pPr>
      <w:ins w:id="614" w:author="smaslan" w:date="2018-05-15T13:20:00Z">
        <w:r w:rsidRPr="0065293F">
          <w:rPr>
            <w:lang w:val="en-US"/>
          </w:rPr>
          <w:t>*</w:t>
        </w:r>
        <w:r>
          <w:rPr>
            <w:lang w:val="en-US"/>
          </w:rPr>
          <w:t xml:space="preserve"> </w:t>
        </w:r>
        <w:r w:rsidRPr="0065293F">
          <w:rPr>
            <w:lang w:val="en-US"/>
          </w:rPr>
          <w:t xml:space="preserve">- </w:t>
        </w:r>
        <w:r>
          <w:rPr>
            <w:lang w:val="en-US"/>
          </w:rPr>
          <w:t xml:space="preserve">channel prefix </w:t>
        </w:r>
      </w:ins>
      <w:ins w:id="615" w:author="smaslan" w:date="2018-08-09T10:52: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ins w:id="616" w:author="smaslan" w:date="2018-05-15T13:20:00Z">
        <w:r>
          <w:rPr>
            <w:lang w:val="en-US"/>
          </w:rPr>
          <w:t xml:space="preserve"> (e.g. “u_”, “i_”, “</w:t>
        </w:r>
        <w:proofErr w:type="spellStart"/>
        <w:r>
          <w:rPr>
            <w:lang w:val="en-US"/>
          </w:rPr>
          <w:t>u_lo</w:t>
        </w:r>
        <w:proofErr w:type="spellEnd"/>
        <w:r>
          <w:rPr>
            <w:lang w:val="en-US"/>
          </w:rPr>
          <w:t>_</w:t>
        </w:r>
        <w:proofErr w:type="gramStart"/>
        <w:r>
          <w:rPr>
            <w:lang w:val="en-US"/>
          </w:rPr>
          <w:t>”, …)</w:t>
        </w:r>
        <w:proofErr w:type="gramEnd"/>
      </w:ins>
    </w:p>
    <w:p w:rsidR="001C5B92" w:rsidRDefault="00E51203" w:rsidP="00E51203">
      <w:pPr>
        <w:pStyle w:val="Nadpis4"/>
        <w:rPr>
          <w:lang w:val="en-US"/>
        </w:rPr>
      </w:pPr>
      <w:bookmarkStart w:id="617" w:name="_Toc514154167"/>
      <w:r>
        <w:rPr>
          <w:lang w:val="en-US"/>
        </w:rPr>
        <w:t>Aperture correction (optional)</w:t>
      </w:r>
      <w:bookmarkEnd w:id="555"/>
      <w:bookmarkEnd w:id="617"/>
    </w:p>
    <w:p w:rsidR="00E51203" w:rsidRDefault="00E51203" w:rsidP="001C5B92">
      <w:pPr>
        <w:rPr>
          <w:lang w:val="en-US"/>
        </w:rPr>
      </w:pPr>
      <w:r>
        <w:rPr>
          <w:lang w:val="en-US"/>
        </w:rPr>
        <w:t>Correction “</w:t>
      </w:r>
      <w:r w:rsidRPr="00E51203">
        <w:rPr>
          <w:b/>
          <w:lang w:val="en-US"/>
        </w:rPr>
        <w:t>aperture correction</w:t>
      </w:r>
      <w:r>
        <w:rPr>
          <w:lang w:val="en-US"/>
        </w:rPr>
        <w:t>” defines whether the TWM algorithms should perform gain and phase correction to the effect of the aperture time of the ADC. The correction has effect only for digitizers that have aperture parameter such as 3458A. It will perform corrections:</w:t>
      </w:r>
    </w:p>
    <w:p w:rsidR="00E51203" w:rsidRPr="00A525FC" w:rsidRDefault="00E51203" w:rsidP="00E51203">
      <w:pPr>
        <w:rPr>
          <w:rStyle w:val="Zvraznn"/>
        </w:rPr>
      </w:pPr>
      <w:proofErr w:type="spellStart"/>
      <w:r>
        <w:rPr>
          <w:rStyle w:val="Zvraznn"/>
        </w:rPr>
        <w:t>k_gain</w:t>
      </w:r>
      <w:proofErr w:type="spellEnd"/>
      <w:r>
        <w:rPr>
          <w:rStyle w:val="Zvraznn"/>
        </w:rPr>
        <w:t xml:space="preserve"> = Ta*</w:t>
      </w:r>
      <w:proofErr w:type="spellStart"/>
      <w:r>
        <w:rPr>
          <w:rStyle w:val="Zvraznn"/>
        </w:rPr>
        <w:t>pi</w:t>
      </w:r>
      <w:proofErr w:type="spellEnd"/>
      <w:r>
        <w:rPr>
          <w:rStyle w:val="Zvraznn"/>
        </w:rPr>
        <w:t>*f/</w:t>
      </w:r>
      <w:r w:rsidRPr="00E51203">
        <w:rPr>
          <w:rStyle w:val="Zvraznn"/>
          <w:i w:val="0"/>
        </w:rPr>
        <w:t>sin</w:t>
      </w:r>
      <w:r w:rsidRPr="007A48CF">
        <w:rPr>
          <w:rStyle w:val="Zvraznn"/>
          <w:i w:val="0"/>
        </w:rPr>
        <w:t>(</w:t>
      </w:r>
      <w:r>
        <w:rPr>
          <w:rStyle w:val="Zvraznn"/>
        </w:rPr>
        <w:t>Ta*</w:t>
      </w:r>
      <w:proofErr w:type="spellStart"/>
      <w:r>
        <w:rPr>
          <w:rStyle w:val="Zvraznn"/>
        </w:rPr>
        <w:t>pi</w:t>
      </w:r>
      <w:proofErr w:type="spellEnd"/>
      <w:r>
        <w:rPr>
          <w:rStyle w:val="Zvraznn"/>
        </w:rPr>
        <w:t>*f</w:t>
      </w:r>
      <w:r w:rsidRPr="007A48CF">
        <w:rPr>
          <w:rStyle w:val="Zvraznn"/>
          <w:i w:val="0"/>
        </w:rPr>
        <w:t>)</w:t>
      </w:r>
      <w:r w:rsidR="007A48CF" w:rsidRPr="007A48CF">
        <w:rPr>
          <w:rStyle w:val="Zvraznn"/>
          <w:i w:val="0"/>
        </w:rPr>
        <w:t xml:space="preserve"> [-]</w:t>
      </w:r>
      <w:r w:rsidRPr="007A48CF">
        <w:rPr>
          <w:rStyle w:val="Zvraznn"/>
          <w:i w:val="0"/>
        </w:rPr>
        <w:t>,</w:t>
      </w:r>
    </w:p>
    <w:p w:rsidR="00E51203" w:rsidRPr="007A48CF" w:rsidRDefault="00E51203" w:rsidP="00E51203">
      <w:pPr>
        <w:rPr>
          <w:rStyle w:val="Zvraznn"/>
          <w:i w:val="0"/>
        </w:rPr>
      </w:pPr>
      <w:proofErr w:type="spellStart"/>
      <w:r>
        <w:rPr>
          <w:rStyle w:val="Zvraznn"/>
        </w:rPr>
        <w:t>k_phi</w:t>
      </w:r>
      <w:proofErr w:type="spellEnd"/>
      <w:r w:rsidRPr="00A525FC">
        <w:rPr>
          <w:rStyle w:val="Zvraznn"/>
        </w:rPr>
        <w:t xml:space="preserve"> = </w:t>
      </w:r>
      <w:r>
        <w:rPr>
          <w:rStyle w:val="Zvraznn"/>
        </w:rPr>
        <w:t>Ta*</w:t>
      </w:r>
      <w:proofErr w:type="spellStart"/>
      <w:r>
        <w:rPr>
          <w:rStyle w:val="Zvraznn"/>
        </w:rPr>
        <w:t>pi</w:t>
      </w:r>
      <w:proofErr w:type="spellEnd"/>
      <w:r>
        <w:rPr>
          <w:rStyle w:val="Zvraznn"/>
        </w:rPr>
        <w:t>*f</w:t>
      </w:r>
      <w:r w:rsidR="007A48CF" w:rsidRPr="007A48CF">
        <w:rPr>
          <w:rStyle w:val="Zvraznn"/>
          <w:i w:val="0"/>
        </w:rPr>
        <w:t xml:space="preserve"> [rad]</w:t>
      </w:r>
      <w:r w:rsidRPr="007A48CF">
        <w:rPr>
          <w:rStyle w:val="Zvraznn"/>
          <w:i w:val="0"/>
        </w:rPr>
        <w:t>,</w:t>
      </w:r>
    </w:p>
    <w:p w:rsidR="00D04F8E" w:rsidRDefault="00E51203" w:rsidP="00D04F8E">
      <w:pPr>
        <w:rPr>
          <w:lang w:val="en-US"/>
        </w:rPr>
      </w:pPr>
      <w:proofErr w:type="gramStart"/>
      <w:r>
        <w:rPr>
          <w:lang w:val="en-US"/>
        </w:rPr>
        <w:t>where</w:t>
      </w:r>
      <w:proofErr w:type="gramEnd"/>
      <w:r>
        <w:rPr>
          <w:lang w:val="en-US"/>
        </w:rPr>
        <w:t xml:space="preserve"> the </w:t>
      </w:r>
      <w:r w:rsidRPr="00E51203">
        <w:rPr>
          <w:i/>
          <w:lang w:val="en-US"/>
        </w:rPr>
        <w:t>Ta</w:t>
      </w:r>
      <w:r>
        <w:rPr>
          <w:lang w:val="en-US"/>
        </w:rPr>
        <w:t xml:space="preserve"> is aperture time</w:t>
      </w:r>
      <w:r w:rsidR="00D04F8E">
        <w:rPr>
          <w:lang w:val="en-US"/>
        </w:rPr>
        <w:t xml:space="preserve"> from measurement header</w:t>
      </w:r>
      <w:r>
        <w:rPr>
          <w:lang w:val="en-US"/>
        </w:rPr>
        <w:t>.</w:t>
      </w:r>
      <w:r w:rsidR="00D04F8E">
        <w:rPr>
          <w:lang w:val="en-US"/>
        </w:rPr>
        <w:t xml:space="preserve"> 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D04F8E">
        <w:rPr>
          <w:rFonts w:ascii="Courier New" w:hAnsi="Courier New" w:cs="Courier New"/>
          <w:color w:val="000000"/>
          <w:sz w:val="14"/>
          <w:szCs w:val="20"/>
          <w:lang w:val="en-US"/>
        </w:rPr>
        <w:t>aperture correction</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D04F8E">
        <w:rPr>
          <w:rFonts w:ascii="Courier New" w:hAnsi="Courier New" w:cs="Courier New"/>
          <w:color w:val="000000"/>
          <w:sz w:val="14"/>
          <w:szCs w:val="20"/>
          <w:lang w:val="en-US"/>
        </w:rPr>
        <w:t>aperture correction</w:t>
      </w:r>
    </w:p>
    <w:p w:rsidR="00E51203" w:rsidRDefault="00E51203" w:rsidP="001C5B92">
      <w:pPr>
        <w:rPr>
          <w:lang w:val="en-US"/>
        </w:rPr>
      </w:pPr>
    </w:p>
    <w:p w:rsidR="00D04F8E" w:rsidRDefault="00D04F8E" w:rsidP="001C5B92">
      <w:pPr>
        <w:rPr>
          <w:lang w:val="en-US"/>
        </w:rPr>
      </w:pPr>
      <w:r>
        <w:rPr>
          <w:lang w:val="en-US"/>
        </w:rPr>
        <w:t>Non-zero value enables the correction. This correction has no uncertainty value.</w:t>
      </w:r>
    </w:p>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784"/>
        <w:gridCol w:w="1513"/>
        <w:gridCol w:w="3218"/>
      </w:tblGrid>
      <w:tr w:rsidR="00D04F8E" w:rsidTr="007A48CF">
        <w:tc>
          <w:tcPr>
            <w:tcW w:w="1784"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3218" w:type="dxa"/>
          </w:tcPr>
          <w:p w:rsidR="00D04F8E" w:rsidRPr="00152C25" w:rsidRDefault="00D04F8E" w:rsidP="005E0D85">
            <w:pPr>
              <w:rPr>
                <w:i/>
                <w:lang w:val="en-US"/>
              </w:rPr>
            </w:pPr>
            <w:r w:rsidRPr="00152C25">
              <w:rPr>
                <w:i/>
                <w:lang w:val="en-US"/>
              </w:rPr>
              <w:t>Meaning</w:t>
            </w:r>
          </w:p>
        </w:tc>
      </w:tr>
      <w:tr w:rsidR="00D04F8E" w:rsidTr="007A48CF">
        <w:tc>
          <w:tcPr>
            <w:tcW w:w="1784" w:type="dxa"/>
          </w:tcPr>
          <w:p w:rsidR="00D04F8E" w:rsidRDefault="00D04F8E" w:rsidP="005E0D85">
            <w:pPr>
              <w:rPr>
                <w:lang w:val="en-US"/>
              </w:rPr>
            </w:pPr>
            <w:r>
              <w:rPr>
                <w:lang w:val="en-US"/>
              </w:rPr>
              <w:t>*</w:t>
            </w:r>
            <w:proofErr w:type="spellStart"/>
            <w:r>
              <w:rPr>
                <w:lang w:val="en-US"/>
              </w:rPr>
              <w:t>adc_aper_corr.v</w:t>
            </w:r>
            <w:proofErr w:type="spellEnd"/>
          </w:p>
        </w:tc>
        <w:tc>
          <w:tcPr>
            <w:tcW w:w="1513" w:type="dxa"/>
          </w:tcPr>
          <w:p w:rsidR="00D04F8E" w:rsidRDefault="00D04F8E" w:rsidP="005E0D85">
            <w:pPr>
              <w:jc w:val="center"/>
              <w:rPr>
                <w:lang w:val="en-US"/>
              </w:rPr>
            </w:pPr>
            <w:r>
              <w:rPr>
                <w:lang w:val="en-US"/>
              </w:rPr>
              <w:t>1</w:t>
            </w:r>
          </w:p>
        </w:tc>
        <w:tc>
          <w:tcPr>
            <w:tcW w:w="3218" w:type="dxa"/>
          </w:tcPr>
          <w:p w:rsidR="00D04F8E" w:rsidRDefault="007A48CF" w:rsidP="005E0D85">
            <w:pPr>
              <w:rPr>
                <w:lang w:val="en-US"/>
              </w:rPr>
            </w:pPr>
            <w:r>
              <w:rPr>
                <w:lang w:val="en-US"/>
              </w:rPr>
              <w:t>0/1 to disable/enable correction</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618" w:author="smaslan" w:date="2018-08-09T10:52: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619"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“i_”, “</w:t>
      </w:r>
      <w:proofErr w:type="spellStart"/>
      <w:r>
        <w:rPr>
          <w:lang w:val="en-US"/>
        </w:rPr>
        <w:t>u_lo</w:t>
      </w:r>
      <w:proofErr w:type="spellEnd"/>
      <w:r>
        <w:rPr>
          <w:lang w:val="en-US"/>
        </w:rPr>
        <w:t>_</w:t>
      </w:r>
      <w:proofErr w:type="gramStart"/>
      <w:r>
        <w:rPr>
          <w:lang w:val="en-US"/>
        </w:rPr>
        <w:t>”, …)</w:t>
      </w:r>
      <w:proofErr w:type="gramEnd"/>
    </w:p>
    <w:p w:rsidR="00D04F8E" w:rsidRDefault="00D04F8E" w:rsidP="00D04F8E">
      <w:pPr>
        <w:pStyle w:val="Nadpis4"/>
        <w:rPr>
          <w:lang w:val="en-US"/>
        </w:rPr>
      </w:pPr>
      <w:bookmarkStart w:id="620" w:name="_Toc509317776"/>
      <w:bookmarkStart w:id="621" w:name="_Toc514154168"/>
      <w:r>
        <w:rPr>
          <w:lang w:val="en-US"/>
        </w:rPr>
        <w:lastRenderedPageBreak/>
        <w:t>SFDR value (optional)</w:t>
      </w:r>
      <w:bookmarkEnd w:id="620"/>
      <w:bookmarkEnd w:id="621"/>
    </w:p>
    <w:p w:rsidR="00D04F8E" w:rsidRDefault="00D04F8E" w:rsidP="00D04F8E">
      <w:pPr>
        <w:rPr>
          <w:lang w:val="en-US"/>
        </w:rPr>
      </w:pPr>
      <w:r>
        <w:rPr>
          <w:lang w:val="en-US"/>
        </w:rPr>
        <w:t>Correction “</w:t>
      </w:r>
      <w:proofErr w:type="spellStart"/>
      <w:r w:rsidRPr="00D04F8E">
        <w:rPr>
          <w:b/>
          <w:lang w:val="en-US"/>
        </w:rPr>
        <w:t>sfdr</w:t>
      </w:r>
      <w:proofErr w:type="spellEnd"/>
      <w:r>
        <w:rPr>
          <w:lang w:val="en-US"/>
        </w:rPr>
        <w:t xml:space="preserve">” defines effects of the distortion of the digitizer. It is defined as 2D CSV table </w:t>
      </w:r>
      <w:r w:rsidR="007A48CF">
        <w:rPr>
          <w:lang w:val="en-US"/>
        </w:rPr>
        <w:t xml:space="preserve">of SFDR values </w:t>
      </w:r>
      <w:r>
        <w:rPr>
          <w:lang w:val="en-US"/>
        </w:rPr>
        <w:t>dependent on fundamental component amplitude and frequency. It is a value in [dB].</w:t>
      </w:r>
      <w:r w:rsidRPr="00D04F8E">
        <w:rPr>
          <w:lang w:val="en-US"/>
        </w:rPr>
        <w:t xml:space="preserve"> </w:t>
      </w:r>
      <w:r>
        <w:rPr>
          <w:lang w:val="en-US"/>
        </w:rPr>
        <w:t xml:space="preserve">Note the values are positive, i.e.: 120 dB means max spur amplitude is </w:t>
      </w:r>
      <w:r w:rsidRPr="003745B9">
        <w:rPr>
          <w:i/>
          <w:lang w:val="en-US"/>
        </w:rPr>
        <w:t>A0*10^</w:t>
      </w:r>
      <w:r>
        <w:rPr>
          <w:i/>
          <w:lang w:val="en-US"/>
        </w:rPr>
        <w:t>-</w:t>
      </w:r>
      <w:r w:rsidRPr="003745B9">
        <w:rPr>
          <w:i/>
          <w:lang w:val="en-US"/>
        </w:rPr>
        <w:t>(120/20)</w:t>
      </w:r>
      <w:r>
        <w:rPr>
          <w:lang w:val="en-US"/>
        </w:rPr>
        <w:t>.</w:t>
      </w:r>
      <w:r w:rsidR="005C0BF3">
        <w:rPr>
          <w:lang w:val="en-US"/>
        </w:rPr>
        <w:t xml:space="preserve"> The SFDR value is not correction as such as SFDR cannot be used to correct anything. It is just used by the TWM algorithms to estimate uncertainty caused by the SFDR.</w:t>
      </w:r>
    </w:p>
    <w:p w:rsidR="00D04F8E" w:rsidRPr="007E2598" w:rsidRDefault="00D04F8E" w:rsidP="00D04F8E">
      <w:pPr>
        <w:rPr>
          <w:lang w:val="en-US"/>
        </w:rPr>
      </w:pPr>
      <w:r>
        <w:rPr>
          <w:lang w:val="en-US"/>
        </w:rPr>
        <w:t>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\sfdr.csv</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D04F8E" w:rsidRDefault="00D04F8E" w:rsidP="00D04F8E">
      <w:pPr>
        <w:rPr>
          <w:lang w:val="en-US"/>
        </w:rPr>
      </w:pPr>
    </w:p>
    <w:p w:rsidR="00D04F8E" w:rsidRDefault="00D04F8E" w:rsidP="00D04F8E">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849"/>
      </w:tblGrid>
      <w:tr w:rsidR="00D04F8E" w:rsidTr="00D04F8E">
        <w:tc>
          <w:tcPr>
            <w:tcW w:w="1313" w:type="dxa"/>
          </w:tcPr>
          <w:p w:rsidR="00D04F8E" w:rsidRDefault="00D04F8E" w:rsidP="005E0D85">
            <w:pPr>
              <w:rPr>
                <w:lang w:val="en-US"/>
              </w:rPr>
            </w:pPr>
            <w:r>
              <w:rPr>
                <w:lang w:val="en-US"/>
              </w:rPr>
              <w:t>x-axis:</w:t>
            </w:r>
          </w:p>
        </w:tc>
        <w:tc>
          <w:tcPr>
            <w:tcW w:w="4849" w:type="dxa"/>
          </w:tcPr>
          <w:p w:rsidR="00D04F8E" w:rsidRDefault="00D04F8E" w:rsidP="005E0D85">
            <w:pPr>
              <w:rPr>
                <w:lang w:val="en-US"/>
              </w:rPr>
            </w:pPr>
            <w:r>
              <w:rPr>
                <w:lang w:val="en-US"/>
              </w:rPr>
              <w:t>Fundamental harmonic component amplitude [V]</w:t>
            </w:r>
          </w:p>
        </w:tc>
      </w:tr>
      <w:tr w:rsidR="00D04F8E" w:rsidTr="00D04F8E">
        <w:tc>
          <w:tcPr>
            <w:tcW w:w="1313" w:type="dxa"/>
          </w:tcPr>
          <w:p w:rsidR="00D04F8E" w:rsidRDefault="00D04F8E" w:rsidP="005E0D85">
            <w:pPr>
              <w:rPr>
                <w:lang w:val="en-US"/>
              </w:rPr>
            </w:pPr>
            <w:r>
              <w:rPr>
                <w:lang w:val="en-US"/>
              </w:rPr>
              <w:t>y-axis:</w:t>
            </w:r>
          </w:p>
        </w:tc>
        <w:tc>
          <w:tcPr>
            <w:tcW w:w="4849" w:type="dxa"/>
          </w:tcPr>
          <w:p w:rsidR="00D04F8E" w:rsidRDefault="00D04F8E" w:rsidP="005E0D85">
            <w:pPr>
              <w:rPr>
                <w:lang w:val="en-US"/>
              </w:rPr>
            </w:pPr>
            <w:r>
              <w:rPr>
                <w:lang w:val="en-US"/>
              </w:rPr>
              <w:t>Fundamental harmonic component frequency [Hz]</w:t>
            </w:r>
          </w:p>
        </w:tc>
      </w:tr>
      <w:tr w:rsidR="00D04F8E" w:rsidTr="00D04F8E">
        <w:tc>
          <w:tcPr>
            <w:tcW w:w="1313" w:type="dxa"/>
          </w:tcPr>
          <w:p w:rsidR="00D04F8E" w:rsidRDefault="00D04F8E" w:rsidP="005E0D85">
            <w:pPr>
              <w:rPr>
                <w:lang w:val="en-US"/>
              </w:rPr>
            </w:pPr>
            <w:r>
              <w:rPr>
                <w:lang w:val="en-US"/>
              </w:rPr>
              <w:t>Quantities:</w:t>
            </w:r>
          </w:p>
        </w:tc>
        <w:tc>
          <w:tcPr>
            <w:tcW w:w="4849" w:type="dxa"/>
          </w:tcPr>
          <w:p w:rsidR="00D04F8E" w:rsidRDefault="00D04F8E" w:rsidP="00D04F8E">
            <w:pPr>
              <w:rPr>
                <w:lang w:val="en-US"/>
              </w:rPr>
            </w:pPr>
            <w:proofErr w:type="spellStart"/>
            <w:r>
              <w:rPr>
                <w:lang w:val="en-US"/>
              </w:rPr>
              <w:t>sfdr</w:t>
            </w:r>
            <w:proofErr w:type="spellEnd"/>
            <w:r>
              <w:rPr>
                <w:lang w:val="en-US"/>
              </w:rPr>
              <w:t xml:space="preserve"> – positive SFDR value [dB]</w:t>
            </w:r>
          </w:p>
        </w:tc>
      </w:tr>
    </w:tbl>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D04F8E" w:rsidTr="005E0D85">
        <w:tc>
          <w:tcPr>
            <w:tcW w:w="1465"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2170" w:type="dxa"/>
          </w:tcPr>
          <w:p w:rsidR="00D04F8E" w:rsidRPr="00152C25" w:rsidRDefault="00D04F8E" w:rsidP="005E0D85">
            <w:pPr>
              <w:rPr>
                <w:i/>
                <w:lang w:val="en-US"/>
              </w:rPr>
            </w:pPr>
            <w:r w:rsidRPr="00152C25">
              <w:rPr>
                <w:i/>
                <w:lang w:val="en-US"/>
              </w:rPr>
              <w:t>Meaning</w:t>
            </w:r>
          </w:p>
        </w:tc>
      </w:tr>
      <w:tr w:rsidR="00D04F8E" w:rsidTr="005E0D85">
        <w:tc>
          <w:tcPr>
            <w:tcW w:w="1465" w:type="dxa"/>
          </w:tcPr>
          <w:p w:rsidR="00D04F8E" w:rsidRDefault="00D04F8E" w:rsidP="005E0D85">
            <w:pPr>
              <w:rPr>
                <w:lang w:val="en-US"/>
              </w:rPr>
            </w:pPr>
            <w:r>
              <w:rPr>
                <w:lang w:val="en-US"/>
              </w:rPr>
              <w:t>*</w:t>
            </w:r>
            <w:proofErr w:type="spellStart"/>
            <w:r>
              <w:rPr>
                <w:lang w:val="en-US"/>
              </w:rPr>
              <w:t>adc_sfdr_f.v</w:t>
            </w:r>
            <w:proofErr w:type="spell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Frequency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adc_sfdr_a.v</w:t>
            </w:r>
            <w:proofErr w:type="spell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Amplitude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adc_sfdr.v</w:t>
            </w:r>
            <w:proofErr w:type="spellEnd"/>
          </w:p>
        </w:tc>
        <w:tc>
          <w:tcPr>
            <w:tcW w:w="1513" w:type="dxa"/>
          </w:tcPr>
          <w:p w:rsidR="00D04F8E" w:rsidRDefault="00D04F8E" w:rsidP="00D04F8E">
            <w:pPr>
              <w:jc w:val="center"/>
              <w:rPr>
                <w:lang w:val="en-US"/>
              </w:rPr>
            </w:pPr>
            <w:del w:id="622" w:author="smaslan" w:date="2018-05-15T13:23:00Z">
              <w:r w:rsidDel="00E540B0">
                <w:rPr>
                  <w:lang w:val="en-US"/>
                </w:rPr>
                <w:delText>-</w:delText>
              </w:r>
            </w:del>
            <w:r>
              <w:rPr>
                <w:lang w:val="en-US"/>
              </w:rPr>
              <w:t>180</w:t>
            </w:r>
          </w:p>
        </w:tc>
        <w:tc>
          <w:tcPr>
            <w:tcW w:w="2170" w:type="dxa"/>
          </w:tcPr>
          <w:p w:rsidR="00D04F8E" w:rsidRDefault="00D04F8E" w:rsidP="00D04F8E">
            <w:pPr>
              <w:rPr>
                <w:lang w:val="en-US"/>
              </w:rPr>
            </w:pPr>
            <w:r>
              <w:rPr>
                <w:lang w:val="en-US"/>
              </w:rPr>
              <w:t>SFDR values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623" w:author="smaslan" w:date="2018-08-09T10:52: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624"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“i_”, “</w:t>
      </w:r>
      <w:proofErr w:type="spellStart"/>
      <w:r>
        <w:rPr>
          <w:lang w:val="en-US"/>
        </w:rPr>
        <w:t>u_lo</w:t>
      </w:r>
      <w:proofErr w:type="spellEnd"/>
      <w:r>
        <w:rPr>
          <w:lang w:val="en-US"/>
        </w:rPr>
        <w:t>_</w:t>
      </w:r>
      <w:proofErr w:type="gramStart"/>
      <w:r>
        <w:rPr>
          <w:lang w:val="en-US"/>
        </w:rPr>
        <w:t>”, …)</w:t>
      </w:r>
      <w:proofErr w:type="gramEnd"/>
    </w:p>
    <w:p w:rsidR="00D04F8E" w:rsidRDefault="005C0BF3" w:rsidP="005C0BF3">
      <w:pPr>
        <w:pStyle w:val="Nadpis4"/>
        <w:rPr>
          <w:lang w:val="en-US"/>
        </w:rPr>
      </w:pPr>
      <w:bookmarkStart w:id="625" w:name="_Toc509317777"/>
      <w:bookmarkStart w:id="626" w:name="_Toc514154169"/>
      <w:r>
        <w:rPr>
          <w:lang w:val="en-US"/>
        </w:rPr>
        <w:t>RMS jitter (optional)</w:t>
      </w:r>
      <w:bookmarkEnd w:id="625"/>
      <w:bookmarkEnd w:id="626"/>
    </w:p>
    <w:p w:rsidR="005C0BF3" w:rsidRDefault="005C0BF3" w:rsidP="001C5B92">
      <w:pPr>
        <w:rPr>
          <w:lang w:val="en-US"/>
        </w:rPr>
      </w:pPr>
      <w:r>
        <w:rPr>
          <w:lang w:val="en-US"/>
        </w:rPr>
        <w:t>Correction “</w:t>
      </w:r>
      <w:proofErr w:type="spellStart"/>
      <w:r w:rsidRPr="005C0BF3">
        <w:rPr>
          <w:b/>
          <w:lang w:val="en-US"/>
        </w:rPr>
        <w:t>rms</w:t>
      </w:r>
      <w:proofErr w:type="spellEnd"/>
      <w:r w:rsidRPr="005C0BF3">
        <w:rPr>
          <w:b/>
          <w:lang w:val="en-US"/>
        </w:rPr>
        <w:t xml:space="preserve"> jitter</w:t>
      </w:r>
      <w:r>
        <w:rPr>
          <w:lang w:val="en-US"/>
        </w:rPr>
        <w:t xml:space="preserve">” defines </w:t>
      </w:r>
      <w:proofErr w:type="spellStart"/>
      <w:r w:rsidRPr="005C0BF3">
        <w:rPr>
          <w:lang w:val="en-US"/>
        </w:rPr>
        <w:t>rms</w:t>
      </w:r>
      <w:proofErr w:type="spellEnd"/>
      <w:r>
        <w:rPr>
          <w:lang w:val="en-US"/>
        </w:rPr>
        <w:t xml:space="preserve"> value of the channel time jitter in [s]. Example of the jitter correction section:</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rms</w:t>
      </w:r>
      <w:proofErr w:type="spellEnd"/>
      <w:r>
        <w:rPr>
          <w:rFonts w:ascii="Courier New" w:hAnsi="Courier New" w:cs="Courier New"/>
          <w:color w:val="000000"/>
          <w:sz w:val="14"/>
          <w:szCs w:val="20"/>
          <w:lang w:val="en-US"/>
        </w:rPr>
        <w:t xml:space="preserve"> jitter</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A16BB5" w:rsidRDefault="005C0BF3" w:rsidP="005C0BF3">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1e-8</w:t>
      </w:r>
    </w:p>
    <w:p w:rsidR="005C0BF3"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Pr>
          <w:rFonts w:ascii="Courier New" w:hAnsi="Courier New" w:cs="Courier New"/>
          <w:color w:val="000000"/>
          <w:sz w:val="14"/>
          <w:szCs w:val="20"/>
          <w:lang w:val="en-US"/>
        </w:rPr>
        <w:t>rms</w:t>
      </w:r>
      <w:proofErr w:type="spellEnd"/>
      <w:r>
        <w:rPr>
          <w:rFonts w:ascii="Courier New" w:hAnsi="Courier New" w:cs="Courier New"/>
          <w:color w:val="000000"/>
          <w:sz w:val="14"/>
          <w:szCs w:val="20"/>
          <w:lang w:val="en-US"/>
        </w:rPr>
        <w:t xml:space="preserve"> jitter</w:t>
      </w:r>
    </w:p>
    <w:p w:rsidR="005C0BF3" w:rsidRDefault="005C0BF3" w:rsidP="005C0BF3">
      <w:pPr>
        <w:rPr>
          <w:lang w:val="en-US"/>
        </w:rPr>
      </w:pPr>
    </w:p>
    <w:p w:rsidR="005C0BF3" w:rsidRDefault="005C0BF3" w:rsidP="005C0BF3">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5C0BF3" w:rsidTr="005C0BF3">
        <w:tc>
          <w:tcPr>
            <w:tcW w:w="1465" w:type="dxa"/>
          </w:tcPr>
          <w:p w:rsidR="005C0BF3" w:rsidRPr="00152C25" w:rsidRDefault="005C0BF3" w:rsidP="005E0D85">
            <w:pPr>
              <w:rPr>
                <w:i/>
                <w:lang w:val="en-US"/>
              </w:rPr>
            </w:pPr>
            <w:r w:rsidRPr="00152C25">
              <w:rPr>
                <w:i/>
                <w:lang w:val="en-US"/>
              </w:rPr>
              <w:t>QWTB name</w:t>
            </w:r>
          </w:p>
        </w:tc>
        <w:tc>
          <w:tcPr>
            <w:tcW w:w="1513" w:type="dxa"/>
          </w:tcPr>
          <w:p w:rsidR="005C0BF3" w:rsidRPr="00152C25" w:rsidRDefault="005C0BF3" w:rsidP="005E0D85">
            <w:pPr>
              <w:rPr>
                <w:i/>
                <w:lang w:val="en-US"/>
              </w:rPr>
            </w:pPr>
            <w:r w:rsidRPr="00152C25">
              <w:rPr>
                <w:i/>
                <w:lang w:val="en-US"/>
              </w:rPr>
              <w:t>Default value</w:t>
            </w:r>
          </w:p>
        </w:tc>
        <w:tc>
          <w:tcPr>
            <w:tcW w:w="2170" w:type="dxa"/>
          </w:tcPr>
          <w:p w:rsidR="005C0BF3" w:rsidRPr="00152C25" w:rsidRDefault="005C0BF3" w:rsidP="005E0D85">
            <w:pPr>
              <w:rPr>
                <w:i/>
                <w:lang w:val="en-US"/>
              </w:rPr>
            </w:pPr>
            <w:r w:rsidRPr="00152C25">
              <w:rPr>
                <w:i/>
                <w:lang w:val="en-US"/>
              </w:rPr>
              <w:t>Meaning</w:t>
            </w:r>
          </w:p>
        </w:tc>
      </w:tr>
      <w:tr w:rsidR="005C0BF3" w:rsidTr="005C0BF3">
        <w:tc>
          <w:tcPr>
            <w:tcW w:w="1465" w:type="dxa"/>
          </w:tcPr>
          <w:p w:rsidR="005C0BF3" w:rsidRDefault="005C0BF3" w:rsidP="006E4A02">
            <w:pPr>
              <w:rPr>
                <w:lang w:val="en-US"/>
              </w:rPr>
            </w:pPr>
            <w:r>
              <w:rPr>
                <w:lang w:val="en-US"/>
              </w:rPr>
              <w:t>*</w:t>
            </w:r>
            <w:proofErr w:type="spellStart"/>
            <w:r>
              <w:rPr>
                <w:lang w:val="en-US"/>
              </w:rPr>
              <w:t>adc_</w:t>
            </w:r>
            <w:r w:rsidR="006E4A02">
              <w:rPr>
                <w:lang w:val="en-US"/>
              </w:rPr>
              <w:t>jitter</w:t>
            </w:r>
            <w:r>
              <w:rPr>
                <w:lang w:val="en-US"/>
              </w:rPr>
              <w:t>.v</w:t>
            </w:r>
            <w:proofErr w:type="spellEnd"/>
          </w:p>
        </w:tc>
        <w:tc>
          <w:tcPr>
            <w:tcW w:w="1513" w:type="dxa"/>
          </w:tcPr>
          <w:p w:rsidR="005C0BF3" w:rsidRDefault="006E4A02" w:rsidP="005E0D85">
            <w:pPr>
              <w:jc w:val="center"/>
              <w:rPr>
                <w:lang w:val="en-US"/>
              </w:rPr>
            </w:pPr>
            <w:r>
              <w:rPr>
                <w:lang w:val="en-US"/>
              </w:rPr>
              <w:t>0</w:t>
            </w:r>
          </w:p>
        </w:tc>
        <w:tc>
          <w:tcPr>
            <w:tcW w:w="2170" w:type="dxa"/>
          </w:tcPr>
          <w:p w:rsidR="005C0BF3" w:rsidRDefault="006E4A02" w:rsidP="006E4A02">
            <w:pPr>
              <w:rPr>
                <w:lang w:val="en-US"/>
              </w:rPr>
            </w:pPr>
            <w:r>
              <w:rPr>
                <w:lang w:val="en-US"/>
              </w:rPr>
              <w:t>RMS jitter value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627" w:author="smaslan" w:date="2018-08-09T10:52: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628"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“i_”, “</w:t>
      </w:r>
      <w:proofErr w:type="spellStart"/>
      <w:r>
        <w:rPr>
          <w:lang w:val="en-US"/>
        </w:rPr>
        <w:t>u_lo</w:t>
      </w:r>
      <w:proofErr w:type="spellEnd"/>
      <w:r>
        <w:rPr>
          <w:lang w:val="en-US"/>
        </w:rPr>
        <w:t>_</w:t>
      </w:r>
      <w:proofErr w:type="gramStart"/>
      <w:r>
        <w:rPr>
          <w:lang w:val="en-US"/>
        </w:rPr>
        <w:t>”, …)</w:t>
      </w:r>
      <w:proofErr w:type="gramEnd"/>
    </w:p>
    <w:p w:rsidR="005C0BF3" w:rsidRDefault="006E4A02" w:rsidP="006E4A02">
      <w:pPr>
        <w:pStyle w:val="Nadpis4"/>
        <w:rPr>
          <w:lang w:val="en-US"/>
        </w:rPr>
      </w:pPr>
      <w:bookmarkStart w:id="629" w:name="_Toc509317778"/>
      <w:bookmarkStart w:id="630" w:name="_Toc514154170"/>
      <w:r>
        <w:rPr>
          <w:lang w:val="en-US"/>
        </w:rPr>
        <w:t>Input admittance (optional)</w:t>
      </w:r>
      <w:bookmarkEnd w:id="629"/>
      <w:bookmarkEnd w:id="630"/>
    </w:p>
    <w:p w:rsidR="006E4A02" w:rsidRDefault="006E4A02" w:rsidP="001C5B92">
      <w:pPr>
        <w:rPr>
          <w:lang w:val="en-US"/>
        </w:rPr>
      </w:pPr>
      <w:r>
        <w:rPr>
          <w:lang w:val="en-US"/>
        </w:rPr>
        <w:t>Correction “</w:t>
      </w:r>
      <w:r w:rsidRPr="006E4A02">
        <w:rPr>
          <w:b/>
          <w:lang w:val="en-US"/>
        </w:rPr>
        <w:t>input admittance</w:t>
      </w:r>
      <w:r>
        <w:rPr>
          <w:lang w:val="en-US"/>
        </w:rPr>
        <w:t xml:space="preserve">” defines input admittance of the digitizer channel. It is used as a part of the transducer loading corrections where it is component </w:t>
      </w:r>
      <w:r w:rsidR="00603E1F">
        <w:rPr>
          <w:lang w:val="en-US"/>
        </w:rPr>
        <w:t>“</w:t>
      </w:r>
      <w:r w:rsidRPr="007A48CF">
        <w:rPr>
          <w:b/>
          <w:lang w:val="en-US"/>
        </w:rPr>
        <w:t>Yin</w:t>
      </w:r>
      <w:r w:rsidR="00603E1F">
        <w:rPr>
          <w:lang w:val="en-US"/>
        </w:rPr>
        <w:t>” (and “</w:t>
      </w:r>
      <w:proofErr w:type="spellStart"/>
      <w:r w:rsidR="00603E1F" w:rsidRPr="007A48CF">
        <w:rPr>
          <w:b/>
          <w:lang w:val="en-US"/>
        </w:rPr>
        <w:t>lo_Yin</w:t>
      </w:r>
      <w:proofErr w:type="spellEnd"/>
      <w:r w:rsidR="00603E1F">
        <w:rPr>
          <w:lang w:val="en-US"/>
        </w:rPr>
        <w:t>” for differential connection)</w:t>
      </w:r>
      <w:r>
        <w:rPr>
          <w:lang w:val="en-US"/>
        </w:rPr>
        <w:t>.</w:t>
      </w:r>
      <w:r w:rsidR="00603E1F">
        <w:rPr>
          <w:lang w:val="en-US"/>
        </w:rPr>
        <w:t xml:space="preserve"> The correction data are in form of 1D CSV table. Example of the correction section:</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603E1F">
        <w:rPr>
          <w:rFonts w:ascii="Courier New" w:hAnsi="Courier New" w:cs="Courier New"/>
          <w:color w:val="000000"/>
          <w:sz w:val="14"/>
          <w:szCs w:val="20"/>
          <w:lang w:val="en-US"/>
        </w:rPr>
        <w:t>input admittance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A16BB5" w:rsidRDefault="00603E1F" w:rsidP="00603E1F">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\Y_inp.csv</w:t>
      </w:r>
    </w:p>
    <w:p w:rsidR="00603E1F"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603E1F">
        <w:rPr>
          <w:rFonts w:ascii="Courier New" w:hAnsi="Courier New" w:cs="Courier New"/>
          <w:color w:val="000000"/>
          <w:sz w:val="14"/>
          <w:szCs w:val="20"/>
          <w:lang w:val="en-US"/>
        </w:rPr>
        <w:t>input admittance</w:t>
      </w:r>
    </w:p>
    <w:p w:rsidR="00603E1F" w:rsidRDefault="00603E1F" w:rsidP="001C5B92">
      <w:pPr>
        <w:rPr>
          <w:lang w:val="en-US"/>
        </w:rPr>
      </w:pPr>
    </w:p>
    <w:p w:rsidR="00603E1F" w:rsidRDefault="00603E1F" w:rsidP="00603E1F">
      <w:pPr>
        <w:rPr>
          <w:lang w:val="en-US"/>
        </w:rPr>
      </w:pPr>
      <w:r>
        <w:rPr>
          <w:lang w:val="en-US"/>
        </w:rPr>
        <w:t>1D CSV table format:</w:t>
      </w:r>
    </w:p>
    <w:tbl>
      <w:tblPr>
        <w:tblStyle w:val="Mkatabulky"/>
        <w:tblW w:w="0" w:type="auto"/>
        <w:tblLook w:val="04A0" w:firstRow="1" w:lastRow="0" w:firstColumn="1" w:lastColumn="0" w:noHBand="0" w:noVBand="1"/>
      </w:tblPr>
      <w:tblGrid>
        <w:gridCol w:w="1313"/>
        <w:gridCol w:w="4849"/>
      </w:tblGrid>
      <w:tr w:rsidR="00603E1F" w:rsidTr="005E0D85">
        <w:tc>
          <w:tcPr>
            <w:tcW w:w="1313" w:type="dxa"/>
          </w:tcPr>
          <w:p w:rsidR="00603E1F" w:rsidRDefault="00603E1F" w:rsidP="005E0D85">
            <w:pPr>
              <w:rPr>
                <w:lang w:val="en-US"/>
              </w:rPr>
            </w:pPr>
            <w:r>
              <w:rPr>
                <w:lang w:val="en-US"/>
              </w:rPr>
              <w:t>y-axis:</w:t>
            </w:r>
          </w:p>
        </w:tc>
        <w:tc>
          <w:tcPr>
            <w:tcW w:w="4849" w:type="dxa"/>
          </w:tcPr>
          <w:p w:rsidR="00603E1F" w:rsidRDefault="00603E1F" w:rsidP="005E0D85">
            <w:pPr>
              <w:rPr>
                <w:lang w:val="en-US"/>
              </w:rPr>
            </w:pPr>
            <w:r>
              <w:rPr>
                <w:lang w:val="en-US"/>
              </w:rPr>
              <w:t>Frequency [Hz]</w:t>
            </w:r>
          </w:p>
        </w:tc>
      </w:tr>
      <w:tr w:rsidR="00603E1F" w:rsidTr="005E0D85">
        <w:tc>
          <w:tcPr>
            <w:tcW w:w="1313" w:type="dxa"/>
          </w:tcPr>
          <w:p w:rsidR="00603E1F" w:rsidRDefault="00603E1F" w:rsidP="005E0D85">
            <w:pPr>
              <w:rPr>
                <w:lang w:val="en-US"/>
              </w:rPr>
            </w:pPr>
            <w:r>
              <w:rPr>
                <w:lang w:val="en-US"/>
              </w:rPr>
              <w:t>Quantities:</w:t>
            </w:r>
          </w:p>
        </w:tc>
        <w:tc>
          <w:tcPr>
            <w:tcW w:w="4849" w:type="dxa"/>
          </w:tcPr>
          <w:p w:rsidR="00603E1F" w:rsidRDefault="00603E1F" w:rsidP="00603E1F">
            <w:pPr>
              <w:rPr>
                <w:lang w:val="en-US"/>
              </w:rPr>
            </w:pPr>
            <w:proofErr w:type="spellStart"/>
            <w:r>
              <w:rPr>
                <w:lang w:val="en-US"/>
              </w:rPr>
              <w:t>Cp</w:t>
            </w:r>
            <w:proofErr w:type="spellEnd"/>
            <w:r>
              <w:rPr>
                <w:lang w:val="en-US"/>
              </w:rPr>
              <w:t xml:space="preserve"> – parallel capacitance [F]</w:t>
            </w:r>
          </w:p>
          <w:p w:rsidR="00603E1F" w:rsidRDefault="00603E1F" w:rsidP="00603E1F">
            <w:pPr>
              <w:rPr>
                <w:lang w:val="en-US"/>
              </w:rPr>
            </w:pPr>
            <w:proofErr w:type="spellStart"/>
            <w:r>
              <w:rPr>
                <w:lang w:val="en-US"/>
              </w:rPr>
              <w:t>Gp</w:t>
            </w:r>
            <w:proofErr w:type="spellEnd"/>
            <w:r>
              <w:rPr>
                <w:lang w:val="en-US"/>
              </w:rPr>
              <w:t xml:space="preserve"> – parallel loss conductance [S]</w:t>
            </w:r>
          </w:p>
          <w:p w:rsidR="00603E1F" w:rsidRDefault="00603E1F" w:rsidP="00603E1F">
            <w:pPr>
              <w:rPr>
                <w:lang w:val="en-US"/>
              </w:rPr>
            </w:pPr>
            <w:r>
              <w:rPr>
                <w:lang w:val="en-US"/>
              </w:rPr>
              <w:t>u(</w:t>
            </w:r>
            <w:proofErr w:type="spellStart"/>
            <w:r>
              <w:rPr>
                <w:lang w:val="en-US"/>
              </w:rPr>
              <w:t>Cp</w:t>
            </w:r>
            <w:proofErr w:type="spellEnd"/>
            <w:r>
              <w:rPr>
                <w:lang w:val="en-US"/>
              </w:rPr>
              <w:t xml:space="preserve">) – absolute std. uncertainty of </w:t>
            </w:r>
            <w:proofErr w:type="spellStart"/>
            <w:r>
              <w:rPr>
                <w:lang w:val="en-US"/>
              </w:rPr>
              <w:t>Cp</w:t>
            </w:r>
            <w:proofErr w:type="spellEnd"/>
            <w:r>
              <w:rPr>
                <w:lang w:val="en-US"/>
              </w:rPr>
              <w:t xml:space="preserve"> [F]</w:t>
            </w:r>
          </w:p>
          <w:p w:rsidR="00603E1F" w:rsidRDefault="00603E1F" w:rsidP="00603E1F">
            <w:pPr>
              <w:rPr>
                <w:lang w:val="en-US"/>
              </w:rPr>
            </w:pPr>
            <w:r>
              <w:rPr>
                <w:lang w:val="en-US"/>
              </w:rPr>
              <w:t>u(</w:t>
            </w:r>
            <w:proofErr w:type="spellStart"/>
            <w:r>
              <w:rPr>
                <w:lang w:val="en-US"/>
              </w:rPr>
              <w:t>Gp</w:t>
            </w:r>
            <w:proofErr w:type="spellEnd"/>
            <w:r>
              <w:rPr>
                <w:lang w:val="en-US"/>
              </w:rPr>
              <w:t xml:space="preserve">) – absolute std. uncertainty of </w:t>
            </w:r>
            <w:proofErr w:type="spellStart"/>
            <w:r>
              <w:rPr>
                <w:lang w:val="en-US"/>
              </w:rPr>
              <w:t>Gp</w:t>
            </w:r>
            <w:proofErr w:type="spellEnd"/>
            <w:r>
              <w:rPr>
                <w:lang w:val="en-US"/>
              </w:rPr>
              <w:t xml:space="preserve"> [S]</w:t>
            </w:r>
          </w:p>
        </w:tc>
      </w:tr>
    </w:tbl>
    <w:p w:rsidR="00603E1F" w:rsidRDefault="00603E1F" w:rsidP="00603E1F">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558"/>
        <w:gridCol w:w="1513"/>
        <w:gridCol w:w="2170"/>
      </w:tblGrid>
      <w:tr w:rsidR="00603E1F" w:rsidTr="005E0D85">
        <w:tc>
          <w:tcPr>
            <w:tcW w:w="1558" w:type="dxa"/>
          </w:tcPr>
          <w:p w:rsidR="00603E1F" w:rsidRPr="00152C25" w:rsidRDefault="00603E1F" w:rsidP="005E0D85">
            <w:pPr>
              <w:rPr>
                <w:i/>
                <w:lang w:val="en-US"/>
              </w:rPr>
            </w:pPr>
            <w:r w:rsidRPr="00152C25">
              <w:rPr>
                <w:i/>
                <w:lang w:val="en-US"/>
              </w:rPr>
              <w:t>QWTB name</w:t>
            </w:r>
          </w:p>
        </w:tc>
        <w:tc>
          <w:tcPr>
            <w:tcW w:w="1513" w:type="dxa"/>
          </w:tcPr>
          <w:p w:rsidR="00603E1F" w:rsidRPr="00152C25" w:rsidRDefault="00603E1F" w:rsidP="005E0D85">
            <w:pPr>
              <w:rPr>
                <w:i/>
                <w:lang w:val="en-US"/>
              </w:rPr>
            </w:pPr>
            <w:r w:rsidRPr="00152C25">
              <w:rPr>
                <w:i/>
                <w:lang w:val="en-US"/>
              </w:rPr>
              <w:t>Default value</w:t>
            </w:r>
          </w:p>
        </w:tc>
        <w:tc>
          <w:tcPr>
            <w:tcW w:w="2170" w:type="dxa"/>
          </w:tcPr>
          <w:p w:rsidR="00603E1F" w:rsidRPr="00152C25" w:rsidRDefault="00603E1F" w:rsidP="005E0D85">
            <w:pPr>
              <w:rPr>
                <w:i/>
                <w:lang w:val="en-US"/>
              </w:rPr>
            </w:pPr>
            <w:r w:rsidRPr="00152C25">
              <w:rPr>
                <w:i/>
                <w:lang w:val="en-US"/>
              </w:rPr>
              <w:t>Meaning</w:t>
            </w:r>
          </w:p>
        </w:tc>
      </w:tr>
      <w:tr w:rsidR="00603E1F" w:rsidTr="005E0D85">
        <w:tc>
          <w:tcPr>
            <w:tcW w:w="1558" w:type="dxa"/>
          </w:tcPr>
          <w:p w:rsidR="00603E1F" w:rsidRDefault="00603E1F" w:rsidP="00603E1F">
            <w:pPr>
              <w:rPr>
                <w:lang w:val="en-US"/>
              </w:rPr>
            </w:pPr>
            <w:r>
              <w:rPr>
                <w:lang w:val="en-US"/>
              </w:rPr>
              <w:t>*</w:t>
            </w:r>
            <w:proofErr w:type="spellStart"/>
            <w:r>
              <w:rPr>
                <w:lang w:val="en-US"/>
              </w:rPr>
              <w:t>adc_Yin_f.v</w:t>
            </w:r>
            <w:proofErr w:type="spellEnd"/>
          </w:p>
        </w:tc>
        <w:tc>
          <w:tcPr>
            <w:tcW w:w="1513" w:type="dxa"/>
          </w:tcPr>
          <w:p w:rsidR="00603E1F" w:rsidRDefault="00603E1F" w:rsidP="005E0D85">
            <w:pPr>
              <w:jc w:val="center"/>
              <w:rPr>
                <w:lang w:val="en-US"/>
              </w:rPr>
            </w:pPr>
            <w:r>
              <w:rPr>
                <w:lang w:val="en-US"/>
              </w:rPr>
              <w:t>[]</w:t>
            </w:r>
          </w:p>
        </w:tc>
        <w:tc>
          <w:tcPr>
            <w:tcW w:w="2170" w:type="dxa"/>
          </w:tcPr>
          <w:p w:rsidR="00603E1F" w:rsidRDefault="00603E1F" w:rsidP="005E0D85">
            <w:pPr>
              <w:rPr>
                <w:lang w:val="en-US"/>
              </w:rPr>
            </w:pPr>
            <w:r>
              <w:rPr>
                <w:lang w:val="en-US"/>
              </w:rPr>
              <w:t>Frequency axis</w:t>
            </w:r>
          </w:p>
        </w:tc>
      </w:tr>
      <w:tr w:rsidR="00603E1F" w:rsidTr="005E0D85">
        <w:tc>
          <w:tcPr>
            <w:tcW w:w="1558" w:type="dxa"/>
          </w:tcPr>
          <w:p w:rsidR="00603E1F" w:rsidRDefault="00603E1F" w:rsidP="00603E1F">
            <w:pPr>
              <w:rPr>
                <w:lang w:val="en-US"/>
              </w:rPr>
            </w:pPr>
            <w:r>
              <w:rPr>
                <w:lang w:val="en-US"/>
              </w:rPr>
              <w:t>*</w:t>
            </w:r>
            <w:proofErr w:type="spellStart"/>
            <w:r>
              <w:rPr>
                <w:lang w:val="en-US"/>
              </w:rPr>
              <w:t>adc_Yin_Cp.v</w:t>
            </w:r>
            <w:proofErr w:type="spellEnd"/>
          </w:p>
          <w:p w:rsidR="00603E1F" w:rsidRDefault="00603E1F" w:rsidP="00603E1F">
            <w:pPr>
              <w:rPr>
                <w:lang w:val="en-US"/>
              </w:rPr>
            </w:pPr>
            <w:r>
              <w:rPr>
                <w:lang w:val="en-US"/>
              </w:rPr>
              <w:t>*</w:t>
            </w:r>
            <w:proofErr w:type="spellStart"/>
            <w:r>
              <w:rPr>
                <w:lang w:val="en-US"/>
              </w:rPr>
              <w:t>adc_Yin_Cp.u</w:t>
            </w:r>
            <w:proofErr w:type="spellEnd"/>
          </w:p>
          <w:p w:rsidR="00603E1F" w:rsidRDefault="00603E1F" w:rsidP="00603E1F">
            <w:pPr>
              <w:rPr>
                <w:lang w:val="en-US"/>
              </w:rPr>
            </w:pPr>
            <w:r>
              <w:rPr>
                <w:lang w:val="en-US"/>
              </w:rPr>
              <w:t>*</w:t>
            </w:r>
            <w:proofErr w:type="spellStart"/>
            <w:r>
              <w:rPr>
                <w:lang w:val="en-US"/>
              </w:rPr>
              <w:t>adc_Yin_Gp.v</w:t>
            </w:r>
            <w:proofErr w:type="spellEnd"/>
          </w:p>
          <w:p w:rsidR="00603E1F" w:rsidRDefault="00603E1F" w:rsidP="00603E1F">
            <w:pPr>
              <w:rPr>
                <w:lang w:val="en-US"/>
              </w:rPr>
            </w:pPr>
            <w:r>
              <w:rPr>
                <w:lang w:val="en-US"/>
              </w:rPr>
              <w:t>*</w:t>
            </w:r>
            <w:proofErr w:type="spellStart"/>
            <w:r>
              <w:rPr>
                <w:lang w:val="en-US"/>
              </w:rPr>
              <w:t>adc_Yin_Gp.u</w:t>
            </w:r>
            <w:proofErr w:type="spellEnd"/>
          </w:p>
        </w:tc>
        <w:tc>
          <w:tcPr>
            <w:tcW w:w="1513" w:type="dxa"/>
          </w:tcPr>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1e-12</w:t>
            </w:r>
          </w:p>
          <w:p w:rsidR="00603E1F" w:rsidRDefault="00603E1F" w:rsidP="005E0D85">
            <w:pPr>
              <w:jc w:val="center"/>
              <w:rPr>
                <w:lang w:val="en-US"/>
              </w:rPr>
            </w:pPr>
            <w:r>
              <w:rPr>
                <w:lang w:val="en-US"/>
              </w:rPr>
              <w:t>0</w:t>
            </w:r>
          </w:p>
        </w:tc>
        <w:tc>
          <w:tcPr>
            <w:tcW w:w="2170" w:type="dxa"/>
          </w:tcPr>
          <w:p w:rsidR="00603E1F" w:rsidRDefault="00603E1F" w:rsidP="005E0D85">
            <w:pPr>
              <w:rPr>
                <w:lang w:val="en-US"/>
              </w:rPr>
            </w:pPr>
            <w:proofErr w:type="spellStart"/>
            <w:r>
              <w:rPr>
                <w:lang w:val="en-US"/>
              </w:rPr>
              <w:t>Cp</w:t>
            </w:r>
            <w:proofErr w:type="spellEnd"/>
            <w:r>
              <w:rPr>
                <w:lang w:val="en-US"/>
              </w:rPr>
              <w:t xml:space="preserve"> value [F]</w:t>
            </w:r>
          </w:p>
          <w:p w:rsidR="00603E1F" w:rsidRDefault="00603E1F" w:rsidP="005E0D85">
            <w:pPr>
              <w:rPr>
                <w:lang w:val="en-US"/>
              </w:rPr>
            </w:pPr>
            <w:r>
              <w:rPr>
                <w:lang w:val="en-US"/>
              </w:rPr>
              <w:t>u(</w:t>
            </w:r>
            <w:proofErr w:type="spellStart"/>
            <w:r>
              <w:rPr>
                <w:lang w:val="en-US"/>
              </w:rPr>
              <w:t>Cp</w:t>
            </w:r>
            <w:proofErr w:type="spellEnd"/>
            <w:r>
              <w:rPr>
                <w:lang w:val="en-US"/>
              </w:rPr>
              <w:t>) [F]</w:t>
            </w:r>
          </w:p>
          <w:p w:rsidR="00603E1F" w:rsidRDefault="00603E1F" w:rsidP="005E0D85">
            <w:pPr>
              <w:rPr>
                <w:lang w:val="en-US"/>
              </w:rPr>
            </w:pPr>
            <w:proofErr w:type="spellStart"/>
            <w:r>
              <w:rPr>
                <w:lang w:val="en-US"/>
              </w:rPr>
              <w:t>Gp</w:t>
            </w:r>
            <w:proofErr w:type="spellEnd"/>
            <w:r>
              <w:rPr>
                <w:lang w:val="en-US"/>
              </w:rPr>
              <w:t xml:space="preserve"> value [S]</w:t>
            </w:r>
          </w:p>
          <w:p w:rsidR="00603E1F" w:rsidRDefault="00603E1F" w:rsidP="007A48CF">
            <w:pPr>
              <w:rPr>
                <w:lang w:val="en-US"/>
              </w:rPr>
            </w:pPr>
            <w:r>
              <w:rPr>
                <w:lang w:val="en-US"/>
              </w:rPr>
              <w:t>u(</w:t>
            </w:r>
            <w:proofErr w:type="spellStart"/>
            <w:r w:rsidR="007A48CF">
              <w:rPr>
                <w:lang w:val="en-US"/>
              </w:rPr>
              <w:t>G</w:t>
            </w:r>
            <w:r>
              <w:rPr>
                <w:lang w:val="en-US"/>
              </w:rPr>
              <w:t>p</w:t>
            </w:r>
            <w:proofErr w:type="spellEnd"/>
            <w:r>
              <w:rPr>
                <w:lang w:val="en-US"/>
              </w:rPr>
              <w:t>)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631" w:author="smaslan" w:date="2018-08-09T10:52:00Z">
        <w:r w:rsidR="006D2678">
          <w:rPr>
            <w:lang w:val="en-US"/>
          </w:rPr>
          <w:fldChar w:fldCharType="begin"/>
        </w:r>
        <w:r w:rsidR="006D2678">
          <w:rPr>
            <w:lang w:val="en-US"/>
          </w:rPr>
          <w:instrText xml:space="preserve"> REF _Ref521575187 \r \h </w:instrText>
        </w:r>
        <w:r w:rsidR="006D2678">
          <w:rPr>
            <w:lang w:val="en-US"/>
          </w:rPr>
        </w:r>
        <w:r w:rsidR="006D2678">
          <w:rPr>
            <w:lang w:val="en-US"/>
          </w:rPr>
          <w:fldChar w:fldCharType="separate"/>
        </w:r>
        <w:r w:rsidR="006D2678">
          <w:rPr>
            <w:lang w:val="en-US"/>
          </w:rPr>
          <w:t>[4]</w:t>
        </w:r>
        <w:r w:rsidR="006D2678">
          <w:rPr>
            <w:lang w:val="en-US"/>
          </w:rPr>
          <w:fldChar w:fldCharType="end"/>
        </w:r>
      </w:ins>
      <w:del w:id="632"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“i_”, “</w:t>
      </w:r>
      <w:proofErr w:type="spellStart"/>
      <w:r>
        <w:rPr>
          <w:lang w:val="en-US"/>
        </w:rPr>
        <w:t>u_lo</w:t>
      </w:r>
      <w:proofErr w:type="spellEnd"/>
      <w:r>
        <w:rPr>
          <w:lang w:val="en-US"/>
        </w:rPr>
        <w:t>_</w:t>
      </w:r>
      <w:proofErr w:type="gramStart"/>
      <w:r>
        <w:rPr>
          <w:lang w:val="en-US"/>
        </w:rPr>
        <w:t>”, …)</w:t>
      </w:r>
      <w:proofErr w:type="gramEnd"/>
    </w:p>
    <w:p w:rsidR="005C0BF3" w:rsidRDefault="005C0BF3" w:rsidP="001C5B92">
      <w:pPr>
        <w:rPr>
          <w:lang w:val="en-US"/>
        </w:rPr>
      </w:pPr>
    </w:p>
    <w:sectPr w:rsidR="005C0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1523"/>
    <w:multiLevelType w:val="hybridMultilevel"/>
    <w:tmpl w:val="98E03514"/>
    <w:lvl w:ilvl="0" w:tplc="269A27A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1">
    <w:nsid w:val="29CA54C0"/>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nsid w:val="32483802"/>
    <w:multiLevelType w:val="hybridMultilevel"/>
    <w:tmpl w:val="D8549AF2"/>
    <w:lvl w:ilvl="0" w:tplc="CE40EBBA">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3">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8111CF2"/>
    <w:multiLevelType w:val="hybridMultilevel"/>
    <w:tmpl w:val="FBE06278"/>
    <w:lvl w:ilvl="0" w:tplc="CC4057CE">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4F3F72B7"/>
    <w:multiLevelType w:val="hybridMultilevel"/>
    <w:tmpl w:val="A7DAC6F4"/>
    <w:lvl w:ilvl="0" w:tplc="FEE0964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6">
    <w:nsid w:val="635C124A"/>
    <w:multiLevelType w:val="hybridMultilevel"/>
    <w:tmpl w:val="E4DC52FE"/>
    <w:lvl w:ilvl="0" w:tplc="68FAACC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7">
    <w:nsid w:val="658276ED"/>
    <w:multiLevelType w:val="hybridMultilevel"/>
    <w:tmpl w:val="C492875E"/>
    <w:lvl w:ilvl="0" w:tplc="40206F4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58"/>
    <w:rsid w:val="00051A87"/>
    <w:rsid w:val="00094956"/>
    <w:rsid w:val="000C7822"/>
    <w:rsid w:val="00152C25"/>
    <w:rsid w:val="00167C70"/>
    <w:rsid w:val="0017490B"/>
    <w:rsid w:val="001C5B92"/>
    <w:rsid w:val="002229EB"/>
    <w:rsid w:val="00246C67"/>
    <w:rsid w:val="002859CB"/>
    <w:rsid w:val="002A6711"/>
    <w:rsid w:val="00324DD0"/>
    <w:rsid w:val="00363120"/>
    <w:rsid w:val="00373432"/>
    <w:rsid w:val="003734F6"/>
    <w:rsid w:val="003745B9"/>
    <w:rsid w:val="003976BA"/>
    <w:rsid w:val="003F3114"/>
    <w:rsid w:val="00433637"/>
    <w:rsid w:val="0043701C"/>
    <w:rsid w:val="0044571E"/>
    <w:rsid w:val="00484A75"/>
    <w:rsid w:val="004A51CB"/>
    <w:rsid w:val="00533D7C"/>
    <w:rsid w:val="00542ABD"/>
    <w:rsid w:val="0055120D"/>
    <w:rsid w:val="00554000"/>
    <w:rsid w:val="005C0BF3"/>
    <w:rsid w:val="005D2B94"/>
    <w:rsid w:val="005E0D85"/>
    <w:rsid w:val="00603E1F"/>
    <w:rsid w:val="006449C5"/>
    <w:rsid w:val="00645E60"/>
    <w:rsid w:val="00650ED4"/>
    <w:rsid w:val="0065293F"/>
    <w:rsid w:val="00654431"/>
    <w:rsid w:val="00677BA4"/>
    <w:rsid w:val="006D2678"/>
    <w:rsid w:val="006E4A02"/>
    <w:rsid w:val="006F16EB"/>
    <w:rsid w:val="007370B0"/>
    <w:rsid w:val="007949BB"/>
    <w:rsid w:val="007A48CF"/>
    <w:rsid w:val="007B4A04"/>
    <w:rsid w:val="007F1236"/>
    <w:rsid w:val="00835469"/>
    <w:rsid w:val="00860736"/>
    <w:rsid w:val="00906B34"/>
    <w:rsid w:val="00922C58"/>
    <w:rsid w:val="00940694"/>
    <w:rsid w:val="00941750"/>
    <w:rsid w:val="009A5614"/>
    <w:rsid w:val="009E7AE4"/>
    <w:rsid w:val="00A31297"/>
    <w:rsid w:val="00A34AE4"/>
    <w:rsid w:val="00A35C4A"/>
    <w:rsid w:val="00A37865"/>
    <w:rsid w:val="00A408FF"/>
    <w:rsid w:val="00A525FC"/>
    <w:rsid w:val="00AB70C9"/>
    <w:rsid w:val="00AC232D"/>
    <w:rsid w:val="00AC4F57"/>
    <w:rsid w:val="00AE0616"/>
    <w:rsid w:val="00AF4EB6"/>
    <w:rsid w:val="00B411E1"/>
    <w:rsid w:val="00B42FFC"/>
    <w:rsid w:val="00C4722E"/>
    <w:rsid w:val="00CB1B49"/>
    <w:rsid w:val="00CB4790"/>
    <w:rsid w:val="00CC379E"/>
    <w:rsid w:val="00CF35DA"/>
    <w:rsid w:val="00D04F8E"/>
    <w:rsid w:val="00D5066D"/>
    <w:rsid w:val="00E51203"/>
    <w:rsid w:val="00E540B0"/>
    <w:rsid w:val="00EC52AF"/>
    <w:rsid w:val="00ED51C9"/>
    <w:rsid w:val="00EE01BB"/>
    <w:rsid w:val="00F21229"/>
    <w:rsid w:val="00FA09F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24DD0"/>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dpis2">
    <w:name w:val="heading 2"/>
    <w:basedOn w:val="Normln"/>
    <w:next w:val="Normln"/>
    <w:link w:val="Nadpis2Char"/>
    <w:uiPriority w:val="9"/>
    <w:unhideWhenUsed/>
    <w:qFormat/>
    <w:rsid w:val="00645E60"/>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42FFC"/>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
    <w:next w:val="Normln"/>
    <w:link w:val="Nadpis4Char"/>
    <w:uiPriority w:val="9"/>
    <w:unhideWhenUsed/>
    <w:qFormat/>
    <w:rsid w:val="00324DD0"/>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5E0D85"/>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5E0D85"/>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5E0D8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E0D8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E0D8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22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Standardnpsmoodstavce"/>
    <w:link w:val="Nadpis2"/>
    <w:uiPriority w:val="9"/>
    <w:rsid w:val="00645E60"/>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B42FFC"/>
    <w:rPr>
      <w:rFonts w:asciiTheme="majorHAnsi" w:eastAsiaTheme="majorEastAsia" w:hAnsiTheme="majorHAnsi" w:cstheme="majorBidi"/>
      <w:b/>
      <w:bCs/>
      <w:color w:val="5B9BD5" w:themeColor="accent1"/>
    </w:rPr>
  </w:style>
  <w:style w:type="character" w:styleId="Zvraznn">
    <w:name w:val="Emphasis"/>
    <w:basedOn w:val="Standardnpsmoodstavce"/>
    <w:uiPriority w:val="20"/>
    <w:qFormat/>
    <w:rsid w:val="00A525FC"/>
    <w:rPr>
      <w:i/>
      <w:iCs/>
    </w:rPr>
  </w:style>
  <w:style w:type="character" w:customStyle="1" w:styleId="Nadpis4Char">
    <w:name w:val="Nadpis 4 Char"/>
    <w:basedOn w:val="Standardnpsmoodstavce"/>
    <w:link w:val="Nadpis4"/>
    <w:uiPriority w:val="9"/>
    <w:rsid w:val="00324DD0"/>
    <w:rPr>
      <w:rFonts w:asciiTheme="majorHAnsi" w:eastAsiaTheme="majorEastAsia" w:hAnsiTheme="majorHAnsi" w:cstheme="majorBidi"/>
      <w:b/>
      <w:bCs/>
      <w:i/>
      <w:iCs/>
      <w:color w:val="5B9BD5" w:themeColor="accent1"/>
    </w:rPr>
  </w:style>
  <w:style w:type="character" w:customStyle="1" w:styleId="Nadpis1Char">
    <w:name w:val="Nadpis 1 Char"/>
    <w:basedOn w:val="Standardnpsmoodstavce"/>
    <w:link w:val="Nadpis1"/>
    <w:uiPriority w:val="9"/>
    <w:rsid w:val="00324DD0"/>
    <w:rPr>
      <w:rFonts w:asciiTheme="majorHAnsi" w:eastAsiaTheme="majorEastAsia" w:hAnsiTheme="majorHAnsi" w:cstheme="majorBidi"/>
      <w:b/>
      <w:bCs/>
      <w:color w:val="2E74B5" w:themeColor="accent1" w:themeShade="BF"/>
      <w:sz w:val="28"/>
      <w:szCs w:val="28"/>
    </w:rPr>
  </w:style>
  <w:style w:type="character" w:styleId="Hypertextovodkaz">
    <w:name w:val="Hyperlink"/>
    <w:basedOn w:val="Standardnpsmoodstavce"/>
    <w:uiPriority w:val="99"/>
    <w:unhideWhenUsed/>
    <w:rsid w:val="0055120D"/>
    <w:rPr>
      <w:color w:val="0563C1" w:themeColor="hyperlink"/>
      <w:u w:val="single"/>
    </w:rPr>
  </w:style>
  <w:style w:type="paragraph" w:styleId="Odstavecseseznamem">
    <w:name w:val="List Paragraph"/>
    <w:basedOn w:val="Normln"/>
    <w:uiPriority w:val="34"/>
    <w:qFormat/>
    <w:rsid w:val="00906B34"/>
    <w:pPr>
      <w:ind w:left="720"/>
      <w:contextualSpacing/>
    </w:pPr>
  </w:style>
  <w:style w:type="character" w:styleId="Sledovanodkaz">
    <w:name w:val="FollowedHyperlink"/>
    <w:basedOn w:val="Standardnpsmoodstavce"/>
    <w:uiPriority w:val="99"/>
    <w:semiHidden/>
    <w:unhideWhenUsed/>
    <w:rsid w:val="00C4722E"/>
    <w:rPr>
      <w:color w:val="954F72" w:themeColor="followedHyperlink"/>
      <w:u w:val="single"/>
    </w:rPr>
  </w:style>
  <w:style w:type="character" w:customStyle="1" w:styleId="Nadpis5Char">
    <w:name w:val="Nadpis 5 Char"/>
    <w:basedOn w:val="Standardnpsmoodstavce"/>
    <w:link w:val="Nadpis5"/>
    <w:uiPriority w:val="9"/>
    <w:semiHidden/>
    <w:rsid w:val="005E0D85"/>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5E0D85"/>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5E0D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E0D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E0D85"/>
    <w:rPr>
      <w:rFonts w:asciiTheme="majorHAnsi" w:eastAsiaTheme="majorEastAsia" w:hAnsiTheme="majorHAnsi" w:cstheme="majorBidi"/>
      <w:i/>
      <w:iCs/>
      <w:color w:val="404040" w:themeColor="text1" w:themeTint="BF"/>
      <w:sz w:val="20"/>
      <w:szCs w:val="20"/>
    </w:rPr>
  </w:style>
  <w:style w:type="character" w:styleId="Zstupntext">
    <w:name w:val="Placeholder Text"/>
    <w:basedOn w:val="Standardnpsmoodstavce"/>
    <w:uiPriority w:val="99"/>
    <w:semiHidden/>
    <w:rsid w:val="005E0D85"/>
    <w:rPr>
      <w:color w:val="808080"/>
    </w:rPr>
  </w:style>
  <w:style w:type="paragraph" w:styleId="Textbubliny">
    <w:name w:val="Balloon Text"/>
    <w:basedOn w:val="Normln"/>
    <w:link w:val="TextbublinyChar"/>
    <w:uiPriority w:val="99"/>
    <w:semiHidden/>
    <w:unhideWhenUsed/>
    <w:rsid w:val="005E0D8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E0D85"/>
    <w:rPr>
      <w:rFonts w:ascii="Tahoma" w:hAnsi="Tahoma" w:cs="Tahoma"/>
      <w:sz w:val="16"/>
      <w:szCs w:val="16"/>
    </w:rPr>
  </w:style>
  <w:style w:type="paragraph" w:styleId="Nadpisobsahu">
    <w:name w:val="TOC Heading"/>
    <w:basedOn w:val="Nadpis1"/>
    <w:next w:val="Normln"/>
    <w:uiPriority w:val="39"/>
    <w:unhideWhenUsed/>
    <w:qFormat/>
    <w:rsid w:val="00A31297"/>
    <w:pPr>
      <w:numPr>
        <w:numId w:val="0"/>
      </w:numPr>
      <w:spacing w:line="276" w:lineRule="auto"/>
      <w:outlineLvl w:val="9"/>
    </w:pPr>
    <w:rPr>
      <w:lang w:eastAsia="cs-CZ"/>
    </w:rPr>
  </w:style>
  <w:style w:type="paragraph" w:styleId="Obsah1">
    <w:name w:val="toc 1"/>
    <w:basedOn w:val="Normln"/>
    <w:next w:val="Normln"/>
    <w:autoRedefine/>
    <w:uiPriority w:val="39"/>
    <w:unhideWhenUsed/>
    <w:qFormat/>
    <w:rsid w:val="00A31297"/>
    <w:pPr>
      <w:spacing w:before="120" w:after="120"/>
    </w:pPr>
    <w:rPr>
      <w:b/>
      <w:bCs/>
      <w:caps/>
      <w:sz w:val="20"/>
      <w:szCs w:val="20"/>
    </w:rPr>
  </w:style>
  <w:style w:type="paragraph" w:styleId="Obsah2">
    <w:name w:val="toc 2"/>
    <w:basedOn w:val="Normln"/>
    <w:next w:val="Normln"/>
    <w:autoRedefine/>
    <w:uiPriority w:val="39"/>
    <w:unhideWhenUsed/>
    <w:qFormat/>
    <w:rsid w:val="00A31297"/>
    <w:pPr>
      <w:spacing w:after="0"/>
      <w:ind w:left="220"/>
    </w:pPr>
    <w:rPr>
      <w:smallCaps/>
      <w:sz w:val="20"/>
      <w:szCs w:val="20"/>
    </w:rPr>
  </w:style>
  <w:style w:type="paragraph" w:styleId="Obsah3">
    <w:name w:val="toc 3"/>
    <w:basedOn w:val="Normln"/>
    <w:next w:val="Normln"/>
    <w:autoRedefine/>
    <w:uiPriority w:val="39"/>
    <w:unhideWhenUsed/>
    <w:qFormat/>
    <w:rsid w:val="00A31297"/>
    <w:pPr>
      <w:spacing w:after="0"/>
      <w:ind w:left="440"/>
    </w:pPr>
    <w:rPr>
      <w:i/>
      <w:iCs/>
      <w:sz w:val="20"/>
      <w:szCs w:val="20"/>
    </w:rPr>
  </w:style>
  <w:style w:type="paragraph" w:styleId="Obsah4">
    <w:name w:val="toc 4"/>
    <w:basedOn w:val="Normln"/>
    <w:next w:val="Normln"/>
    <w:autoRedefine/>
    <w:uiPriority w:val="39"/>
    <w:unhideWhenUsed/>
    <w:rsid w:val="00860736"/>
    <w:pPr>
      <w:spacing w:after="0"/>
      <w:ind w:left="660"/>
    </w:pPr>
    <w:rPr>
      <w:sz w:val="18"/>
      <w:szCs w:val="18"/>
    </w:rPr>
  </w:style>
  <w:style w:type="paragraph" w:styleId="Obsah5">
    <w:name w:val="toc 5"/>
    <w:basedOn w:val="Normln"/>
    <w:next w:val="Normln"/>
    <w:autoRedefine/>
    <w:uiPriority w:val="39"/>
    <w:unhideWhenUsed/>
    <w:rsid w:val="00860736"/>
    <w:pPr>
      <w:spacing w:after="0"/>
      <w:ind w:left="880"/>
    </w:pPr>
    <w:rPr>
      <w:sz w:val="18"/>
      <w:szCs w:val="18"/>
    </w:rPr>
  </w:style>
  <w:style w:type="paragraph" w:styleId="Obsah6">
    <w:name w:val="toc 6"/>
    <w:basedOn w:val="Normln"/>
    <w:next w:val="Normln"/>
    <w:autoRedefine/>
    <w:uiPriority w:val="39"/>
    <w:unhideWhenUsed/>
    <w:rsid w:val="00860736"/>
    <w:pPr>
      <w:spacing w:after="0"/>
      <w:ind w:left="1100"/>
    </w:pPr>
    <w:rPr>
      <w:sz w:val="18"/>
      <w:szCs w:val="18"/>
    </w:rPr>
  </w:style>
  <w:style w:type="paragraph" w:styleId="Obsah7">
    <w:name w:val="toc 7"/>
    <w:basedOn w:val="Normln"/>
    <w:next w:val="Normln"/>
    <w:autoRedefine/>
    <w:uiPriority w:val="39"/>
    <w:unhideWhenUsed/>
    <w:rsid w:val="00860736"/>
    <w:pPr>
      <w:spacing w:after="0"/>
      <w:ind w:left="1320"/>
    </w:pPr>
    <w:rPr>
      <w:sz w:val="18"/>
      <w:szCs w:val="18"/>
    </w:rPr>
  </w:style>
  <w:style w:type="paragraph" w:styleId="Obsah8">
    <w:name w:val="toc 8"/>
    <w:basedOn w:val="Normln"/>
    <w:next w:val="Normln"/>
    <w:autoRedefine/>
    <w:uiPriority w:val="39"/>
    <w:unhideWhenUsed/>
    <w:rsid w:val="00860736"/>
    <w:pPr>
      <w:spacing w:after="0"/>
      <w:ind w:left="1540"/>
    </w:pPr>
    <w:rPr>
      <w:sz w:val="18"/>
      <w:szCs w:val="18"/>
    </w:rPr>
  </w:style>
  <w:style w:type="paragraph" w:styleId="Obsah9">
    <w:name w:val="toc 9"/>
    <w:basedOn w:val="Normln"/>
    <w:next w:val="Normln"/>
    <w:autoRedefine/>
    <w:uiPriority w:val="39"/>
    <w:unhideWhenUsed/>
    <w:rsid w:val="00860736"/>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24DD0"/>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dpis2">
    <w:name w:val="heading 2"/>
    <w:basedOn w:val="Normln"/>
    <w:next w:val="Normln"/>
    <w:link w:val="Nadpis2Char"/>
    <w:uiPriority w:val="9"/>
    <w:unhideWhenUsed/>
    <w:qFormat/>
    <w:rsid w:val="00645E60"/>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42FFC"/>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
    <w:next w:val="Normln"/>
    <w:link w:val="Nadpis4Char"/>
    <w:uiPriority w:val="9"/>
    <w:unhideWhenUsed/>
    <w:qFormat/>
    <w:rsid w:val="00324DD0"/>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5E0D85"/>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5E0D85"/>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5E0D8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E0D8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E0D8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22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Standardnpsmoodstavce"/>
    <w:link w:val="Nadpis2"/>
    <w:uiPriority w:val="9"/>
    <w:rsid w:val="00645E60"/>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B42FFC"/>
    <w:rPr>
      <w:rFonts w:asciiTheme="majorHAnsi" w:eastAsiaTheme="majorEastAsia" w:hAnsiTheme="majorHAnsi" w:cstheme="majorBidi"/>
      <w:b/>
      <w:bCs/>
      <w:color w:val="5B9BD5" w:themeColor="accent1"/>
    </w:rPr>
  </w:style>
  <w:style w:type="character" w:styleId="Zvraznn">
    <w:name w:val="Emphasis"/>
    <w:basedOn w:val="Standardnpsmoodstavce"/>
    <w:uiPriority w:val="20"/>
    <w:qFormat/>
    <w:rsid w:val="00A525FC"/>
    <w:rPr>
      <w:i/>
      <w:iCs/>
    </w:rPr>
  </w:style>
  <w:style w:type="character" w:customStyle="1" w:styleId="Nadpis4Char">
    <w:name w:val="Nadpis 4 Char"/>
    <w:basedOn w:val="Standardnpsmoodstavce"/>
    <w:link w:val="Nadpis4"/>
    <w:uiPriority w:val="9"/>
    <w:rsid w:val="00324DD0"/>
    <w:rPr>
      <w:rFonts w:asciiTheme="majorHAnsi" w:eastAsiaTheme="majorEastAsia" w:hAnsiTheme="majorHAnsi" w:cstheme="majorBidi"/>
      <w:b/>
      <w:bCs/>
      <w:i/>
      <w:iCs/>
      <w:color w:val="5B9BD5" w:themeColor="accent1"/>
    </w:rPr>
  </w:style>
  <w:style w:type="character" w:customStyle="1" w:styleId="Nadpis1Char">
    <w:name w:val="Nadpis 1 Char"/>
    <w:basedOn w:val="Standardnpsmoodstavce"/>
    <w:link w:val="Nadpis1"/>
    <w:uiPriority w:val="9"/>
    <w:rsid w:val="00324DD0"/>
    <w:rPr>
      <w:rFonts w:asciiTheme="majorHAnsi" w:eastAsiaTheme="majorEastAsia" w:hAnsiTheme="majorHAnsi" w:cstheme="majorBidi"/>
      <w:b/>
      <w:bCs/>
      <w:color w:val="2E74B5" w:themeColor="accent1" w:themeShade="BF"/>
      <w:sz w:val="28"/>
      <w:szCs w:val="28"/>
    </w:rPr>
  </w:style>
  <w:style w:type="character" w:styleId="Hypertextovodkaz">
    <w:name w:val="Hyperlink"/>
    <w:basedOn w:val="Standardnpsmoodstavce"/>
    <w:uiPriority w:val="99"/>
    <w:unhideWhenUsed/>
    <w:rsid w:val="0055120D"/>
    <w:rPr>
      <w:color w:val="0563C1" w:themeColor="hyperlink"/>
      <w:u w:val="single"/>
    </w:rPr>
  </w:style>
  <w:style w:type="paragraph" w:styleId="Odstavecseseznamem">
    <w:name w:val="List Paragraph"/>
    <w:basedOn w:val="Normln"/>
    <w:uiPriority w:val="34"/>
    <w:qFormat/>
    <w:rsid w:val="00906B34"/>
    <w:pPr>
      <w:ind w:left="720"/>
      <w:contextualSpacing/>
    </w:pPr>
  </w:style>
  <w:style w:type="character" w:styleId="Sledovanodkaz">
    <w:name w:val="FollowedHyperlink"/>
    <w:basedOn w:val="Standardnpsmoodstavce"/>
    <w:uiPriority w:val="99"/>
    <w:semiHidden/>
    <w:unhideWhenUsed/>
    <w:rsid w:val="00C4722E"/>
    <w:rPr>
      <w:color w:val="954F72" w:themeColor="followedHyperlink"/>
      <w:u w:val="single"/>
    </w:rPr>
  </w:style>
  <w:style w:type="character" w:customStyle="1" w:styleId="Nadpis5Char">
    <w:name w:val="Nadpis 5 Char"/>
    <w:basedOn w:val="Standardnpsmoodstavce"/>
    <w:link w:val="Nadpis5"/>
    <w:uiPriority w:val="9"/>
    <w:semiHidden/>
    <w:rsid w:val="005E0D85"/>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5E0D85"/>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5E0D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E0D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E0D85"/>
    <w:rPr>
      <w:rFonts w:asciiTheme="majorHAnsi" w:eastAsiaTheme="majorEastAsia" w:hAnsiTheme="majorHAnsi" w:cstheme="majorBidi"/>
      <w:i/>
      <w:iCs/>
      <w:color w:val="404040" w:themeColor="text1" w:themeTint="BF"/>
      <w:sz w:val="20"/>
      <w:szCs w:val="20"/>
    </w:rPr>
  </w:style>
  <w:style w:type="character" w:styleId="Zstupntext">
    <w:name w:val="Placeholder Text"/>
    <w:basedOn w:val="Standardnpsmoodstavce"/>
    <w:uiPriority w:val="99"/>
    <w:semiHidden/>
    <w:rsid w:val="005E0D85"/>
    <w:rPr>
      <w:color w:val="808080"/>
    </w:rPr>
  </w:style>
  <w:style w:type="paragraph" w:styleId="Textbubliny">
    <w:name w:val="Balloon Text"/>
    <w:basedOn w:val="Normln"/>
    <w:link w:val="TextbublinyChar"/>
    <w:uiPriority w:val="99"/>
    <w:semiHidden/>
    <w:unhideWhenUsed/>
    <w:rsid w:val="005E0D8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E0D85"/>
    <w:rPr>
      <w:rFonts w:ascii="Tahoma" w:hAnsi="Tahoma" w:cs="Tahoma"/>
      <w:sz w:val="16"/>
      <w:szCs w:val="16"/>
    </w:rPr>
  </w:style>
  <w:style w:type="paragraph" w:styleId="Nadpisobsahu">
    <w:name w:val="TOC Heading"/>
    <w:basedOn w:val="Nadpis1"/>
    <w:next w:val="Normln"/>
    <w:uiPriority w:val="39"/>
    <w:unhideWhenUsed/>
    <w:qFormat/>
    <w:rsid w:val="00A31297"/>
    <w:pPr>
      <w:numPr>
        <w:numId w:val="0"/>
      </w:numPr>
      <w:spacing w:line="276" w:lineRule="auto"/>
      <w:outlineLvl w:val="9"/>
    </w:pPr>
    <w:rPr>
      <w:lang w:eastAsia="cs-CZ"/>
    </w:rPr>
  </w:style>
  <w:style w:type="paragraph" w:styleId="Obsah1">
    <w:name w:val="toc 1"/>
    <w:basedOn w:val="Normln"/>
    <w:next w:val="Normln"/>
    <w:autoRedefine/>
    <w:uiPriority w:val="39"/>
    <w:unhideWhenUsed/>
    <w:qFormat/>
    <w:rsid w:val="00A31297"/>
    <w:pPr>
      <w:spacing w:before="120" w:after="120"/>
    </w:pPr>
    <w:rPr>
      <w:b/>
      <w:bCs/>
      <w:caps/>
      <w:sz w:val="20"/>
      <w:szCs w:val="20"/>
    </w:rPr>
  </w:style>
  <w:style w:type="paragraph" w:styleId="Obsah2">
    <w:name w:val="toc 2"/>
    <w:basedOn w:val="Normln"/>
    <w:next w:val="Normln"/>
    <w:autoRedefine/>
    <w:uiPriority w:val="39"/>
    <w:unhideWhenUsed/>
    <w:qFormat/>
    <w:rsid w:val="00A31297"/>
    <w:pPr>
      <w:spacing w:after="0"/>
      <w:ind w:left="220"/>
    </w:pPr>
    <w:rPr>
      <w:smallCaps/>
      <w:sz w:val="20"/>
      <w:szCs w:val="20"/>
    </w:rPr>
  </w:style>
  <w:style w:type="paragraph" w:styleId="Obsah3">
    <w:name w:val="toc 3"/>
    <w:basedOn w:val="Normln"/>
    <w:next w:val="Normln"/>
    <w:autoRedefine/>
    <w:uiPriority w:val="39"/>
    <w:unhideWhenUsed/>
    <w:qFormat/>
    <w:rsid w:val="00A31297"/>
    <w:pPr>
      <w:spacing w:after="0"/>
      <w:ind w:left="440"/>
    </w:pPr>
    <w:rPr>
      <w:i/>
      <w:iCs/>
      <w:sz w:val="20"/>
      <w:szCs w:val="20"/>
    </w:rPr>
  </w:style>
  <w:style w:type="paragraph" w:styleId="Obsah4">
    <w:name w:val="toc 4"/>
    <w:basedOn w:val="Normln"/>
    <w:next w:val="Normln"/>
    <w:autoRedefine/>
    <w:uiPriority w:val="39"/>
    <w:unhideWhenUsed/>
    <w:rsid w:val="00860736"/>
    <w:pPr>
      <w:spacing w:after="0"/>
      <w:ind w:left="660"/>
    </w:pPr>
    <w:rPr>
      <w:sz w:val="18"/>
      <w:szCs w:val="18"/>
    </w:rPr>
  </w:style>
  <w:style w:type="paragraph" w:styleId="Obsah5">
    <w:name w:val="toc 5"/>
    <w:basedOn w:val="Normln"/>
    <w:next w:val="Normln"/>
    <w:autoRedefine/>
    <w:uiPriority w:val="39"/>
    <w:unhideWhenUsed/>
    <w:rsid w:val="00860736"/>
    <w:pPr>
      <w:spacing w:after="0"/>
      <w:ind w:left="880"/>
    </w:pPr>
    <w:rPr>
      <w:sz w:val="18"/>
      <w:szCs w:val="18"/>
    </w:rPr>
  </w:style>
  <w:style w:type="paragraph" w:styleId="Obsah6">
    <w:name w:val="toc 6"/>
    <w:basedOn w:val="Normln"/>
    <w:next w:val="Normln"/>
    <w:autoRedefine/>
    <w:uiPriority w:val="39"/>
    <w:unhideWhenUsed/>
    <w:rsid w:val="00860736"/>
    <w:pPr>
      <w:spacing w:after="0"/>
      <w:ind w:left="1100"/>
    </w:pPr>
    <w:rPr>
      <w:sz w:val="18"/>
      <w:szCs w:val="18"/>
    </w:rPr>
  </w:style>
  <w:style w:type="paragraph" w:styleId="Obsah7">
    <w:name w:val="toc 7"/>
    <w:basedOn w:val="Normln"/>
    <w:next w:val="Normln"/>
    <w:autoRedefine/>
    <w:uiPriority w:val="39"/>
    <w:unhideWhenUsed/>
    <w:rsid w:val="00860736"/>
    <w:pPr>
      <w:spacing w:after="0"/>
      <w:ind w:left="1320"/>
    </w:pPr>
    <w:rPr>
      <w:sz w:val="18"/>
      <w:szCs w:val="18"/>
    </w:rPr>
  </w:style>
  <w:style w:type="paragraph" w:styleId="Obsah8">
    <w:name w:val="toc 8"/>
    <w:basedOn w:val="Normln"/>
    <w:next w:val="Normln"/>
    <w:autoRedefine/>
    <w:uiPriority w:val="39"/>
    <w:unhideWhenUsed/>
    <w:rsid w:val="00860736"/>
    <w:pPr>
      <w:spacing w:after="0"/>
      <w:ind w:left="1540"/>
    </w:pPr>
    <w:rPr>
      <w:sz w:val="18"/>
      <w:szCs w:val="18"/>
    </w:rPr>
  </w:style>
  <w:style w:type="paragraph" w:styleId="Obsah9">
    <w:name w:val="toc 9"/>
    <w:basedOn w:val="Normln"/>
    <w:next w:val="Normln"/>
    <w:autoRedefine/>
    <w:uiPriority w:val="39"/>
    <w:unhideWhenUsed/>
    <w:rsid w:val="0086073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eroDot/info-string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maslan/TW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github.com/smaslan/TWM/tree/master/doc/A232%20Algorithm%20Exchange%20Format.docx" TargetMode="External"/><Relationship Id="rId4" Type="http://schemas.microsoft.com/office/2007/relationships/stylesWithEffects" Target="stylesWithEffects.xml"/><Relationship Id="rId9" Type="http://schemas.openxmlformats.org/officeDocument/2006/relationships/hyperlink" Target="https://qwtb.github.io/qwtb/"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BAA76-8DF7-4137-840F-20B524B8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17</Pages>
  <Words>5913</Words>
  <Characters>34890</Characters>
  <Application>Microsoft Office Word</Application>
  <DocSecurity>0</DocSecurity>
  <Lines>290</Lines>
  <Paragraphs>81</Paragraphs>
  <ScaleCrop>false</ScaleCrop>
  <HeadingPairs>
    <vt:vector size="2" baseType="variant">
      <vt:variant>
        <vt:lpstr>Název</vt:lpstr>
      </vt:variant>
      <vt:variant>
        <vt:i4>1</vt:i4>
      </vt:variant>
    </vt:vector>
  </HeadingPairs>
  <TitlesOfParts>
    <vt:vector size="1" baseType="lpstr">
      <vt:lpstr/>
    </vt:vector>
  </TitlesOfParts>
  <Company>doma</Company>
  <LinksUpToDate>false</LinksUpToDate>
  <CharactersWithSpaces>40722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Maslan</dc:creator>
  <cp:keywords/>
  <dc:description/>
  <cp:lastModifiedBy>smaslan</cp:lastModifiedBy>
  <cp:revision>34</cp:revision>
  <dcterms:created xsi:type="dcterms:W3CDTF">2018-03-16T19:11:00Z</dcterms:created>
  <dcterms:modified xsi:type="dcterms:W3CDTF">2018-08-09T08:53:00Z</dcterms:modified>
</cp:coreProperties>
</file>