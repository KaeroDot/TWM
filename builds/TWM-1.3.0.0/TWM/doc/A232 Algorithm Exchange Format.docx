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A44BE2" w:rsidP="00A44BE2">
      <w:pPr>
        <w:pStyle w:val="Nadpis1"/>
        <w:numPr>
          <w:ilvl w:val="0"/>
          <w:numId w:val="0"/>
        </w:numPr>
        <w:ind w:left="432" w:hanging="432"/>
        <w:rPr>
          <w:lang w:val="en-US"/>
        </w:rPr>
        <w:pPrChange w:id="0" w:author="smaslan" w:date="2018-08-09T11:08:00Z">
          <w:pPr>
            <w:pStyle w:val="Nadpis1"/>
          </w:pPr>
        </w:pPrChange>
      </w:pPr>
      <w:ins w:id="1" w:author="smaslan" w:date="2018-08-09T11:08:00Z">
        <w:r>
          <w:rPr>
            <w:lang w:val="en-US"/>
          </w:rPr>
          <w:t xml:space="preserve">A2.3.2 </w:t>
        </w:r>
      </w:ins>
      <w:r w:rsidR="00EB2C5C">
        <w:rPr>
          <w:lang w:val="en-US"/>
        </w:rPr>
        <w:t>Development of algorithms</w:t>
      </w:r>
      <w:del w:id="2" w:author="smaslan" w:date="2018-08-09T11:08:00Z">
        <w:r w:rsidR="00EB2C5C" w:rsidDel="00A44BE2">
          <w:rPr>
            <w:lang w:val="en-US"/>
          </w:rPr>
          <w:delText xml:space="preserve"> A2.3.2</w:delText>
        </w:r>
      </w:del>
    </w:p>
    <w:p w:rsidR="00EB2C5C" w:rsidRDefault="00EB2C5C">
      <w:pPr>
        <w:rPr>
          <w:lang w:val="en-US"/>
        </w:rPr>
      </w:pPr>
      <w:r>
        <w:rPr>
          <w:lang w:val="en-US"/>
        </w:rPr>
        <w:t>Following document summarizes interface betwe</w:t>
      </w:r>
      <w:bookmarkStart w:id="3" w:name="_GoBack"/>
      <w:bookmarkEnd w:id="3"/>
      <w:r>
        <w:rPr>
          <w:lang w:val="en-US"/>
        </w:rPr>
        <w:t xml:space="preserve">en the algorithm and the QWTB toolbox </w:t>
      </w:r>
      <w:ins w:id="4" w:author="smaslan" w:date="2018-08-07T16:49:00Z">
        <w:r w:rsidR="00400002">
          <w:rPr>
            <w:lang w:val="en-US"/>
          </w:rPr>
          <w:fldChar w:fldCharType="begin"/>
        </w:r>
        <w:r w:rsidR="00400002">
          <w:rPr>
            <w:lang w:val="en-US"/>
          </w:rPr>
          <w:instrText xml:space="preserve"> REF _Ref521423879 \r \h </w:instrText>
        </w:r>
      </w:ins>
      <w:r w:rsidR="00400002">
        <w:rPr>
          <w:lang w:val="en-US"/>
        </w:rPr>
      </w:r>
      <w:r w:rsidR="00400002">
        <w:rPr>
          <w:lang w:val="en-US"/>
        </w:rPr>
        <w:fldChar w:fldCharType="separate"/>
      </w:r>
      <w:ins w:id="5" w:author="smaslan" w:date="2018-08-07T17:55:00Z">
        <w:r w:rsidR="00DC60B5">
          <w:rPr>
            <w:lang w:val="en-US"/>
          </w:rPr>
          <w:t>[3]</w:t>
        </w:r>
      </w:ins>
      <w:ins w:id="6" w:author="smaslan" w:date="2018-08-07T16:49:00Z">
        <w:r w:rsidR="00400002">
          <w:rPr>
            <w:lang w:val="en-US"/>
          </w:rPr>
          <w:fldChar w:fldCharType="end"/>
        </w:r>
      </w:ins>
      <w:del w:id="7" w:author="smaslan" w:date="2018-08-07T16:49:00Z">
        <w:r w:rsidR="009127FD" w:rsidDel="00400002">
          <w:rPr>
            <w:lang w:val="en-US"/>
          </w:rPr>
          <w:delText>[1]</w:delText>
        </w:r>
      </w:del>
      <w:r w:rsidR="009127FD">
        <w:rPr>
          <w:lang w:val="en-US"/>
        </w:rPr>
        <w:t xml:space="preserve"> </w:t>
      </w:r>
      <w:r>
        <w:rPr>
          <w:lang w:val="en-US"/>
        </w:rPr>
        <w:t>to which it will be integrated.</w:t>
      </w:r>
      <w:r w:rsidR="00301144">
        <w:rPr>
          <w:lang w:val="en-US"/>
        </w:rPr>
        <w:t xml:space="preserve"> Updated versions of the document will be present at the</w:t>
      </w:r>
      <w:del w:id="8" w:author="smaslan" w:date="2018-01-18T16:06:00Z">
        <w:r w:rsidR="00301144" w:rsidDel="004631A4">
          <w:rPr>
            <w:lang w:val="en-US"/>
          </w:rPr>
          <w:delText xml:space="preserve"> TracePQM project webpage sharepoint</w:delText>
        </w:r>
      </w:del>
      <w:ins w:id="9" w:author="smaslan" w:date="2018-01-18T16:06:00Z">
        <w:r w:rsidR="004631A4">
          <w:rPr>
            <w:lang w:val="en-US"/>
          </w:rPr>
          <w:t xml:space="preserve"> in the TWM </w:t>
        </w:r>
      </w:ins>
      <w:proofErr w:type="spellStart"/>
      <w:ins w:id="10" w:author="smaslan" w:date="2018-01-18T16:07:00Z">
        <w:r w:rsidR="004631A4">
          <w:rPr>
            <w:lang w:val="en-US"/>
          </w:rPr>
          <w:t>GitHub</w:t>
        </w:r>
        <w:proofErr w:type="spellEnd"/>
        <w:r w:rsidR="004631A4">
          <w:rPr>
            <w:lang w:val="en-US"/>
          </w:rPr>
          <w:t xml:space="preserve"> repository </w:t>
        </w:r>
      </w:ins>
      <w:ins w:id="11" w:author="smaslan" w:date="2018-08-07T16:52:00Z">
        <w:r w:rsidR="00400002">
          <w:rPr>
            <w:lang w:val="en-US"/>
          </w:rPr>
          <w:fldChar w:fldCharType="begin"/>
        </w:r>
        <w:r w:rsidR="00400002">
          <w:rPr>
            <w:lang w:val="en-US"/>
          </w:rPr>
          <w:instrText xml:space="preserve"> REF _Ref521424051 \r \h </w:instrText>
        </w:r>
      </w:ins>
      <w:r w:rsidR="00400002">
        <w:rPr>
          <w:lang w:val="en-US"/>
        </w:rPr>
      </w:r>
      <w:r w:rsidR="00400002">
        <w:rPr>
          <w:lang w:val="en-US"/>
        </w:rPr>
        <w:fldChar w:fldCharType="separate"/>
      </w:r>
      <w:ins w:id="12" w:author="smaslan" w:date="2018-08-07T17:55:00Z">
        <w:r w:rsidR="00DC60B5">
          <w:rPr>
            <w:lang w:val="en-US"/>
          </w:rPr>
          <w:t>[1]</w:t>
        </w:r>
      </w:ins>
      <w:ins w:id="13" w:author="smaslan" w:date="2018-08-07T16:52:00Z">
        <w:r w:rsidR="00400002">
          <w:rPr>
            <w:lang w:val="en-US"/>
          </w:rPr>
          <w:fldChar w:fldCharType="end"/>
        </w:r>
      </w:ins>
      <w:r w:rsidR="00301144">
        <w:rPr>
          <w:lang w:val="en-US"/>
        </w:rPr>
        <w:t>.</w:t>
      </w:r>
      <w:ins w:id="14"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15" w:author="smaslan" w:date="2018-01-18T16:09:00Z">
        <w:r w:rsidR="004631A4">
          <w:rPr>
            <w:lang w:val="en-US"/>
          </w:rPr>
          <w:t xml:space="preserve">the </w:t>
        </w:r>
      </w:ins>
      <w:ins w:id="16" w:author="smaslan" w:date="2018-01-18T16:08:00Z">
        <w:r w:rsidR="004631A4">
          <w:rPr>
            <w:lang w:val="en-US"/>
          </w:rPr>
          <w:t>update</w:t>
        </w:r>
      </w:ins>
      <w:ins w:id="17" w:author="smaslan" w:date="2018-01-18T16:09:00Z">
        <w:r w:rsidR="004631A4">
          <w:rPr>
            <w:lang w:val="en-US"/>
          </w:rPr>
          <w:t>s</w:t>
        </w:r>
      </w:ins>
      <w:ins w:id="18" w:author="smaslan" w:date="2018-01-18T16:08:00Z">
        <w:r w:rsidR="004631A4">
          <w:rPr>
            <w:lang w:val="en-US"/>
          </w:rPr>
          <w:t xml:space="preserve"> as t</w:t>
        </w:r>
      </w:ins>
      <w:ins w:id="19" w:author="smaslan" w:date="2018-01-18T16:09:00Z">
        <w:r w:rsidR="004631A4">
          <w:rPr>
            <w:lang w:val="en-US"/>
          </w:rPr>
          <w:t>he parameters</w:t>
        </w:r>
      </w:ins>
      <w:ins w:id="20" w:author="smaslan" w:date="2018-01-18T16:08:00Z">
        <w:r w:rsidR="004631A4">
          <w:rPr>
            <w:lang w:val="en-US"/>
          </w:rPr>
          <w:t xml:space="preserve"> may change </w:t>
        </w:r>
      </w:ins>
      <w:ins w:id="21" w:author="smaslan" w:date="2018-01-18T16:09:00Z">
        <w:r w:rsidR="004631A4">
          <w:rPr>
            <w:lang w:val="en-US"/>
          </w:rPr>
          <w:t>once</w:t>
        </w:r>
      </w:ins>
      <w:ins w:id="22"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23" w:author="smaslan" w:date="2017-11-27T10:23:00Z">
        <w:r w:rsidR="006B439B" w:rsidDel="007B1BC2">
          <w:rPr>
            <w:lang w:val="en-US"/>
          </w:rPr>
          <w:delText>4</w:delText>
        </w:r>
      </w:del>
      <w:proofErr w:type="gramStart"/>
      <w:ins w:id="24" w:author="smaslan" w:date="2018-01-18T16:05:00Z">
        <w:r w:rsidR="004631A4">
          <w:rPr>
            <w:lang w:val="en-US"/>
          </w:rPr>
          <w:t>6</w:t>
        </w:r>
      </w:ins>
      <w:ins w:id="25" w:author="Stanislav Maslan" w:date="2018-01-22T21:03:00Z">
        <w:r w:rsidR="0054088C">
          <w:rPr>
            <w:lang w:val="en-US"/>
          </w:rPr>
          <w:t>.</w:t>
        </w:r>
      </w:ins>
      <w:ins w:id="26" w:author="smaslan" w:date="2018-08-07T16:54:00Z">
        <w:r w:rsidR="007E343F">
          <w:rPr>
            <w:lang w:val="en-US"/>
          </w:rPr>
          <w:t>9</w:t>
        </w:r>
      </w:ins>
      <w:ins w:id="27" w:author="Stanislav Maslan" w:date="2018-01-22T21:03:00Z">
        <w:del w:id="28" w:author="smaslan" w:date="2018-02-02T11:48:00Z">
          <w:r w:rsidR="0054088C" w:rsidDel="003A65DC">
            <w:rPr>
              <w:lang w:val="en-US"/>
            </w:rPr>
            <w:delText>1</w:delText>
          </w:r>
        </w:del>
      </w:ins>
      <w:ins w:id="29" w:author="smaslan" w:date="2018-02-05T16:31:00Z">
        <w:del w:id="30" w:author="Stanislav Maslan" w:date="2018-02-24T09:32:00Z">
          <w:r w:rsidR="00031CFD" w:rsidDel="002F105C">
            <w:rPr>
              <w:lang w:val="en-US"/>
            </w:rPr>
            <w:delText>3</w:delText>
          </w:r>
        </w:del>
      </w:ins>
      <w:ins w:id="31" w:author="Stanislav Maslan" w:date="2018-02-24T09:32:00Z">
        <w:del w:id="32" w:author="smaslan" w:date="2018-02-27T10:31:00Z">
          <w:r w:rsidR="002F105C" w:rsidDel="00573DAD">
            <w:rPr>
              <w:lang w:val="en-US"/>
            </w:rPr>
            <w:delText>4</w:delText>
          </w:r>
        </w:del>
      </w:ins>
      <w:r>
        <w:rPr>
          <w:lang w:val="en-US"/>
        </w:rPr>
        <w:t xml:space="preserve">, </w:t>
      </w:r>
      <w:ins w:id="33" w:author="smaslan" w:date="2018-08-07T16:54:00Z">
        <w:r w:rsidR="007E343F">
          <w:rPr>
            <w:lang w:val="en-US"/>
          </w:rPr>
          <w:t>7</w:t>
        </w:r>
      </w:ins>
      <w:ins w:id="34" w:author="Stanislav Maslan" w:date="2018-02-24T09:32:00Z">
        <w:del w:id="35" w:author="smaslan" w:date="2018-03-12T17:09:00Z">
          <w:r w:rsidR="002F105C" w:rsidDel="005D6C6B">
            <w:rPr>
              <w:lang w:val="en-US"/>
            </w:rPr>
            <w:delText>2</w:delText>
          </w:r>
        </w:del>
        <w:del w:id="36" w:author="smaslan" w:date="2018-02-27T10:31:00Z">
          <w:r w:rsidR="002F105C" w:rsidDel="00573DAD">
            <w:rPr>
              <w:lang w:val="en-US"/>
            </w:rPr>
            <w:delText>3</w:delText>
          </w:r>
        </w:del>
      </w:ins>
      <w:ins w:id="37" w:author="smaslan" w:date="2018-02-05T16:31:00Z">
        <w:del w:id="38" w:author="Stanislav Maslan" w:date="2018-02-24T09:32:00Z">
          <w:r w:rsidR="00031CFD" w:rsidDel="002F105C">
            <w:rPr>
              <w:lang w:val="en-US"/>
            </w:rPr>
            <w:delText>5</w:delText>
          </w:r>
        </w:del>
      </w:ins>
      <w:ins w:id="39" w:author="Stanislav Maslan" w:date="2018-01-22T21:03:00Z">
        <w:del w:id="40" w:author="smaslan" w:date="2018-02-02T11:48:00Z">
          <w:r w:rsidR="0054088C" w:rsidDel="003A65DC">
            <w:rPr>
              <w:lang w:val="en-US"/>
            </w:rPr>
            <w:delText>22</w:delText>
          </w:r>
        </w:del>
      </w:ins>
      <w:ins w:id="41" w:author="smaslan" w:date="2018-01-18T16:05:00Z">
        <w:del w:id="42" w:author="Stanislav Maslan" w:date="2018-01-22T21:03:00Z">
          <w:r w:rsidR="004631A4" w:rsidDel="0054088C">
            <w:rPr>
              <w:lang w:val="en-US"/>
            </w:rPr>
            <w:delText>18</w:delText>
          </w:r>
        </w:del>
      </w:ins>
      <w:del w:id="43" w:author="smaslan" w:date="2018-01-18T16:05:00Z">
        <w:r w:rsidDel="004631A4">
          <w:rPr>
            <w:lang w:val="en-US"/>
          </w:rPr>
          <w:delText>2</w:delText>
        </w:r>
      </w:del>
      <w:del w:id="44" w:author="smaslan" w:date="2017-11-27T10:23:00Z">
        <w:r w:rsidR="002528FA" w:rsidDel="007B1BC2">
          <w:rPr>
            <w:lang w:val="en-US"/>
          </w:rPr>
          <w:delText>2</w:delText>
        </w:r>
      </w:del>
      <w:r>
        <w:rPr>
          <w:lang w:val="en-US"/>
        </w:rPr>
        <w:t>.</w:t>
      </w:r>
      <w:ins w:id="45" w:author="smaslan" w:date="2018-08-07T16:54:00Z">
        <w:r w:rsidR="007E343F">
          <w:rPr>
            <w:lang w:val="en-US"/>
          </w:rPr>
          <w:t>8</w:t>
        </w:r>
      </w:ins>
      <w:del w:id="46" w:author="smaslan" w:date="2018-02-05T16:32:00Z">
        <w:r w:rsidDel="00031CFD">
          <w:rPr>
            <w:lang w:val="en-US"/>
          </w:rPr>
          <w:delText>1</w:delText>
        </w:r>
      </w:del>
      <w:del w:id="47" w:author="smaslan" w:date="2018-01-18T16:05:00Z">
        <w:r w:rsidDel="004631A4">
          <w:rPr>
            <w:lang w:val="en-US"/>
          </w:rPr>
          <w:delText>1</w:delText>
        </w:r>
      </w:del>
      <w:r>
        <w:rPr>
          <w:lang w:val="en-US"/>
        </w:rPr>
        <w:t>.201</w:t>
      </w:r>
      <w:del w:id="48" w:author="smaslan" w:date="2018-01-18T16:05:00Z">
        <w:r w:rsidDel="004631A4">
          <w:rPr>
            <w:lang w:val="en-US"/>
          </w:rPr>
          <w:delText>7</w:delText>
        </w:r>
      </w:del>
      <w:ins w:id="49"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50" w:author="smaslan" w:date="2018-01-18T16:10:00Z">
        <w:r w:rsidDel="004631A4">
          <w:rPr>
            <w:lang w:val="en-US"/>
          </w:rPr>
          <w:delText xml:space="preserve">algorithms </w:delText>
        </w:r>
      </w:del>
      <w:ins w:id="51"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52" w:author="smaslan" w:date="2018-01-18T16:10:00Z">
            <w:rPr>
              <w:lang w:val="en-US"/>
            </w:rPr>
          </w:rPrChange>
        </w:rPr>
        <w:t>v</w:t>
      </w:r>
      <w:r>
        <w:rPr>
          <w:lang w:val="en-US"/>
        </w:rPr>
        <w:t>’, associated uncertainty ‘</w:t>
      </w:r>
      <w:r w:rsidRPr="004631A4">
        <w:rPr>
          <w:b/>
          <w:lang w:val="en-US"/>
          <w:rPrChange w:id="53" w:author="smaslan" w:date="2018-01-18T16:10:00Z">
            <w:rPr>
              <w:lang w:val="en-US"/>
            </w:rPr>
          </w:rPrChange>
        </w:rPr>
        <w:t>u</w:t>
      </w:r>
      <w:r>
        <w:rPr>
          <w:lang w:val="en-US"/>
        </w:rPr>
        <w:t>’</w:t>
      </w:r>
      <w:ins w:id="54" w:author="smaslan" w:date="2018-01-18T16:10:00Z">
        <w:r w:rsidR="004631A4">
          <w:rPr>
            <w:lang w:val="en-US"/>
          </w:rPr>
          <w:t xml:space="preserve"> if exists</w:t>
        </w:r>
      </w:ins>
      <w:r>
        <w:rPr>
          <w:lang w:val="en-US"/>
        </w:rPr>
        <w:t xml:space="preserve">, etc. </w:t>
      </w:r>
      <w:del w:id="55" w:author="smaslan" w:date="2018-01-18T16:11:00Z">
        <w:r w:rsidDel="004631A4">
          <w:rPr>
            <w:lang w:val="en-US"/>
          </w:rPr>
          <w:delText>f</w:delText>
        </w:r>
      </w:del>
      <w:proofErr w:type="gramStart"/>
      <w:ins w:id="56" w:author="smaslan" w:date="2018-01-18T16:11:00Z">
        <w:r w:rsidR="004631A4">
          <w:rPr>
            <w:lang w:val="en-US"/>
          </w:rPr>
          <w:t>F</w:t>
        </w:r>
      </w:ins>
      <w:r>
        <w:rPr>
          <w:lang w:val="en-US"/>
        </w:rPr>
        <w:t>or</w:t>
      </w:r>
      <w:proofErr w:type="gramEnd"/>
      <w:r>
        <w:rPr>
          <w:lang w:val="en-US"/>
        </w:rPr>
        <w:t xml:space="preserve"> more details see documentation of the QWTB</w:t>
      </w:r>
      <w:ins w:id="57" w:author="smaslan" w:date="2018-01-18T16:11:00Z">
        <w:r w:rsidR="004631A4">
          <w:rPr>
            <w:lang w:val="en-US"/>
          </w:rPr>
          <w:t xml:space="preserve"> </w:t>
        </w:r>
      </w:ins>
      <w:ins w:id="58" w:author="smaslan" w:date="2018-08-07T16:49:00Z">
        <w:r w:rsidR="00400002">
          <w:rPr>
            <w:lang w:val="en-US"/>
          </w:rPr>
          <w:fldChar w:fldCharType="begin"/>
        </w:r>
        <w:r w:rsidR="00400002">
          <w:rPr>
            <w:lang w:val="en-US"/>
          </w:rPr>
          <w:instrText xml:space="preserve"> REF _Ref521423879 \r \h </w:instrText>
        </w:r>
      </w:ins>
      <w:r w:rsidR="00400002">
        <w:rPr>
          <w:lang w:val="en-US"/>
        </w:rPr>
      </w:r>
      <w:r w:rsidR="00400002">
        <w:rPr>
          <w:lang w:val="en-US"/>
        </w:rPr>
        <w:fldChar w:fldCharType="separate"/>
      </w:r>
      <w:ins w:id="59" w:author="smaslan" w:date="2018-08-07T17:55:00Z">
        <w:r w:rsidR="00DC60B5">
          <w:rPr>
            <w:lang w:val="en-US"/>
          </w:rPr>
          <w:t>[3]</w:t>
        </w:r>
      </w:ins>
      <w:ins w:id="60" w:author="smaslan" w:date="2018-08-07T16:49:00Z">
        <w:r w:rsidR="00400002">
          <w:rPr>
            <w:lang w:val="en-US"/>
          </w:rPr>
          <w:fldChar w:fldCharType="end"/>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61" w:author="smaslan" w:date="2018-01-18T16:11:00Z">
        <w:r w:rsidR="004631A4">
          <w:rPr>
            <w:lang w:val="en-US"/>
          </w:rPr>
          <w:t xml:space="preserve"> if the quantity does not need it (</w:t>
        </w:r>
      </w:ins>
      <w:ins w:id="62" w:author="smaslan" w:date="2018-01-18T16:12:00Z">
        <w:r w:rsidR="004631A4">
          <w:rPr>
            <w:lang w:val="en-US"/>
          </w:rPr>
          <w:t>e.g. window type</w:t>
        </w:r>
      </w:ins>
      <w:ins w:id="63" w:author="smaslan" w:date="2018-08-07T16:55:00Z">
        <w:r w:rsidR="007E343F">
          <w:rPr>
            <w:lang w:val="en-US"/>
          </w:rPr>
          <w:t xml:space="preserve"> for FFT</w:t>
        </w:r>
      </w:ins>
      <w:ins w:id="64" w:author="smaslan" w:date="2018-01-18T16:11:00Z">
        <w:r w:rsidR="004631A4">
          <w:rPr>
            <w:lang w:val="en-US"/>
          </w:rPr>
          <w:t>)</w:t>
        </w:r>
      </w:ins>
      <w:r>
        <w:rPr>
          <w:lang w:val="en-US"/>
        </w:rPr>
        <w:t xml:space="preserve">! </w:t>
      </w:r>
    </w:p>
    <w:p w:rsidR="009127FD" w:rsidDel="004631A4" w:rsidRDefault="009127FD" w:rsidP="009F45AA">
      <w:pPr>
        <w:rPr>
          <w:del w:id="65" w:author="smaslan" w:date="2018-01-18T16:13:00Z"/>
          <w:lang w:val="en-US"/>
        </w:rPr>
      </w:pPr>
    </w:p>
    <w:p w:rsidR="004631A4" w:rsidRDefault="004631A4" w:rsidP="009127FD">
      <w:pPr>
        <w:spacing w:after="0"/>
        <w:rPr>
          <w:ins w:id="66" w:author="smaslan" w:date="2018-01-18T16:14:00Z"/>
          <w:lang w:val="en-US"/>
        </w:rPr>
      </w:pPr>
      <w:ins w:id="67" w:author="smaslan" w:date="2018-01-18T16:14:00Z">
        <w:r>
          <w:rPr>
            <w:lang w:val="en-US"/>
          </w:rPr>
          <w:t>Rules for naming the input quantities:</w:t>
        </w:r>
      </w:ins>
    </w:p>
    <w:p w:rsidR="004631A4" w:rsidRDefault="004631A4">
      <w:pPr>
        <w:pStyle w:val="Odstavecseseznamem"/>
        <w:numPr>
          <w:ilvl w:val="0"/>
          <w:numId w:val="1"/>
        </w:numPr>
        <w:rPr>
          <w:ins w:id="68" w:author="smaslan" w:date="2018-01-18T16:15:00Z"/>
          <w:lang w:val="en-US"/>
        </w:rPr>
        <w:pPrChange w:id="69" w:author="smaslan" w:date="2018-01-18T16:14:00Z">
          <w:pPr/>
        </w:pPrChange>
      </w:pPr>
      <w:ins w:id="70" w:author="smaslan" w:date="2018-01-18T16:14:00Z">
        <w:r>
          <w:rPr>
            <w:lang w:val="en-US"/>
          </w:rPr>
          <w:t>Each algorithm</w:t>
        </w:r>
      </w:ins>
      <w:ins w:id="71" w:author="smaslan" w:date="2018-01-18T16:15:00Z">
        <w:r>
          <w:rPr>
            <w:lang w:val="en-US"/>
          </w:rPr>
          <w:t xml:space="preserve"> will receive the predefined </w:t>
        </w:r>
      </w:ins>
      <w:ins w:id="72" w:author="smaslan" w:date="2018-01-18T16:17:00Z">
        <w:r w:rsidR="00AE1261">
          <w:rPr>
            <w:lang w:val="en-US"/>
          </w:rPr>
          <w:t xml:space="preserve">mandatory </w:t>
        </w:r>
      </w:ins>
      <w:ins w:id="73" w:author="smaslan" w:date="2018-01-18T16:15:00Z">
        <w:r>
          <w:rPr>
            <w:lang w:val="en-US"/>
          </w:rPr>
          <w:t>p</w:t>
        </w:r>
        <w:r w:rsidR="00AE1261">
          <w:rPr>
            <w:lang w:val="en-US"/>
          </w:rPr>
          <w:t>arameters listed in the table</w:t>
        </w:r>
      </w:ins>
      <w:ins w:id="74" w:author="smaslan" w:date="2018-08-07T16:55:00Z">
        <w:r w:rsidR="007E343F">
          <w:rPr>
            <w:lang w:val="en-US"/>
          </w:rPr>
          <w:t xml:space="preserve"> below</w:t>
        </w:r>
      </w:ins>
      <w:ins w:id="75" w:author="smaslan" w:date="2018-01-18T16:15:00Z">
        <w:r w:rsidR="00AE1261">
          <w:rPr>
            <w:lang w:val="en-US"/>
          </w:rPr>
          <w:t>.</w:t>
        </w:r>
      </w:ins>
    </w:p>
    <w:p w:rsidR="00AE1261" w:rsidRDefault="00AE1261">
      <w:pPr>
        <w:pStyle w:val="Odstavecseseznamem"/>
        <w:numPr>
          <w:ilvl w:val="0"/>
          <w:numId w:val="1"/>
        </w:numPr>
        <w:rPr>
          <w:ins w:id="76" w:author="smaslan" w:date="2018-01-18T16:14:00Z"/>
          <w:lang w:val="en-US"/>
        </w:rPr>
        <w:pPrChange w:id="77" w:author="smaslan" w:date="2018-01-18T16:14:00Z">
          <w:pPr/>
        </w:pPrChange>
      </w:pPr>
      <w:ins w:id="78" w:author="smaslan" w:date="2018-01-18T16:15:00Z">
        <w:r>
          <w:rPr>
            <w:lang w:val="en-US"/>
          </w:rPr>
          <w:t xml:space="preserve">Each algorithm may receive custom correction </w:t>
        </w:r>
      </w:ins>
      <w:ins w:id="79" w:author="smaslan" w:date="2018-01-18T16:18:00Z">
        <w:r>
          <w:rPr>
            <w:lang w:val="en-US"/>
          </w:rPr>
          <w:t>quantities</w:t>
        </w:r>
      </w:ins>
      <w:ins w:id="80" w:author="smaslan" w:date="2018-01-18T16:15:00Z">
        <w:r>
          <w:rPr>
            <w:lang w:val="en-US"/>
          </w:rPr>
          <w:t xml:space="preserve"> from the </w:t>
        </w:r>
      </w:ins>
      <w:ins w:id="81" w:author="smaslan" w:date="2018-01-18T16:16:00Z">
        <w:r>
          <w:rPr>
            <w:lang w:val="en-US"/>
          </w:rPr>
          <w:t>TWM</w:t>
        </w:r>
      </w:ins>
      <w:ins w:id="82" w:author="smaslan" w:date="2018-01-18T16:17:00Z">
        <w:r>
          <w:rPr>
            <w:lang w:val="en-US"/>
          </w:rPr>
          <w:t xml:space="preserve"> corrections loader</w:t>
        </w:r>
      </w:ins>
      <w:ins w:id="83" w:author="smaslan" w:date="2018-08-07T16:56:00Z">
        <w:r w:rsidR="007E343F">
          <w:rPr>
            <w:lang w:val="en-US"/>
          </w:rPr>
          <w:t xml:space="preserve"> under names defined by the user</w:t>
        </w:r>
      </w:ins>
      <w:ins w:id="84" w:author="smaslan" w:date="2018-01-18T16:17:00Z">
        <w:r>
          <w:rPr>
            <w:lang w:val="en-US"/>
          </w:rPr>
          <w:t>.</w:t>
        </w:r>
      </w:ins>
    </w:p>
    <w:p w:rsidR="00AE1261" w:rsidRDefault="009F45AA">
      <w:pPr>
        <w:pStyle w:val="Odstavecseseznamem"/>
        <w:numPr>
          <w:ilvl w:val="0"/>
          <w:numId w:val="1"/>
        </w:numPr>
        <w:rPr>
          <w:ins w:id="85" w:author="smaslan" w:date="2018-01-18T16:18:00Z"/>
          <w:lang w:val="en-US"/>
        </w:rPr>
        <w:pPrChange w:id="86" w:author="smaslan" w:date="2018-01-18T16:14:00Z">
          <w:pPr/>
        </w:pPrChange>
      </w:pPr>
      <w:r w:rsidRPr="00AE1261">
        <w:rPr>
          <w:lang w:val="en-US"/>
        </w:rPr>
        <w:t>Each algorithm may have any number of custom parameter</w:t>
      </w:r>
      <w:del w:id="87" w:author="smaslan" w:date="2018-01-18T16:17:00Z">
        <w:r w:rsidRPr="00AE1261" w:rsidDel="00AE1261">
          <w:rPr>
            <w:lang w:val="en-US"/>
          </w:rPr>
          <w:delText>s</w:delText>
        </w:r>
      </w:del>
      <w:ins w:id="88" w:author="smaslan" w:date="2018-01-18T16:17:00Z">
        <w:r w:rsidR="00AE1261" w:rsidRPr="00AE1261">
          <w:rPr>
            <w:lang w:val="en-US"/>
          </w:rPr>
          <w:t>-quantities</w:t>
        </w:r>
      </w:ins>
      <w:ins w:id="89" w:author="smaslan" w:date="2018-01-18T16:14:00Z">
        <w:r w:rsidR="004631A4" w:rsidRPr="00AE1261">
          <w:rPr>
            <w:lang w:val="en-US"/>
          </w:rPr>
          <w:t xml:space="preserve"> </w:t>
        </w:r>
      </w:ins>
      <w:del w:id="90" w:author="smaslan" w:date="2018-01-18T16:14:00Z">
        <w:r w:rsidRPr="00AE1261" w:rsidDel="004631A4">
          <w:rPr>
            <w:lang w:val="en-US"/>
          </w:rPr>
          <w:delText xml:space="preserve"> </w:delText>
        </w:r>
      </w:del>
      <w:del w:id="91" w:author="smaslan" w:date="2018-01-18T16:13:00Z">
        <w:r w:rsidRPr="00AE1261" w:rsidDel="004631A4">
          <w:rPr>
            <w:lang w:val="en-US"/>
          </w:rPr>
          <w:delText>t</w:delText>
        </w:r>
      </w:del>
      <w:del w:id="92" w:author="smaslan" w:date="2018-01-18T16:14:00Z">
        <w:r w:rsidRPr="00AE1261" w:rsidDel="004631A4">
          <w:rPr>
            <w:lang w:val="en-US"/>
          </w:rPr>
          <w:delText>hat</w:delText>
        </w:r>
      </w:del>
      <w:ins w:id="93" w:author="smaslan" w:date="2018-01-18T16:14:00Z">
        <w:r w:rsidR="004631A4" w:rsidRPr="00AE1261">
          <w:rPr>
            <w:lang w:val="en-US"/>
          </w:rPr>
          <w:t>that</w:t>
        </w:r>
      </w:ins>
      <w:r w:rsidRPr="00AE1261">
        <w:rPr>
          <w:lang w:val="en-US"/>
        </w:rPr>
        <w:t xml:space="preserve"> are entered by the user</w:t>
      </w:r>
      <w:ins w:id="94" w:author="smaslan" w:date="2018-08-07T16:56:00Z">
        <w:r w:rsidR="007E343F">
          <w:rPr>
            <w:lang w:val="en-US"/>
          </w:rPr>
          <w:t xml:space="preserve"> on runtime</w:t>
        </w:r>
      </w:ins>
      <w:r w:rsidRPr="00AE1261">
        <w:rPr>
          <w:lang w:val="en-US"/>
        </w:rPr>
        <w:t>, such as window type, etc.</w:t>
      </w:r>
      <w:ins w:id="95" w:author="smaslan" w:date="2018-01-18T16:14:00Z">
        <w:r w:rsidR="004631A4" w:rsidRPr="00AE1261">
          <w:rPr>
            <w:lang w:val="en-US"/>
          </w:rPr>
          <w:t xml:space="preserve"> </w:t>
        </w:r>
      </w:ins>
    </w:p>
    <w:p w:rsidR="00AE1261" w:rsidRPr="00AE1261" w:rsidRDefault="00AE1261">
      <w:pPr>
        <w:rPr>
          <w:ins w:id="96" w:author="smaslan" w:date="2018-01-18T16:18:00Z"/>
          <w:lang w:val="en-US"/>
        </w:rPr>
        <w:pPrChange w:id="97" w:author="smaslan" w:date="2018-01-18T16:18:00Z">
          <w:pPr>
            <w:pStyle w:val="Odstavecseseznamem"/>
            <w:numPr>
              <w:numId w:val="1"/>
            </w:numPr>
            <w:ind w:hanging="360"/>
          </w:pPr>
        </w:pPrChange>
      </w:pPr>
      <w:ins w:id="98"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99"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100" w:author="smaslan" w:date="2018-01-18T16:19:00Z"/>
        </w:trPr>
        <w:tc>
          <w:tcPr>
            <w:tcW w:w="2158" w:type="dxa"/>
          </w:tcPr>
          <w:p w:rsidR="00AE1261" w:rsidRPr="00AE1261" w:rsidRDefault="00AE1261">
            <w:pPr>
              <w:spacing w:after="200" w:line="276" w:lineRule="auto"/>
              <w:rPr>
                <w:ins w:id="101" w:author="smaslan" w:date="2018-01-18T16:19:00Z"/>
                <w:lang w:val="en-US"/>
                <w:rPrChange w:id="102" w:author="smaslan" w:date="2018-01-18T16:21:00Z">
                  <w:rPr>
                    <w:ins w:id="103" w:author="smaslan" w:date="2018-01-18T16:19:00Z"/>
                    <w:b/>
                    <w:lang w:val="en-US"/>
                  </w:rPr>
                </w:rPrChange>
              </w:rPr>
            </w:pPr>
            <w:proofErr w:type="spellStart"/>
            <w:ins w:id="104" w:author="smaslan" w:date="2018-01-18T16:19:00Z">
              <w:r w:rsidRPr="00AE1261">
                <w:rPr>
                  <w:lang w:val="en-US"/>
                  <w:rPrChange w:id="105"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106" w:author="smaslan" w:date="2018-01-18T16:19:00Z"/>
                <w:lang w:val="en-US"/>
                <w:rPrChange w:id="107" w:author="Stanislav Maslan" w:date="2018-01-21T14:02:00Z">
                  <w:rPr>
                    <w:ins w:id="108" w:author="smaslan" w:date="2018-01-18T16:19:00Z"/>
                    <w:b/>
                    <w:lang w:val="en-US"/>
                  </w:rPr>
                </w:rPrChange>
              </w:rPr>
            </w:pPr>
            <w:ins w:id="109" w:author="Stanislav Maslan" w:date="2018-01-21T14:02:00Z">
              <w:r w:rsidRPr="0050311E">
                <w:rPr>
                  <w:lang w:val="en-US"/>
                  <w:rPrChange w:id="110" w:author="Stanislav Maslan" w:date="2018-01-21T14:02:00Z">
                    <w:rPr>
                      <w:b/>
                      <w:lang w:val="en-US"/>
                    </w:rPr>
                  </w:rPrChange>
                </w:rPr>
                <w:t>3</w:t>
              </w:r>
            </w:ins>
          </w:p>
        </w:tc>
        <w:tc>
          <w:tcPr>
            <w:tcW w:w="1418" w:type="dxa"/>
          </w:tcPr>
          <w:p w:rsidR="00AE1261" w:rsidRPr="0050311E" w:rsidRDefault="00AE1261">
            <w:pPr>
              <w:spacing w:after="200" w:line="276" w:lineRule="auto"/>
              <w:rPr>
                <w:ins w:id="111" w:author="smaslan" w:date="2018-01-18T16:19:00Z"/>
                <w:lang w:val="en-US"/>
                <w:rPrChange w:id="112" w:author="Stanislav Maslan" w:date="2018-01-21T14:03:00Z">
                  <w:rPr>
                    <w:ins w:id="113" w:author="smaslan" w:date="2018-01-18T16:19:00Z"/>
                    <w:b/>
                    <w:lang w:val="en-US"/>
                  </w:rPr>
                </w:rPrChange>
              </w:rPr>
            </w:pPr>
            <w:ins w:id="114" w:author="smaslan" w:date="2018-01-18T16:19:00Z">
              <w:del w:id="115" w:author="Stanislav Maslan" w:date="2018-01-21T14:03:00Z">
                <w:r w:rsidRPr="0050311E" w:rsidDel="0050311E">
                  <w:rPr>
                    <w:lang w:val="en-US"/>
                    <w:rPrChange w:id="116" w:author="Stanislav Maslan" w:date="2018-01-21T14:03:00Z">
                      <w:rPr>
                        <w:b/>
                        <w:lang w:val="en-US"/>
                      </w:rPr>
                    </w:rPrChange>
                  </w:rPr>
                  <w:delText>-</w:delText>
                </w:r>
              </w:del>
            </w:ins>
            <w:ins w:id="117" w:author="Stanislav Maslan" w:date="2018-01-21T14:03:00Z">
              <w:r w:rsidR="0050311E" w:rsidRPr="0050311E">
                <w:rPr>
                  <w:lang w:val="en-US"/>
                  <w:rPrChange w:id="118" w:author="Stanislav Maslan" w:date="2018-01-21T14:03:00Z">
                    <w:rPr>
                      <w:b/>
                      <w:lang w:val="en-US"/>
                    </w:rPr>
                  </w:rPrChange>
                </w:rPr>
                <w:t>Integer scalar</w:t>
              </w:r>
            </w:ins>
          </w:p>
        </w:tc>
        <w:tc>
          <w:tcPr>
            <w:tcW w:w="4946" w:type="dxa"/>
          </w:tcPr>
          <w:p w:rsidR="00AE1261" w:rsidRPr="00AE1261" w:rsidRDefault="00AE1261">
            <w:pPr>
              <w:spacing w:after="200" w:line="276" w:lineRule="auto"/>
              <w:rPr>
                <w:ins w:id="119" w:author="smaslan" w:date="2018-01-18T16:19:00Z"/>
                <w:lang w:val="en-US"/>
                <w:rPrChange w:id="120" w:author="smaslan" w:date="2018-01-18T16:20:00Z">
                  <w:rPr>
                    <w:ins w:id="121" w:author="smaslan" w:date="2018-01-18T16:19:00Z"/>
                    <w:b/>
                    <w:lang w:val="en-US"/>
                  </w:rPr>
                </w:rPrChange>
              </w:rPr>
            </w:pPr>
            <w:ins w:id="122" w:author="smaslan" w:date="2018-01-18T16:19:00Z">
              <w:r w:rsidRPr="00AE1261">
                <w:rPr>
                  <w:lang w:val="en-US"/>
                  <w:rPrChange w:id="123" w:author="smaslan" w:date="2018-01-18T16:20:00Z">
                    <w:rPr>
                      <w:b/>
                      <w:lang w:val="en-US"/>
                    </w:rPr>
                  </w:rPrChange>
                </w:rPr>
                <w:t xml:space="preserve">This is special parameter that has no importance for the algorithm, but its presence </w:t>
              </w:r>
            </w:ins>
            <w:ins w:id="124" w:author="smaslan" w:date="2018-08-07T16:58:00Z">
              <w:r w:rsidR="007E343F">
                <w:rPr>
                  <w:lang w:val="en-US"/>
                </w:rPr>
                <w:t>in ‘</w:t>
              </w:r>
              <w:proofErr w:type="spellStart"/>
              <w:r w:rsidR="007E343F">
                <w:rPr>
                  <w:lang w:val="en-US"/>
                </w:rPr>
                <w:t>alg_info.m</w:t>
              </w:r>
              <w:proofErr w:type="spellEnd"/>
              <w:r w:rsidR="007E343F">
                <w:rPr>
                  <w:lang w:val="en-US"/>
                </w:rPr>
                <w:t xml:space="preserve">’ </w:t>
              </w:r>
            </w:ins>
            <w:ins w:id="125" w:author="smaslan" w:date="2018-01-18T16:19:00Z">
              <w:r w:rsidRPr="00AE1261">
                <w:rPr>
                  <w:lang w:val="en-US"/>
                  <w:rPrChange w:id="126" w:author="smaslan" w:date="2018-01-18T16:20:00Z">
                    <w:rPr>
                      <w:b/>
                      <w:lang w:val="en-US"/>
                    </w:rPr>
                  </w:rPrChange>
                </w:rPr>
                <w:t xml:space="preserve">tells TWM tool that this algorithm can accept differential input data from the </w:t>
              </w:r>
            </w:ins>
            <w:ins w:id="127" w:author="smaslan" w:date="2018-01-18T16:20:00Z">
              <w:r w:rsidRPr="00AE1261">
                <w:rPr>
                  <w:lang w:val="en-US"/>
                  <w:rPrChange w:id="128" w:author="smaslan" w:date="2018-01-18T16:20:00Z">
                    <w:rPr>
                      <w:b/>
                      <w:lang w:val="en-US"/>
                    </w:rPr>
                  </w:rPrChange>
                </w:rPr>
                <w:t>transducers</w:t>
              </w:r>
            </w:ins>
            <w:ins w:id="129" w:author="smaslan" w:date="2018-01-18T16:19:00Z">
              <w:r w:rsidRPr="00AE1261">
                <w:rPr>
                  <w:lang w:val="en-US"/>
                  <w:rPrChange w:id="130" w:author="smaslan" w:date="2018-01-18T16:20:00Z">
                    <w:rPr>
                      <w:b/>
                      <w:lang w:val="en-US"/>
                    </w:rPr>
                  </w:rPrChange>
                </w:rPr>
                <w:t>.</w:t>
              </w:r>
            </w:ins>
          </w:p>
        </w:tc>
      </w:tr>
      <w:tr w:rsidR="00AE1261" w:rsidTr="00E60687">
        <w:trPr>
          <w:ins w:id="131" w:author="smaslan" w:date="2018-01-18T16:22:00Z"/>
        </w:trPr>
        <w:tc>
          <w:tcPr>
            <w:tcW w:w="2158" w:type="dxa"/>
          </w:tcPr>
          <w:p w:rsidR="00AE1261" w:rsidRPr="00AE1261" w:rsidRDefault="007E343F">
            <w:pPr>
              <w:rPr>
                <w:ins w:id="132" w:author="smaslan" w:date="2018-01-18T16:22:00Z"/>
                <w:lang w:val="en-US"/>
              </w:rPr>
            </w:pPr>
            <w:proofErr w:type="spellStart"/>
            <w:ins w:id="133" w:author="smaslan" w:date="2018-08-07T16:58:00Z">
              <w:r>
                <w:rPr>
                  <w:lang w:val="en-US"/>
                </w:rPr>
                <w:t>s</w:t>
              </w:r>
            </w:ins>
            <w:ins w:id="134" w:author="smaslan" w:date="2018-01-18T16:22:00Z">
              <w:r w:rsidR="00AE1261">
                <w:rPr>
                  <w:lang w:val="en-US"/>
                </w:rPr>
                <w:t>upport_multi_inputs</w:t>
              </w:r>
              <w:proofErr w:type="spellEnd"/>
            </w:ins>
          </w:p>
        </w:tc>
        <w:tc>
          <w:tcPr>
            <w:tcW w:w="766" w:type="dxa"/>
          </w:tcPr>
          <w:p w:rsidR="00AE1261" w:rsidRPr="0050311E" w:rsidRDefault="0050311E">
            <w:pPr>
              <w:spacing w:after="200" w:line="276" w:lineRule="auto"/>
              <w:rPr>
                <w:ins w:id="135" w:author="smaslan" w:date="2018-01-18T16:22:00Z"/>
                <w:lang w:val="en-US"/>
                <w:rPrChange w:id="136" w:author="Stanislav Maslan" w:date="2018-01-21T14:02:00Z">
                  <w:rPr>
                    <w:ins w:id="137" w:author="smaslan" w:date="2018-01-18T16:22:00Z"/>
                    <w:b/>
                    <w:lang w:val="en-US"/>
                  </w:rPr>
                </w:rPrChange>
              </w:rPr>
            </w:pPr>
            <w:ins w:id="138" w:author="Stanislav Maslan" w:date="2018-01-21T14:02:00Z">
              <w:r w:rsidRPr="0050311E">
                <w:rPr>
                  <w:lang w:val="en-US"/>
                  <w:rPrChange w:id="139" w:author="Stanislav Maslan" w:date="2018-01-21T14:02:00Z">
                    <w:rPr>
                      <w:b/>
                      <w:lang w:val="en-US"/>
                    </w:rPr>
                  </w:rPrChange>
                </w:rPr>
                <w:t>4</w:t>
              </w:r>
            </w:ins>
          </w:p>
        </w:tc>
        <w:tc>
          <w:tcPr>
            <w:tcW w:w="1418" w:type="dxa"/>
          </w:tcPr>
          <w:p w:rsidR="00AE1261" w:rsidRDefault="0050311E">
            <w:pPr>
              <w:rPr>
                <w:ins w:id="140" w:author="smaslan" w:date="2018-01-18T16:22:00Z"/>
                <w:b/>
                <w:lang w:val="en-US"/>
              </w:rPr>
            </w:pPr>
            <w:ins w:id="141" w:author="Stanislav Maslan" w:date="2018-01-21T14:03:00Z">
              <w:r w:rsidRPr="003B12D4">
                <w:rPr>
                  <w:lang w:val="en-US"/>
                </w:rPr>
                <w:t>Integer scalar</w:t>
              </w:r>
            </w:ins>
          </w:p>
        </w:tc>
        <w:tc>
          <w:tcPr>
            <w:tcW w:w="4946" w:type="dxa"/>
          </w:tcPr>
          <w:p w:rsidR="00AE1261" w:rsidRPr="00AE1261" w:rsidRDefault="00AE1261">
            <w:pPr>
              <w:rPr>
                <w:ins w:id="142" w:author="smaslan" w:date="2018-01-18T16:22:00Z"/>
                <w:lang w:val="en-US"/>
              </w:rPr>
            </w:pPr>
            <w:ins w:id="143" w:author="smaslan" w:date="2018-01-18T16:22:00Z">
              <w:r w:rsidRPr="00083798">
                <w:rPr>
                  <w:lang w:val="en-US"/>
                </w:rPr>
                <w:t xml:space="preserve">This is special parameter that has no importance for the algorithm, but its presence </w:t>
              </w:r>
            </w:ins>
            <w:ins w:id="144" w:author="smaslan" w:date="2018-08-07T16:58:00Z">
              <w:r w:rsidR="007E343F">
                <w:rPr>
                  <w:lang w:val="en-US"/>
                </w:rPr>
                <w:t>in ‘</w:t>
              </w:r>
              <w:proofErr w:type="spellStart"/>
              <w:r w:rsidR="007E343F">
                <w:rPr>
                  <w:lang w:val="en-US"/>
                </w:rPr>
                <w:t>alg_info.m</w:t>
              </w:r>
              <w:proofErr w:type="spellEnd"/>
              <w:r w:rsidR="007E343F">
                <w:rPr>
                  <w:lang w:val="en-US"/>
                </w:rPr>
                <w:t xml:space="preserve">’ </w:t>
              </w:r>
            </w:ins>
            <w:ins w:id="145" w:author="smaslan" w:date="2018-01-18T16:22:00Z">
              <w:r w:rsidRPr="00083798">
                <w:rPr>
                  <w:lang w:val="en-US"/>
                </w:rPr>
                <w:t>tells TWM tool that</w:t>
              </w:r>
              <w:r>
                <w:rPr>
                  <w:lang w:val="en-US"/>
                </w:rPr>
                <w:t xml:space="preserve"> the algorithm is capable of processing more than one waveform per input channel, which is intended for processing of several </w:t>
              </w:r>
              <w:r>
                <w:rPr>
                  <w:lang w:val="en-US"/>
                </w:rPr>
                <w:lastRenderedPageBreak/>
                <w:t>repeated measuremen</w:t>
              </w:r>
            </w:ins>
            <w:ins w:id="146" w:author="smaslan" w:date="2018-01-18T16:23:00Z">
              <w:r>
                <w:rPr>
                  <w:lang w:val="en-US"/>
                </w:rPr>
                <w:t>t</w:t>
              </w:r>
            </w:ins>
            <w:ins w:id="147" w:author="smaslan" w:date="2018-01-18T16:22:00Z">
              <w:r>
                <w:rPr>
                  <w:lang w:val="en-US"/>
                </w:rPr>
                <w:t xml:space="preserve">s </w:t>
              </w:r>
            </w:ins>
            <w:ins w:id="148"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lastRenderedPageBreak/>
              <w:t>Ts</w:t>
            </w:r>
            <w:proofErr w:type="spellEnd"/>
          </w:p>
        </w:tc>
        <w:tc>
          <w:tcPr>
            <w:tcW w:w="766" w:type="dxa"/>
          </w:tcPr>
          <w:p w:rsidR="00322D5C" w:rsidRDefault="006652C0">
            <w:pPr>
              <w:rPr>
                <w:lang w:val="en-US"/>
              </w:rPr>
            </w:pPr>
            <w:ins w:id="149"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del w:id="150" w:author="smaslan" w:date="2018-05-09T17:52:00Z">
              <w:r w:rsidDel="00D80DAF">
                <w:rPr>
                  <w:lang w:val="en-US"/>
                </w:rPr>
                <w:delText>Y</w:delText>
              </w:r>
            </w:del>
            <w:ins w:id="151" w:author="smaslan" w:date="2018-05-09T17:52:00Z">
              <w:r w:rsidR="00D80DAF">
                <w:rPr>
                  <w:lang w:val="en-US"/>
                </w:rPr>
                <w:t>y</w:t>
              </w:r>
            </w:ins>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52" w:author="Stanislav Maslan" w:date="2018-01-21T12:46:00Z">
              <w:r w:rsidR="00712845">
                <w:rPr>
                  <w:lang w:val="en-US"/>
                </w:rPr>
                <w:t>, 3</w:t>
              </w:r>
            </w:ins>
            <w:ins w:id="153"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54"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55" w:author="smaslan" w:date="2018-01-18T16:21:00Z">
                  <w:rPr>
                    <w:lang w:val="en-US"/>
                  </w:rPr>
                </w:rPrChange>
              </w:rPr>
              <w:t>u</w:t>
            </w:r>
            <w:r>
              <w:rPr>
                <w:lang w:val="en-US"/>
              </w:rPr>
              <w:t>’ and ‘</w:t>
            </w:r>
            <w:r w:rsidRPr="00AE1261">
              <w:rPr>
                <w:b/>
                <w:lang w:val="en-US"/>
                <w:rPrChange w:id="156" w:author="smaslan" w:date="2018-01-18T16:21:00Z">
                  <w:rPr>
                    <w:lang w:val="en-US"/>
                  </w:rPr>
                </w:rPrChange>
              </w:rPr>
              <w:t>i</w:t>
            </w:r>
            <w:r>
              <w:rPr>
                <w:lang w:val="en-US"/>
              </w:rPr>
              <w:t xml:space="preserve">’ vectors have the same </w:t>
            </w:r>
            <w:del w:id="157" w:author="smaslan" w:date="2018-08-07T16:59:00Z">
              <w:r w:rsidDel="007E343F">
                <w:rPr>
                  <w:lang w:val="en-US"/>
                </w:rPr>
                <w:delText>length</w:delText>
              </w:r>
            </w:del>
            <w:ins w:id="158" w:author="smaslan" w:date="2018-08-07T16:59:00Z">
              <w:r w:rsidR="007E343F">
                <w:rPr>
                  <w:lang w:val="en-US"/>
                </w:rPr>
                <w:t>size</w:t>
              </w:r>
            </w:ins>
            <w:r>
              <w:rPr>
                <w:lang w:val="en-US"/>
              </w:rPr>
              <w:t>.</w:t>
            </w:r>
          </w:p>
          <w:p w:rsidR="00322D5C" w:rsidRDefault="00322D5C" w:rsidP="00EB2C5C">
            <w:pPr>
              <w:rPr>
                <w:ins w:id="159" w:author="smaslan" w:date="2018-01-18T16:21:00Z"/>
                <w:lang w:val="en-US"/>
              </w:rPr>
            </w:pPr>
            <w:r>
              <w:rPr>
                <w:lang w:val="en-US"/>
              </w:rPr>
              <w:t>The samples are in [Volts] as returned by the digitizer (no transducer scaling).</w:t>
            </w:r>
          </w:p>
          <w:p w:rsidR="00AE1261" w:rsidRDefault="00AE1261">
            <w:pPr>
              <w:rPr>
                <w:lang w:val="en-US"/>
              </w:rPr>
            </w:pPr>
            <w:ins w:id="160" w:author="smaslan" w:date="2018-01-18T16:21:00Z">
              <w:r>
                <w:rPr>
                  <w:lang w:val="en-US"/>
                </w:rPr>
                <w:t xml:space="preserve">Note the </w:t>
              </w:r>
            </w:ins>
            <w:ins w:id="161" w:author="smaslan" w:date="2018-01-18T16:24:00Z">
              <w:r>
                <w:rPr>
                  <w:lang w:val="en-US"/>
                </w:rPr>
                <w:t>‘</w:t>
              </w:r>
              <w:r w:rsidRPr="00945AF9">
                <w:rPr>
                  <w:b/>
                  <w:lang w:val="en-US"/>
                  <w:rPrChange w:id="162" w:author="smaslan" w:date="2018-01-18T16:57:00Z">
                    <w:rPr>
                      <w:lang w:val="en-US"/>
                    </w:rPr>
                  </w:rPrChange>
                </w:rPr>
                <w:t>y</w:t>
              </w:r>
              <w:r>
                <w:rPr>
                  <w:lang w:val="en-US"/>
                </w:rPr>
                <w:t xml:space="preserve">’, </w:t>
              </w:r>
            </w:ins>
            <w:ins w:id="163" w:author="smaslan" w:date="2018-01-18T16:23:00Z">
              <w:r>
                <w:rPr>
                  <w:lang w:val="en-US"/>
                </w:rPr>
                <w:t>‘</w:t>
              </w:r>
            </w:ins>
            <w:ins w:id="164" w:author="smaslan" w:date="2018-01-18T16:24:00Z">
              <w:r w:rsidRPr="00945AF9">
                <w:rPr>
                  <w:b/>
                  <w:lang w:val="en-US"/>
                  <w:rPrChange w:id="165" w:author="smaslan" w:date="2018-01-18T16:57:00Z">
                    <w:rPr>
                      <w:lang w:val="en-US"/>
                    </w:rPr>
                  </w:rPrChange>
                </w:rPr>
                <w:t>u</w:t>
              </w:r>
            </w:ins>
            <w:ins w:id="166" w:author="smaslan" w:date="2018-01-18T16:23:00Z">
              <w:r>
                <w:rPr>
                  <w:lang w:val="en-US"/>
                </w:rPr>
                <w:t>’</w:t>
              </w:r>
            </w:ins>
            <w:ins w:id="167" w:author="smaslan" w:date="2018-01-18T16:24:00Z">
              <w:r>
                <w:rPr>
                  <w:lang w:val="en-US"/>
                </w:rPr>
                <w:t>, ‘</w:t>
              </w:r>
              <w:r w:rsidRPr="00945AF9">
                <w:rPr>
                  <w:b/>
                  <w:lang w:val="en-US"/>
                  <w:rPrChange w:id="168" w:author="smaslan" w:date="2018-01-18T16:57:00Z">
                    <w:rPr>
                      <w:lang w:val="en-US"/>
                    </w:rPr>
                  </w:rPrChange>
                </w:rPr>
                <w:t>i</w:t>
              </w:r>
              <w:r>
                <w:rPr>
                  <w:lang w:val="en-US"/>
                </w:rPr>
                <w:t>’ may have multiple columns, one per record if the algorithm supports ‘</w:t>
              </w:r>
              <w:proofErr w:type="spellStart"/>
              <w:r w:rsidRPr="00AE1261">
                <w:rPr>
                  <w:b/>
                  <w:lang w:val="en-US"/>
                  <w:rPrChange w:id="169" w:author="smaslan" w:date="2018-01-18T16:24:00Z">
                    <w:rPr>
                      <w:lang w:val="en-US"/>
                    </w:rPr>
                  </w:rPrChange>
                </w:rPr>
                <w:t>support_multi_inputs</w:t>
              </w:r>
              <w:proofErr w:type="spellEnd"/>
              <w:r>
                <w:rPr>
                  <w:lang w:val="en-US"/>
                </w:rPr>
                <w:t>’</w:t>
              </w:r>
            </w:ins>
            <w:ins w:id="170" w:author="smaslan" w:date="2018-01-18T16:25:00Z">
              <w:r>
                <w:rPr>
                  <w:lang w:val="en-US"/>
                </w:rPr>
                <w:t>!</w:t>
              </w:r>
            </w:ins>
          </w:p>
        </w:tc>
      </w:tr>
      <w:tr w:rsidR="003225DE" w:rsidTr="00E60687">
        <w:trPr>
          <w:ins w:id="171" w:author="smaslan" w:date="2018-02-02T17:37:00Z"/>
        </w:trPr>
        <w:tc>
          <w:tcPr>
            <w:tcW w:w="2158" w:type="dxa"/>
          </w:tcPr>
          <w:p w:rsidR="003225DE" w:rsidRDefault="003225DE" w:rsidP="00286F08">
            <w:pPr>
              <w:rPr>
                <w:ins w:id="172" w:author="smaslan" w:date="2018-02-02T17:37:00Z"/>
                <w:lang w:val="en-US"/>
              </w:rPr>
            </w:pPr>
            <w:proofErr w:type="spellStart"/>
            <w:ins w:id="173" w:author="smaslan" w:date="2018-02-02T17:37:00Z">
              <w:r>
                <w:rPr>
                  <w:lang w:val="en-US"/>
                </w:rPr>
                <w:t>time_stamp</w:t>
              </w:r>
              <w:proofErr w:type="spellEnd"/>
            </w:ins>
          </w:p>
        </w:tc>
        <w:tc>
          <w:tcPr>
            <w:tcW w:w="766" w:type="dxa"/>
          </w:tcPr>
          <w:p w:rsidR="003225DE" w:rsidRDefault="0061369F">
            <w:pPr>
              <w:rPr>
                <w:ins w:id="174" w:author="smaslan" w:date="2018-02-02T17:37:00Z"/>
                <w:lang w:val="en-US"/>
              </w:rPr>
            </w:pPr>
            <w:ins w:id="175" w:author="smaslan" w:date="2018-08-07T17:04:00Z">
              <w:r>
                <w:rPr>
                  <w:lang w:val="en-US"/>
                </w:rPr>
                <w:t>6</w:t>
              </w:r>
            </w:ins>
          </w:p>
        </w:tc>
        <w:tc>
          <w:tcPr>
            <w:tcW w:w="1418" w:type="dxa"/>
          </w:tcPr>
          <w:p w:rsidR="003225DE" w:rsidRDefault="003225DE">
            <w:pPr>
              <w:rPr>
                <w:ins w:id="176" w:author="smaslan" w:date="2018-02-02T17:37:00Z"/>
                <w:lang w:val="en-US"/>
              </w:rPr>
            </w:pPr>
            <w:ins w:id="177" w:author="smaslan" w:date="2018-02-02T17:37:00Z">
              <w:r>
                <w:rPr>
                  <w:lang w:val="en-US"/>
                </w:rPr>
                <w:t>Real scalar</w:t>
              </w:r>
            </w:ins>
          </w:p>
        </w:tc>
        <w:tc>
          <w:tcPr>
            <w:tcW w:w="4946" w:type="dxa"/>
          </w:tcPr>
          <w:p w:rsidR="003225DE" w:rsidRDefault="003225DE">
            <w:pPr>
              <w:rPr>
                <w:ins w:id="178" w:author="smaslan" w:date="2018-02-02T17:37:00Z"/>
                <w:lang w:val="en-US"/>
              </w:rPr>
              <w:pPrChange w:id="179" w:author="smaslan" w:date="2018-08-07T17:03:00Z">
                <w:pPr>
                  <w:spacing w:after="200" w:line="276" w:lineRule="auto"/>
                </w:pPr>
              </w:pPrChange>
            </w:pPr>
            <w:ins w:id="180" w:author="smaslan" w:date="2018-02-02T17:39:00Z">
              <w:r>
                <w:rPr>
                  <w:lang w:val="en-US"/>
                </w:rPr>
                <w:t>Relative time-stamp of the first sample of ‘</w:t>
              </w:r>
              <w:r w:rsidRPr="003B79AF">
                <w:rPr>
                  <w:b/>
                  <w:lang w:val="en-US"/>
                </w:rPr>
                <w:t>y</w:t>
              </w:r>
              <w:r>
                <w:rPr>
                  <w:lang w:val="en-US"/>
                </w:rPr>
                <w:t>’</w:t>
              </w:r>
            </w:ins>
            <w:ins w:id="181" w:author="smaslan" w:date="2018-02-02T17:41:00Z">
              <w:r>
                <w:rPr>
                  <w:lang w:val="en-US"/>
                </w:rPr>
                <w:t xml:space="preserve"> or </w:t>
              </w:r>
            </w:ins>
            <w:ins w:id="182" w:author="smaslan" w:date="2018-02-02T17:39:00Z">
              <w:r>
                <w:rPr>
                  <w:lang w:val="en-US"/>
                </w:rPr>
                <w:t>‘</w:t>
              </w:r>
              <w:r w:rsidRPr="003B79AF">
                <w:rPr>
                  <w:b/>
                  <w:lang w:val="en-US"/>
                </w:rPr>
                <w:t>u</w:t>
              </w:r>
              <w:r>
                <w:rPr>
                  <w:lang w:val="en-US"/>
                </w:rPr>
                <w:t>’.</w:t>
              </w:r>
            </w:ins>
            <w:ins w:id="183" w:author="smaslan" w:date="2018-02-02T17:41:00Z">
              <w:r>
                <w:rPr>
                  <w:lang w:val="en-US"/>
                </w:rPr>
                <w:t xml:space="preserve"> T</w:t>
              </w:r>
            </w:ins>
            <w:ins w:id="184" w:author="smaslan" w:date="2018-02-02T17:39:00Z">
              <w:r>
                <w:rPr>
                  <w:lang w:val="en-US"/>
                </w:rPr>
                <w:t xml:space="preserve">he time-stamp is relative time to some reference event of the TWM system. In case of 5922 digitizer it is a reset of the cards. </w:t>
              </w:r>
            </w:ins>
            <w:ins w:id="185" w:author="smaslan" w:date="2018-02-02T17:42:00Z">
              <w:r>
                <w:rPr>
                  <w:lang w:val="en-US"/>
                </w:rPr>
                <w:t>This has relevance for instance for time multiple</w:t>
              </w:r>
            </w:ins>
            <w:ins w:id="186" w:author="smaslan" w:date="2018-02-02T17:43:00Z">
              <w:r>
                <w:rPr>
                  <w:lang w:val="en-US"/>
                </w:rPr>
                <w:t xml:space="preserve">xed measurements. </w:t>
              </w:r>
            </w:ins>
            <w:ins w:id="187" w:author="smaslan" w:date="2018-02-02T17:41:00Z">
              <w:r>
                <w:rPr>
                  <w:lang w:val="en-US"/>
                </w:rPr>
                <w:t>To get time</w:t>
              </w:r>
            </w:ins>
            <w:ins w:id="188" w:author="smaslan" w:date="2018-02-02T17:42:00Z">
              <w:r>
                <w:rPr>
                  <w:lang w:val="en-US"/>
                </w:rPr>
                <w:t>-</w:t>
              </w:r>
            </w:ins>
            <w:ins w:id="189" w:author="smaslan" w:date="2018-02-02T17:41:00Z">
              <w:r>
                <w:rPr>
                  <w:lang w:val="en-US"/>
                </w:rPr>
                <w:t xml:space="preserve">shift </w:t>
              </w:r>
            </w:ins>
            <w:ins w:id="190" w:author="smaslan" w:date="2018-02-02T17:42:00Z">
              <w:r>
                <w:rPr>
                  <w:lang w:val="en-US"/>
                </w:rPr>
                <w:t>of other channels of the system, use ‘</w:t>
              </w:r>
              <w:proofErr w:type="spellStart"/>
              <w:r w:rsidRPr="003225DE">
                <w:rPr>
                  <w:b/>
                  <w:lang w:val="en-US"/>
                  <w:rPrChange w:id="191" w:author="smaslan" w:date="2018-02-02T17:42:00Z">
                    <w:rPr>
                      <w:lang w:val="en-US"/>
                    </w:rPr>
                  </w:rPrChange>
                </w:rPr>
                <w:t>time_shift</w:t>
              </w:r>
              <w:proofErr w:type="spellEnd"/>
              <w:r w:rsidRPr="003225DE">
                <w:rPr>
                  <w:b/>
                  <w:lang w:val="en-US"/>
                  <w:rPrChange w:id="192" w:author="smaslan" w:date="2018-02-02T17:42:00Z">
                    <w:rPr>
                      <w:lang w:val="en-US"/>
                    </w:rPr>
                  </w:rPrChange>
                </w:rPr>
                <w:t>*</w:t>
              </w:r>
              <w:r>
                <w:rPr>
                  <w:lang w:val="en-US"/>
                </w:rPr>
                <w:t>’ values.</w:t>
              </w:r>
            </w:ins>
            <w:ins w:id="193" w:author="smaslan" w:date="2018-08-07T17:02:00Z">
              <w:r w:rsidR="007E343F">
                <w:rPr>
                  <w:lang w:val="en-US"/>
                </w:rPr>
                <w:t xml:space="preserve"> Note this has also relevan</w:t>
              </w:r>
              <w:r w:rsidR="0061369F">
                <w:rPr>
                  <w:lang w:val="en-US"/>
                </w:rPr>
                <w:t>ce for single input algorithms.</w:t>
              </w:r>
            </w:ins>
            <w:ins w:id="194" w:author="smaslan" w:date="2018-08-07T17:04:00Z">
              <w:r w:rsidR="0061369F">
                <w:rPr>
                  <w:lang w:val="en-US"/>
                </w:rPr>
                <w:t xml:space="preserve"> </w:t>
              </w:r>
            </w:ins>
            <w:ins w:id="195" w:author="smaslan" w:date="2018-08-07T17:02:00Z">
              <w:r w:rsidR="007E343F">
                <w:rPr>
                  <w:lang w:val="en-US"/>
                </w:rPr>
                <w:t xml:space="preserve">E.g. phase measurement algorithm may use this to </w:t>
              </w:r>
            </w:ins>
            <w:ins w:id="196" w:author="smaslan" w:date="2018-08-07T17:03:00Z">
              <w:r w:rsidR="007E343F">
                <w:rPr>
                  <w:lang w:val="en-US"/>
                </w:rPr>
                <w:t xml:space="preserve">cancel </w:t>
              </w:r>
            </w:ins>
            <w:ins w:id="197" w:author="smaslan" w:date="2018-08-07T17:02:00Z">
              <w:r w:rsidR="007E343F">
                <w:rPr>
                  <w:lang w:val="en-US"/>
                </w:rPr>
                <w:t xml:space="preserve">each channel </w:t>
              </w:r>
              <w:proofErr w:type="spellStart"/>
              <w:r w:rsidR="007E343F">
                <w:rPr>
                  <w:lang w:val="en-US"/>
                </w:rPr>
                <w:t>timeshift</w:t>
              </w:r>
              <w:proofErr w:type="spellEnd"/>
              <w:r w:rsidR="007E343F">
                <w:rPr>
                  <w:lang w:val="en-US"/>
                </w:rPr>
                <w:t xml:space="preserve"> so the estimated phase of each channel can be compared.</w:t>
              </w:r>
            </w:ins>
          </w:p>
        </w:tc>
      </w:tr>
      <w:tr w:rsidR="00322D5C" w:rsidTr="00E60687">
        <w:tc>
          <w:tcPr>
            <w:tcW w:w="2158" w:type="dxa"/>
          </w:tcPr>
          <w:p w:rsidR="00322D5C" w:rsidRDefault="005D6C6B">
            <w:pPr>
              <w:rPr>
                <w:lang w:val="en-US"/>
              </w:rPr>
            </w:pPr>
            <w:del w:id="198" w:author="smaslan" w:date="2018-05-09T17:52:00Z">
              <w:r w:rsidDel="00D80DAF">
                <w:rPr>
                  <w:lang w:val="en-US"/>
                </w:rPr>
                <w:delText>T</w:delText>
              </w:r>
            </w:del>
            <w:proofErr w:type="spellStart"/>
            <w:ins w:id="199" w:author="smaslan" w:date="2018-05-09T17:52:00Z">
              <w:r w:rsidR="00D80DAF">
                <w:rPr>
                  <w:lang w:val="en-US"/>
                </w:rPr>
                <w:t>t</w:t>
              </w:r>
            </w:ins>
            <w:r w:rsidR="00322D5C">
              <w:rPr>
                <w:lang w:val="en-US"/>
              </w:rPr>
              <w: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200" w:author="smaslan" w:date="2018-01-18T16:25:00Z">
                  <w:rPr>
                    <w:lang w:val="en-US"/>
                  </w:rPr>
                </w:rPrChange>
              </w:rPr>
              <w:t>u</w:t>
            </w:r>
            <w:r>
              <w:rPr>
                <w:lang w:val="en-US"/>
              </w:rPr>
              <w:t>’ and ‘</w:t>
            </w:r>
            <w:r w:rsidRPr="00AE1261">
              <w:rPr>
                <w:b/>
                <w:lang w:val="en-US"/>
                <w:rPrChange w:id="201" w:author="smaslan" w:date="2018-01-18T16:25:00Z">
                  <w:rPr>
                    <w:lang w:val="en-US"/>
                  </w:rPr>
                </w:rPrChange>
              </w:rPr>
              <w:t>i</w:t>
            </w:r>
            <w:r>
              <w:rPr>
                <w:lang w:val="en-US"/>
              </w:rPr>
              <w:t>’ channel in [Seconds]</w:t>
            </w:r>
            <w:ins w:id="202" w:author="Stanislav Maslan" w:date="2018-01-22T21:19:00Z">
              <w:r w:rsidR="00F80B05">
                <w:rPr>
                  <w:lang w:val="en-US"/>
                </w:rPr>
                <w:t xml:space="preserve"> (</w:t>
              </w:r>
              <w:proofErr w:type="spellStart"/>
              <w:r w:rsidR="00F80B05" w:rsidRPr="00F80B05">
                <w:rPr>
                  <w:i/>
                  <w:lang w:val="en-US"/>
                  <w:rPrChange w:id="203" w:author="Stanislav Maslan" w:date="2018-01-22T21:20:00Z">
                    <w:rPr>
                      <w:lang w:val="en-US"/>
                    </w:rPr>
                  </w:rPrChange>
                </w:rPr>
                <w:t>t_i</w:t>
              </w:r>
              <w:proofErr w:type="spellEnd"/>
              <w:r w:rsidR="00F80B05">
                <w:rPr>
                  <w:lang w:val="en-US"/>
                </w:rPr>
                <w:t xml:space="preserve"> </w:t>
              </w:r>
            </w:ins>
            <w:ins w:id="204" w:author="Stanislav Maslan" w:date="2018-01-22T21:20:00Z">
              <w:r w:rsidR="00F80B05">
                <w:rPr>
                  <w:lang w:val="en-US"/>
                </w:rPr>
                <w:t>–</w:t>
              </w:r>
            </w:ins>
            <w:ins w:id="205" w:author="Stanislav Maslan" w:date="2018-01-22T21:19:00Z">
              <w:r w:rsidR="00F80B05">
                <w:rPr>
                  <w:lang w:val="en-US"/>
                </w:rPr>
                <w:t xml:space="preserve"> </w:t>
              </w:r>
              <w:proofErr w:type="spellStart"/>
              <w:r w:rsidR="00F80B05" w:rsidRPr="00F80B05">
                <w:rPr>
                  <w:i/>
                  <w:lang w:val="en-US"/>
                  <w:rPrChange w:id="206" w:author="Stanislav Maslan" w:date="2018-01-22T21:20:00Z">
                    <w:rPr>
                      <w:lang w:val="en-US"/>
                    </w:rPr>
                  </w:rPrChange>
                </w:rPr>
                <w:t>t_</w:t>
              </w:r>
            </w:ins>
            <w:ins w:id="207" w:author="Stanislav Maslan" w:date="2018-01-22T21:20:00Z">
              <w:r w:rsidR="00F80B05" w:rsidRPr="00F80B05">
                <w:rPr>
                  <w:i/>
                  <w:lang w:val="en-US"/>
                  <w:rPrChange w:id="208" w:author="Stanislav Maslan" w:date="2018-01-22T21:20:00Z">
                    <w:rPr>
                      <w:lang w:val="en-US"/>
                    </w:rPr>
                  </w:rPrChange>
                </w:rPr>
                <w:t>u</w:t>
              </w:r>
            </w:ins>
            <w:proofErr w:type="spellEnd"/>
            <w:ins w:id="209" w:author="Stanislav Maslan" w:date="2018-01-22T21:19:00Z">
              <w:r w:rsidR="00F80B05">
                <w:rPr>
                  <w:lang w:val="en-US"/>
                </w:rPr>
                <w:t>)</w:t>
              </w:r>
            </w:ins>
            <w:r>
              <w:rPr>
                <w:lang w:val="en-US"/>
              </w:rPr>
              <w:t>. Applies only for multichannel algorithms.</w:t>
            </w:r>
          </w:p>
        </w:tc>
      </w:tr>
      <w:tr w:rsidR="00F80B05" w:rsidTr="00E60687">
        <w:trPr>
          <w:ins w:id="210" w:author="Stanislav Maslan" w:date="2018-01-22T21:20:00Z"/>
        </w:trPr>
        <w:tc>
          <w:tcPr>
            <w:tcW w:w="2158" w:type="dxa"/>
          </w:tcPr>
          <w:p w:rsidR="00F80B05" w:rsidRDefault="005D6C6B">
            <w:pPr>
              <w:rPr>
                <w:ins w:id="211" w:author="Stanislav Maslan" w:date="2018-01-22T21:20:00Z"/>
                <w:lang w:val="en-US"/>
              </w:rPr>
            </w:pPr>
            <w:ins w:id="212" w:author="Stanislav Maslan" w:date="2018-01-22T21:20:00Z">
              <w:del w:id="213" w:author="smaslan" w:date="2018-05-09T17:52:00Z">
                <w:r w:rsidDel="00D80DAF">
                  <w:rPr>
                    <w:lang w:val="en-US"/>
                  </w:rPr>
                  <w:delText>T</w:delText>
                </w:r>
              </w:del>
            </w:ins>
            <w:proofErr w:type="spellStart"/>
            <w:ins w:id="214" w:author="smaslan" w:date="2018-05-09T17:52:00Z">
              <w:r w:rsidR="00D80DAF">
                <w:rPr>
                  <w:lang w:val="en-US"/>
                </w:rPr>
                <w:t>t</w:t>
              </w:r>
            </w:ins>
            <w:ins w:id="215" w:author="Stanislav Maslan" w:date="2018-01-22T21:20:00Z">
              <w:r w:rsidR="00F80B05">
                <w:rPr>
                  <w:lang w:val="en-US"/>
                </w:rPr>
                <w:t>ime_shift_lo</w:t>
              </w:r>
              <w:proofErr w:type="spellEnd"/>
            </w:ins>
          </w:p>
        </w:tc>
        <w:tc>
          <w:tcPr>
            <w:tcW w:w="766" w:type="dxa"/>
          </w:tcPr>
          <w:p w:rsidR="00F80B05" w:rsidRDefault="00F80B05">
            <w:pPr>
              <w:rPr>
                <w:ins w:id="216" w:author="Stanislav Maslan" w:date="2018-01-22T21:20:00Z"/>
                <w:lang w:val="en-US"/>
              </w:rPr>
            </w:pPr>
            <w:ins w:id="217" w:author="Stanislav Maslan" w:date="2018-01-22T21:21:00Z">
              <w:r>
                <w:rPr>
                  <w:lang w:val="en-US"/>
                </w:rPr>
                <w:t>2</w:t>
              </w:r>
            </w:ins>
          </w:p>
        </w:tc>
        <w:tc>
          <w:tcPr>
            <w:tcW w:w="1418" w:type="dxa"/>
          </w:tcPr>
          <w:p w:rsidR="00F80B05" w:rsidRDefault="00F80B05">
            <w:pPr>
              <w:rPr>
                <w:ins w:id="218" w:author="Stanislav Maslan" w:date="2018-01-22T21:20:00Z"/>
                <w:lang w:val="en-US"/>
              </w:rPr>
            </w:pPr>
            <w:ins w:id="219" w:author="Stanislav Maslan" w:date="2018-01-22T21:21:00Z">
              <w:r>
                <w:rPr>
                  <w:lang w:val="en-US"/>
                </w:rPr>
                <w:t>Real scalar</w:t>
              </w:r>
            </w:ins>
          </w:p>
        </w:tc>
        <w:tc>
          <w:tcPr>
            <w:tcW w:w="4946" w:type="dxa"/>
          </w:tcPr>
          <w:p w:rsidR="00F80B05" w:rsidRDefault="00F80B05">
            <w:pPr>
              <w:rPr>
                <w:ins w:id="220" w:author="Stanislav Maslan" w:date="2018-01-22T21:20:00Z"/>
                <w:lang w:val="en-US"/>
              </w:rPr>
            </w:pPr>
            <w:proofErr w:type="spellStart"/>
            <w:ins w:id="221" w:author="Stanislav Maslan" w:date="2018-01-22T21:21:00Z">
              <w:r>
                <w:rPr>
                  <w:lang w:val="en-US"/>
                </w:rPr>
                <w:t>Timeshift</w:t>
              </w:r>
              <w:proofErr w:type="spellEnd"/>
              <w:r>
                <w:rPr>
                  <w:lang w:val="en-US"/>
                </w:rPr>
                <w:t xml:space="preserve"> between high-side and low-side channel of the differential channels</w:t>
              </w:r>
            </w:ins>
            <w:ins w:id="222" w:author="Stanislav Maslan" w:date="2018-01-22T21:22:00Z">
              <w:r>
                <w:rPr>
                  <w:lang w:val="en-US"/>
                </w:rPr>
                <w:t xml:space="preserve"> in [Seconds] (</w:t>
              </w:r>
              <w:proofErr w:type="spellStart"/>
              <w:r w:rsidRPr="00F80B05">
                <w:rPr>
                  <w:i/>
                  <w:lang w:val="en-US"/>
                  <w:rPrChange w:id="223" w:author="Stanislav Maslan" w:date="2018-01-22T21:22:00Z">
                    <w:rPr>
                      <w:lang w:val="en-US"/>
                    </w:rPr>
                  </w:rPrChange>
                </w:rPr>
                <w:t>t_hi</w:t>
              </w:r>
              <w:proofErr w:type="spellEnd"/>
              <w:r>
                <w:rPr>
                  <w:lang w:val="en-US"/>
                </w:rPr>
                <w:t xml:space="preserve"> – </w:t>
              </w:r>
              <w:proofErr w:type="spellStart"/>
              <w:r w:rsidRPr="00F80B05">
                <w:rPr>
                  <w:i/>
                  <w:lang w:val="en-US"/>
                  <w:rPrChange w:id="224" w:author="Stanislav Maslan" w:date="2018-01-22T21:22:00Z">
                    <w:rPr>
                      <w:lang w:val="en-US"/>
                    </w:rPr>
                  </w:rPrChange>
                </w:rPr>
                <w:t>t_lo</w:t>
              </w:r>
              <w:proofErr w:type="spellEnd"/>
              <w:r>
                <w:rPr>
                  <w:lang w:val="en-US"/>
                </w:rPr>
                <w:t>).</w:t>
              </w:r>
            </w:ins>
          </w:p>
        </w:tc>
      </w:tr>
      <w:tr w:rsidR="007B1BC2" w:rsidTr="00E60687">
        <w:trPr>
          <w:ins w:id="225" w:author="smaslan" w:date="2017-11-27T10:22:00Z"/>
        </w:trPr>
        <w:tc>
          <w:tcPr>
            <w:tcW w:w="2158" w:type="dxa"/>
          </w:tcPr>
          <w:p w:rsidR="007B1BC2" w:rsidRDefault="005D6C6B" w:rsidP="00D516C6">
            <w:pPr>
              <w:rPr>
                <w:ins w:id="226" w:author="smaslan" w:date="2017-11-27T10:22:00Z"/>
                <w:lang w:val="en-US"/>
              </w:rPr>
            </w:pPr>
            <w:ins w:id="227" w:author="Stanislav Maslan" w:date="2018-02-23T18:58:00Z">
              <w:del w:id="228" w:author="smaslan" w:date="2018-05-09T17:52:00Z">
                <w:r w:rsidDel="00D80DAF">
                  <w:rPr>
                    <w:lang w:val="en-US"/>
                  </w:rPr>
                  <w:delText>A</w:delText>
                </w:r>
              </w:del>
            </w:ins>
            <w:proofErr w:type="spellStart"/>
            <w:ins w:id="229" w:author="smaslan" w:date="2018-05-09T17:52:00Z">
              <w:r w:rsidR="00D80DAF">
                <w:rPr>
                  <w:lang w:val="en-US"/>
                </w:rPr>
                <w:t>a</w:t>
              </w:r>
            </w:ins>
            <w:ins w:id="230" w:author="Stanislav Maslan" w:date="2018-02-23T18:58:00Z">
              <w:r w:rsidR="00D516C6">
                <w:rPr>
                  <w:lang w:val="en-US"/>
                </w:rPr>
                <w:t>dc_</w:t>
              </w:r>
            </w:ins>
            <w:ins w:id="231" w:author="smaslan" w:date="2017-11-27T10:22:00Z">
              <w:del w:id="232" w:author="Stanislav Maslan" w:date="2018-02-23T18:58:00Z">
                <w:r w:rsidR="00031CFD" w:rsidDel="00D516C6">
                  <w:rPr>
                    <w:lang w:val="en-US"/>
                  </w:rPr>
                  <w:delText>J</w:delText>
                </w:r>
              </w:del>
            </w:ins>
            <w:ins w:id="233" w:author="Stanislav Maslan" w:date="2018-02-23T18:58:00Z">
              <w:r w:rsidR="00D516C6">
                <w:rPr>
                  <w:lang w:val="en-US"/>
                </w:rPr>
                <w:t>j</w:t>
              </w:r>
            </w:ins>
            <w:ins w:id="234" w:author="smaslan" w:date="2017-11-27T10:22:00Z">
              <w:r w:rsidR="007B1BC2">
                <w:rPr>
                  <w:lang w:val="en-US"/>
                </w:rPr>
                <w:t>itter</w:t>
              </w:r>
              <w:proofErr w:type="spellEnd"/>
            </w:ins>
          </w:p>
        </w:tc>
        <w:tc>
          <w:tcPr>
            <w:tcW w:w="766" w:type="dxa"/>
          </w:tcPr>
          <w:p w:rsidR="007B1BC2" w:rsidRDefault="00EC02D4">
            <w:pPr>
              <w:rPr>
                <w:ins w:id="235" w:author="smaslan" w:date="2017-11-27T10:22:00Z"/>
                <w:lang w:val="en-US"/>
              </w:rPr>
            </w:pPr>
            <w:ins w:id="236" w:author="smaslan" w:date="2018-05-15T12:46:00Z">
              <w:r>
                <w:rPr>
                  <w:lang w:val="en-US"/>
                </w:rPr>
                <w:t>1, 2</w:t>
              </w:r>
            </w:ins>
          </w:p>
        </w:tc>
        <w:tc>
          <w:tcPr>
            <w:tcW w:w="1418" w:type="dxa"/>
          </w:tcPr>
          <w:p w:rsidR="007B1BC2" w:rsidRDefault="007B1BC2">
            <w:pPr>
              <w:rPr>
                <w:ins w:id="237" w:author="smaslan" w:date="2017-11-27T10:22:00Z"/>
                <w:lang w:val="en-US"/>
              </w:rPr>
            </w:pPr>
            <w:ins w:id="238" w:author="smaslan" w:date="2017-11-27T10:23:00Z">
              <w:r>
                <w:rPr>
                  <w:lang w:val="en-US"/>
                </w:rPr>
                <w:t>Real scalar</w:t>
              </w:r>
            </w:ins>
          </w:p>
        </w:tc>
        <w:tc>
          <w:tcPr>
            <w:tcW w:w="4946" w:type="dxa"/>
          </w:tcPr>
          <w:p w:rsidR="007B1BC2" w:rsidRDefault="007B1BC2" w:rsidP="00322D5C">
            <w:pPr>
              <w:rPr>
                <w:ins w:id="239" w:author="smaslan" w:date="2017-11-27T10:22:00Z"/>
                <w:lang w:val="en-US"/>
              </w:rPr>
            </w:pPr>
            <w:ins w:id="240" w:author="smaslan" w:date="2017-11-27T10:23:00Z">
              <w:r>
                <w:rPr>
                  <w:lang w:val="en-US"/>
                </w:rPr>
                <w:t>Sampling jitter value [Seconds].</w:t>
              </w:r>
            </w:ins>
          </w:p>
        </w:tc>
      </w:tr>
      <w:tr w:rsidR="00755D7D" w:rsidTr="00E60687">
        <w:trPr>
          <w:ins w:id="241" w:author="smaslan" w:date="2018-05-10T14:19:00Z"/>
        </w:trPr>
        <w:tc>
          <w:tcPr>
            <w:tcW w:w="2158" w:type="dxa"/>
          </w:tcPr>
          <w:p w:rsidR="00755D7D" w:rsidDel="00D80DAF" w:rsidRDefault="00755D7D" w:rsidP="00D516C6">
            <w:pPr>
              <w:rPr>
                <w:ins w:id="242" w:author="smaslan" w:date="2018-05-10T14:19:00Z"/>
                <w:lang w:val="en-US"/>
              </w:rPr>
            </w:pPr>
            <w:proofErr w:type="spellStart"/>
            <w:ins w:id="243" w:author="smaslan" w:date="2018-05-10T14:19:00Z">
              <w:r>
                <w:rPr>
                  <w:lang w:val="en-US"/>
                </w:rPr>
                <w:t>adc_offset</w:t>
              </w:r>
              <w:proofErr w:type="spellEnd"/>
            </w:ins>
          </w:p>
        </w:tc>
        <w:tc>
          <w:tcPr>
            <w:tcW w:w="766" w:type="dxa"/>
          </w:tcPr>
          <w:p w:rsidR="00755D7D" w:rsidRDefault="00755D7D">
            <w:pPr>
              <w:rPr>
                <w:ins w:id="244" w:author="smaslan" w:date="2018-05-10T14:19:00Z"/>
                <w:lang w:val="en-US"/>
              </w:rPr>
            </w:pPr>
            <w:ins w:id="245" w:author="smaslan" w:date="2018-05-10T14:19:00Z">
              <w:r>
                <w:rPr>
                  <w:lang w:val="en-US"/>
                </w:rPr>
                <w:t>1, 2</w:t>
              </w:r>
            </w:ins>
          </w:p>
        </w:tc>
        <w:tc>
          <w:tcPr>
            <w:tcW w:w="1418" w:type="dxa"/>
          </w:tcPr>
          <w:p w:rsidR="00755D7D" w:rsidRDefault="00755D7D">
            <w:pPr>
              <w:rPr>
                <w:ins w:id="246" w:author="smaslan" w:date="2018-05-10T14:19:00Z"/>
                <w:lang w:val="en-US"/>
              </w:rPr>
            </w:pPr>
            <w:ins w:id="247" w:author="smaslan" w:date="2018-05-10T14:19:00Z">
              <w:r>
                <w:rPr>
                  <w:lang w:val="en-US"/>
                </w:rPr>
                <w:t>Real scalar</w:t>
              </w:r>
            </w:ins>
          </w:p>
        </w:tc>
        <w:tc>
          <w:tcPr>
            <w:tcW w:w="4946" w:type="dxa"/>
          </w:tcPr>
          <w:p w:rsidR="00755D7D" w:rsidRDefault="00755D7D" w:rsidP="00322D5C">
            <w:pPr>
              <w:rPr>
                <w:ins w:id="248" w:author="smaslan" w:date="2018-05-10T14:19:00Z"/>
                <w:lang w:val="en-US"/>
              </w:rPr>
            </w:pPr>
            <w:ins w:id="249" w:author="smaslan" w:date="2018-05-10T14:20:00Z">
              <w:r>
                <w:rPr>
                  <w:lang w:val="en-US"/>
                </w:rPr>
                <w:t>Offset voltage of ADC.</w:t>
              </w:r>
            </w:ins>
          </w:p>
        </w:tc>
      </w:tr>
      <w:tr w:rsidR="00031CFD" w:rsidTr="00E60687">
        <w:trPr>
          <w:ins w:id="250" w:author="smaslan" w:date="2018-02-05T16:32:00Z"/>
        </w:trPr>
        <w:tc>
          <w:tcPr>
            <w:tcW w:w="2158" w:type="dxa"/>
          </w:tcPr>
          <w:p w:rsidR="00031CFD" w:rsidRDefault="00D80DAF">
            <w:pPr>
              <w:rPr>
                <w:ins w:id="251" w:author="smaslan" w:date="2018-02-05T16:32:00Z"/>
                <w:lang w:val="en-US"/>
              </w:rPr>
            </w:pPr>
            <w:proofErr w:type="spellStart"/>
            <w:ins w:id="252" w:author="smaslan" w:date="2018-05-09T17:52:00Z">
              <w:r>
                <w:rPr>
                  <w:lang w:val="en-US"/>
                </w:rPr>
                <w:t>a</w:t>
              </w:r>
            </w:ins>
            <w:ins w:id="253" w:author="smaslan" w:date="2018-02-05T16:32:00Z">
              <w:r w:rsidR="00031CFD">
                <w:rPr>
                  <w:lang w:val="en-US"/>
                </w:rPr>
                <w:t>dc_aper</w:t>
              </w:r>
              <w:proofErr w:type="spellEnd"/>
            </w:ins>
          </w:p>
        </w:tc>
        <w:tc>
          <w:tcPr>
            <w:tcW w:w="766" w:type="dxa"/>
          </w:tcPr>
          <w:p w:rsidR="00031CFD" w:rsidRDefault="00031CFD">
            <w:pPr>
              <w:rPr>
                <w:ins w:id="254" w:author="smaslan" w:date="2018-02-05T16:32:00Z"/>
                <w:lang w:val="en-US"/>
              </w:rPr>
            </w:pPr>
            <w:ins w:id="255" w:author="smaslan" w:date="2018-02-05T16:35:00Z">
              <w:r>
                <w:rPr>
                  <w:lang w:val="en-US"/>
                </w:rPr>
                <w:t>3</w:t>
              </w:r>
            </w:ins>
          </w:p>
        </w:tc>
        <w:tc>
          <w:tcPr>
            <w:tcW w:w="1418" w:type="dxa"/>
          </w:tcPr>
          <w:p w:rsidR="00031CFD" w:rsidRDefault="00031CFD">
            <w:pPr>
              <w:rPr>
                <w:ins w:id="256" w:author="smaslan" w:date="2018-02-05T16:32:00Z"/>
                <w:lang w:val="en-US"/>
              </w:rPr>
            </w:pPr>
            <w:ins w:id="257" w:author="smaslan" w:date="2018-02-05T16:32:00Z">
              <w:r>
                <w:rPr>
                  <w:lang w:val="en-US"/>
                </w:rPr>
                <w:t>Real scalar</w:t>
              </w:r>
            </w:ins>
          </w:p>
        </w:tc>
        <w:tc>
          <w:tcPr>
            <w:tcW w:w="4946" w:type="dxa"/>
          </w:tcPr>
          <w:p w:rsidR="00031CFD" w:rsidRDefault="00031CFD" w:rsidP="00322D5C">
            <w:pPr>
              <w:rPr>
                <w:ins w:id="258" w:author="smaslan" w:date="2018-02-05T16:32:00Z"/>
                <w:lang w:val="en-US"/>
              </w:rPr>
            </w:pPr>
            <w:ins w:id="259" w:author="smaslan" w:date="2018-02-05T16:32:00Z">
              <w:r>
                <w:rPr>
                  <w:lang w:val="en-US"/>
                </w:rPr>
                <w:t xml:space="preserve">Aperture value [s] of the ADC at current settings. Note this value may not be available for some ADCs. </w:t>
              </w:r>
            </w:ins>
          </w:p>
        </w:tc>
      </w:tr>
      <w:tr w:rsidR="00031CFD" w:rsidTr="00E60687">
        <w:trPr>
          <w:ins w:id="260" w:author="smaslan" w:date="2018-02-05T16:33:00Z"/>
        </w:trPr>
        <w:tc>
          <w:tcPr>
            <w:tcW w:w="2158" w:type="dxa"/>
          </w:tcPr>
          <w:p w:rsidR="00031CFD" w:rsidRDefault="00D80DAF">
            <w:pPr>
              <w:rPr>
                <w:ins w:id="261" w:author="smaslan" w:date="2018-02-05T16:33:00Z"/>
                <w:lang w:val="en-US"/>
              </w:rPr>
            </w:pPr>
            <w:proofErr w:type="spellStart"/>
            <w:ins w:id="262" w:author="smaslan" w:date="2018-05-09T17:52:00Z">
              <w:r>
                <w:rPr>
                  <w:lang w:val="en-US"/>
                </w:rPr>
                <w:t>a</w:t>
              </w:r>
            </w:ins>
            <w:ins w:id="263" w:author="smaslan" w:date="2018-02-05T16:33:00Z">
              <w:r w:rsidR="00031CFD">
                <w:rPr>
                  <w:lang w:val="en-US"/>
                </w:rPr>
                <w:t>dc_aper_corr</w:t>
              </w:r>
              <w:proofErr w:type="spellEnd"/>
            </w:ins>
          </w:p>
        </w:tc>
        <w:tc>
          <w:tcPr>
            <w:tcW w:w="766" w:type="dxa"/>
          </w:tcPr>
          <w:p w:rsidR="00031CFD" w:rsidRDefault="00573DAD">
            <w:pPr>
              <w:rPr>
                <w:ins w:id="264" w:author="smaslan" w:date="2018-02-05T16:33:00Z"/>
                <w:lang w:val="en-US"/>
              </w:rPr>
            </w:pPr>
            <w:ins w:id="265" w:author="smaslan" w:date="2018-02-27T10:31:00Z">
              <w:r>
                <w:rPr>
                  <w:lang w:val="en-US"/>
                </w:rPr>
                <w:t xml:space="preserve">1, 2, </w:t>
              </w:r>
            </w:ins>
            <w:ins w:id="266" w:author="smaslan" w:date="2018-02-05T16:35:00Z">
              <w:r w:rsidR="00031CFD">
                <w:rPr>
                  <w:lang w:val="en-US"/>
                </w:rPr>
                <w:t>3, 5</w:t>
              </w:r>
            </w:ins>
          </w:p>
        </w:tc>
        <w:tc>
          <w:tcPr>
            <w:tcW w:w="1418" w:type="dxa"/>
          </w:tcPr>
          <w:p w:rsidR="00031CFD" w:rsidRDefault="00031CFD">
            <w:pPr>
              <w:rPr>
                <w:ins w:id="267" w:author="smaslan" w:date="2018-02-05T16:33:00Z"/>
                <w:lang w:val="en-US"/>
              </w:rPr>
            </w:pPr>
            <w:ins w:id="268" w:author="smaslan" w:date="2018-02-05T16:33:00Z">
              <w:r>
                <w:rPr>
                  <w:lang w:val="en-US"/>
                </w:rPr>
                <w:t>Real scalar</w:t>
              </w:r>
            </w:ins>
          </w:p>
        </w:tc>
        <w:tc>
          <w:tcPr>
            <w:tcW w:w="4946" w:type="dxa"/>
          </w:tcPr>
          <w:p w:rsidR="00031CFD" w:rsidRDefault="00031CFD">
            <w:pPr>
              <w:rPr>
                <w:ins w:id="269" w:author="smaslan" w:date="2018-02-05T16:33:00Z"/>
                <w:lang w:val="en-US"/>
              </w:rPr>
            </w:pPr>
            <w:ins w:id="270" w:author="smaslan" w:date="2018-02-05T16:33:00Z">
              <w:r>
                <w:rPr>
                  <w:lang w:val="en-US"/>
                </w:rPr>
                <w:t xml:space="preserve">Non-zero value in this parameter indicates the algorithm should automatically apply gain/phase correction </w:t>
              </w:r>
            </w:ins>
            <w:ins w:id="271" w:author="smaslan" w:date="2018-02-05T16:34:00Z">
              <w:r>
                <w:rPr>
                  <w:lang w:val="en-US"/>
                </w:rPr>
                <w:t>to compensate aperture effect. Note it will work only if ‘</w:t>
              </w:r>
              <w:proofErr w:type="spellStart"/>
              <w:r w:rsidRPr="00031CFD">
                <w:rPr>
                  <w:b/>
                  <w:lang w:val="en-US"/>
                  <w:rPrChange w:id="272"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5D6C6B">
            <w:pPr>
              <w:rPr>
                <w:lang w:val="en-US"/>
              </w:rPr>
            </w:pPr>
            <w:del w:id="273" w:author="smaslan" w:date="2018-05-10T14:19:00Z">
              <w:r w:rsidDel="00755D7D">
                <w:rPr>
                  <w:lang w:val="en-US"/>
                </w:rPr>
                <w:delText>A</w:delText>
              </w:r>
            </w:del>
            <w:proofErr w:type="spellStart"/>
            <w:ins w:id="274" w:author="smaslan" w:date="2018-05-10T14:19:00Z">
              <w:r w:rsidR="00755D7D">
                <w:rPr>
                  <w:lang w:val="en-US"/>
                </w:rPr>
                <w:t>a</w:t>
              </w:r>
            </w:ins>
            <w:r w:rsidR="00322D5C">
              <w:rPr>
                <w:lang w:val="en-US"/>
              </w:rPr>
              <w:t>dc_gain</w:t>
            </w:r>
            <w:proofErr w:type="spellEnd"/>
          </w:p>
        </w:tc>
        <w:tc>
          <w:tcPr>
            <w:tcW w:w="766" w:type="dxa"/>
          </w:tcPr>
          <w:p w:rsidR="00322D5C" w:rsidRDefault="009127FD">
            <w:pPr>
              <w:rPr>
                <w:lang w:val="en-US"/>
              </w:rPr>
            </w:pPr>
            <w:r>
              <w:rPr>
                <w:lang w:val="en-US"/>
              </w:rPr>
              <w:t>1</w:t>
            </w:r>
            <w:ins w:id="275"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76"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77"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78"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79"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80" w:author="smaslan" w:date="2018-01-18T16:57:00Z">
                  <w:rPr>
                    <w:lang w:val="en-US"/>
                  </w:rPr>
                </w:rPrChange>
              </w:rPr>
              <w:t>adc_gain</w:t>
            </w:r>
            <w:proofErr w:type="spellEnd"/>
            <w:r>
              <w:rPr>
                <w:lang w:val="en-US"/>
              </w:rPr>
              <w:t>’.</w:t>
            </w:r>
          </w:p>
        </w:tc>
      </w:tr>
      <w:tr w:rsidR="00322D5C" w:rsidTr="00E60687">
        <w:tc>
          <w:tcPr>
            <w:tcW w:w="2158" w:type="dxa"/>
          </w:tcPr>
          <w:p w:rsidR="00322D5C" w:rsidRDefault="005D6C6B" w:rsidP="00E138BF">
            <w:pPr>
              <w:rPr>
                <w:lang w:val="en-US"/>
              </w:rPr>
            </w:pPr>
            <w:del w:id="281" w:author="smaslan" w:date="2018-05-09T17:52:00Z">
              <w:r w:rsidDel="00D80DAF">
                <w:rPr>
                  <w:lang w:val="en-US"/>
                </w:rPr>
                <w:delText>A</w:delText>
              </w:r>
            </w:del>
            <w:proofErr w:type="spellStart"/>
            <w:ins w:id="282" w:author="smaslan" w:date="2018-05-09T17:52:00Z">
              <w:r w:rsidR="00D80DAF">
                <w:rPr>
                  <w:lang w:val="en-US"/>
                </w:rPr>
                <w:t>a</w:t>
              </w:r>
            </w:ins>
            <w:r w:rsidR="00322D5C">
              <w:rPr>
                <w:lang w:val="en-US"/>
              </w:rPr>
              <w:t>dc_gain_a</w:t>
            </w:r>
            <w:proofErr w:type="spellEnd"/>
          </w:p>
        </w:tc>
        <w:tc>
          <w:tcPr>
            <w:tcW w:w="766" w:type="dxa"/>
          </w:tcPr>
          <w:p w:rsidR="00322D5C" w:rsidRDefault="00322D5C" w:rsidP="009127FD">
            <w:pPr>
              <w:rPr>
                <w:lang w:val="en-US"/>
              </w:rPr>
            </w:pPr>
            <w:r>
              <w:rPr>
                <w:lang w:val="en-US"/>
              </w:rPr>
              <w:t>1</w:t>
            </w:r>
            <w:r w:rsidR="009127FD">
              <w:rPr>
                <w:lang w:val="en-US"/>
              </w:rPr>
              <w:t>, 2</w:t>
            </w:r>
            <w:ins w:id="283"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84"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85"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5D6C6B">
            <w:pPr>
              <w:rPr>
                <w:lang w:val="en-US"/>
              </w:rPr>
            </w:pPr>
            <w:del w:id="286" w:author="smaslan" w:date="2018-05-09T17:52:00Z">
              <w:r w:rsidDel="00D80DAF">
                <w:rPr>
                  <w:lang w:val="en-US"/>
                </w:rPr>
                <w:delText>A</w:delText>
              </w:r>
            </w:del>
            <w:proofErr w:type="spellStart"/>
            <w:ins w:id="287" w:author="smaslan" w:date="2018-05-09T17:52:00Z">
              <w:r w:rsidR="00D80DAF">
                <w:rPr>
                  <w:lang w:val="en-US"/>
                </w:rPr>
                <w:t>a</w:t>
              </w:r>
            </w:ins>
            <w:r w:rsidR="00322D5C">
              <w:rPr>
                <w:lang w:val="en-US"/>
              </w:rPr>
              <w:t>dc_phi</w:t>
            </w:r>
            <w:proofErr w:type="spellEnd"/>
          </w:p>
        </w:tc>
        <w:tc>
          <w:tcPr>
            <w:tcW w:w="766" w:type="dxa"/>
          </w:tcPr>
          <w:p w:rsidR="00322D5C" w:rsidRDefault="00322D5C" w:rsidP="009127FD">
            <w:pPr>
              <w:rPr>
                <w:lang w:val="en-US"/>
              </w:rPr>
            </w:pPr>
            <w:r>
              <w:rPr>
                <w:lang w:val="en-US"/>
              </w:rPr>
              <w:t>1</w:t>
            </w:r>
            <w:ins w:id="288"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w:t>
            </w:r>
            <w:r w:rsidR="00162F69">
              <w:rPr>
                <w:lang w:val="en-US"/>
              </w:rPr>
              <w:lastRenderedPageBreak/>
              <w:t>on the frequency ‘</w:t>
            </w:r>
            <w:proofErr w:type="spellStart"/>
            <w:r w:rsidR="00162F69" w:rsidRPr="0063193E">
              <w:rPr>
                <w:b/>
                <w:lang w:val="en-US"/>
                <w:rPrChange w:id="289"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90"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lastRenderedPageBreak/>
              <w:t>adc_phi_f</w:t>
            </w:r>
            <w:proofErr w:type="spellEnd"/>
          </w:p>
        </w:tc>
        <w:tc>
          <w:tcPr>
            <w:tcW w:w="766" w:type="dxa"/>
          </w:tcPr>
          <w:p w:rsidR="00322D5C" w:rsidRDefault="00322D5C" w:rsidP="009127FD">
            <w:pPr>
              <w:rPr>
                <w:lang w:val="en-US"/>
              </w:rPr>
            </w:pPr>
            <w:r>
              <w:rPr>
                <w:lang w:val="en-US"/>
              </w:rPr>
              <w:t>1</w:t>
            </w:r>
            <w:r w:rsidR="009127FD">
              <w:rPr>
                <w:lang w:val="en-US"/>
              </w:rPr>
              <w:t>, 2</w:t>
            </w:r>
            <w:ins w:id="291"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92"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93" w:author="Stanislav Maslan" w:date="2018-01-21T11:35:00Z">
                  <w:rPr>
                    <w:lang w:val="en-US"/>
                  </w:rPr>
                </w:rPrChange>
              </w:rPr>
              <w:t>adc_phi</w:t>
            </w:r>
            <w:proofErr w:type="spellEnd"/>
            <w:r>
              <w:rPr>
                <w:lang w:val="en-US"/>
              </w:rPr>
              <w:t>’.</w:t>
            </w:r>
          </w:p>
        </w:tc>
      </w:tr>
      <w:tr w:rsidR="00322D5C" w:rsidTr="00E60687">
        <w:tc>
          <w:tcPr>
            <w:tcW w:w="2158" w:type="dxa"/>
          </w:tcPr>
          <w:p w:rsidR="00322D5C" w:rsidRDefault="005D6C6B">
            <w:pPr>
              <w:rPr>
                <w:lang w:val="en-US"/>
              </w:rPr>
            </w:pPr>
            <w:del w:id="294" w:author="smaslan" w:date="2018-05-09T17:52:00Z">
              <w:r w:rsidDel="00D80DAF">
                <w:rPr>
                  <w:lang w:val="en-US"/>
                </w:rPr>
                <w:delText>A</w:delText>
              </w:r>
            </w:del>
            <w:proofErr w:type="spellStart"/>
            <w:ins w:id="295" w:author="smaslan" w:date="2018-05-09T17:52:00Z">
              <w:r w:rsidR="00D80DAF">
                <w:rPr>
                  <w:lang w:val="en-US"/>
                </w:rPr>
                <w:t>a</w:t>
              </w:r>
            </w:ins>
            <w:r w:rsidR="00162F69">
              <w:rPr>
                <w:lang w:val="en-US"/>
              </w:rPr>
              <w:t>dc_phi_a</w:t>
            </w:r>
            <w:proofErr w:type="spellEnd"/>
          </w:p>
        </w:tc>
        <w:tc>
          <w:tcPr>
            <w:tcW w:w="766" w:type="dxa"/>
          </w:tcPr>
          <w:p w:rsidR="00322D5C" w:rsidRDefault="00322D5C" w:rsidP="009127FD">
            <w:pPr>
              <w:rPr>
                <w:lang w:val="en-US"/>
              </w:rPr>
            </w:pPr>
            <w:r>
              <w:rPr>
                <w:lang w:val="en-US"/>
              </w:rPr>
              <w:t>1</w:t>
            </w:r>
            <w:r w:rsidR="009127FD">
              <w:rPr>
                <w:lang w:val="en-US"/>
              </w:rPr>
              <w:t>, 2</w:t>
            </w:r>
            <w:ins w:id="296"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97"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298" w:author="Stanislav Maslan" w:date="2018-01-21T11:35:00Z">
                  <w:rPr>
                    <w:lang w:val="en-US"/>
                  </w:rPr>
                </w:rPrChange>
              </w:rPr>
              <w:t>adc_phi</w:t>
            </w:r>
            <w:proofErr w:type="spellEnd"/>
            <w:r>
              <w:rPr>
                <w:lang w:val="en-US"/>
              </w:rPr>
              <w:t>’.</w:t>
            </w:r>
          </w:p>
        </w:tc>
      </w:tr>
      <w:tr w:rsidR="008B2789" w:rsidTr="00E60687">
        <w:trPr>
          <w:ins w:id="299" w:author="smaslan" w:date="2018-02-02T11:42:00Z"/>
        </w:trPr>
        <w:tc>
          <w:tcPr>
            <w:tcW w:w="2158" w:type="dxa"/>
          </w:tcPr>
          <w:p w:rsidR="008B2789" w:rsidRDefault="00D80DAF">
            <w:pPr>
              <w:rPr>
                <w:ins w:id="300" w:author="smaslan" w:date="2018-02-02T11:42:00Z"/>
                <w:lang w:val="en-US"/>
              </w:rPr>
            </w:pPr>
            <w:proofErr w:type="spellStart"/>
            <w:ins w:id="301" w:author="smaslan" w:date="2018-05-09T17:52:00Z">
              <w:r>
                <w:rPr>
                  <w:lang w:val="en-US"/>
                </w:rPr>
                <w:t>a</w:t>
              </w:r>
            </w:ins>
            <w:ins w:id="302" w:author="smaslan" w:date="2018-02-02T11:42:00Z">
              <w:r w:rsidR="008B2789">
                <w:rPr>
                  <w:lang w:val="en-US"/>
                </w:rPr>
                <w:t>dc_freq</w:t>
              </w:r>
              <w:proofErr w:type="spellEnd"/>
            </w:ins>
          </w:p>
        </w:tc>
        <w:tc>
          <w:tcPr>
            <w:tcW w:w="766" w:type="dxa"/>
          </w:tcPr>
          <w:p w:rsidR="008B2789" w:rsidRDefault="008B2789" w:rsidP="009127FD">
            <w:pPr>
              <w:rPr>
                <w:ins w:id="303" w:author="smaslan" w:date="2018-02-02T11:42:00Z"/>
                <w:lang w:val="en-US"/>
              </w:rPr>
            </w:pPr>
          </w:p>
        </w:tc>
        <w:tc>
          <w:tcPr>
            <w:tcW w:w="1418" w:type="dxa"/>
          </w:tcPr>
          <w:p w:rsidR="008B2789" w:rsidRDefault="008B2789" w:rsidP="009A0351">
            <w:pPr>
              <w:rPr>
                <w:ins w:id="304" w:author="smaslan" w:date="2018-02-02T11:42:00Z"/>
                <w:lang w:val="en-US"/>
              </w:rPr>
            </w:pPr>
            <w:ins w:id="305" w:author="smaslan" w:date="2018-02-02T11:42:00Z">
              <w:r>
                <w:rPr>
                  <w:lang w:val="en-US"/>
                </w:rPr>
                <w:t>Real scalar</w:t>
              </w:r>
            </w:ins>
          </w:p>
        </w:tc>
        <w:tc>
          <w:tcPr>
            <w:tcW w:w="4946" w:type="dxa"/>
          </w:tcPr>
          <w:p w:rsidR="008B2789" w:rsidRDefault="008B2789" w:rsidP="00101396">
            <w:pPr>
              <w:rPr>
                <w:ins w:id="306" w:author="smaslan" w:date="2018-02-02T11:42:00Z"/>
                <w:lang w:val="en-US"/>
              </w:rPr>
            </w:pPr>
            <w:ins w:id="307"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308" w:author="smaslan" w:date="2018-02-02T11:46:00Z">
              <w:r>
                <w:rPr>
                  <w:lang w:val="en-US"/>
                </w:rPr>
                <w:t>identical correction for all channels.</w:t>
              </w:r>
            </w:ins>
          </w:p>
        </w:tc>
      </w:tr>
      <w:tr w:rsidR="00322D5C" w:rsidTr="00E60687">
        <w:tc>
          <w:tcPr>
            <w:tcW w:w="2158" w:type="dxa"/>
          </w:tcPr>
          <w:p w:rsidR="00322D5C" w:rsidRDefault="00D80DAF">
            <w:pPr>
              <w:rPr>
                <w:lang w:val="en-US"/>
              </w:rPr>
            </w:pPr>
            <w:proofErr w:type="spellStart"/>
            <w:ins w:id="309" w:author="smaslan" w:date="2018-05-09T17:52:00Z">
              <w:r>
                <w:rPr>
                  <w:lang w:val="en-US"/>
                </w:rPr>
                <w:t>t</w:t>
              </w:r>
            </w:ins>
            <w:del w:id="310" w:author="smaslan" w:date="2018-05-09T17:52:00Z">
              <w:r w:rsidR="005D6C6B" w:rsidDel="00D80DAF">
                <w:rPr>
                  <w:lang w:val="en-US"/>
                </w:rPr>
                <w:delText>T</w:delText>
              </w:r>
            </w:del>
            <w:r w:rsidR="00322D5C">
              <w:rPr>
                <w:lang w:val="en-US"/>
              </w:rPr>
              <w: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311"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312"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313" w:author="Stanislav Maslan" w:date="2018-01-21T12:50:00Z">
              <w:r w:rsidR="009127FD" w:rsidDel="00742C77">
                <w:rPr>
                  <w:lang w:val="en-US"/>
                </w:rPr>
                <w:delText>2</w:delText>
              </w:r>
            </w:del>
            <w:ins w:id="314"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15"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316"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pPr>
              <w:rPr>
                <w:lang w:val="en-US"/>
              </w:rPr>
            </w:pPr>
            <w:del w:id="317" w:author="smaslan" w:date="2018-05-09T17:52:00Z">
              <w:r w:rsidDel="00D80DAF">
                <w:rPr>
                  <w:lang w:val="en-US"/>
                </w:rPr>
                <w:delText>T</w:delText>
              </w:r>
            </w:del>
            <w:proofErr w:type="spellStart"/>
            <w:ins w:id="318" w:author="smaslan" w:date="2018-05-09T17:52:00Z">
              <w:r w:rsidR="00D80DAF">
                <w:rPr>
                  <w:lang w:val="en-US"/>
                </w:rPr>
                <w:t>t</w:t>
              </w:r>
            </w:ins>
            <w:r w:rsidR="00322D5C">
              <w:rPr>
                <w:lang w:val="en-US"/>
              </w:rPr>
              <w:t>r_gain_a</w:t>
            </w:r>
            <w:proofErr w:type="spellEnd"/>
          </w:p>
        </w:tc>
        <w:tc>
          <w:tcPr>
            <w:tcW w:w="766" w:type="dxa"/>
          </w:tcPr>
          <w:p w:rsidR="00322D5C" w:rsidRDefault="00322D5C">
            <w:pPr>
              <w:rPr>
                <w:lang w:val="en-US"/>
              </w:rPr>
            </w:pPr>
            <w:r>
              <w:rPr>
                <w:lang w:val="en-US"/>
              </w:rPr>
              <w:t>1</w:t>
            </w:r>
            <w:r w:rsidR="009127FD">
              <w:rPr>
                <w:lang w:val="en-US"/>
              </w:rPr>
              <w:t xml:space="preserve">, </w:t>
            </w:r>
            <w:del w:id="319" w:author="Stanislav Maslan" w:date="2018-01-21T12:50:00Z">
              <w:r w:rsidR="009127FD" w:rsidDel="00742C77">
                <w:rPr>
                  <w:lang w:val="en-US"/>
                </w:rPr>
                <w:delText>2</w:delText>
              </w:r>
            </w:del>
            <w:ins w:id="320"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21"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322"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rsidP="00E138BF">
            <w:pPr>
              <w:rPr>
                <w:lang w:val="en-US"/>
              </w:rPr>
            </w:pPr>
            <w:del w:id="323" w:author="smaslan" w:date="2018-05-09T17:52:00Z">
              <w:r w:rsidDel="00D80DAF">
                <w:rPr>
                  <w:lang w:val="en-US"/>
                </w:rPr>
                <w:delText>T</w:delText>
              </w:r>
            </w:del>
            <w:proofErr w:type="spellStart"/>
            <w:ins w:id="324" w:author="smaslan" w:date="2018-05-09T17:52:00Z">
              <w:r w:rsidR="00D80DAF">
                <w:rPr>
                  <w:lang w:val="en-US"/>
                </w:rPr>
                <w:t>t</w:t>
              </w:r>
            </w:ins>
            <w:r w:rsidR="00322D5C">
              <w:rPr>
                <w:lang w:val="en-US"/>
              </w:rPr>
              <w: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325"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326"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327" w:author="Stanislav Maslan" w:date="2018-01-21T12:51:00Z">
              <w:r w:rsidR="009127FD" w:rsidDel="00742C77">
                <w:rPr>
                  <w:lang w:val="en-US"/>
                </w:rPr>
                <w:delText>2</w:delText>
              </w:r>
            </w:del>
            <w:ins w:id="328"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29"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330"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138BF">
            <w:pPr>
              <w:rPr>
                <w:lang w:val="en-US"/>
              </w:rPr>
            </w:pPr>
            <w:del w:id="331" w:author="smaslan" w:date="2018-05-09T17:52:00Z">
              <w:r w:rsidDel="00D80DAF">
                <w:rPr>
                  <w:lang w:val="en-US"/>
                </w:rPr>
                <w:delText>T</w:delText>
              </w:r>
            </w:del>
            <w:proofErr w:type="spellStart"/>
            <w:ins w:id="332" w:author="smaslan" w:date="2018-05-09T17:52:00Z">
              <w:r w:rsidR="00D80DAF">
                <w:rPr>
                  <w:lang w:val="en-US"/>
                </w:rPr>
                <w:t>t</w:t>
              </w:r>
            </w:ins>
            <w:r w:rsidR="00322D5C">
              <w:rPr>
                <w:lang w:val="en-US"/>
              </w:rPr>
              <w:t>r_phi_a</w:t>
            </w:r>
            <w:proofErr w:type="spellEnd"/>
          </w:p>
        </w:tc>
        <w:tc>
          <w:tcPr>
            <w:tcW w:w="766" w:type="dxa"/>
          </w:tcPr>
          <w:p w:rsidR="00322D5C" w:rsidRDefault="00322D5C">
            <w:pPr>
              <w:rPr>
                <w:lang w:val="en-US"/>
              </w:rPr>
            </w:pPr>
            <w:r>
              <w:rPr>
                <w:lang w:val="en-US"/>
              </w:rPr>
              <w:t>1</w:t>
            </w:r>
            <w:r w:rsidR="009127FD">
              <w:rPr>
                <w:lang w:val="en-US"/>
              </w:rPr>
              <w:t xml:space="preserve">, </w:t>
            </w:r>
            <w:del w:id="333" w:author="Stanislav Maslan" w:date="2018-01-21T12:51:00Z">
              <w:r w:rsidR="009127FD" w:rsidDel="00742C77">
                <w:rPr>
                  <w:lang w:val="en-US"/>
                </w:rPr>
                <w:delText>2</w:delText>
              </w:r>
            </w:del>
            <w:ins w:id="334"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35"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336" w:author="Stanislav Maslan" w:date="2018-01-21T11:36:00Z">
                  <w:rPr>
                    <w:lang w:val="en-US"/>
                  </w:rPr>
                </w:rPrChange>
              </w:rPr>
              <w:t>tr_phi</w:t>
            </w:r>
            <w:proofErr w:type="spellEnd"/>
            <w:r>
              <w:rPr>
                <w:lang w:val="en-US"/>
              </w:rPr>
              <w:t>’.</w:t>
            </w:r>
          </w:p>
        </w:tc>
      </w:tr>
      <w:tr w:rsidR="00322D5C" w:rsidTr="00E60687">
        <w:tc>
          <w:tcPr>
            <w:tcW w:w="2158" w:type="dxa"/>
          </w:tcPr>
          <w:p w:rsidR="00322D5C" w:rsidRPr="0061369F" w:rsidRDefault="005D6C6B" w:rsidP="00EE69A7">
            <w:pPr>
              <w:spacing w:after="200" w:line="276" w:lineRule="auto"/>
              <w:rPr>
                <w:color w:val="FF0000"/>
                <w:lang w:val="en-US"/>
                <w:rPrChange w:id="337" w:author="smaslan" w:date="2018-08-07T17:05:00Z">
                  <w:rPr>
                    <w:lang w:val="en-US"/>
                  </w:rPr>
                </w:rPrChange>
              </w:rPr>
            </w:pPr>
            <w:del w:id="338" w:author="smaslan" w:date="2018-05-09T17:52:00Z">
              <w:r w:rsidRPr="0061369F" w:rsidDel="00D80DAF">
                <w:rPr>
                  <w:color w:val="FF0000"/>
                  <w:lang w:val="en-US"/>
                  <w:rPrChange w:id="339" w:author="smaslan" w:date="2018-08-07T17:05:00Z">
                    <w:rPr>
                      <w:lang w:val="en-US"/>
                    </w:rPr>
                  </w:rPrChange>
                </w:rPr>
                <w:delText>C</w:delText>
              </w:r>
            </w:del>
            <w:proofErr w:type="spellStart"/>
            <w:ins w:id="340" w:author="smaslan" w:date="2018-05-09T17:52:00Z">
              <w:r w:rsidR="00D80DAF" w:rsidRPr="0061369F">
                <w:rPr>
                  <w:color w:val="FF0000"/>
                  <w:lang w:val="en-US"/>
                  <w:rPrChange w:id="341" w:author="smaslan" w:date="2018-08-07T17:05:00Z">
                    <w:rPr>
                      <w:lang w:val="en-US"/>
                    </w:rPr>
                  </w:rPrChange>
                </w:rPr>
                <w:t>c</w:t>
              </w:r>
            </w:ins>
            <w:r w:rsidR="00322D5C" w:rsidRPr="0061369F">
              <w:rPr>
                <w:color w:val="FF0000"/>
                <w:lang w:val="en-US"/>
                <w:rPrChange w:id="342" w:author="smaslan" w:date="2018-08-07T17:05:00Z">
                  <w:rPr>
                    <w:lang w:val="en-US"/>
                  </w:rPr>
                </w:rPrChange>
              </w:rPr>
              <w:t>rosstalk</w:t>
            </w:r>
            <w:r w:rsidR="00EF4C78" w:rsidRPr="0061369F">
              <w:rPr>
                <w:color w:val="FF0000"/>
                <w:lang w:val="en-US"/>
                <w:rPrChange w:id="343" w:author="smaslan" w:date="2018-08-07T17:05:00Z">
                  <w:rPr>
                    <w:lang w:val="en-US"/>
                  </w:rPr>
                </w:rPrChange>
              </w:rPr>
              <w:t>_re</w:t>
            </w:r>
            <w:proofErr w:type="spellEnd"/>
          </w:p>
          <w:p w:rsidR="00EF4C78" w:rsidRPr="0061369F" w:rsidRDefault="00EF4C78" w:rsidP="00EF4C78">
            <w:pPr>
              <w:spacing w:after="200" w:line="276" w:lineRule="auto"/>
              <w:rPr>
                <w:color w:val="FF0000"/>
                <w:lang w:val="en-US"/>
                <w:rPrChange w:id="344" w:author="smaslan" w:date="2018-08-07T17:05:00Z">
                  <w:rPr>
                    <w:lang w:val="en-US"/>
                  </w:rPr>
                </w:rPrChange>
              </w:rPr>
            </w:pPr>
            <w:proofErr w:type="spellStart"/>
            <w:r w:rsidRPr="0061369F">
              <w:rPr>
                <w:color w:val="FF0000"/>
                <w:lang w:val="en-US"/>
                <w:rPrChange w:id="345" w:author="smaslan" w:date="2018-08-07T17:05:00Z">
                  <w:rPr>
                    <w:lang w:val="en-US"/>
                  </w:rPr>
                </w:rPrChange>
              </w:rPr>
              <w:t>crosstalk_im</w:t>
            </w:r>
            <w:proofErr w:type="spellEnd"/>
          </w:p>
        </w:tc>
        <w:tc>
          <w:tcPr>
            <w:tcW w:w="766" w:type="dxa"/>
          </w:tcPr>
          <w:p w:rsidR="00322D5C" w:rsidRPr="0061369F" w:rsidRDefault="00307678">
            <w:pPr>
              <w:spacing w:after="200" w:line="276" w:lineRule="auto"/>
              <w:rPr>
                <w:color w:val="FF0000"/>
                <w:lang w:val="en-US"/>
                <w:rPrChange w:id="346" w:author="smaslan" w:date="2018-08-07T17:05:00Z">
                  <w:rPr>
                    <w:lang w:val="en-US"/>
                  </w:rPr>
                </w:rPrChange>
              </w:rPr>
            </w:pPr>
            <w:ins w:id="347" w:author="Stanislav Maslan" w:date="2018-01-22T21:24:00Z">
              <w:r w:rsidRPr="0061369F">
                <w:rPr>
                  <w:color w:val="FF0000"/>
                  <w:lang w:val="en-US"/>
                  <w:rPrChange w:id="348" w:author="smaslan" w:date="2018-08-07T17:05:00Z">
                    <w:rPr>
                      <w:lang w:val="en-US"/>
                    </w:rPr>
                  </w:rPrChange>
                </w:rPr>
                <w:t>???</w:t>
              </w:r>
            </w:ins>
            <w:del w:id="349" w:author="Stanislav Maslan" w:date="2018-01-22T21:24:00Z">
              <w:r w:rsidR="00322D5C" w:rsidRPr="0061369F" w:rsidDel="00307678">
                <w:rPr>
                  <w:color w:val="FF0000"/>
                  <w:lang w:val="en-US"/>
                  <w:rPrChange w:id="350" w:author="smaslan" w:date="2018-08-07T17:05:00Z">
                    <w:rPr>
                      <w:lang w:val="en-US"/>
                    </w:rPr>
                  </w:rPrChange>
                </w:rPr>
                <w:delText>1</w:delText>
              </w:r>
            </w:del>
          </w:p>
        </w:tc>
        <w:tc>
          <w:tcPr>
            <w:tcW w:w="1418" w:type="dxa"/>
          </w:tcPr>
          <w:p w:rsidR="00322D5C" w:rsidRPr="0061369F" w:rsidRDefault="00EF4C78" w:rsidP="00162F69">
            <w:pPr>
              <w:spacing w:after="200" w:line="276" w:lineRule="auto"/>
              <w:rPr>
                <w:color w:val="FF0000"/>
                <w:lang w:val="en-US"/>
                <w:rPrChange w:id="351" w:author="smaslan" w:date="2018-08-07T17:05:00Z">
                  <w:rPr>
                    <w:lang w:val="en-US"/>
                  </w:rPr>
                </w:rPrChange>
              </w:rPr>
            </w:pPr>
            <w:r w:rsidRPr="0061369F">
              <w:rPr>
                <w:color w:val="FF0000"/>
                <w:lang w:val="en-US"/>
                <w:rPrChange w:id="352" w:author="smaslan" w:date="2018-08-07T17:05:00Z">
                  <w:rPr>
                    <w:lang w:val="en-US"/>
                  </w:rPr>
                </w:rPrChange>
              </w:rPr>
              <w:t>Real</w:t>
            </w:r>
            <w:r w:rsidR="00322D5C" w:rsidRPr="0061369F">
              <w:rPr>
                <w:color w:val="FF0000"/>
                <w:lang w:val="en-US"/>
                <w:rPrChange w:id="353" w:author="smaslan" w:date="2018-08-07T17:05:00Z">
                  <w:rPr>
                    <w:lang w:val="en-US"/>
                  </w:rPr>
                </w:rPrChange>
              </w:rPr>
              <w:t xml:space="preserve"> column vector</w:t>
            </w:r>
            <w:r w:rsidRPr="0061369F">
              <w:rPr>
                <w:color w:val="FF0000"/>
                <w:lang w:val="en-US"/>
                <w:rPrChange w:id="354" w:author="smaslan" w:date="2018-08-07T17:05:00Z">
                  <w:rPr>
                    <w:lang w:val="en-US"/>
                  </w:rPr>
                </w:rPrChange>
              </w:rPr>
              <w:t>s</w:t>
            </w:r>
          </w:p>
        </w:tc>
        <w:tc>
          <w:tcPr>
            <w:tcW w:w="4946" w:type="dxa"/>
          </w:tcPr>
          <w:p w:rsidR="00322D5C" w:rsidRPr="0061369F" w:rsidRDefault="00322D5C" w:rsidP="00F46775">
            <w:pPr>
              <w:spacing w:after="200" w:line="276" w:lineRule="auto"/>
              <w:rPr>
                <w:ins w:id="355" w:author="Stanislav Maslan" w:date="2018-01-22T21:24:00Z"/>
                <w:color w:val="FF0000"/>
                <w:lang w:val="en-US"/>
                <w:rPrChange w:id="356" w:author="smaslan" w:date="2018-08-07T17:05:00Z">
                  <w:rPr>
                    <w:ins w:id="357" w:author="Stanislav Maslan" w:date="2018-01-22T21:24:00Z"/>
                    <w:lang w:val="en-US"/>
                  </w:rPr>
                </w:rPrChange>
              </w:rPr>
            </w:pPr>
            <w:r w:rsidRPr="0061369F">
              <w:rPr>
                <w:color w:val="FF0000"/>
                <w:lang w:val="en-US"/>
                <w:rPrChange w:id="358" w:author="smaslan" w:date="2018-08-07T17:05:00Z">
                  <w:rPr>
                    <w:lang w:val="en-US"/>
                  </w:rPr>
                </w:rPrChange>
              </w:rPr>
              <w:t>Complex crosstalk coefficients expressing complex transfer from ‘u’ channel to ‘i’ channel defined as: crosstalk = i/u. Crosstalk in the opposite direction is assumed to be identical.</w:t>
            </w:r>
            <w:r w:rsidR="00162F69" w:rsidRPr="0061369F">
              <w:rPr>
                <w:color w:val="FF0000"/>
                <w:lang w:val="en-US"/>
                <w:rPrChange w:id="359" w:author="smaslan" w:date="2018-08-07T17:05:00Z">
                  <w:rPr>
                    <w:lang w:val="en-US"/>
                  </w:rPr>
                </w:rPrChange>
              </w:rPr>
              <w:t xml:space="preserve"> The value is dependent on the frequency ‘</w:t>
            </w:r>
            <w:proofErr w:type="spellStart"/>
            <w:r w:rsidR="00162F69" w:rsidRPr="0061369F">
              <w:rPr>
                <w:b/>
                <w:color w:val="FF0000"/>
                <w:lang w:val="en-US"/>
                <w:rPrChange w:id="360" w:author="smaslan" w:date="2018-08-07T17:05:00Z">
                  <w:rPr>
                    <w:lang w:val="en-US"/>
                  </w:rPr>
                </w:rPrChange>
              </w:rPr>
              <w:t>crosstalk_f</w:t>
            </w:r>
            <w:proofErr w:type="spellEnd"/>
            <w:r w:rsidR="00162F69" w:rsidRPr="0061369F">
              <w:rPr>
                <w:color w:val="FF0000"/>
                <w:lang w:val="en-US"/>
                <w:rPrChange w:id="361" w:author="smaslan" w:date="2018-08-07T17:05:00Z">
                  <w:rPr>
                    <w:lang w:val="en-US"/>
                  </w:rPr>
                </w:rPrChange>
              </w:rPr>
              <w:t>’.</w:t>
            </w:r>
          </w:p>
          <w:p w:rsidR="00307678" w:rsidRPr="0061369F" w:rsidRDefault="00307678">
            <w:pPr>
              <w:spacing w:after="200" w:line="276" w:lineRule="auto"/>
              <w:rPr>
                <w:b/>
                <w:color w:val="FF0000"/>
                <w:lang w:val="en-US"/>
                <w:rPrChange w:id="362" w:author="smaslan" w:date="2018-08-07T17:05:00Z">
                  <w:rPr>
                    <w:lang w:val="en-US"/>
                  </w:rPr>
                </w:rPrChange>
              </w:rPr>
            </w:pPr>
            <w:ins w:id="363" w:author="Stanislav Maslan" w:date="2018-01-22T21:24:00Z">
              <w:r w:rsidRPr="0061369F">
                <w:rPr>
                  <w:b/>
                  <w:color w:val="FF0000"/>
                  <w:lang w:val="en-US"/>
                  <w:rPrChange w:id="364" w:author="smaslan" w:date="2018-08-07T17:05:00Z">
                    <w:rPr>
                      <w:lang w:val="en-US"/>
                    </w:rPr>
                  </w:rPrChange>
                </w:rPr>
                <w:t xml:space="preserve">TODO: how to pass corrections for the differential mode??? </w:t>
              </w:r>
            </w:ins>
            <w:ins w:id="365" w:author="Stanislav Maslan" w:date="2018-01-22T21:25:00Z">
              <w:r w:rsidRPr="0061369F">
                <w:rPr>
                  <w:b/>
                  <w:color w:val="FF0000"/>
                  <w:lang w:val="en-US"/>
                  <w:rPrChange w:id="366" w:author="smaslan" w:date="2018-08-07T17:05:00Z">
                    <w:rPr>
                      <w:color w:val="FF0000"/>
                      <w:lang w:val="en-US"/>
                    </w:rPr>
                  </w:rPrChange>
                </w:rPr>
                <w:t>Up to 4x</w:t>
              </w:r>
            </w:ins>
            <w:ins w:id="367" w:author="Stanislav Maslan" w:date="2018-01-22T21:26:00Z">
              <w:r w:rsidRPr="0061369F">
                <w:rPr>
                  <w:b/>
                  <w:color w:val="FF0000"/>
                  <w:lang w:val="en-US"/>
                  <w:rPrChange w:id="368" w:author="smaslan" w:date="2018-08-07T17:05:00Z">
                    <w:rPr>
                      <w:color w:val="FF0000"/>
                      <w:lang w:val="en-US"/>
                    </w:rPr>
                  </w:rPrChange>
                </w:rPr>
                <w:t>3</w:t>
              </w:r>
            </w:ins>
            <w:ins w:id="369" w:author="Stanislav Maslan" w:date="2018-01-22T21:25:00Z">
              <w:r w:rsidRPr="0061369F">
                <w:rPr>
                  <w:b/>
                  <w:color w:val="FF0000"/>
                  <w:lang w:val="en-US"/>
                  <w:rPrChange w:id="370" w:author="smaslan" w:date="2018-08-07T17:05:00Z">
                    <w:rPr>
                      <w:color w:val="FF0000"/>
                      <w:lang w:val="en-US"/>
                    </w:rPr>
                  </w:rPrChange>
                </w:rPr>
                <w:t xml:space="preserve">xN matrix? Or up to four </w:t>
              </w:r>
            </w:ins>
            <w:ins w:id="371" w:author="Stanislav Maslan" w:date="2018-01-22T21:26:00Z">
              <w:r w:rsidRPr="0061369F">
                <w:rPr>
                  <w:b/>
                  <w:color w:val="FF0000"/>
                  <w:lang w:val="en-US"/>
                  <w:rPrChange w:id="372" w:author="smaslan" w:date="2018-08-07T17:05:00Z">
                    <w:rPr>
                      <w:color w:val="FF0000"/>
                      <w:lang w:val="en-US"/>
                    </w:rPr>
                  </w:rPrChange>
                </w:rPr>
                <w:t>3</w:t>
              </w:r>
            </w:ins>
            <w:ins w:id="373" w:author="Stanislav Maslan" w:date="2018-01-22T21:25:00Z">
              <w:r w:rsidRPr="0061369F">
                <w:rPr>
                  <w:b/>
                  <w:color w:val="FF0000"/>
                  <w:lang w:val="en-US"/>
                  <w:rPrChange w:id="374" w:author="smaslan" w:date="2018-08-07T17:05:00Z">
                    <w:rPr>
                      <w:color w:val="FF0000"/>
                      <w:lang w:val="en-US"/>
                    </w:rPr>
                  </w:rPrChange>
                </w:rPr>
                <w:t>xN matrices?</w:t>
              </w:r>
            </w:ins>
          </w:p>
        </w:tc>
      </w:tr>
      <w:tr w:rsidR="00EF4C78" w:rsidTr="00E60687">
        <w:tc>
          <w:tcPr>
            <w:tcW w:w="2158" w:type="dxa"/>
          </w:tcPr>
          <w:p w:rsidR="00EF4C78" w:rsidRPr="0061369F" w:rsidRDefault="005D6C6B" w:rsidP="00EE69A7">
            <w:pPr>
              <w:spacing w:after="200" w:line="276" w:lineRule="auto"/>
              <w:rPr>
                <w:color w:val="FF0000"/>
                <w:lang w:val="en-US"/>
                <w:rPrChange w:id="375" w:author="smaslan" w:date="2018-08-07T17:05:00Z">
                  <w:rPr>
                    <w:lang w:val="en-US"/>
                  </w:rPr>
                </w:rPrChange>
              </w:rPr>
            </w:pPr>
            <w:del w:id="376" w:author="smaslan" w:date="2018-05-09T17:52:00Z">
              <w:r w:rsidRPr="0061369F" w:rsidDel="00D80DAF">
                <w:rPr>
                  <w:color w:val="FF0000"/>
                  <w:lang w:val="en-US"/>
                  <w:rPrChange w:id="377" w:author="smaslan" w:date="2018-08-07T17:05:00Z">
                    <w:rPr>
                      <w:lang w:val="en-US"/>
                    </w:rPr>
                  </w:rPrChange>
                </w:rPr>
                <w:delText>C</w:delText>
              </w:r>
            </w:del>
            <w:proofErr w:type="spellStart"/>
            <w:ins w:id="378" w:author="smaslan" w:date="2018-05-09T17:52:00Z">
              <w:r w:rsidR="00D80DAF" w:rsidRPr="0061369F">
                <w:rPr>
                  <w:color w:val="FF0000"/>
                  <w:lang w:val="en-US"/>
                  <w:rPrChange w:id="379" w:author="smaslan" w:date="2018-08-07T17:05:00Z">
                    <w:rPr>
                      <w:lang w:val="en-US"/>
                    </w:rPr>
                  </w:rPrChange>
                </w:rPr>
                <w:t>c</w:t>
              </w:r>
            </w:ins>
            <w:r w:rsidR="00EF4C78" w:rsidRPr="0061369F">
              <w:rPr>
                <w:color w:val="FF0000"/>
                <w:lang w:val="en-US"/>
                <w:rPrChange w:id="380" w:author="smaslan" w:date="2018-08-07T17:05:00Z">
                  <w:rPr>
                    <w:lang w:val="en-US"/>
                  </w:rPr>
                </w:rPrChange>
              </w:rPr>
              <w:t>rosstalk_f</w:t>
            </w:r>
            <w:proofErr w:type="spellEnd"/>
          </w:p>
        </w:tc>
        <w:tc>
          <w:tcPr>
            <w:tcW w:w="766" w:type="dxa"/>
          </w:tcPr>
          <w:p w:rsidR="00EF4C78" w:rsidRPr="0061369F" w:rsidRDefault="00EF4C78">
            <w:pPr>
              <w:spacing w:after="200" w:line="276" w:lineRule="auto"/>
              <w:rPr>
                <w:color w:val="FF0000"/>
                <w:lang w:val="en-US"/>
                <w:rPrChange w:id="381" w:author="smaslan" w:date="2018-08-07T17:05:00Z">
                  <w:rPr>
                    <w:lang w:val="en-US"/>
                  </w:rPr>
                </w:rPrChange>
              </w:rPr>
            </w:pPr>
            <w:del w:id="382" w:author="Stanislav Maslan" w:date="2018-01-22T21:24:00Z">
              <w:r w:rsidRPr="0061369F" w:rsidDel="00307678">
                <w:rPr>
                  <w:color w:val="FF0000"/>
                  <w:lang w:val="en-US"/>
                  <w:rPrChange w:id="383" w:author="smaslan" w:date="2018-08-07T17:05:00Z">
                    <w:rPr>
                      <w:lang w:val="en-US"/>
                    </w:rPr>
                  </w:rPrChange>
                </w:rPr>
                <w:delText>1</w:delText>
              </w:r>
              <w:r w:rsidR="009127FD" w:rsidRPr="0061369F" w:rsidDel="00307678">
                <w:rPr>
                  <w:color w:val="FF0000"/>
                  <w:lang w:val="en-US"/>
                  <w:rPrChange w:id="384" w:author="smaslan" w:date="2018-08-07T17:05:00Z">
                    <w:rPr>
                      <w:lang w:val="en-US"/>
                    </w:rPr>
                  </w:rPrChange>
                </w:rPr>
                <w:delText>, 2</w:delText>
              </w:r>
            </w:del>
            <w:ins w:id="385" w:author="Stanislav Maslan" w:date="2018-01-22T21:24:00Z">
              <w:r w:rsidR="00307678" w:rsidRPr="0061369F">
                <w:rPr>
                  <w:color w:val="FF0000"/>
                  <w:lang w:val="en-US"/>
                  <w:rPrChange w:id="386" w:author="smaslan" w:date="2018-08-07T17:05:00Z">
                    <w:rPr>
                      <w:lang w:val="en-US"/>
                    </w:rPr>
                  </w:rPrChange>
                </w:rPr>
                <w:t>???, 3</w:t>
              </w:r>
            </w:ins>
          </w:p>
        </w:tc>
        <w:tc>
          <w:tcPr>
            <w:tcW w:w="1418" w:type="dxa"/>
          </w:tcPr>
          <w:p w:rsidR="00EF4C78" w:rsidRPr="0061369F" w:rsidRDefault="00EF4C78" w:rsidP="009A0351">
            <w:pPr>
              <w:spacing w:after="200" w:line="276" w:lineRule="auto"/>
              <w:rPr>
                <w:color w:val="FF0000"/>
                <w:lang w:val="en-US"/>
                <w:rPrChange w:id="387" w:author="smaslan" w:date="2018-08-07T17:05:00Z">
                  <w:rPr>
                    <w:lang w:val="en-US"/>
                  </w:rPr>
                </w:rPrChange>
              </w:rPr>
            </w:pPr>
            <w:r w:rsidRPr="0061369F">
              <w:rPr>
                <w:color w:val="FF0000"/>
                <w:lang w:val="en-US"/>
                <w:rPrChange w:id="388" w:author="smaslan" w:date="2018-08-07T17:05:00Z">
                  <w:rPr>
                    <w:lang w:val="en-US"/>
                  </w:rPr>
                </w:rPrChange>
              </w:rPr>
              <w:t>Real column vector</w:t>
            </w:r>
          </w:p>
        </w:tc>
        <w:tc>
          <w:tcPr>
            <w:tcW w:w="4946" w:type="dxa"/>
          </w:tcPr>
          <w:p w:rsidR="00EF4C78" w:rsidRPr="0061369F" w:rsidRDefault="00EF4C78" w:rsidP="00F46775">
            <w:pPr>
              <w:spacing w:after="200" w:line="276" w:lineRule="auto"/>
              <w:rPr>
                <w:color w:val="FF0000"/>
                <w:lang w:val="en-US"/>
                <w:rPrChange w:id="389" w:author="smaslan" w:date="2018-08-07T17:05:00Z">
                  <w:rPr>
                    <w:lang w:val="en-US"/>
                  </w:rPr>
                </w:rPrChange>
              </w:rPr>
            </w:pPr>
            <w:r w:rsidRPr="0061369F">
              <w:rPr>
                <w:color w:val="FF0000"/>
                <w:lang w:val="en-US"/>
                <w:rPrChange w:id="390" w:author="smaslan" w:date="2018-08-07T17:05:00Z">
                  <w:rPr>
                    <w:lang w:val="en-US"/>
                  </w:rPr>
                </w:rPrChange>
              </w:rPr>
              <w:t>Independent variable of the ‘</w:t>
            </w:r>
            <w:r w:rsidRPr="0061369F">
              <w:rPr>
                <w:b/>
                <w:color w:val="FF0000"/>
                <w:lang w:val="en-US"/>
                <w:rPrChange w:id="391" w:author="smaslan" w:date="2018-08-07T17:05:00Z">
                  <w:rPr>
                    <w:lang w:val="en-US"/>
                  </w:rPr>
                </w:rPrChange>
              </w:rPr>
              <w:t>crosstalk</w:t>
            </w:r>
            <w:ins w:id="392" w:author="Stanislav Maslan" w:date="2018-01-21T11:36:00Z">
              <w:r w:rsidR="0063193E" w:rsidRPr="0061369F">
                <w:rPr>
                  <w:b/>
                  <w:color w:val="FF0000"/>
                  <w:lang w:val="en-US"/>
                  <w:rPrChange w:id="393" w:author="smaslan" w:date="2018-08-07T17:05:00Z">
                    <w:rPr>
                      <w:lang w:val="en-US"/>
                    </w:rPr>
                  </w:rPrChange>
                </w:rPr>
                <w:t>*</w:t>
              </w:r>
            </w:ins>
            <w:r w:rsidRPr="0061369F">
              <w:rPr>
                <w:color w:val="FF0000"/>
                <w:lang w:val="en-US"/>
                <w:rPrChange w:id="394" w:author="smaslan" w:date="2018-08-07T17:05:00Z">
                  <w:rPr>
                    <w:lang w:val="en-US"/>
                  </w:rPr>
                </w:rPrChange>
              </w:rPr>
              <w:t>’ containing nominal frequency in [Hertz], one item per row of ‘</w:t>
            </w:r>
            <w:r w:rsidRPr="0061369F">
              <w:rPr>
                <w:b/>
                <w:color w:val="FF0000"/>
                <w:lang w:val="en-US"/>
                <w:rPrChange w:id="395" w:author="smaslan" w:date="2018-08-07T17:05:00Z">
                  <w:rPr>
                    <w:lang w:val="en-US"/>
                  </w:rPr>
                </w:rPrChange>
              </w:rPr>
              <w:t>crosstalk</w:t>
            </w:r>
            <w:ins w:id="396" w:author="Stanislav Maslan" w:date="2018-01-21T11:36:00Z">
              <w:r w:rsidR="0063193E" w:rsidRPr="0061369F">
                <w:rPr>
                  <w:color w:val="FF0000"/>
                  <w:lang w:val="en-US"/>
                  <w:rPrChange w:id="397" w:author="smaslan" w:date="2018-08-07T17:05:00Z">
                    <w:rPr>
                      <w:lang w:val="en-US"/>
                    </w:rPr>
                  </w:rPrChange>
                </w:rPr>
                <w:t>*</w:t>
              </w:r>
            </w:ins>
            <w:r w:rsidRPr="0061369F">
              <w:rPr>
                <w:color w:val="FF0000"/>
                <w:lang w:val="en-US"/>
                <w:rPrChange w:id="398" w:author="smaslan" w:date="2018-08-07T17:05:00Z">
                  <w:rPr>
                    <w:lang w:val="en-US"/>
                  </w:rPr>
                </w:rPrChange>
              </w:rPr>
              <w:t>’.</w:t>
            </w:r>
          </w:p>
        </w:tc>
      </w:tr>
      <w:tr w:rsidR="00EF4C78" w:rsidTr="00E60687">
        <w:tc>
          <w:tcPr>
            <w:tcW w:w="2158" w:type="dxa"/>
          </w:tcPr>
          <w:p w:rsidR="00EF4C78" w:rsidRDefault="005D6C6B" w:rsidP="00207F36">
            <w:pPr>
              <w:rPr>
                <w:lang w:val="en-US"/>
              </w:rPr>
            </w:pPr>
            <w:del w:id="399" w:author="smaslan" w:date="2018-05-09T17:52:00Z">
              <w:r w:rsidDel="00D80DAF">
                <w:rPr>
                  <w:lang w:val="en-US"/>
                </w:rPr>
                <w:delText>A</w:delText>
              </w:r>
            </w:del>
            <w:proofErr w:type="spellStart"/>
            <w:ins w:id="400" w:author="smaslan" w:date="2018-05-09T17:52:00Z">
              <w:r w:rsidR="00D80DAF">
                <w:rPr>
                  <w:lang w:val="en-US"/>
                </w:rPr>
                <w:t>a</w:t>
              </w:r>
            </w:ins>
            <w:r w:rsidR="00EF4C78">
              <w:rPr>
                <w:lang w:val="en-US"/>
              </w:rPr>
              <w:t>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r w:rsidR="00162F69">
              <w:rPr>
                <w:lang w:val="en-US"/>
              </w:rPr>
              <w:lastRenderedPageBreak/>
              <w:t>‘</w:t>
            </w:r>
            <w:proofErr w:type="spellStart"/>
            <w:r w:rsidR="00162F69" w:rsidRPr="0063193E">
              <w:rPr>
                <w:b/>
                <w:lang w:val="en-US"/>
                <w:rPrChange w:id="401"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402"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lastRenderedPageBreak/>
              <w:t>adc_sfdr_f</w:t>
            </w:r>
            <w:proofErr w:type="spellEnd"/>
          </w:p>
        </w:tc>
        <w:tc>
          <w:tcPr>
            <w:tcW w:w="766" w:type="dxa"/>
          </w:tcPr>
          <w:p w:rsidR="00EF4C78" w:rsidRDefault="00EF4C78" w:rsidP="009127FD">
            <w:pPr>
              <w:rPr>
                <w:lang w:val="en-US"/>
              </w:rPr>
            </w:pPr>
            <w:r>
              <w:rPr>
                <w:lang w:val="en-US"/>
              </w:rPr>
              <w:t>1</w:t>
            </w:r>
            <w:r w:rsidR="009127FD">
              <w:rPr>
                <w:lang w:val="en-US"/>
              </w:rPr>
              <w:t>, 2</w:t>
            </w:r>
            <w:ins w:id="403"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404"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405"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207F36">
            <w:pPr>
              <w:rPr>
                <w:lang w:val="en-US"/>
              </w:rPr>
            </w:pPr>
            <w:del w:id="406" w:author="smaslan" w:date="2018-05-09T17:52:00Z">
              <w:r w:rsidDel="00D80DAF">
                <w:rPr>
                  <w:lang w:val="en-US"/>
                </w:rPr>
                <w:delText>A</w:delText>
              </w:r>
            </w:del>
            <w:proofErr w:type="spellStart"/>
            <w:ins w:id="407" w:author="smaslan" w:date="2018-05-09T17:52:00Z">
              <w:r w:rsidR="00D80DAF">
                <w:rPr>
                  <w:lang w:val="en-US"/>
                </w:rPr>
                <w:t>a</w:t>
              </w:r>
            </w:ins>
            <w:r w:rsidR="00EF4C78">
              <w:rPr>
                <w:lang w:val="en-US"/>
              </w:rPr>
              <w:t>dc_sfdr_a</w:t>
            </w:r>
            <w:proofErr w:type="spellEnd"/>
          </w:p>
        </w:tc>
        <w:tc>
          <w:tcPr>
            <w:tcW w:w="766" w:type="dxa"/>
          </w:tcPr>
          <w:p w:rsidR="00EF4C78" w:rsidRDefault="00EF4C78" w:rsidP="009127FD">
            <w:pPr>
              <w:rPr>
                <w:lang w:val="en-US"/>
              </w:rPr>
            </w:pPr>
            <w:r>
              <w:rPr>
                <w:lang w:val="en-US"/>
              </w:rPr>
              <w:t>1</w:t>
            </w:r>
            <w:r w:rsidR="009127FD">
              <w:rPr>
                <w:lang w:val="en-US"/>
              </w:rPr>
              <w:t>, 2</w:t>
            </w:r>
            <w:ins w:id="408"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409"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410"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F46775">
            <w:pPr>
              <w:rPr>
                <w:lang w:val="en-US"/>
              </w:rPr>
            </w:pPr>
            <w:del w:id="411" w:author="smaslan" w:date="2018-05-09T17:52:00Z">
              <w:r w:rsidDel="00D80DAF">
                <w:rPr>
                  <w:lang w:val="en-US"/>
                </w:rPr>
                <w:delText>T</w:delText>
              </w:r>
            </w:del>
            <w:proofErr w:type="spellStart"/>
            <w:ins w:id="412" w:author="smaslan" w:date="2018-05-09T17:52:00Z">
              <w:r w:rsidR="00D80DAF">
                <w:rPr>
                  <w:lang w:val="en-US"/>
                </w:rPr>
                <w:t>t</w:t>
              </w:r>
            </w:ins>
            <w:r w:rsidR="00EF4C78">
              <w:rPr>
                <w:lang w:val="en-US"/>
              </w:rPr>
              <w: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413" w:author="Stanislav Maslan" w:date="2018-01-21T12:50:00Z">
              <w:r w:rsidR="009127FD" w:rsidDel="00742C77">
                <w:rPr>
                  <w:lang w:val="en-US"/>
                </w:rPr>
                <w:delText>2</w:delText>
              </w:r>
            </w:del>
            <w:ins w:id="414"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415" w:author="smaslan" w:date="2018-01-18T16:26:00Z"/>
        </w:trPr>
        <w:tc>
          <w:tcPr>
            <w:tcW w:w="2158" w:type="dxa"/>
          </w:tcPr>
          <w:p w:rsidR="00CA2744" w:rsidRDefault="005D6C6B" w:rsidP="00F46775">
            <w:pPr>
              <w:rPr>
                <w:ins w:id="416" w:author="smaslan" w:date="2018-01-18T16:29:00Z"/>
                <w:lang w:val="en-US"/>
              </w:rPr>
            </w:pPr>
            <w:ins w:id="417" w:author="Stanislav Maslan" w:date="2018-01-22T21:01:00Z">
              <w:del w:id="418" w:author="smaslan" w:date="2018-05-09T17:52:00Z">
                <w:r w:rsidDel="00D80DAF">
                  <w:rPr>
                    <w:lang w:val="en-US"/>
                  </w:rPr>
                  <w:delText>A</w:delText>
                </w:r>
              </w:del>
            </w:ins>
            <w:proofErr w:type="spellStart"/>
            <w:ins w:id="419" w:author="smaslan" w:date="2018-05-09T17:52:00Z">
              <w:r w:rsidR="00D80DAF">
                <w:rPr>
                  <w:lang w:val="en-US"/>
                </w:rPr>
                <w:t>a</w:t>
              </w:r>
            </w:ins>
            <w:ins w:id="420" w:author="Stanislav Maslan" w:date="2018-01-22T21:01:00Z">
              <w:r w:rsidR="000F3171">
                <w:rPr>
                  <w:lang w:val="en-US"/>
                </w:rPr>
                <w:t>dc_</w:t>
              </w:r>
            </w:ins>
            <w:ins w:id="421" w:author="smaslan" w:date="2018-01-18T16:27:00Z">
              <w:r w:rsidR="00CA2744">
                <w:rPr>
                  <w:lang w:val="en-US"/>
                </w:rPr>
                <w:t>Y</w:t>
              </w:r>
            </w:ins>
            <w:ins w:id="422" w:author="smaslan" w:date="2018-01-18T16:26:00Z">
              <w:r w:rsidR="00CA2744">
                <w:rPr>
                  <w:lang w:val="en-US"/>
                </w:rPr>
                <w:t>in</w:t>
              </w:r>
            </w:ins>
            <w:ins w:id="423" w:author="smaslan" w:date="2018-01-18T16:27:00Z">
              <w:r w:rsidR="00CA2744">
                <w:rPr>
                  <w:lang w:val="en-US"/>
                </w:rPr>
                <w:t>_Cp</w:t>
              </w:r>
            </w:ins>
            <w:proofErr w:type="spellEnd"/>
          </w:p>
          <w:p w:rsidR="00CA2744" w:rsidRDefault="000F3171" w:rsidP="00F46775">
            <w:pPr>
              <w:rPr>
                <w:ins w:id="424" w:author="smaslan" w:date="2018-01-18T16:30:00Z"/>
                <w:lang w:val="en-US"/>
              </w:rPr>
            </w:pPr>
            <w:proofErr w:type="spellStart"/>
            <w:ins w:id="425" w:author="Stanislav Maslan" w:date="2018-01-22T21:01:00Z">
              <w:r>
                <w:rPr>
                  <w:lang w:val="en-US"/>
                </w:rPr>
                <w:t>adc_</w:t>
              </w:r>
            </w:ins>
            <w:ins w:id="426" w:author="smaslan" w:date="2018-01-18T16:29:00Z">
              <w:r w:rsidR="00CA2744">
                <w:rPr>
                  <w:lang w:val="en-US"/>
                </w:rPr>
                <w:t>Yin_Gp</w:t>
              </w:r>
            </w:ins>
            <w:proofErr w:type="spellEnd"/>
          </w:p>
          <w:p w:rsidR="00CA2744" w:rsidRDefault="000F3171" w:rsidP="00F46775">
            <w:pPr>
              <w:rPr>
                <w:ins w:id="427" w:author="smaslan" w:date="2018-01-18T16:26:00Z"/>
                <w:lang w:val="en-US"/>
              </w:rPr>
            </w:pPr>
            <w:proofErr w:type="spellStart"/>
            <w:ins w:id="428" w:author="Stanislav Maslan" w:date="2018-01-22T21:01:00Z">
              <w:r>
                <w:rPr>
                  <w:lang w:val="en-US"/>
                </w:rPr>
                <w:t>adc_</w:t>
              </w:r>
            </w:ins>
            <w:ins w:id="429" w:author="smaslan" w:date="2018-01-18T16:30:00Z">
              <w:r w:rsidR="00CA2744">
                <w:rPr>
                  <w:lang w:val="en-US"/>
                </w:rPr>
                <w:t>Yin_f</w:t>
              </w:r>
            </w:ins>
            <w:proofErr w:type="spellEnd"/>
          </w:p>
        </w:tc>
        <w:tc>
          <w:tcPr>
            <w:tcW w:w="766" w:type="dxa"/>
          </w:tcPr>
          <w:p w:rsidR="00CA2744" w:rsidRDefault="00742C77">
            <w:pPr>
              <w:rPr>
                <w:ins w:id="430" w:author="smaslan" w:date="2018-01-18T16:26:00Z"/>
                <w:lang w:val="en-US"/>
              </w:rPr>
            </w:pPr>
            <w:ins w:id="431" w:author="Stanislav Maslan" w:date="2018-01-21T12:49:00Z">
              <w:r>
                <w:rPr>
                  <w:lang w:val="en-US"/>
                </w:rPr>
                <w:t>1</w:t>
              </w:r>
            </w:ins>
            <w:ins w:id="432" w:author="Stanislav Maslan" w:date="2018-01-21T12:50:00Z">
              <w:r>
                <w:rPr>
                  <w:lang w:val="en-US"/>
                </w:rPr>
                <w:t>, 2</w:t>
              </w:r>
            </w:ins>
          </w:p>
        </w:tc>
        <w:tc>
          <w:tcPr>
            <w:tcW w:w="1418" w:type="dxa"/>
          </w:tcPr>
          <w:p w:rsidR="00CA2744" w:rsidRDefault="00CA2744" w:rsidP="009A0351">
            <w:pPr>
              <w:rPr>
                <w:ins w:id="433" w:author="smaslan" w:date="2018-01-18T16:26:00Z"/>
                <w:lang w:val="en-US"/>
              </w:rPr>
            </w:pPr>
            <w:ins w:id="434" w:author="smaslan" w:date="2018-01-18T16:27:00Z">
              <w:r>
                <w:rPr>
                  <w:lang w:val="en-US"/>
                </w:rPr>
                <w:t>Real column vector</w:t>
              </w:r>
            </w:ins>
            <w:ins w:id="435" w:author="smaslan" w:date="2018-01-18T16:29:00Z">
              <w:r>
                <w:rPr>
                  <w:lang w:val="en-US"/>
                </w:rPr>
                <w:t>s</w:t>
              </w:r>
            </w:ins>
          </w:p>
        </w:tc>
        <w:tc>
          <w:tcPr>
            <w:tcW w:w="4946" w:type="dxa"/>
          </w:tcPr>
          <w:p w:rsidR="00CA2744" w:rsidRDefault="00CA2744">
            <w:pPr>
              <w:rPr>
                <w:ins w:id="436" w:author="smaslan" w:date="2018-01-18T16:26:00Z"/>
                <w:lang w:val="en-US"/>
              </w:rPr>
            </w:pPr>
            <w:ins w:id="437" w:author="smaslan" w:date="2018-01-18T16:29:00Z">
              <w:r>
                <w:rPr>
                  <w:lang w:val="en-US"/>
                </w:rPr>
                <w:t xml:space="preserve">Measured input capacitance </w:t>
              </w:r>
            </w:ins>
            <w:ins w:id="438" w:author="smaslan" w:date="2018-01-18T16:30:00Z">
              <w:r>
                <w:rPr>
                  <w:lang w:val="en-US"/>
                </w:rPr>
                <w:t>‘</w:t>
              </w:r>
            </w:ins>
            <w:proofErr w:type="spellStart"/>
            <w:ins w:id="439" w:author="Stanislav Maslan" w:date="2018-01-22T21:01:00Z">
              <w:r w:rsidR="000F3171" w:rsidRPr="000F3171">
                <w:rPr>
                  <w:b/>
                  <w:lang w:val="en-US"/>
                  <w:rPrChange w:id="440" w:author="Stanislav Maslan" w:date="2018-01-22T21:01:00Z">
                    <w:rPr>
                      <w:lang w:val="en-US"/>
                    </w:rPr>
                  </w:rPrChange>
                </w:rPr>
                <w:t>adc_</w:t>
              </w:r>
            </w:ins>
            <w:ins w:id="441" w:author="smaslan" w:date="2018-01-18T16:30:00Z">
              <w:r w:rsidRPr="00CA2744">
                <w:rPr>
                  <w:b/>
                  <w:lang w:val="en-US"/>
                  <w:rPrChange w:id="442" w:author="smaslan" w:date="2018-01-18T16:30:00Z">
                    <w:rPr>
                      <w:lang w:val="en-US"/>
                    </w:rPr>
                  </w:rPrChange>
                </w:rPr>
                <w:t>Yin_Cp</w:t>
              </w:r>
              <w:proofErr w:type="spellEnd"/>
              <w:r>
                <w:rPr>
                  <w:lang w:val="en-US"/>
                </w:rPr>
                <w:t xml:space="preserve">’ </w:t>
              </w:r>
            </w:ins>
            <w:ins w:id="443" w:author="smaslan" w:date="2018-01-18T16:29:00Z">
              <w:r>
                <w:rPr>
                  <w:lang w:val="en-US"/>
                </w:rPr>
                <w:t xml:space="preserve">and conductance </w:t>
              </w:r>
            </w:ins>
            <w:ins w:id="444" w:author="smaslan" w:date="2018-01-18T16:30:00Z">
              <w:r>
                <w:rPr>
                  <w:lang w:val="en-US"/>
                </w:rPr>
                <w:t>‘</w:t>
              </w:r>
            </w:ins>
            <w:proofErr w:type="spellStart"/>
            <w:ins w:id="445" w:author="Stanislav Maslan" w:date="2018-01-22T21:01:00Z">
              <w:r w:rsidR="000F3171" w:rsidRPr="000F3171">
                <w:rPr>
                  <w:b/>
                  <w:lang w:val="en-US"/>
                  <w:rPrChange w:id="446" w:author="Stanislav Maslan" w:date="2018-01-22T21:01:00Z">
                    <w:rPr>
                      <w:lang w:val="en-US"/>
                    </w:rPr>
                  </w:rPrChange>
                </w:rPr>
                <w:t>adc_</w:t>
              </w:r>
            </w:ins>
            <w:ins w:id="447"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448" w:author="smaslan" w:date="2018-01-18T16:29:00Z">
              <w:r>
                <w:rPr>
                  <w:lang w:val="en-US"/>
                </w:rPr>
                <w:t xml:space="preserve">of the digitizer channel. One row per frequency </w:t>
              </w:r>
            </w:ins>
            <w:ins w:id="449" w:author="smaslan" w:date="2018-01-18T16:30:00Z">
              <w:r>
                <w:rPr>
                  <w:lang w:val="en-US"/>
                </w:rPr>
                <w:t>in ‘</w:t>
              </w:r>
            </w:ins>
            <w:proofErr w:type="spellStart"/>
            <w:ins w:id="450" w:author="Stanislav Maslan" w:date="2018-01-22T21:01:00Z">
              <w:r w:rsidR="000F3171" w:rsidRPr="00BF1BCE">
                <w:rPr>
                  <w:b/>
                  <w:lang w:val="en-US"/>
                </w:rPr>
                <w:t>adc_</w:t>
              </w:r>
            </w:ins>
            <w:ins w:id="451" w:author="smaslan" w:date="2018-01-18T16:30:00Z">
              <w:r w:rsidRPr="00CA2744">
                <w:rPr>
                  <w:b/>
                  <w:lang w:val="en-US"/>
                  <w:rPrChange w:id="452" w:author="smaslan" w:date="2018-01-18T16:30:00Z">
                    <w:rPr>
                      <w:lang w:val="en-US"/>
                    </w:rPr>
                  </w:rPrChange>
                </w:rPr>
                <w:t>Yin_f</w:t>
              </w:r>
              <w:proofErr w:type="spellEnd"/>
              <w:r>
                <w:rPr>
                  <w:lang w:val="en-US"/>
                </w:rPr>
                <w:t>’. Not</w:t>
              </w:r>
            </w:ins>
            <w:ins w:id="453" w:author="smaslan" w:date="2018-01-18T16:31:00Z">
              <w:r>
                <w:rPr>
                  <w:lang w:val="en-US"/>
                </w:rPr>
                <w:t>e t</w:t>
              </w:r>
            </w:ins>
            <w:ins w:id="454" w:author="smaslan" w:date="2018-01-18T16:30:00Z">
              <w:r>
                <w:rPr>
                  <w:lang w:val="en-US"/>
                </w:rPr>
                <w:t xml:space="preserve">he </w:t>
              </w:r>
            </w:ins>
            <w:ins w:id="455" w:author="smaslan" w:date="2018-01-18T16:31:00Z">
              <w:r>
                <w:rPr>
                  <w:lang w:val="en-US"/>
                </w:rPr>
                <w:t>‘</w:t>
              </w:r>
            </w:ins>
            <w:proofErr w:type="spellStart"/>
            <w:ins w:id="456" w:author="Stanislav Maslan" w:date="2018-01-22T21:01:00Z">
              <w:r w:rsidR="000F3171" w:rsidRPr="00BF1BCE">
                <w:rPr>
                  <w:b/>
                  <w:lang w:val="en-US"/>
                </w:rPr>
                <w:t>adc_</w:t>
              </w:r>
            </w:ins>
            <w:ins w:id="457"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5D6C6B" w:rsidTr="00E60687">
        <w:trPr>
          <w:ins w:id="458" w:author="smaslan" w:date="2018-03-12T17:10:00Z"/>
        </w:trPr>
        <w:tc>
          <w:tcPr>
            <w:tcW w:w="2158" w:type="dxa"/>
          </w:tcPr>
          <w:p w:rsidR="005D6C6B" w:rsidRDefault="005D6C6B" w:rsidP="00F46775">
            <w:pPr>
              <w:rPr>
                <w:ins w:id="459" w:author="smaslan" w:date="2018-03-12T17:10:00Z"/>
                <w:lang w:val="en-US"/>
              </w:rPr>
            </w:pPr>
            <w:proofErr w:type="spellStart"/>
            <w:ins w:id="460" w:author="smaslan" w:date="2018-03-12T17:10:00Z">
              <w:r>
                <w:rPr>
                  <w:lang w:val="en-US"/>
                </w:rPr>
                <w:t>tr_type</w:t>
              </w:r>
              <w:proofErr w:type="spellEnd"/>
            </w:ins>
          </w:p>
        </w:tc>
        <w:tc>
          <w:tcPr>
            <w:tcW w:w="766" w:type="dxa"/>
          </w:tcPr>
          <w:p w:rsidR="005D6C6B" w:rsidRDefault="005D6C6B">
            <w:pPr>
              <w:rPr>
                <w:ins w:id="461" w:author="smaslan" w:date="2018-03-12T17:10:00Z"/>
                <w:lang w:val="en-US"/>
              </w:rPr>
            </w:pPr>
            <w:ins w:id="462" w:author="smaslan" w:date="2018-03-12T17:10:00Z">
              <w:r>
                <w:rPr>
                  <w:lang w:val="en-US"/>
                </w:rPr>
                <w:t>3</w:t>
              </w:r>
            </w:ins>
          </w:p>
        </w:tc>
        <w:tc>
          <w:tcPr>
            <w:tcW w:w="1418" w:type="dxa"/>
          </w:tcPr>
          <w:p w:rsidR="005D6C6B" w:rsidRDefault="005D6C6B" w:rsidP="009A0351">
            <w:pPr>
              <w:rPr>
                <w:ins w:id="463" w:author="smaslan" w:date="2018-03-12T17:10:00Z"/>
                <w:lang w:val="en-US"/>
              </w:rPr>
            </w:pPr>
            <w:ins w:id="464" w:author="smaslan" w:date="2018-03-12T17:10:00Z">
              <w:r>
                <w:rPr>
                  <w:lang w:val="en-US"/>
                </w:rPr>
                <w:t>Char string</w:t>
              </w:r>
            </w:ins>
          </w:p>
        </w:tc>
        <w:tc>
          <w:tcPr>
            <w:tcW w:w="4946" w:type="dxa"/>
          </w:tcPr>
          <w:p w:rsidR="005D6C6B" w:rsidRDefault="005D6C6B">
            <w:pPr>
              <w:rPr>
                <w:ins w:id="465" w:author="smaslan" w:date="2018-03-12T17:10:00Z"/>
                <w:lang w:val="en-US"/>
              </w:rPr>
            </w:pPr>
            <w:ins w:id="466" w:author="smaslan" w:date="2018-03-12T17:10:00Z">
              <w:r>
                <w:rPr>
                  <w:lang w:val="en-US"/>
                </w:rPr>
                <w:t>String identifier of the connected transducer:</w:t>
              </w:r>
            </w:ins>
          </w:p>
          <w:p w:rsidR="005D6C6B" w:rsidRDefault="005D6C6B">
            <w:pPr>
              <w:rPr>
                <w:ins w:id="467" w:author="smaslan" w:date="2018-03-12T17:11:00Z"/>
                <w:lang w:val="en-US"/>
              </w:rPr>
            </w:pPr>
            <w:proofErr w:type="gramStart"/>
            <w:ins w:id="468" w:author="smaslan" w:date="2018-03-12T17:11:00Z">
              <w:r>
                <w:rPr>
                  <w:lang w:val="en-US"/>
                </w:rPr>
                <w:t>empty</w:t>
              </w:r>
              <w:proofErr w:type="gramEnd"/>
              <w:r>
                <w:rPr>
                  <w:lang w:val="en-US"/>
                </w:rPr>
                <w:t xml:space="preserve"> – no </w:t>
              </w:r>
              <w:proofErr w:type="spellStart"/>
              <w:r>
                <w:rPr>
                  <w:lang w:val="en-US"/>
                </w:rPr>
                <w:t>tran</w:t>
              </w:r>
              <w:proofErr w:type="spellEnd"/>
              <w:r>
                <w:rPr>
                  <w:lang w:val="en-US"/>
                </w:rPr>
                <w:t>. correction will be applied</w:t>
              </w:r>
            </w:ins>
          </w:p>
          <w:p w:rsidR="005D6C6B" w:rsidRDefault="005D6C6B">
            <w:pPr>
              <w:rPr>
                <w:ins w:id="469" w:author="smaslan" w:date="2018-03-12T17:11:00Z"/>
                <w:lang w:val="en-US"/>
              </w:rPr>
            </w:pPr>
            <w:ins w:id="470" w:author="smaslan" w:date="2018-03-12T17:11:00Z">
              <w:r>
                <w:rPr>
                  <w:lang w:val="en-US"/>
                </w:rPr>
                <w:t>‘shunt’ – resistive current shunt</w:t>
              </w:r>
            </w:ins>
          </w:p>
          <w:p w:rsidR="005D6C6B" w:rsidRDefault="005D6C6B">
            <w:pPr>
              <w:rPr>
                <w:ins w:id="471" w:author="smaslan" w:date="2018-03-12T17:10:00Z"/>
                <w:lang w:val="en-US"/>
              </w:rPr>
              <w:pPrChange w:id="472" w:author="smaslan" w:date="2018-03-12T17:11:00Z">
                <w:pPr>
                  <w:spacing w:after="200" w:line="276" w:lineRule="auto"/>
                </w:pPr>
              </w:pPrChange>
            </w:pPr>
            <w:ins w:id="473" w:author="smaslan" w:date="2018-03-12T17:11:00Z">
              <w:r>
                <w:rPr>
                  <w:lang w:val="en-US"/>
                </w:rPr>
                <w:t>‘</w:t>
              </w:r>
              <w:proofErr w:type="spellStart"/>
              <w:r>
                <w:rPr>
                  <w:lang w:val="en-US"/>
                </w:rPr>
                <w:t>rvd</w:t>
              </w:r>
              <w:proofErr w:type="spellEnd"/>
              <w:r>
                <w:rPr>
                  <w:lang w:val="en-US"/>
                </w:rPr>
                <w:t>’ – resistive voltage divider</w:t>
              </w:r>
            </w:ins>
          </w:p>
        </w:tc>
      </w:tr>
      <w:tr w:rsidR="00CA2744" w:rsidTr="00E60687">
        <w:trPr>
          <w:ins w:id="474" w:author="smaslan" w:date="2018-01-18T16:30:00Z"/>
        </w:trPr>
        <w:tc>
          <w:tcPr>
            <w:tcW w:w="2158" w:type="dxa"/>
          </w:tcPr>
          <w:p w:rsidR="00CA2744" w:rsidRDefault="000F3171" w:rsidP="00F46775">
            <w:pPr>
              <w:rPr>
                <w:ins w:id="475" w:author="smaslan" w:date="2018-01-18T16:32:00Z"/>
                <w:lang w:val="en-US"/>
              </w:rPr>
            </w:pPr>
            <w:proofErr w:type="spellStart"/>
            <w:ins w:id="476" w:author="Stanislav Maslan" w:date="2018-01-22T21:02:00Z">
              <w:r w:rsidRPr="000F3171">
                <w:rPr>
                  <w:lang w:val="en-US"/>
                  <w:rPrChange w:id="477" w:author="Stanislav Maslan" w:date="2018-01-22T21:02:00Z">
                    <w:rPr>
                      <w:b/>
                      <w:lang w:val="en-US"/>
                    </w:rPr>
                  </w:rPrChange>
                </w:rPr>
                <w:t>tr_</w:t>
              </w:r>
            </w:ins>
            <w:ins w:id="478" w:author="smaslan" w:date="2018-01-18T16:31:00Z">
              <w:r w:rsidR="00CA2744">
                <w:rPr>
                  <w:lang w:val="en-US"/>
                </w:rPr>
                <w:t>Zlo_Rp</w:t>
              </w:r>
            </w:ins>
            <w:proofErr w:type="spellEnd"/>
          </w:p>
          <w:p w:rsidR="00CA2744" w:rsidRDefault="000F3171" w:rsidP="00F46775">
            <w:pPr>
              <w:rPr>
                <w:ins w:id="479" w:author="smaslan" w:date="2018-01-18T16:32:00Z"/>
                <w:lang w:val="en-US"/>
              </w:rPr>
            </w:pPr>
            <w:proofErr w:type="spellStart"/>
            <w:ins w:id="480" w:author="Stanislav Maslan" w:date="2018-01-22T21:02:00Z">
              <w:r w:rsidRPr="00BF1BCE">
                <w:rPr>
                  <w:lang w:val="en-US"/>
                </w:rPr>
                <w:t>tr_</w:t>
              </w:r>
            </w:ins>
            <w:ins w:id="481" w:author="smaslan" w:date="2018-01-18T16:32:00Z">
              <w:r w:rsidR="00CA2744">
                <w:rPr>
                  <w:lang w:val="en-US"/>
                </w:rPr>
                <w:t>Zlo_Cp</w:t>
              </w:r>
              <w:proofErr w:type="spellEnd"/>
            </w:ins>
          </w:p>
          <w:p w:rsidR="00CA2744" w:rsidRDefault="000F3171" w:rsidP="00F46775">
            <w:pPr>
              <w:rPr>
                <w:ins w:id="482" w:author="smaslan" w:date="2018-01-18T16:30:00Z"/>
                <w:lang w:val="en-US"/>
              </w:rPr>
            </w:pPr>
            <w:proofErr w:type="spellStart"/>
            <w:ins w:id="483" w:author="Stanislav Maslan" w:date="2018-01-22T21:02:00Z">
              <w:r w:rsidRPr="00BF1BCE">
                <w:rPr>
                  <w:lang w:val="en-US"/>
                </w:rPr>
                <w:t>tr_</w:t>
              </w:r>
            </w:ins>
            <w:ins w:id="484" w:author="smaslan" w:date="2018-01-18T16:32:00Z">
              <w:r w:rsidR="00CA2744">
                <w:rPr>
                  <w:lang w:val="en-US"/>
                </w:rPr>
                <w:t>Zlo_f</w:t>
              </w:r>
            </w:ins>
            <w:proofErr w:type="spellEnd"/>
          </w:p>
        </w:tc>
        <w:tc>
          <w:tcPr>
            <w:tcW w:w="766" w:type="dxa"/>
          </w:tcPr>
          <w:p w:rsidR="00CA2744" w:rsidRDefault="00742C77">
            <w:pPr>
              <w:rPr>
                <w:ins w:id="485" w:author="smaslan" w:date="2018-01-18T16:30:00Z"/>
                <w:lang w:val="en-US"/>
              </w:rPr>
            </w:pPr>
            <w:ins w:id="486" w:author="Stanislav Maslan" w:date="2018-01-21T12:52:00Z">
              <w:r>
                <w:rPr>
                  <w:lang w:val="en-US"/>
                </w:rPr>
                <w:t>1</w:t>
              </w:r>
            </w:ins>
          </w:p>
        </w:tc>
        <w:tc>
          <w:tcPr>
            <w:tcW w:w="1418" w:type="dxa"/>
          </w:tcPr>
          <w:p w:rsidR="00CA2744" w:rsidRDefault="00CA2744" w:rsidP="009A0351">
            <w:pPr>
              <w:rPr>
                <w:ins w:id="487" w:author="smaslan" w:date="2018-01-18T16:30:00Z"/>
                <w:lang w:val="en-US"/>
              </w:rPr>
            </w:pPr>
            <w:ins w:id="488" w:author="smaslan" w:date="2018-01-18T16:32:00Z">
              <w:r>
                <w:rPr>
                  <w:lang w:val="en-US"/>
                </w:rPr>
                <w:t>Real column vectors</w:t>
              </w:r>
            </w:ins>
          </w:p>
        </w:tc>
        <w:tc>
          <w:tcPr>
            <w:tcW w:w="4946" w:type="dxa"/>
          </w:tcPr>
          <w:p w:rsidR="00CA2744" w:rsidRDefault="00E60687">
            <w:pPr>
              <w:rPr>
                <w:ins w:id="489" w:author="smaslan" w:date="2018-01-18T16:30:00Z"/>
                <w:lang w:val="en-US"/>
              </w:rPr>
            </w:pPr>
            <w:ins w:id="490"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491" w:author="Stanislav Maslan" w:date="2018-01-22T21:01:00Z">
              <w:r w:rsidR="000F3171" w:rsidRPr="000F3171">
                <w:rPr>
                  <w:b/>
                  <w:lang w:val="en-US"/>
                  <w:rPrChange w:id="492" w:author="Stanislav Maslan" w:date="2018-01-22T21:02:00Z">
                    <w:rPr>
                      <w:lang w:val="en-US"/>
                    </w:rPr>
                  </w:rPrChange>
                </w:rPr>
                <w:t>tr_</w:t>
              </w:r>
            </w:ins>
            <w:ins w:id="493" w:author="smaslan" w:date="2018-01-18T16:45:00Z">
              <w:r w:rsidRPr="00E60687">
                <w:rPr>
                  <w:b/>
                  <w:lang w:val="en-US"/>
                  <w:rPrChange w:id="494" w:author="smaslan" w:date="2018-01-18T16:46:00Z">
                    <w:rPr>
                      <w:lang w:val="en-US"/>
                    </w:rPr>
                  </w:rPrChange>
                </w:rPr>
                <w:t>Zlo</w:t>
              </w:r>
            </w:ins>
            <w:ins w:id="495" w:author="smaslan" w:date="2018-01-18T16:46:00Z">
              <w:r w:rsidRPr="00E60687">
                <w:rPr>
                  <w:b/>
                  <w:lang w:val="en-US"/>
                  <w:rPrChange w:id="496" w:author="smaslan" w:date="2018-01-18T16:46:00Z">
                    <w:rPr>
                      <w:lang w:val="en-US"/>
                    </w:rPr>
                  </w:rPrChange>
                </w:rPr>
                <w:t>_</w:t>
              </w:r>
            </w:ins>
            <w:ins w:id="497" w:author="smaslan" w:date="2018-01-18T16:45:00Z">
              <w:r w:rsidRPr="00E60687">
                <w:rPr>
                  <w:b/>
                  <w:lang w:val="en-US"/>
                  <w:rPrChange w:id="498" w:author="smaslan" w:date="2018-01-18T16:46:00Z">
                    <w:rPr>
                      <w:lang w:val="en-US"/>
                    </w:rPr>
                  </w:rPrChange>
                </w:rPr>
                <w:t>f</w:t>
              </w:r>
              <w:proofErr w:type="spellEnd"/>
              <w:r>
                <w:rPr>
                  <w:lang w:val="en-US"/>
                </w:rPr>
                <w:t>’</w:t>
              </w:r>
            </w:ins>
            <w:ins w:id="499" w:author="smaslan" w:date="2018-01-18T16:46:00Z">
              <w:r>
                <w:rPr>
                  <w:lang w:val="en-US"/>
                </w:rPr>
                <w:t>. Note the ‘</w:t>
              </w:r>
            </w:ins>
            <w:proofErr w:type="spellStart"/>
            <w:ins w:id="500" w:author="Stanislav Maslan" w:date="2018-01-22T21:02:00Z">
              <w:r w:rsidR="000F3171" w:rsidRPr="00BF1BCE">
                <w:rPr>
                  <w:b/>
                  <w:lang w:val="en-US"/>
                </w:rPr>
                <w:t>tr_</w:t>
              </w:r>
            </w:ins>
            <w:ins w:id="501" w:author="smaslan" w:date="2018-01-18T16:49:00Z">
              <w:r w:rsidRPr="00E60687">
                <w:rPr>
                  <w:b/>
                  <w:lang w:val="en-US"/>
                  <w:rPrChange w:id="502" w:author="smaslan" w:date="2018-01-18T16:49:00Z">
                    <w:rPr>
                      <w:lang w:val="en-US"/>
                    </w:rPr>
                  </w:rPrChange>
                </w:rPr>
                <w:t>Zlo</w:t>
              </w:r>
            </w:ins>
            <w:ins w:id="503" w:author="smaslan" w:date="2018-01-18T16:46:00Z">
              <w:r w:rsidRPr="00083798">
                <w:rPr>
                  <w:b/>
                  <w:lang w:val="en-US"/>
                </w:rPr>
                <w:t>_f</w:t>
              </w:r>
              <w:proofErr w:type="spellEnd"/>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504" w:author="smaslan" w:date="2018-01-18T16:47:00Z"/>
        </w:trPr>
        <w:tc>
          <w:tcPr>
            <w:tcW w:w="2158" w:type="dxa"/>
          </w:tcPr>
          <w:p w:rsidR="00E60687" w:rsidRDefault="000F3171" w:rsidP="00F46775">
            <w:pPr>
              <w:rPr>
                <w:ins w:id="505" w:author="smaslan" w:date="2018-01-18T16:47:00Z"/>
                <w:lang w:val="en-US"/>
              </w:rPr>
            </w:pPr>
            <w:proofErr w:type="spellStart"/>
            <w:ins w:id="506" w:author="Stanislav Maslan" w:date="2018-01-22T21:02:00Z">
              <w:r w:rsidRPr="00BF1BCE">
                <w:rPr>
                  <w:lang w:val="en-US"/>
                </w:rPr>
                <w:t>tr_</w:t>
              </w:r>
            </w:ins>
            <w:ins w:id="507" w:author="smaslan" w:date="2018-01-18T16:47:00Z">
              <w:r w:rsidR="00E60687">
                <w:rPr>
                  <w:lang w:val="en-US"/>
                </w:rPr>
                <w:t>Zca_Rs</w:t>
              </w:r>
              <w:proofErr w:type="spellEnd"/>
            </w:ins>
          </w:p>
          <w:p w:rsidR="00E60687" w:rsidRDefault="000F3171" w:rsidP="00F46775">
            <w:pPr>
              <w:rPr>
                <w:ins w:id="508" w:author="smaslan" w:date="2018-01-18T16:48:00Z"/>
                <w:lang w:val="en-US"/>
              </w:rPr>
            </w:pPr>
            <w:proofErr w:type="spellStart"/>
            <w:ins w:id="509" w:author="Stanislav Maslan" w:date="2018-01-22T21:02:00Z">
              <w:r w:rsidRPr="00BF1BCE">
                <w:rPr>
                  <w:lang w:val="en-US"/>
                </w:rPr>
                <w:t>tr_</w:t>
              </w:r>
            </w:ins>
            <w:ins w:id="510" w:author="smaslan" w:date="2018-01-18T16:47:00Z">
              <w:r w:rsidR="00E60687">
                <w:rPr>
                  <w:lang w:val="en-US"/>
                </w:rPr>
                <w:t>Zca_Ls</w:t>
              </w:r>
            </w:ins>
            <w:proofErr w:type="spellEnd"/>
          </w:p>
          <w:p w:rsidR="00E60687" w:rsidRDefault="000F3171" w:rsidP="00F46775">
            <w:pPr>
              <w:rPr>
                <w:ins w:id="511" w:author="smaslan" w:date="2018-01-18T16:47:00Z"/>
                <w:lang w:val="en-US"/>
              </w:rPr>
            </w:pPr>
            <w:proofErr w:type="spellStart"/>
            <w:ins w:id="512" w:author="Stanislav Maslan" w:date="2018-01-22T21:02:00Z">
              <w:r w:rsidRPr="00BF1BCE">
                <w:rPr>
                  <w:lang w:val="en-US"/>
                </w:rPr>
                <w:t>tr_</w:t>
              </w:r>
            </w:ins>
            <w:ins w:id="513" w:author="smaslan" w:date="2018-01-18T16:48:00Z">
              <w:r w:rsidR="00E60687">
                <w:rPr>
                  <w:lang w:val="en-US"/>
                </w:rPr>
                <w:t>Zca_f</w:t>
              </w:r>
            </w:ins>
            <w:proofErr w:type="spellEnd"/>
          </w:p>
        </w:tc>
        <w:tc>
          <w:tcPr>
            <w:tcW w:w="766" w:type="dxa"/>
          </w:tcPr>
          <w:p w:rsidR="00E60687" w:rsidRDefault="00742C77" w:rsidP="009127FD">
            <w:pPr>
              <w:rPr>
                <w:ins w:id="514" w:author="smaslan" w:date="2018-01-18T16:47:00Z"/>
                <w:lang w:val="en-US"/>
              </w:rPr>
            </w:pPr>
            <w:ins w:id="515" w:author="Stanislav Maslan" w:date="2018-01-21T12:53:00Z">
              <w:r>
                <w:rPr>
                  <w:lang w:val="en-US"/>
                </w:rPr>
                <w:t>1</w:t>
              </w:r>
            </w:ins>
          </w:p>
        </w:tc>
        <w:tc>
          <w:tcPr>
            <w:tcW w:w="1418" w:type="dxa"/>
          </w:tcPr>
          <w:p w:rsidR="00E60687" w:rsidRDefault="00E60687" w:rsidP="009A0351">
            <w:pPr>
              <w:rPr>
                <w:ins w:id="516" w:author="smaslan" w:date="2018-01-18T16:47:00Z"/>
                <w:lang w:val="en-US"/>
              </w:rPr>
            </w:pPr>
            <w:ins w:id="517" w:author="smaslan" w:date="2018-01-18T16:47:00Z">
              <w:r>
                <w:rPr>
                  <w:lang w:val="en-US"/>
                </w:rPr>
                <w:t>Real column vectors</w:t>
              </w:r>
            </w:ins>
          </w:p>
        </w:tc>
        <w:tc>
          <w:tcPr>
            <w:tcW w:w="4946" w:type="dxa"/>
          </w:tcPr>
          <w:p w:rsidR="00E60687" w:rsidRDefault="00E60687">
            <w:pPr>
              <w:rPr>
                <w:ins w:id="518" w:author="smaslan" w:date="2018-01-18T16:47:00Z"/>
                <w:lang w:val="en-US"/>
              </w:rPr>
            </w:pPr>
            <w:ins w:id="519"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520" w:author="Stanislav Maslan" w:date="2018-01-22T21:02:00Z">
              <w:r w:rsidR="000F3171" w:rsidRPr="00BF1BCE">
                <w:rPr>
                  <w:b/>
                  <w:lang w:val="en-US"/>
                </w:rPr>
                <w:t>tr_</w:t>
              </w:r>
            </w:ins>
            <w:ins w:id="521" w:author="smaslan" w:date="2018-01-18T16:48:00Z">
              <w:r w:rsidRPr="00E60687">
                <w:rPr>
                  <w:b/>
                  <w:lang w:val="en-US"/>
                  <w:rPrChange w:id="522" w:author="smaslan" w:date="2018-01-18T16:49:00Z">
                    <w:rPr>
                      <w:lang w:val="en-US"/>
                    </w:rPr>
                  </w:rPrChange>
                </w:rPr>
                <w:t>Zca_f</w:t>
              </w:r>
              <w:proofErr w:type="spellEnd"/>
              <w:r>
                <w:rPr>
                  <w:lang w:val="en-US"/>
                </w:rPr>
                <w:t>’.</w:t>
              </w:r>
            </w:ins>
            <w:ins w:id="523" w:author="smaslan" w:date="2018-01-18T16:49:00Z">
              <w:r>
                <w:rPr>
                  <w:lang w:val="en-US"/>
                </w:rPr>
                <w:t xml:space="preserve"> Note the ‘</w:t>
              </w:r>
            </w:ins>
            <w:proofErr w:type="spellStart"/>
            <w:ins w:id="524" w:author="Stanislav Maslan" w:date="2018-01-22T21:02:00Z">
              <w:r w:rsidR="000F3171" w:rsidRPr="00BF1BCE">
                <w:rPr>
                  <w:b/>
                  <w:lang w:val="en-US"/>
                </w:rPr>
                <w:t>tr_</w:t>
              </w:r>
            </w:ins>
            <w:ins w:id="525" w:author="smaslan" w:date="2018-01-18T16:49:00Z">
              <w:r w:rsidRPr="00E60687">
                <w:rPr>
                  <w:b/>
                  <w:lang w:val="en-US"/>
                  <w:rPrChange w:id="526"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527" w:author="smaslan" w:date="2018-01-18T16:50:00Z"/>
        </w:trPr>
        <w:tc>
          <w:tcPr>
            <w:tcW w:w="2158" w:type="dxa"/>
          </w:tcPr>
          <w:p w:rsidR="00E60687" w:rsidRDefault="000F3171" w:rsidP="00B272F2">
            <w:pPr>
              <w:rPr>
                <w:ins w:id="528" w:author="smaslan" w:date="2018-01-18T16:50:00Z"/>
                <w:lang w:val="en-US"/>
              </w:rPr>
            </w:pPr>
            <w:proofErr w:type="spellStart"/>
            <w:ins w:id="529" w:author="Stanislav Maslan" w:date="2018-01-22T21:02:00Z">
              <w:r w:rsidRPr="00BF1BCE">
                <w:rPr>
                  <w:lang w:val="en-US"/>
                </w:rPr>
                <w:t>tr_</w:t>
              </w:r>
            </w:ins>
            <w:ins w:id="530" w:author="smaslan" w:date="2018-01-18T16:50:00Z">
              <w:r w:rsidR="00E60687">
                <w:rPr>
                  <w:lang w:val="en-US"/>
                </w:rPr>
                <w:t>Yca_Cp</w:t>
              </w:r>
              <w:proofErr w:type="spellEnd"/>
            </w:ins>
          </w:p>
          <w:p w:rsidR="00E60687" w:rsidRDefault="000F3171" w:rsidP="00B272F2">
            <w:pPr>
              <w:rPr>
                <w:ins w:id="531" w:author="smaslan" w:date="2018-01-18T16:50:00Z"/>
                <w:lang w:val="en-US"/>
              </w:rPr>
            </w:pPr>
            <w:proofErr w:type="spellStart"/>
            <w:ins w:id="532" w:author="Stanislav Maslan" w:date="2018-01-22T21:02:00Z">
              <w:r w:rsidRPr="00BF1BCE">
                <w:rPr>
                  <w:lang w:val="en-US"/>
                </w:rPr>
                <w:t>tr_</w:t>
              </w:r>
            </w:ins>
            <w:ins w:id="533" w:author="smaslan" w:date="2018-01-18T16:50:00Z">
              <w:r w:rsidR="00E60687">
                <w:rPr>
                  <w:lang w:val="en-US"/>
                </w:rPr>
                <w:t>Yca_D</w:t>
              </w:r>
              <w:proofErr w:type="spellEnd"/>
            </w:ins>
          </w:p>
          <w:p w:rsidR="00E60687" w:rsidRDefault="000F3171" w:rsidP="00B272F2">
            <w:pPr>
              <w:rPr>
                <w:ins w:id="534" w:author="smaslan" w:date="2018-01-18T16:50:00Z"/>
                <w:lang w:val="en-US"/>
              </w:rPr>
            </w:pPr>
            <w:proofErr w:type="spellStart"/>
            <w:ins w:id="535" w:author="Stanislav Maslan" w:date="2018-01-22T21:02:00Z">
              <w:r w:rsidRPr="00BF1BCE">
                <w:rPr>
                  <w:lang w:val="en-US"/>
                </w:rPr>
                <w:t>tr_</w:t>
              </w:r>
            </w:ins>
            <w:ins w:id="536" w:author="smaslan" w:date="2018-01-18T16:50:00Z">
              <w:r w:rsidR="00E60687">
                <w:rPr>
                  <w:lang w:val="en-US"/>
                </w:rPr>
                <w:t>Yca_f</w:t>
              </w:r>
              <w:proofErr w:type="spellEnd"/>
            </w:ins>
          </w:p>
        </w:tc>
        <w:tc>
          <w:tcPr>
            <w:tcW w:w="766" w:type="dxa"/>
          </w:tcPr>
          <w:p w:rsidR="00E60687" w:rsidRDefault="00742C77" w:rsidP="00B272F2">
            <w:pPr>
              <w:rPr>
                <w:ins w:id="537" w:author="smaslan" w:date="2018-01-18T16:50:00Z"/>
                <w:lang w:val="en-US"/>
              </w:rPr>
            </w:pPr>
            <w:ins w:id="538" w:author="Stanislav Maslan" w:date="2018-01-21T12:53:00Z">
              <w:r>
                <w:rPr>
                  <w:lang w:val="en-US"/>
                </w:rPr>
                <w:t>1</w:t>
              </w:r>
            </w:ins>
          </w:p>
        </w:tc>
        <w:tc>
          <w:tcPr>
            <w:tcW w:w="1418" w:type="dxa"/>
          </w:tcPr>
          <w:p w:rsidR="00E60687" w:rsidRDefault="00E60687" w:rsidP="00B272F2">
            <w:pPr>
              <w:rPr>
                <w:ins w:id="539" w:author="smaslan" w:date="2018-01-18T16:50:00Z"/>
                <w:lang w:val="en-US"/>
              </w:rPr>
            </w:pPr>
            <w:ins w:id="540" w:author="smaslan" w:date="2018-01-18T16:50:00Z">
              <w:r>
                <w:rPr>
                  <w:lang w:val="en-US"/>
                </w:rPr>
                <w:t>Real column vectors</w:t>
              </w:r>
            </w:ins>
          </w:p>
        </w:tc>
        <w:tc>
          <w:tcPr>
            <w:tcW w:w="4946" w:type="dxa"/>
          </w:tcPr>
          <w:p w:rsidR="00E60687" w:rsidRDefault="00E60687">
            <w:pPr>
              <w:rPr>
                <w:ins w:id="541" w:author="smaslan" w:date="2018-01-18T16:50:00Z"/>
                <w:lang w:val="en-US"/>
              </w:rPr>
            </w:pPr>
            <w:ins w:id="542"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543" w:author="Stanislav Maslan" w:date="2018-01-22T21:02:00Z">
              <w:r w:rsidR="000F3171" w:rsidRPr="000F3171">
                <w:rPr>
                  <w:b/>
                  <w:lang w:val="en-US"/>
                  <w:rPrChange w:id="544" w:author="Stanislav Maslan" w:date="2018-01-22T21:02:00Z">
                    <w:rPr>
                      <w:lang w:val="en-US"/>
                    </w:rPr>
                  </w:rPrChange>
                </w:rPr>
                <w:t>tr_</w:t>
              </w:r>
            </w:ins>
            <w:ins w:id="545" w:author="smaslan" w:date="2018-01-18T16:50:00Z">
              <w:r w:rsidRPr="00E60687">
                <w:rPr>
                  <w:b/>
                  <w:lang w:val="en-US"/>
                  <w:rPrChange w:id="546" w:author="smaslan" w:date="2018-01-18T16:50:00Z">
                    <w:rPr>
                      <w:lang w:val="en-US"/>
                    </w:rPr>
                  </w:rPrChange>
                </w:rPr>
                <w:t>Yca</w:t>
              </w:r>
              <w:r w:rsidRPr="00083798">
                <w:rPr>
                  <w:b/>
                  <w:lang w:val="en-US"/>
                </w:rPr>
                <w:t>_f</w:t>
              </w:r>
              <w:proofErr w:type="spellEnd"/>
              <w:r>
                <w:rPr>
                  <w:lang w:val="en-US"/>
                </w:rPr>
                <w:t>’. Note the ‘</w:t>
              </w:r>
            </w:ins>
            <w:proofErr w:type="spellStart"/>
            <w:ins w:id="547" w:author="Stanislav Maslan" w:date="2018-01-22T21:02:00Z">
              <w:r w:rsidR="000F3171" w:rsidRPr="00BF1BCE">
                <w:rPr>
                  <w:b/>
                  <w:lang w:val="en-US"/>
                </w:rPr>
                <w:t>tr_</w:t>
              </w:r>
            </w:ins>
            <w:ins w:id="548"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B272F2">
        <w:trPr>
          <w:ins w:id="549" w:author="Stanislav Maslan" w:date="2018-02-24T09:30:00Z"/>
        </w:trPr>
        <w:tc>
          <w:tcPr>
            <w:tcW w:w="2158" w:type="dxa"/>
          </w:tcPr>
          <w:p w:rsidR="0002185A" w:rsidRDefault="0002185A" w:rsidP="00B272F2">
            <w:pPr>
              <w:rPr>
                <w:ins w:id="550" w:author="Stanislav Maslan" w:date="2018-02-24T09:30:00Z"/>
                <w:lang w:val="en-US"/>
              </w:rPr>
            </w:pPr>
            <w:proofErr w:type="spellStart"/>
            <w:ins w:id="551" w:author="Stanislav Maslan" w:date="2018-02-24T09:30:00Z">
              <w:r w:rsidRPr="00BF1BCE">
                <w:rPr>
                  <w:lang w:val="en-US"/>
                </w:rPr>
                <w:t>tr_</w:t>
              </w:r>
              <w:r>
                <w:rPr>
                  <w:lang w:val="en-US"/>
                </w:rPr>
                <w:t>Zcal_Rs</w:t>
              </w:r>
              <w:proofErr w:type="spellEnd"/>
            </w:ins>
          </w:p>
          <w:p w:rsidR="0002185A" w:rsidRDefault="0002185A" w:rsidP="00B272F2">
            <w:pPr>
              <w:rPr>
                <w:ins w:id="552" w:author="Stanislav Maslan" w:date="2018-02-24T09:30:00Z"/>
                <w:lang w:val="en-US"/>
              </w:rPr>
            </w:pPr>
            <w:proofErr w:type="spellStart"/>
            <w:ins w:id="553" w:author="Stanislav Maslan" w:date="2018-02-24T09:30:00Z">
              <w:r w:rsidRPr="00BF1BCE">
                <w:rPr>
                  <w:lang w:val="en-US"/>
                </w:rPr>
                <w:t>tr_</w:t>
              </w:r>
              <w:r>
                <w:rPr>
                  <w:lang w:val="en-US"/>
                </w:rPr>
                <w:t>Zcal_Ls</w:t>
              </w:r>
              <w:proofErr w:type="spellEnd"/>
            </w:ins>
          </w:p>
          <w:p w:rsidR="0002185A" w:rsidRDefault="0002185A" w:rsidP="00B272F2">
            <w:pPr>
              <w:rPr>
                <w:ins w:id="554" w:author="Stanislav Maslan" w:date="2018-02-24T09:30:00Z"/>
                <w:lang w:val="en-US"/>
              </w:rPr>
            </w:pPr>
            <w:proofErr w:type="spellStart"/>
            <w:ins w:id="555" w:author="Stanislav Maslan" w:date="2018-02-24T09:30:00Z">
              <w:r w:rsidRPr="00BF1BCE">
                <w:rPr>
                  <w:lang w:val="en-US"/>
                </w:rPr>
                <w:t>tr_</w:t>
              </w:r>
              <w:r>
                <w:rPr>
                  <w:lang w:val="en-US"/>
                </w:rPr>
                <w:t>Zcal_f</w:t>
              </w:r>
              <w:proofErr w:type="spellEnd"/>
            </w:ins>
          </w:p>
        </w:tc>
        <w:tc>
          <w:tcPr>
            <w:tcW w:w="766" w:type="dxa"/>
          </w:tcPr>
          <w:p w:rsidR="0002185A" w:rsidRDefault="0002185A" w:rsidP="00B272F2">
            <w:pPr>
              <w:rPr>
                <w:ins w:id="556" w:author="Stanislav Maslan" w:date="2018-02-24T09:30:00Z"/>
                <w:lang w:val="en-US"/>
              </w:rPr>
            </w:pPr>
            <w:ins w:id="557" w:author="Stanislav Maslan" w:date="2018-02-24T09:30:00Z">
              <w:r>
                <w:rPr>
                  <w:lang w:val="en-US"/>
                </w:rPr>
                <w:t>1</w:t>
              </w:r>
            </w:ins>
          </w:p>
        </w:tc>
        <w:tc>
          <w:tcPr>
            <w:tcW w:w="1418" w:type="dxa"/>
          </w:tcPr>
          <w:p w:rsidR="0002185A" w:rsidRDefault="0002185A" w:rsidP="00B272F2">
            <w:pPr>
              <w:rPr>
                <w:ins w:id="558" w:author="Stanislav Maslan" w:date="2018-02-24T09:30:00Z"/>
                <w:lang w:val="en-US"/>
              </w:rPr>
            </w:pPr>
            <w:ins w:id="559" w:author="Stanislav Maslan" w:date="2018-02-24T09:30:00Z">
              <w:r>
                <w:rPr>
                  <w:lang w:val="en-US"/>
                </w:rPr>
                <w:t>Real column vectors</w:t>
              </w:r>
            </w:ins>
          </w:p>
        </w:tc>
        <w:tc>
          <w:tcPr>
            <w:tcW w:w="4946" w:type="dxa"/>
          </w:tcPr>
          <w:p w:rsidR="0002185A" w:rsidRDefault="0002185A">
            <w:pPr>
              <w:rPr>
                <w:ins w:id="560" w:author="Stanislav Maslan" w:date="2018-02-24T09:30:00Z"/>
                <w:lang w:val="en-US"/>
              </w:rPr>
              <w:pPrChange w:id="561" w:author="Stanislav Maslan" w:date="2018-02-24T09:30:00Z">
                <w:pPr>
                  <w:spacing w:after="200" w:line="276" w:lineRule="auto"/>
                </w:pPr>
              </w:pPrChange>
            </w:pPr>
            <w:ins w:id="562" w:author="Stanislav Maslan" w:date="2018-02-24T09:30:00Z">
              <w:r>
                <w:rPr>
                  <w:lang w:val="en-US"/>
                </w:rPr>
                <w:t xml:space="preserve">Effective series impedance of the transducer’s low-side terminal in </w:t>
              </w:r>
              <w:proofErr w:type="spellStart"/>
              <w:r>
                <w:rPr>
                  <w:lang w:val="en-US"/>
                </w:rPr>
                <w:t>Ls-Rs</w:t>
              </w:r>
              <w:proofErr w:type="spellEnd"/>
              <w:r>
                <w:rPr>
                  <w:lang w:val="en-US"/>
                </w:rPr>
                <w:t xml:space="preserve"> format, one row per frequency in ‘</w:t>
              </w:r>
              <w:proofErr w:type="spellStart"/>
              <w:r w:rsidRPr="00BF1BCE">
                <w:rPr>
                  <w:b/>
                  <w:lang w:val="en-US"/>
                </w:rPr>
                <w:t>tr_</w:t>
              </w:r>
              <w:r w:rsidRPr="00E50C0A">
                <w:rPr>
                  <w:b/>
                  <w:lang w:val="en-US"/>
                </w:rPr>
                <w:t>Zca</w:t>
              </w:r>
            </w:ins>
            <w:ins w:id="563" w:author="Stanislav Maslan" w:date="2018-02-24T09:31:00Z">
              <w:r>
                <w:rPr>
                  <w:b/>
                  <w:lang w:val="en-US"/>
                </w:rPr>
                <w:t>l</w:t>
              </w:r>
            </w:ins>
            <w:ins w:id="564"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565" w:author="Stanislav Maslan" w:date="2018-02-24T09:31:00Z">
              <w:r>
                <w:rPr>
                  <w:b/>
                  <w:lang w:val="en-US"/>
                </w:rPr>
                <w:t>l</w:t>
              </w:r>
            </w:ins>
            <w:ins w:id="566"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B272F2">
        <w:trPr>
          <w:ins w:id="567" w:author="Stanislav Maslan" w:date="2018-02-24T09:31:00Z"/>
        </w:trPr>
        <w:tc>
          <w:tcPr>
            <w:tcW w:w="2158" w:type="dxa"/>
          </w:tcPr>
          <w:p w:rsidR="0002185A" w:rsidRDefault="0002185A" w:rsidP="00B272F2">
            <w:pPr>
              <w:rPr>
                <w:ins w:id="568" w:author="Stanislav Maslan" w:date="2018-02-24T09:31:00Z"/>
                <w:lang w:val="en-US"/>
              </w:rPr>
            </w:pPr>
            <w:proofErr w:type="spellStart"/>
            <w:ins w:id="569" w:author="Stanislav Maslan" w:date="2018-02-24T09:31:00Z">
              <w:r w:rsidRPr="00BF1BCE">
                <w:rPr>
                  <w:lang w:val="en-US"/>
                </w:rPr>
                <w:t>tr_</w:t>
              </w:r>
              <w:r>
                <w:rPr>
                  <w:lang w:val="en-US"/>
                </w:rPr>
                <w:t>Zcam</w:t>
              </w:r>
              <w:proofErr w:type="spellEnd"/>
            </w:ins>
          </w:p>
          <w:p w:rsidR="0002185A" w:rsidRDefault="0002185A" w:rsidP="00B272F2">
            <w:pPr>
              <w:rPr>
                <w:ins w:id="570" w:author="Stanislav Maslan" w:date="2018-02-24T09:31:00Z"/>
                <w:lang w:val="en-US"/>
              </w:rPr>
            </w:pPr>
            <w:proofErr w:type="spellStart"/>
            <w:ins w:id="571" w:author="Stanislav Maslan" w:date="2018-02-24T09:31:00Z">
              <w:r w:rsidRPr="00BF1BCE">
                <w:rPr>
                  <w:lang w:val="en-US"/>
                </w:rPr>
                <w:t>tr_</w:t>
              </w:r>
              <w:r>
                <w:rPr>
                  <w:lang w:val="en-US"/>
                </w:rPr>
                <w:t>Zcam_f</w:t>
              </w:r>
              <w:proofErr w:type="spellEnd"/>
            </w:ins>
          </w:p>
        </w:tc>
        <w:tc>
          <w:tcPr>
            <w:tcW w:w="766" w:type="dxa"/>
          </w:tcPr>
          <w:p w:rsidR="0002185A" w:rsidRDefault="0002185A" w:rsidP="00B272F2">
            <w:pPr>
              <w:rPr>
                <w:ins w:id="572" w:author="Stanislav Maslan" w:date="2018-02-24T09:31:00Z"/>
                <w:lang w:val="en-US"/>
              </w:rPr>
            </w:pPr>
            <w:ins w:id="573" w:author="Stanislav Maslan" w:date="2018-02-24T09:31:00Z">
              <w:r>
                <w:rPr>
                  <w:lang w:val="en-US"/>
                </w:rPr>
                <w:t>1</w:t>
              </w:r>
            </w:ins>
          </w:p>
        </w:tc>
        <w:tc>
          <w:tcPr>
            <w:tcW w:w="1418" w:type="dxa"/>
          </w:tcPr>
          <w:p w:rsidR="0002185A" w:rsidRDefault="0002185A" w:rsidP="00B272F2">
            <w:pPr>
              <w:rPr>
                <w:ins w:id="574" w:author="Stanislav Maslan" w:date="2018-02-24T09:31:00Z"/>
                <w:lang w:val="en-US"/>
              </w:rPr>
            </w:pPr>
            <w:ins w:id="575" w:author="Stanislav Maslan" w:date="2018-02-24T09:31:00Z">
              <w:r>
                <w:rPr>
                  <w:lang w:val="en-US"/>
                </w:rPr>
                <w:t>Real column vectors</w:t>
              </w:r>
            </w:ins>
          </w:p>
        </w:tc>
        <w:tc>
          <w:tcPr>
            <w:tcW w:w="4946" w:type="dxa"/>
          </w:tcPr>
          <w:p w:rsidR="0002185A" w:rsidRDefault="0002185A">
            <w:pPr>
              <w:rPr>
                <w:ins w:id="576" w:author="Stanislav Maslan" w:date="2018-02-24T09:31:00Z"/>
                <w:lang w:val="en-US"/>
              </w:rPr>
              <w:pPrChange w:id="577" w:author="Stanislav Maslan" w:date="2018-02-24T09:31:00Z">
                <w:pPr>
                  <w:spacing w:after="200" w:line="276" w:lineRule="auto"/>
                </w:pPr>
              </w:pPrChange>
            </w:pPr>
            <w:ins w:id="578" w:author="Stanislav Maslan" w:date="2018-02-24T09:31:00Z">
              <w:r>
                <w:rPr>
                  <w:lang w:val="en-US"/>
                </w:rPr>
                <w:t>Effective mutual inductance of the 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579" w:author="Stanislav Maslan" w:date="2018-02-24T09:32:00Z">
              <w:r>
                <w:rPr>
                  <w:b/>
                  <w:lang w:val="en-US"/>
                </w:rPr>
                <w:t>m</w:t>
              </w:r>
            </w:ins>
            <w:ins w:id="580"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B272F2">
        <w:trPr>
          <w:ins w:id="581" w:author="smaslan" w:date="2018-01-18T16:51:00Z"/>
        </w:trPr>
        <w:tc>
          <w:tcPr>
            <w:tcW w:w="2158" w:type="dxa"/>
          </w:tcPr>
          <w:p w:rsidR="00E60687" w:rsidRPr="0002185A" w:rsidDel="0002185A" w:rsidRDefault="00E60687">
            <w:pPr>
              <w:rPr>
                <w:ins w:id="582" w:author="smaslan" w:date="2018-01-18T16:51:00Z"/>
                <w:del w:id="583" w:author="Stanislav Maslan" w:date="2018-02-24T09:32:00Z"/>
                <w:lang w:val="en-US"/>
              </w:rPr>
              <w:pPrChange w:id="584" w:author="Stanislav Maslan" w:date="2018-02-24T09:32:00Z">
                <w:pPr>
                  <w:spacing w:after="200" w:line="276" w:lineRule="auto"/>
                </w:pPr>
              </w:pPrChange>
            </w:pPr>
            <w:proofErr w:type="spellStart"/>
            <w:ins w:id="585" w:author="smaslan" w:date="2018-01-18T16:51:00Z">
              <w:r w:rsidRPr="0002185A">
                <w:rPr>
                  <w:lang w:val="en-US"/>
                </w:rPr>
                <w:t>Zcb_Rs</w:t>
              </w:r>
              <w:proofErr w:type="spellEnd"/>
            </w:ins>
          </w:p>
          <w:p w:rsidR="0002185A" w:rsidRPr="0002185A" w:rsidRDefault="0002185A">
            <w:pPr>
              <w:rPr>
                <w:ins w:id="586" w:author="Stanislav Maslan" w:date="2018-02-24T09:32:00Z"/>
                <w:lang w:val="en-US"/>
                <w:rPrChange w:id="587" w:author="Stanislav Maslan" w:date="2018-02-24T09:32:00Z">
                  <w:rPr>
                    <w:ins w:id="588" w:author="Stanislav Maslan" w:date="2018-02-24T09:32:00Z"/>
                  </w:rPr>
                </w:rPrChange>
              </w:rPr>
              <w:pPrChange w:id="589" w:author="Stanislav Maslan" w:date="2018-02-24T09:32:00Z">
                <w:pPr>
                  <w:spacing w:after="200" w:line="276" w:lineRule="auto"/>
                </w:pPr>
              </w:pPrChange>
            </w:pPr>
          </w:p>
          <w:p w:rsidR="00E60687" w:rsidRPr="0002185A" w:rsidRDefault="00E60687">
            <w:pPr>
              <w:rPr>
                <w:ins w:id="590" w:author="smaslan" w:date="2018-01-18T16:51:00Z"/>
                <w:lang w:val="en-US"/>
              </w:rPr>
              <w:pPrChange w:id="591" w:author="Stanislav Maslan" w:date="2018-02-24T09:32:00Z">
                <w:pPr>
                  <w:spacing w:after="200" w:line="276" w:lineRule="auto"/>
                </w:pPr>
              </w:pPrChange>
            </w:pPr>
            <w:proofErr w:type="spellStart"/>
            <w:ins w:id="592" w:author="smaslan" w:date="2018-01-18T16:51:00Z">
              <w:r w:rsidRPr="0002185A">
                <w:rPr>
                  <w:lang w:val="en-US"/>
                </w:rPr>
                <w:t>Zcb_Ls</w:t>
              </w:r>
              <w:proofErr w:type="spellEnd"/>
            </w:ins>
          </w:p>
          <w:p w:rsidR="00E60687" w:rsidRPr="0063193E" w:rsidRDefault="00E60687">
            <w:pPr>
              <w:rPr>
                <w:ins w:id="593" w:author="smaslan" w:date="2018-01-18T16:51:00Z"/>
                <w:rPrChange w:id="594" w:author="Stanislav Maslan" w:date="2018-01-21T11:35:00Z">
                  <w:rPr>
                    <w:ins w:id="595" w:author="smaslan" w:date="2018-01-18T16:51:00Z"/>
                    <w:lang w:val="en-US"/>
                  </w:rPr>
                </w:rPrChange>
              </w:rPr>
              <w:pPrChange w:id="596" w:author="Stanislav Maslan" w:date="2018-02-24T09:32:00Z">
                <w:pPr>
                  <w:spacing w:after="200" w:line="276" w:lineRule="auto"/>
                </w:pPr>
              </w:pPrChange>
            </w:pPr>
            <w:proofErr w:type="spellStart"/>
            <w:ins w:id="597" w:author="smaslan" w:date="2018-01-18T16:51:00Z">
              <w:r w:rsidRPr="0002185A">
                <w:rPr>
                  <w:lang w:val="en-US"/>
                </w:rPr>
                <w:t>Zcb_f</w:t>
              </w:r>
              <w:proofErr w:type="spellEnd"/>
            </w:ins>
          </w:p>
        </w:tc>
        <w:tc>
          <w:tcPr>
            <w:tcW w:w="766" w:type="dxa"/>
          </w:tcPr>
          <w:p w:rsidR="00E60687" w:rsidRPr="0063193E" w:rsidRDefault="00742C77" w:rsidP="00B272F2">
            <w:pPr>
              <w:spacing w:after="200" w:line="276" w:lineRule="auto"/>
              <w:rPr>
                <w:ins w:id="598" w:author="smaslan" w:date="2018-01-18T16:51:00Z"/>
                <w:rPrChange w:id="599" w:author="Stanislav Maslan" w:date="2018-01-21T11:35:00Z">
                  <w:rPr>
                    <w:ins w:id="600" w:author="smaslan" w:date="2018-01-18T16:51:00Z"/>
                    <w:lang w:val="en-US"/>
                  </w:rPr>
                </w:rPrChange>
              </w:rPr>
            </w:pPr>
            <w:ins w:id="601" w:author="Stanislav Maslan" w:date="2018-01-21T12:53:00Z">
              <w:r>
                <w:t>1</w:t>
              </w:r>
            </w:ins>
          </w:p>
        </w:tc>
        <w:tc>
          <w:tcPr>
            <w:tcW w:w="1418" w:type="dxa"/>
          </w:tcPr>
          <w:p w:rsidR="00E60687" w:rsidRDefault="00E60687" w:rsidP="00B272F2">
            <w:pPr>
              <w:rPr>
                <w:ins w:id="602" w:author="smaslan" w:date="2018-01-18T16:51:00Z"/>
                <w:lang w:val="en-US"/>
              </w:rPr>
            </w:pPr>
            <w:ins w:id="603" w:author="smaslan" w:date="2018-01-18T16:51:00Z">
              <w:r>
                <w:rPr>
                  <w:lang w:val="en-US"/>
                </w:rPr>
                <w:t>Real column vectors</w:t>
              </w:r>
            </w:ins>
          </w:p>
        </w:tc>
        <w:tc>
          <w:tcPr>
            <w:tcW w:w="4946" w:type="dxa"/>
          </w:tcPr>
          <w:p w:rsidR="00E60687" w:rsidRDefault="00E60687">
            <w:pPr>
              <w:rPr>
                <w:ins w:id="604" w:author="smaslan" w:date="2018-01-18T16:51:00Z"/>
                <w:lang w:val="en-US"/>
              </w:rPr>
            </w:pPr>
            <w:ins w:id="605"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B272F2">
        <w:trPr>
          <w:ins w:id="606" w:author="smaslan" w:date="2018-01-18T16:51:00Z"/>
        </w:trPr>
        <w:tc>
          <w:tcPr>
            <w:tcW w:w="2158" w:type="dxa"/>
          </w:tcPr>
          <w:p w:rsidR="00E60687" w:rsidRDefault="00E60687" w:rsidP="00B272F2">
            <w:pPr>
              <w:rPr>
                <w:ins w:id="607" w:author="smaslan" w:date="2018-01-18T16:51:00Z"/>
                <w:lang w:val="en-US"/>
              </w:rPr>
            </w:pPr>
            <w:proofErr w:type="spellStart"/>
            <w:ins w:id="608" w:author="smaslan" w:date="2018-01-18T16:51:00Z">
              <w:r>
                <w:rPr>
                  <w:lang w:val="en-US"/>
                </w:rPr>
                <w:lastRenderedPageBreak/>
                <w:t>Ycb_Cp</w:t>
              </w:r>
              <w:proofErr w:type="spellEnd"/>
            </w:ins>
          </w:p>
          <w:p w:rsidR="00E60687" w:rsidRDefault="00E60687" w:rsidP="00B272F2">
            <w:pPr>
              <w:rPr>
                <w:ins w:id="609" w:author="smaslan" w:date="2018-01-18T16:51:00Z"/>
                <w:lang w:val="en-US"/>
              </w:rPr>
            </w:pPr>
            <w:proofErr w:type="spellStart"/>
            <w:ins w:id="610" w:author="smaslan" w:date="2018-01-18T16:51:00Z">
              <w:r>
                <w:rPr>
                  <w:lang w:val="en-US"/>
                </w:rPr>
                <w:t>Ycb_D</w:t>
              </w:r>
              <w:proofErr w:type="spellEnd"/>
            </w:ins>
          </w:p>
          <w:p w:rsidR="00E60687" w:rsidRDefault="00E60687">
            <w:pPr>
              <w:rPr>
                <w:ins w:id="611" w:author="smaslan" w:date="2018-01-18T16:51:00Z"/>
                <w:lang w:val="en-US"/>
              </w:rPr>
            </w:pPr>
            <w:proofErr w:type="spellStart"/>
            <w:ins w:id="612" w:author="smaslan" w:date="2018-01-18T16:51:00Z">
              <w:r>
                <w:rPr>
                  <w:lang w:val="en-US"/>
                </w:rPr>
                <w:t>Ycb_f</w:t>
              </w:r>
              <w:proofErr w:type="spellEnd"/>
            </w:ins>
          </w:p>
        </w:tc>
        <w:tc>
          <w:tcPr>
            <w:tcW w:w="766" w:type="dxa"/>
          </w:tcPr>
          <w:p w:rsidR="00E60687" w:rsidRDefault="00742C77" w:rsidP="00B272F2">
            <w:pPr>
              <w:rPr>
                <w:ins w:id="613" w:author="smaslan" w:date="2018-01-18T16:51:00Z"/>
                <w:lang w:val="en-US"/>
              </w:rPr>
            </w:pPr>
            <w:ins w:id="614" w:author="Stanislav Maslan" w:date="2018-01-21T12:53:00Z">
              <w:r>
                <w:rPr>
                  <w:lang w:val="en-US"/>
                </w:rPr>
                <w:t>1</w:t>
              </w:r>
            </w:ins>
          </w:p>
        </w:tc>
        <w:tc>
          <w:tcPr>
            <w:tcW w:w="1418" w:type="dxa"/>
          </w:tcPr>
          <w:p w:rsidR="00E60687" w:rsidRDefault="00E60687" w:rsidP="00B272F2">
            <w:pPr>
              <w:rPr>
                <w:ins w:id="615" w:author="smaslan" w:date="2018-01-18T16:51:00Z"/>
                <w:lang w:val="en-US"/>
              </w:rPr>
            </w:pPr>
            <w:ins w:id="616" w:author="smaslan" w:date="2018-01-18T16:51:00Z">
              <w:r>
                <w:rPr>
                  <w:lang w:val="en-US"/>
                </w:rPr>
                <w:t>Real column vectors</w:t>
              </w:r>
            </w:ins>
          </w:p>
        </w:tc>
        <w:tc>
          <w:tcPr>
            <w:tcW w:w="4946" w:type="dxa"/>
          </w:tcPr>
          <w:p w:rsidR="00E60687" w:rsidRDefault="00E60687">
            <w:pPr>
              <w:rPr>
                <w:ins w:id="617" w:author="smaslan" w:date="2018-01-18T16:51:00Z"/>
                <w:lang w:val="en-US"/>
              </w:rPr>
            </w:pPr>
            <w:ins w:id="618"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619" w:author="smaslan" w:date="2018-01-18T16:52:00Z">
              <w:r>
                <w:rPr>
                  <w:b/>
                  <w:lang w:val="en-US"/>
                </w:rPr>
                <w:t>b</w:t>
              </w:r>
            </w:ins>
            <w:ins w:id="620"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621" w:author="smaslan" w:date="2018-01-18T16:52:00Z">
              <w:r>
                <w:rPr>
                  <w:b/>
                  <w:lang w:val="en-US"/>
                </w:rPr>
                <w:t>b</w:t>
              </w:r>
            </w:ins>
            <w:ins w:id="622"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623" w:author="Stanislav Maslan" w:date="2018-02-24T11:09:00Z">
              <w:r w:rsidR="00D55774">
                <w:rPr>
                  <w:lang w:val="en-US"/>
                </w:rPr>
                <w:t xml:space="preserve">2, </w:t>
              </w:r>
            </w:ins>
            <w:del w:id="624" w:author="Stanislav Maslan" w:date="2018-01-21T12:53:00Z">
              <w:r w:rsidR="009127FD" w:rsidDel="00742C77">
                <w:rPr>
                  <w:lang w:val="en-US"/>
                </w:rPr>
                <w:delText>2</w:delText>
              </w:r>
            </w:del>
            <w:ins w:id="625"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626" w:author="Stanislav Maslan" w:date="2018-02-24T11:09:00Z">
              <w:r w:rsidR="00D55774">
                <w:rPr>
                  <w:lang w:val="en-US"/>
                </w:rPr>
                <w:t xml:space="preserve"> 2,</w:t>
              </w:r>
            </w:ins>
            <w:r w:rsidR="009127FD">
              <w:rPr>
                <w:lang w:val="en-US"/>
              </w:rPr>
              <w:t xml:space="preserve"> </w:t>
            </w:r>
            <w:del w:id="627" w:author="Stanislav Maslan" w:date="2018-01-21T12:53:00Z">
              <w:r w:rsidR="009127FD" w:rsidDel="00742C77">
                <w:rPr>
                  <w:lang w:val="en-US"/>
                </w:rPr>
                <w:delText>2</w:delText>
              </w:r>
            </w:del>
            <w:ins w:id="628"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Change w:id="629" w:author="Stanislav Maslan" w:date="2018-02-24T11:09:00Z">
                <w:pPr>
                  <w:spacing w:after="200" w:line="276" w:lineRule="auto"/>
                </w:pPr>
              </w:pPrChange>
            </w:pPr>
            <w:r>
              <w:rPr>
                <w:lang w:val="en-US"/>
              </w:rPr>
              <w:t>1</w:t>
            </w:r>
            <w:r w:rsidR="009127FD">
              <w:rPr>
                <w:lang w:val="en-US"/>
              </w:rPr>
              <w:t>,</w:t>
            </w:r>
            <w:ins w:id="630" w:author="Stanislav Maslan" w:date="2018-02-24T11:09:00Z">
              <w:r w:rsidR="00D55774">
                <w:rPr>
                  <w:lang w:val="en-US"/>
                </w:rPr>
                <w:t xml:space="preserve"> 2,</w:t>
              </w:r>
            </w:ins>
            <w:r w:rsidR="009127FD">
              <w:rPr>
                <w:lang w:val="en-US"/>
              </w:rPr>
              <w:t xml:space="preserve"> </w:t>
            </w:r>
            <w:del w:id="631" w:author="Stanislav Maslan" w:date="2018-01-21T12:53:00Z">
              <w:r w:rsidR="009127FD" w:rsidDel="00742C77">
                <w:rPr>
                  <w:lang w:val="en-US"/>
                </w:rPr>
                <w:delText>2</w:delText>
              </w:r>
            </w:del>
            <w:ins w:id="632"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w:t>
      </w:r>
      <w:del w:id="633" w:author="smaslan" w:date="2018-08-07T17:06:00Z">
        <w:r w:rsidDel="0061369F">
          <w:rPr>
            <w:lang w:val="en-US"/>
          </w:rPr>
          <w:delText>x</w:delText>
        </w:r>
      </w:del>
      <w:ins w:id="634" w:author="smaslan" w:date="2018-08-07T17:06:00Z">
        <w:r w:rsidR="0061369F">
          <w:rPr>
            <w:lang w:val="en-US"/>
          </w:rPr>
          <w:t>x</w:t>
        </w:r>
      </w:ins>
      <w:r>
        <w:rPr>
          <w:lang w:val="en-US"/>
        </w:rPr>
        <w:t>es defining the channel</w:t>
      </w:r>
      <w:ins w:id="635" w:author="Stanislav Maslan" w:date="2018-01-21T13:50:00Z">
        <w:r w:rsidR="002C32B2">
          <w:rPr>
            <w:lang w:val="en-US"/>
          </w:rPr>
          <w:t xml:space="preserve"> ‘</w:t>
        </w:r>
        <w:r w:rsidR="002C32B2" w:rsidRPr="002C32B2">
          <w:rPr>
            <w:b/>
            <w:lang w:val="en-US"/>
            <w:rPrChange w:id="636" w:author="Stanislav Maslan" w:date="2018-01-21T13:50:00Z">
              <w:rPr>
                <w:lang w:val="en-US"/>
              </w:rPr>
            </w:rPrChange>
          </w:rPr>
          <w:t>u_</w:t>
        </w:r>
        <w:r w:rsidR="002C32B2">
          <w:rPr>
            <w:lang w:val="en-US"/>
          </w:rPr>
          <w:t>’ and ‘</w:t>
        </w:r>
        <w:r w:rsidR="002C32B2" w:rsidRPr="002C32B2">
          <w:rPr>
            <w:b/>
            <w:lang w:val="en-US"/>
            <w:rPrChange w:id="637"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638" w:author="Stanislav Maslan" w:date="2018-01-21T12:45:00Z"/>
          <w:b/>
          <w:lang w:val="en-US"/>
        </w:rPr>
      </w:pPr>
    </w:p>
    <w:p w:rsidR="00712845" w:rsidRDefault="00712845">
      <w:pPr>
        <w:rPr>
          <w:ins w:id="639" w:author="Stanislav Maslan" w:date="2018-01-21T12:41:00Z"/>
          <w:lang w:val="en-US"/>
        </w:rPr>
      </w:pPr>
      <w:ins w:id="640" w:author="Stanislav Maslan" w:date="2018-01-21T12:38:00Z">
        <w:r w:rsidRPr="00712845">
          <w:rPr>
            <w:b/>
            <w:lang w:val="en-US"/>
            <w:rPrChange w:id="641" w:author="Stanislav Maslan" w:date="2018-01-21T12:44:00Z">
              <w:rPr>
                <w:lang w:val="en-US"/>
              </w:rPr>
            </w:rPrChange>
          </w:rPr>
          <w:t>Note 2)</w:t>
        </w:r>
      </w:ins>
      <w:ins w:id="642" w:author="Stanislav Maslan" w:date="2018-01-21T12:44:00Z">
        <w:r w:rsidRPr="00712845">
          <w:rPr>
            <w:b/>
            <w:lang w:val="en-US"/>
            <w:rPrChange w:id="643" w:author="Stanislav Maslan" w:date="2018-01-21T12:44:00Z">
              <w:rPr>
                <w:lang w:val="en-US"/>
              </w:rPr>
            </w:rPrChange>
          </w:rPr>
          <w:t>:</w:t>
        </w:r>
      </w:ins>
      <w:ins w:id="644" w:author="Stanislav Maslan" w:date="2018-01-21T12:38:00Z">
        <w:r>
          <w:rPr>
            <w:lang w:val="en-US"/>
          </w:rPr>
          <w:t xml:space="preserve"> The TWM supports differential </w:t>
        </w:r>
      </w:ins>
      <w:ins w:id="645" w:author="Stanislav Maslan" w:date="2018-01-21T13:51:00Z">
        <w:r w:rsidR="002C32B2">
          <w:rPr>
            <w:lang w:val="en-US"/>
          </w:rPr>
          <w:t xml:space="preserve">connection of the </w:t>
        </w:r>
      </w:ins>
      <w:ins w:id="646" w:author="Stanislav Maslan" w:date="2018-01-21T12:38:00Z">
        <w:r>
          <w:rPr>
            <w:lang w:val="en-US"/>
          </w:rPr>
          <w:t>transducers</w:t>
        </w:r>
      </w:ins>
      <w:ins w:id="647"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648" w:author="Stanislav Maslan" w:date="2018-01-21T13:52:00Z">
        <w:r w:rsidR="002C32B2">
          <w:rPr>
            <w:lang w:val="en-US"/>
          </w:rPr>
          <w:t>(i) high-side, (ii) low-side</w:t>
        </w:r>
      </w:ins>
      <w:ins w:id="649" w:author="smaslan" w:date="2018-08-07T17:07:00Z">
        <w:r w:rsidR="0061369F">
          <w:rPr>
            <w:lang w:val="en-US"/>
          </w:rPr>
          <w:t xml:space="preserve"> as shown in </w:t>
        </w:r>
        <w:r w:rsidR="0061369F">
          <w:rPr>
            <w:lang w:val="en-US"/>
          </w:rPr>
          <w:fldChar w:fldCharType="begin"/>
        </w:r>
        <w:r w:rsidR="0061369F">
          <w:rPr>
            <w:lang w:val="en-US"/>
          </w:rPr>
          <w:instrText xml:space="preserve"> REF _Ref521397284 \r \h </w:instrText>
        </w:r>
      </w:ins>
      <w:r w:rsidR="0061369F">
        <w:rPr>
          <w:lang w:val="en-US"/>
        </w:rPr>
      </w:r>
      <w:r w:rsidR="0061369F">
        <w:rPr>
          <w:lang w:val="en-US"/>
        </w:rPr>
        <w:fldChar w:fldCharType="separate"/>
      </w:r>
      <w:ins w:id="650" w:author="smaslan" w:date="2018-08-07T17:55:00Z">
        <w:r w:rsidR="00DC60B5">
          <w:rPr>
            <w:lang w:val="en-US"/>
          </w:rPr>
          <w:t>[5]</w:t>
        </w:r>
      </w:ins>
      <w:ins w:id="651" w:author="smaslan" w:date="2018-08-07T17:07:00Z">
        <w:r w:rsidR="0061369F">
          <w:rPr>
            <w:lang w:val="en-US"/>
          </w:rPr>
          <w:fldChar w:fldCharType="end"/>
        </w:r>
      </w:ins>
      <w:ins w:id="652" w:author="Stanislav Maslan" w:date="2018-01-21T13:52:00Z">
        <w:r w:rsidR="002C32B2">
          <w:rPr>
            <w:lang w:val="en-US"/>
          </w:rPr>
          <w:t>.</w:t>
        </w:r>
      </w:ins>
      <w:ins w:id="653" w:author="Stanislav Maslan" w:date="2018-01-21T13:51:00Z">
        <w:r w:rsidR="002C32B2">
          <w:rPr>
            <w:lang w:val="en-US"/>
          </w:rPr>
          <w:t xml:space="preserve"> </w:t>
        </w:r>
      </w:ins>
      <w:ins w:id="654" w:author="Stanislav Maslan" w:date="2018-01-21T13:52:00Z">
        <w:r w:rsidR="002C32B2">
          <w:rPr>
            <w:lang w:val="en-US"/>
          </w:rPr>
          <w:t>I</w:t>
        </w:r>
      </w:ins>
      <w:ins w:id="655" w:author="Stanislav Maslan" w:date="2018-01-21T13:51:00Z">
        <w:r w:rsidR="002C32B2">
          <w:rPr>
            <w:lang w:val="en-US"/>
          </w:rPr>
          <w:t>f the algorithm has input quantity ‘</w:t>
        </w:r>
        <w:proofErr w:type="spellStart"/>
        <w:r w:rsidR="002C32B2" w:rsidRPr="002C32B2">
          <w:rPr>
            <w:b/>
            <w:lang w:val="en-US"/>
            <w:rPrChange w:id="656" w:author="Stanislav Maslan" w:date="2018-01-21T13:51:00Z">
              <w:rPr>
                <w:lang w:val="en-US"/>
              </w:rPr>
            </w:rPrChange>
          </w:rPr>
          <w:t>support_diff</w:t>
        </w:r>
        <w:proofErr w:type="spellEnd"/>
        <w:r w:rsidR="002C32B2">
          <w:rPr>
            <w:lang w:val="en-US"/>
          </w:rPr>
          <w:t>’</w:t>
        </w:r>
      </w:ins>
      <w:ins w:id="657" w:author="Stanislav Maslan" w:date="2018-01-21T13:52:00Z">
        <w:r w:rsidR="002C32B2">
          <w:rPr>
            <w:lang w:val="en-US"/>
          </w:rPr>
          <w:t xml:space="preserve"> and </w:t>
        </w:r>
      </w:ins>
      <w:ins w:id="658" w:author="Stanislav Maslan" w:date="2018-01-21T13:53:00Z">
        <w:r w:rsidR="002C32B2">
          <w:rPr>
            <w:lang w:val="en-US"/>
          </w:rPr>
          <w:t xml:space="preserve">user </w:t>
        </w:r>
      </w:ins>
      <w:ins w:id="659" w:author="Stanislav Maslan" w:date="2018-01-23T20:55:00Z">
        <w:r w:rsidR="002C50BF">
          <w:rPr>
            <w:lang w:val="en-US"/>
          </w:rPr>
          <w:t xml:space="preserve">sets </w:t>
        </w:r>
      </w:ins>
      <w:ins w:id="660" w:author="Stanislav Maslan" w:date="2018-01-21T13:53:00Z">
        <w:r w:rsidR="002C32B2">
          <w:rPr>
            <w:lang w:val="en-US"/>
          </w:rPr>
          <w:t xml:space="preserve">the TWM to the differential mode, the TWM will </w:t>
        </w:r>
      </w:ins>
      <w:ins w:id="661" w:author="Stanislav Maslan" w:date="2018-01-23T21:03:00Z">
        <w:r w:rsidR="00D62DFF">
          <w:rPr>
            <w:lang w:val="en-US"/>
          </w:rPr>
          <w:t>pass</w:t>
        </w:r>
      </w:ins>
      <w:ins w:id="662" w:author="Stanislav Maslan" w:date="2018-01-21T13:53:00Z">
        <w:r w:rsidR="002C32B2">
          <w:rPr>
            <w:lang w:val="en-US"/>
          </w:rPr>
          <w:t xml:space="preserve"> </w:t>
        </w:r>
      </w:ins>
      <w:ins w:id="663" w:author="Stanislav Maslan" w:date="2018-01-21T13:54:00Z">
        <w:r w:rsidR="002C32B2">
          <w:rPr>
            <w:lang w:val="en-US"/>
          </w:rPr>
          <w:t>additional</w:t>
        </w:r>
      </w:ins>
      <w:ins w:id="664" w:author="Stanislav Maslan" w:date="2018-01-21T13:53:00Z">
        <w:r w:rsidR="002C32B2">
          <w:rPr>
            <w:lang w:val="en-US"/>
          </w:rPr>
          <w:t xml:space="preserve"> </w:t>
        </w:r>
      </w:ins>
      <w:ins w:id="665" w:author="Stanislav Maslan" w:date="2018-01-21T13:54:00Z">
        <w:r w:rsidR="002C32B2">
          <w:rPr>
            <w:lang w:val="en-US"/>
          </w:rPr>
          <w:t>quantities for the low-side of the transducer (ADC channel data and its corrections).</w:t>
        </w:r>
      </w:ins>
      <w:ins w:id="666" w:author="Stanislav Maslan" w:date="2018-01-21T12:38:00Z">
        <w:r>
          <w:rPr>
            <w:lang w:val="en-US"/>
          </w:rPr>
          <w:t xml:space="preserve"> </w:t>
        </w:r>
      </w:ins>
      <w:ins w:id="667" w:author="Stanislav Maslan" w:date="2018-01-21T13:55:00Z">
        <w:r w:rsidR="002C32B2">
          <w:rPr>
            <w:lang w:val="en-US"/>
          </w:rPr>
          <w:t xml:space="preserve">If user of TWM sets it to single-ended mode, the TWM will </w:t>
        </w:r>
      </w:ins>
      <w:ins w:id="668" w:author="Stanislav Maslan" w:date="2018-01-21T13:56:00Z">
        <w:r w:rsidR="002C32B2">
          <w:rPr>
            <w:lang w:val="en-US"/>
          </w:rPr>
          <w:t xml:space="preserve">pass only the single ended quantities. </w:t>
        </w:r>
      </w:ins>
      <w:ins w:id="669" w:author="Stanislav Maslan" w:date="2018-01-21T13:54:00Z">
        <w:r w:rsidR="002C32B2">
          <w:rPr>
            <w:lang w:val="en-US"/>
          </w:rPr>
          <w:t xml:space="preserve">The </w:t>
        </w:r>
      </w:ins>
      <w:ins w:id="670" w:author="Stanislav Maslan" w:date="2018-01-21T12:41:00Z">
        <w:r>
          <w:rPr>
            <w:lang w:val="en-US"/>
          </w:rPr>
          <w:t>naming convention:</w:t>
        </w:r>
      </w:ins>
    </w:p>
    <w:tbl>
      <w:tblPr>
        <w:tblStyle w:val="Mkatabulky"/>
        <w:tblW w:w="0" w:type="auto"/>
        <w:tblLook w:val="04A0" w:firstRow="1" w:lastRow="0" w:firstColumn="1" w:lastColumn="0" w:noHBand="0" w:noVBand="1"/>
        <w:tblPrChange w:id="671" w:author="smaslan" w:date="2018-01-24T13:24:00Z">
          <w:tblPr>
            <w:tblStyle w:val="Mkatabulky"/>
            <w:tblW w:w="0" w:type="auto"/>
            <w:tblLook w:val="04A0" w:firstRow="1" w:lastRow="0" w:firstColumn="1" w:lastColumn="0" w:noHBand="0" w:noVBand="1"/>
          </w:tblPr>
        </w:tblPrChange>
      </w:tblPr>
      <w:tblGrid>
        <w:gridCol w:w="3081"/>
        <w:gridCol w:w="1745"/>
        <w:gridCol w:w="1803"/>
        <w:tblGridChange w:id="672">
          <w:tblGrid>
            <w:gridCol w:w="1860"/>
            <w:gridCol w:w="1221"/>
            <w:gridCol w:w="1602"/>
            <w:gridCol w:w="143"/>
            <w:gridCol w:w="1803"/>
            <w:gridCol w:w="792"/>
          </w:tblGrid>
        </w:tblGridChange>
      </w:tblGrid>
      <w:tr w:rsidR="00712845" w:rsidTr="003A47BB">
        <w:trPr>
          <w:ins w:id="673" w:author="Stanislav Maslan" w:date="2018-01-21T12:41:00Z"/>
        </w:trPr>
        <w:tc>
          <w:tcPr>
            <w:tcW w:w="3081" w:type="dxa"/>
            <w:tcPrChange w:id="674" w:author="smaslan" w:date="2018-01-24T13:24:00Z">
              <w:tcPr>
                <w:tcW w:w="1860" w:type="dxa"/>
              </w:tcPr>
            </w:tcPrChange>
          </w:tcPr>
          <w:p w:rsidR="00712845" w:rsidRPr="00322D5C" w:rsidRDefault="00712845">
            <w:pPr>
              <w:rPr>
                <w:ins w:id="675" w:author="Stanislav Maslan" w:date="2018-01-21T12:41:00Z"/>
                <w:b/>
                <w:lang w:val="en-US"/>
              </w:rPr>
            </w:pPr>
            <w:ins w:id="676" w:author="Stanislav Maslan" w:date="2018-01-21T12:42:00Z">
              <w:r>
                <w:rPr>
                  <w:b/>
                  <w:lang w:val="en-US"/>
                </w:rPr>
                <w:t>Single ended p</w:t>
              </w:r>
            </w:ins>
            <w:ins w:id="677" w:author="Stanislav Maslan" w:date="2018-01-21T12:41:00Z">
              <w:r w:rsidRPr="00322D5C">
                <w:rPr>
                  <w:b/>
                  <w:lang w:val="en-US"/>
                </w:rPr>
                <w:t>arameter name</w:t>
              </w:r>
            </w:ins>
          </w:p>
        </w:tc>
        <w:tc>
          <w:tcPr>
            <w:tcW w:w="1745" w:type="dxa"/>
            <w:tcPrChange w:id="678" w:author="smaslan" w:date="2018-01-24T13:24:00Z">
              <w:tcPr>
                <w:tcW w:w="2823" w:type="dxa"/>
                <w:gridSpan w:val="2"/>
              </w:tcPr>
            </w:tcPrChange>
          </w:tcPr>
          <w:p w:rsidR="00712845" w:rsidRPr="00322D5C" w:rsidRDefault="00712845" w:rsidP="00B272F2">
            <w:pPr>
              <w:rPr>
                <w:ins w:id="679" w:author="Stanislav Maslan" w:date="2018-01-21T12:41:00Z"/>
                <w:b/>
                <w:lang w:val="en-US"/>
              </w:rPr>
            </w:pPr>
            <w:ins w:id="680" w:author="Stanislav Maslan" w:date="2018-01-21T12:41:00Z">
              <w:r>
                <w:rPr>
                  <w:b/>
                  <w:lang w:val="en-US"/>
                </w:rPr>
                <w:t>High-side name</w:t>
              </w:r>
            </w:ins>
          </w:p>
        </w:tc>
        <w:tc>
          <w:tcPr>
            <w:tcW w:w="1803" w:type="dxa"/>
            <w:tcPrChange w:id="681" w:author="smaslan" w:date="2018-01-24T13:24:00Z">
              <w:tcPr>
                <w:tcW w:w="2738" w:type="dxa"/>
                <w:gridSpan w:val="3"/>
              </w:tcPr>
            </w:tcPrChange>
          </w:tcPr>
          <w:p w:rsidR="00712845" w:rsidRPr="00322D5C" w:rsidRDefault="00712845">
            <w:pPr>
              <w:rPr>
                <w:ins w:id="682" w:author="Stanislav Maslan" w:date="2018-01-21T12:41:00Z"/>
                <w:b/>
                <w:lang w:val="en-US"/>
              </w:rPr>
            </w:pPr>
            <w:ins w:id="683" w:author="Stanislav Maslan" w:date="2018-01-21T12:42:00Z">
              <w:r>
                <w:rPr>
                  <w:b/>
                  <w:lang w:val="en-US"/>
                </w:rPr>
                <w:t>Low-side name</w:t>
              </w:r>
            </w:ins>
          </w:p>
        </w:tc>
      </w:tr>
      <w:tr w:rsidR="002C50BF" w:rsidTr="003A47BB">
        <w:trPr>
          <w:ins w:id="684" w:author="Stanislav Maslan" w:date="2018-01-23T20:56:00Z"/>
          <w:trPrChange w:id="685" w:author="smaslan" w:date="2018-01-24T13:24:00Z">
            <w:trPr>
              <w:gridAfter w:val="0"/>
            </w:trPr>
          </w:trPrChange>
        </w:trPr>
        <w:tc>
          <w:tcPr>
            <w:tcW w:w="3081" w:type="dxa"/>
            <w:tcPrChange w:id="686" w:author="smaslan" w:date="2018-01-24T13:24:00Z">
              <w:tcPr>
                <w:tcW w:w="3081" w:type="dxa"/>
                <w:gridSpan w:val="2"/>
              </w:tcPr>
            </w:tcPrChange>
          </w:tcPr>
          <w:p w:rsidR="002C50BF" w:rsidRPr="002C50BF" w:rsidRDefault="00347706">
            <w:pPr>
              <w:rPr>
                <w:ins w:id="687" w:author="Stanislav Maslan" w:date="2018-01-23T20:56:00Z"/>
                <w:lang w:val="en-US"/>
                <w:rPrChange w:id="688" w:author="Stanislav Maslan" w:date="2018-01-23T20:56:00Z">
                  <w:rPr>
                    <w:ins w:id="689" w:author="Stanislav Maslan" w:date="2018-01-23T20:56:00Z"/>
                    <w:b/>
                    <w:lang w:val="en-US"/>
                  </w:rPr>
                </w:rPrChange>
              </w:rPr>
              <w:pPrChange w:id="690" w:author="smaslan" w:date="2018-01-24T13:25:00Z">
                <w:pPr>
                  <w:spacing w:after="200" w:line="276" w:lineRule="auto"/>
                </w:pPr>
              </w:pPrChange>
            </w:pPr>
            <w:ins w:id="691" w:author="Stanislav Maslan" w:date="2018-02-24T09:39:00Z">
              <w:r>
                <w:rPr>
                  <w:lang w:val="en-US"/>
                </w:rPr>
                <w:t>y</w:t>
              </w:r>
            </w:ins>
          </w:p>
        </w:tc>
        <w:tc>
          <w:tcPr>
            <w:tcW w:w="1745" w:type="dxa"/>
            <w:tcPrChange w:id="692" w:author="smaslan" w:date="2018-01-24T13:24:00Z">
              <w:tcPr>
                <w:tcW w:w="1745" w:type="dxa"/>
                <w:gridSpan w:val="2"/>
              </w:tcPr>
            </w:tcPrChange>
          </w:tcPr>
          <w:p w:rsidR="002C50BF" w:rsidRPr="002C50BF" w:rsidRDefault="002C50BF">
            <w:pPr>
              <w:rPr>
                <w:ins w:id="693" w:author="Stanislav Maslan" w:date="2018-01-23T20:56:00Z"/>
                <w:lang w:val="en-US"/>
                <w:rPrChange w:id="694" w:author="Stanislav Maslan" w:date="2018-01-23T20:56:00Z">
                  <w:rPr>
                    <w:ins w:id="695" w:author="Stanislav Maslan" w:date="2018-01-23T20:56:00Z"/>
                    <w:b/>
                    <w:lang w:val="en-US"/>
                  </w:rPr>
                </w:rPrChange>
              </w:rPr>
              <w:pPrChange w:id="696" w:author="smaslan" w:date="2018-01-24T13:25:00Z">
                <w:pPr>
                  <w:spacing w:after="200" w:line="276" w:lineRule="auto"/>
                </w:pPr>
              </w:pPrChange>
            </w:pPr>
            <w:ins w:id="697" w:author="Stanislav Maslan" w:date="2018-01-23T20:56:00Z">
              <w:r w:rsidRPr="002C50BF">
                <w:rPr>
                  <w:lang w:val="en-US"/>
                  <w:rPrChange w:id="698" w:author="Stanislav Maslan" w:date="2018-01-23T20:56:00Z">
                    <w:rPr>
                      <w:b/>
                      <w:lang w:val="en-US"/>
                    </w:rPr>
                  </w:rPrChange>
                </w:rPr>
                <w:t>y</w:t>
              </w:r>
            </w:ins>
          </w:p>
        </w:tc>
        <w:tc>
          <w:tcPr>
            <w:tcW w:w="1803" w:type="dxa"/>
            <w:tcPrChange w:id="699" w:author="smaslan" w:date="2018-01-24T13:24:00Z">
              <w:tcPr>
                <w:tcW w:w="1803" w:type="dxa"/>
              </w:tcPr>
            </w:tcPrChange>
          </w:tcPr>
          <w:p w:rsidR="002C50BF" w:rsidRPr="002C50BF" w:rsidRDefault="002C50BF">
            <w:pPr>
              <w:rPr>
                <w:ins w:id="700" w:author="Stanislav Maslan" w:date="2018-01-23T20:56:00Z"/>
                <w:lang w:val="en-US"/>
                <w:rPrChange w:id="701" w:author="Stanislav Maslan" w:date="2018-01-23T20:56:00Z">
                  <w:rPr>
                    <w:ins w:id="702" w:author="Stanislav Maslan" w:date="2018-01-23T20:56:00Z"/>
                    <w:b/>
                    <w:lang w:val="en-US"/>
                  </w:rPr>
                </w:rPrChange>
              </w:rPr>
              <w:pPrChange w:id="703" w:author="smaslan" w:date="2018-01-24T13:25:00Z">
                <w:pPr>
                  <w:spacing w:after="200" w:line="276" w:lineRule="auto"/>
                </w:pPr>
              </w:pPrChange>
            </w:pPr>
            <w:proofErr w:type="spellStart"/>
            <w:ins w:id="704" w:author="Stanislav Maslan" w:date="2018-01-23T20:56:00Z">
              <w:r w:rsidRPr="002C50BF">
                <w:rPr>
                  <w:lang w:val="en-US"/>
                  <w:rPrChange w:id="705" w:author="Stanislav Maslan" w:date="2018-01-23T20:56:00Z">
                    <w:rPr>
                      <w:b/>
                      <w:lang w:val="en-US"/>
                    </w:rPr>
                  </w:rPrChange>
                </w:rPr>
                <w:t>y_lo</w:t>
              </w:r>
              <w:proofErr w:type="spellEnd"/>
            </w:ins>
          </w:p>
        </w:tc>
      </w:tr>
      <w:tr w:rsidR="0063515A" w:rsidTr="003A47BB">
        <w:trPr>
          <w:ins w:id="706" w:author="Stanislav Maslan" w:date="2018-01-23T21:39:00Z"/>
          <w:trPrChange w:id="707" w:author="smaslan" w:date="2018-01-24T13:24:00Z">
            <w:trPr>
              <w:gridAfter w:val="0"/>
            </w:trPr>
          </w:trPrChange>
        </w:trPr>
        <w:tc>
          <w:tcPr>
            <w:tcW w:w="3081" w:type="dxa"/>
            <w:tcPrChange w:id="708" w:author="smaslan" w:date="2018-01-24T13:24:00Z">
              <w:tcPr>
                <w:tcW w:w="3081" w:type="dxa"/>
                <w:gridSpan w:val="2"/>
              </w:tcPr>
            </w:tcPrChange>
          </w:tcPr>
          <w:p w:rsidR="0063515A" w:rsidRPr="002C50BF" w:rsidRDefault="0063515A">
            <w:pPr>
              <w:rPr>
                <w:ins w:id="709" w:author="Stanislav Maslan" w:date="2018-01-23T21:39:00Z"/>
                <w:lang w:val="en-US"/>
              </w:rPr>
              <w:pPrChange w:id="710" w:author="smaslan" w:date="2018-01-24T13:25:00Z">
                <w:pPr>
                  <w:spacing w:after="200" w:line="276" w:lineRule="auto"/>
                </w:pPr>
              </w:pPrChange>
            </w:pPr>
            <w:proofErr w:type="spellStart"/>
            <w:ins w:id="711" w:author="Stanislav Maslan" w:date="2018-01-23T21:39:00Z">
              <w:r>
                <w:rPr>
                  <w:lang w:val="en-US"/>
                </w:rPr>
                <w:t>adc_gain</w:t>
              </w:r>
              <w:proofErr w:type="spellEnd"/>
            </w:ins>
          </w:p>
        </w:tc>
        <w:tc>
          <w:tcPr>
            <w:tcW w:w="1745" w:type="dxa"/>
            <w:tcPrChange w:id="712" w:author="smaslan" w:date="2018-01-24T13:24:00Z">
              <w:tcPr>
                <w:tcW w:w="1745" w:type="dxa"/>
                <w:gridSpan w:val="2"/>
              </w:tcPr>
            </w:tcPrChange>
          </w:tcPr>
          <w:p w:rsidR="0063515A" w:rsidRPr="002C50BF" w:rsidRDefault="0063515A">
            <w:pPr>
              <w:rPr>
                <w:ins w:id="713" w:author="Stanislav Maslan" w:date="2018-01-23T21:39:00Z"/>
                <w:lang w:val="en-US"/>
              </w:rPr>
              <w:pPrChange w:id="714" w:author="smaslan" w:date="2018-01-24T13:25:00Z">
                <w:pPr>
                  <w:spacing w:after="200" w:line="276" w:lineRule="auto"/>
                </w:pPr>
              </w:pPrChange>
            </w:pPr>
            <w:proofErr w:type="spellStart"/>
            <w:ins w:id="715" w:author="Stanislav Maslan" w:date="2018-01-23T21:40:00Z">
              <w:r>
                <w:rPr>
                  <w:lang w:val="en-US"/>
                </w:rPr>
                <w:t>adc_gain</w:t>
              </w:r>
            </w:ins>
            <w:proofErr w:type="spellEnd"/>
          </w:p>
        </w:tc>
        <w:tc>
          <w:tcPr>
            <w:tcW w:w="1803" w:type="dxa"/>
            <w:tcPrChange w:id="716" w:author="smaslan" w:date="2018-01-24T13:24:00Z">
              <w:tcPr>
                <w:tcW w:w="1803" w:type="dxa"/>
              </w:tcPr>
            </w:tcPrChange>
          </w:tcPr>
          <w:p w:rsidR="0063515A" w:rsidRPr="002C50BF" w:rsidRDefault="0063515A">
            <w:pPr>
              <w:rPr>
                <w:ins w:id="717" w:author="Stanislav Maslan" w:date="2018-01-23T21:39:00Z"/>
                <w:lang w:val="en-US"/>
              </w:rPr>
              <w:pPrChange w:id="718" w:author="smaslan" w:date="2018-01-24T13:25:00Z">
                <w:pPr>
                  <w:spacing w:after="200" w:line="276" w:lineRule="auto"/>
                </w:pPr>
              </w:pPrChange>
            </w:pPr>
            <w:proofErr w:type="spellStart"/>
            <w:ins w:id="719" w:author="Stanislav Maslan" w:date="2018-01-23T21:40:00Z">
              <w:r>
                <w:rPr>
                  <w:lang w:val="en-US"/>
                </w:rPr>
                <w:t>lo_adc_gain</w:t>
              </w:r>
            </w:ins>
            <w:proofErr w:type="spellEnd"/>
          </w:p>
        </w:tc>
      </w:tr>
      <w:tr w:rsidR="00712845" w:rsidTr="003A47BB">
        <w:trPr>
          <w:ins w:id="720" w:author="Stanislav Maslan" w:date="2018-01-21T12:41:00Z"/>
        </w:trPr>
        <w:tc>
          <w:tcPr>
            <w:tcW w:w="3081" w:type="dxa"/>
            <w:tcPrChange w:id="721" w:author="smaslan" w:date="2018-01-24T13:24:00Z">
              <w:tcPr>
                <w:tcW w:w="1860" w:type="dxa"/>
              </w:tcPr>
            </w:tcPrChange>
          </w:tcPr>
          <w:p w:rsidR="00712845" w:rsidRDefault="0061369F" w:rsidP="00B272F2">
            <w:pPr>
              <w:rPr>
                <w:ins w:id="722" w:author="Stanislav Maslan" w:date="2018-01-21T12:41:00Z"/>
                <w:lang w:val="en-US"/>
              </w:rPr>
            </w:pPr>
            <w:ins w:id="723" w:author="Stanislav Maslan" w:date="2018-02-24T09:39:00Z">
              <w:r>
                <w:rPr>
                  <w:lang w:val="en-US"/>
                </w:rPr>
                <w:t>U</w:t>
              </w:r>
            </w:ins>
          </w:p>
        </w:tc>
        <w:tc>
          <w:tcPr>
            <w:tcW w:w="1745" w:type="dxa"/>
            <w:tcPrChange w:id="724" w:author="smaslan" w:date="2018-01-24T13:24:00Z">
              <w:tcPr>
                <w:tcW w:w="2823" w:type="dxa"/>
                <w:gridSpan w:val="2"/>
              </w:tcPr>
            </w:tcPrChange>
          </w:tcPr>
          <w:p w:rsidR="00712845" w:rsidRDefault="00347706">
            <w:pPr>
              <w:rPr>
                <w:ins w:id="725" w:author="Stanislav Maslan" w:date="2018-01-21T12:41:00Z"/>
                <w:lang w:val="en-US"/>
              </w:rPr>
              <w:pPrChange w:id="726" w:author="Stanislav Maslan" w:date="2018-02-24T09:40:00Z">
                <w:pPr>
                  <w:spacing w:after="200" w:line="276" w:lineRule="auto"/>
                </w:pPr>
              </w:pPrChange>
            </w:pPr>
            <w:ins w:id="727" w:author="Stanislav Maslan" w:date="2018-02-24T09:40:00Z">
              <w:r>
                <w:rPr>
                  <w:lang w:val="en-US"/>
                </w:rPr>
                <w:t>u</w:t>
              </w:r>
            </w:ins>
          </w:p>
        </w:tc>
        <w:tc>
          <w:tcPr>
            <w:tcW w:w="1803" w:type="dxa"/>
            <w:tcPrChange w:id="728" w:author="smaslan" w:date="2018-01-24T13:24:00Z">
              <w:tcPr>
                <w:tcW w:w="2738" w:type="dxa"/>
                <w:gridSpan w:val="3"/>
              </w:tcPr>
            </w:tcPrChange>
          </w:tcPr>
          <w:p w:rsidR="00712845" w:rsidRDefault="00712845">
            <w:pPr>
              <w:rPr>
                <w:ins w:id="729" w:author="Stanislav Maslan" w:date="2018-01-21T12:41:00Z"/>
                <w:lang w:val="en-US"/>
              </w:rPr>
            </w:pPr>
            <w:proofErr w:type="spellStart"/>
            <w:ins w:id="730" w:author="Stanislav Maslan" w:date="2018-01-21T12:43:00Z">
              <w:r>
                <w:rPr>
                  <w:lang w:val="en-US"/>
                </w:rPr>
                <w:t>u_</w:t>
              </w:r>
            </w:ins>
            <w:ins w:id="731" w:author="Stanislav Maslan" w:date="2018-01-21T12:42:00Z">
              <w:r>
                <w:rPr>
                  <w:lang w:val="en-US"/>
                </w:rPr>
                <w:t>lo</w:t>
              </w:r>
            </w:ins>
            <w:proofErr w:type="spellEnd"/>
          </w:p>
        </w:tc>
      </w:tr>
      <w:tr w:rsidR="00712845" w:rsidTr="003A47BB">
        <w:trPr>
          <w:ins w:id="732" w:author="Stanislav Maslan" w:date="2018-01-21T12:41:00Z"/>
        </w:trPr>
        <w:tc>
          <w:tcPr>
            <w:tcW w:w="3081" w:type="dxa"/>
            <w:tcPrChange w:id="733" w:author="smaslan" w:date="2018-01-24T13:24:00Z">
              <w:tcPr>
                <w:tcW w:w="1860" w:type="dxa"/>
              </w:tcPr>
            </w:tcPrChange>
          </w:tcPr>
          <w:p w:rsidR="00712845" w:rsidRDefault="0061369F" w:rsidP="00B272F2">
            <w:pPr>
              <w:rPr>
                <w:ins w:id="734" w:author="Stanislav Maslan" w:date="2018-01-21T12:41:00Z"/>
                <w:lang w:val="en-US"/>
              </w:rPr>
            </w:pPr>
            <w:ins w:id="735" w:author="Stanislav Maslan" w:date="2018-02-24T09:39:00Z">
              <w:r>
                <w:rPr>
                  <w:lang w:val="en-US"/>
                </w:rPr>
                <w:t>I</w:t>
              </w:r>
            </w:ins>
          </w:p>
        </w:tc>
        <w:tc>
          <w:tcPr>
            <w:tcW w:w="1745" w:type="dxa"/>
            <w:tcPrChange w:id="736" w:author="smaslan" w:date="2018-01-24T13:24:00Z">
              <w:tcPr>
                <w:tcW w:w="2823" w:type="dxa"/>
                <w:gridSpan w:val="2"/>
              </w:tcPr>
            </w:tcPrChange>
          </w:tcPr>
          <w:p w:rsidR="00712845" w:rsidRDefault="00347706" w:rsidP="00B272F2">
            <w:pPr>
              <w:rPr>
                <w:ins w:id="737" w:author="Stanislav Maslan" w:date="2018-01-21T12:41:00Z"/>
                <w:lang w:val="en-US"/>
              </w:rPr>
            </w:pPr>
            <w:ins w:id="738" w:author="Stanislav Maslan" w:date="2018-02-24T09:40:00Z">
              <w:r>
                <w:rPr>
                  <w:lang w:val="en-US"/>
                </w:rPr>
                <w:t>i</w:t>
              </w:r>
            </w:ins>
          </w:p>
        </w:tc>
        <w:tc>
          <w:tcPr>
            <w:tcW w:w="1803" w:type="dxa"/>
            <w:tcPrChange w:id="739" w:author="smaslan" w:date="2018-01-24T13:24:00Z">
              <w:tcPr>
                <w:tcW w:w="2738" w:type="dxa"/>
                <w:gridSpan w:val="3"/>
              </w:tcPr>
            </w:tcPrChange>
          </w:tcPr>
          <w:p w:rsidR="00712845" w:rsidRDefault="00712845" w:rsidP="00B272F2">
            <w:pPr>
              <w:rPr>
                <w:ins w:id="740" w:author="Stanislav Maslan" w:date="2018-01-21T12:41:00Z"/>
                <w:lang w:val="en-US"/>
              </w:rPr>
            </w:pPr>
            <w:proofErr w:type="spellStart"/>
            <w:ins w:id="741" w:author="Stanislav Maslan" w:date="2018-01-21T12:43:00Z">
              <w:r>
                <w:rPr>
                  <w:lang w:val="en-US"/>
                </w:rPr>
                <w:t>i_lo</w:t>
              </w:r>
            </w:ins>
            <w:proofErr w:type="spellEnd"/>
          </w:p>
        </w:tc>
      </w:tr>
      <w:tr w:rsidR="00712845" w:rsidTr="003A47BB">
        <w:trPr>
          <w:ins w:id="742" w:author="Stanislav Maslan" w:date="2018-01-21T12:41:00Z"/>
        </w:trPr>
        <w:tc>
          <w:tcPr>
            <w:tcW w:w="3081" w:type="dxa"/>
            <w:tcPrChange w:id="743" w:author="smaslan" w:date="2018-01-24T13:24:00Z">
              <w:tcPr>
                <w:tcW w:w="1860" w:type="dxa"/>
              </w:tcPr>
            </w:tcPrChange>
          </w:tcPr>
          <w:p w:rsidR="00712845" w:rsidRDefault="00712845">
            <w:pPr>
              <w:rPr>
                <w:ins w:id="744" w:author="Stanislav Maslan" w:date="2018-01-21T12:41:00Z"/>
                <w:lang w:val="en-US"/>
              </w:rPr>
            </w:pPr>
            <w:proofErr w:type="spellStart"/>
            <w:ins w:id="745" w:author="Stanislav Maslan" w:date="2018-01-21T12:43:00Z">
              <w:r>
                <w:rPr>
                  <w:lang w:val="en-US"/>
                </w:rPr>
                <w:t>u_</w:t>
              </w:r>
            </w:ins>
            <w:ins w:id="746" w:author="Stanislav Maslan" w:date="2018-01-21T12:41:00Z">
              <w:r>
                <w:rPr>
                  <w:lang w:val="en-US"/>
                </w:rPr>
                <w:t>adc_</w:t>
              </w:r>
            </w:ins>
            <w:ins w:id="747" w:author="Stanislav Maslan" w:date="2018-01-21T12:43:00Z">
              <w:r>
                <w:rPr>
                  <w:lang w:val="en-US"/>
                </w:rPr>
                <w:t>gain</w:t>
              </w:r>
            </w:ins>
            <w:proofErr w:type="spellEnd"/>
          </w:p>
        </w:tc>
        <w:tc>
          <w:tcPr>
            <w:tcW w:w="1745" w:type="dxa"/>
            <w:tcPrChange w:id="748" w:author="smaslan" w:date="2018-01-24T13:24:00Z">
              <w:tcPr>
                <w:tcW w:w="2823" w:type="dxa"/>
                <w:gridSpan w:val="2"/>
              </w:tcPr>
            </w:tcPrChange>
          </w:tcPr>
          <w:p w:rsidR="00712845" w:rsidRDefault="00712845">
            <w:pPr>
              <w:rPr>
                <w:ins w:id="749" w:author="Stanislav Maslan" w:date="2018-01-21T12:41:00Z"/>
                <w:lang w:val="en-US"/>
              </w:rPr>
            </w:pPr>
            <w:proofErr w:type="spellStart"/>
            <w:ins w:id="750" w:author="Stanislav Maslan" w:date="2018-01-21T12:41:00Z">
              <w:r>
                <w:rPr>
                  <w:lang w:val="en-US"/>
                </w:rPr>
                <w:t>u_adc_</w:t>
              </w:r>
            </w:ins>
            <w:ins w:id="751" w:author="Stanislav Maslan" w:date="2018-01-21T12:43:00Z">
              <w:r>
                <w:rPr>
                  <w:lang w:val="en-US"/>
                </w:rPr>
                <w:t>gain</w:t>
              </w:r>
            </w:ins>
            <w:proofErr w:type="spellEnd"/>
          </w:p>
        </w:tc>
        <w:tc>
          <w:tcPr>
            <w:tcW w:w="1803" w:type="dxa"/>
            <w:tcPrChange w:id="752" w:author="smaslan" w:date="2018-01-24T13:24:00Z">
              <w:tcPr>
                <w:tcW w:w="2738" w:type="dxa"/>
                <w:gridSpan w:val="3"/>
              </w:tcPr>
            </w:tcPrChange>
          </w:tcPr>
          <w:p w:rsidR="00712845" w:rsidRDefault="00712845">
            <w:pPr>
              <w:rPr>
                <w:ins w:id="753" w:author="Stanislav Maslan" w:date="2018-01-21T12:41:00Z"/>
                <w:lang w:val="en-US"/>
              </w:rPr>
            </w:pPr>
            <w:proofErr w:type="spellStart"/>
            <w:ins w:id="754" w:author="Stanislav Maslan" w:date="2018-01-21T12:43:00Z">
              <w:r>
                <w:rPr>
                  <w:lang w:val="en-US"/>
                </w:rPr>
                <w:t>u</w:t>
              </w:r>
            </w:ins>
            <w:ins w:id="755" w:author="Stanislav Maslan" w:date="2018-01-21T12:41:00Z">
              <w:r>
                <w:rPr>
                  <w:lang w:val="en-US"/>
                </w:rPr>
                <w:t>_</w:t>
              </w:r>
            </w:ins>
            <w:ins w:id="756" w:author="Stanislav Maslan" w:date="2018-01-21T12:43:00Z">
              <w:r>
                <w:rPr>
                  <w:lang w:val="en-US"/>
                </w:rPr>
                <w:t>lo_</w:t>
              </w:r>
            </w:ins>
            <w:ins w:id="757" w:author="Stanislav Maslan" w:date="2018-01-21T12:41:00Z">
              <w:r>
                <w:rPr>
                  <w:lang w:val="en-US"/>
                </w:rPr>
                <w:t>adc_</w:t>
              </w:r>
            </w:ins>
            <w:ins w:id="758" w:author="Stanislav Maslan" w:date="2018-01-21T12:43:00Z">
              <w:r>
                <w:rPr>
                  <w:lang w:val="en-US"/>
                </w:rPr>
                <w:t>gain</w:t>
              </w:r>
            </w:ins>
            <w:proofErr w:type="spellEnd"/>
          </w:p>
        </w:tc>
      </w:tr>
      <w:tr w:rsidR="00712845" w:rsidTr="003A47BB">
        <w:trPr>
          <w:ins w:id="759" w:author="Stanislav Maslan" w:date="2018-01-21T12:43:00Z"/>
        </w:trPr>
        <w:tc>
          <w:tcPr>
            <w:tcW w:w="3081" w:type="dxa"/>
            <w:tcPrChange w:id="760" w:author="smaslan" w:date="2018-01-24T13:24:00Z">
              <w:tcPr>
                <w:tcW w:w="1860" w:type="dxa"/>
              </w:tcPr>
            </w:tcPrChange>
          </w:tcPr>
          <w:p w:rsidR="00712845" w:rsidRDefault="00712845" w:rsidP="00712845">
            <w:pPr>
              <w:rPr>
                <w:ins w:id="761" w:author="Stanislav Maslan" w:date="2018-01-21T12:43:00Z"/>
                <w:lang w:val="en-US"/>
              </w:rPr>
            </w:pPr>
            <w:proofErr w:type="spellStart"/>
            <w:ins w:id="762" w:author="Stanislav Maslan" w:date="2018-01-21T12:43:00Z">
              <w:r>
                <w:rPr>
                  <w:lang w:val="en-US"/>
                </w:rPr>
                <w:t>u_adc_gain_f</w:t>
              </w:r>
              <w:proofErr w:type="spellEnd"/>
            </w:ins>
          </w:p>
        </w:tc>
        <w:tc>
          <w:tcPr>
            <w:tcW w:w="1745" w:type="dxa"/>
            <w:tcPrChange w:id="763" w:author="smaslan" w:date="2018-01-24T13:24:00Z">
              <w:tcPr>
                <w:tcW w:w="2823" w:type="dxa"/>
                <w:gridSpan w:val="2"/>
              </w:tcPr>
            </w:tcPrChange>
          </w:tcPr>
          <w:p w:rsidR="00712845" w:rsidRDefault="00712845" w:rsidP="00712845">
            <w:pPr>
              <w:rPr>
                <w:ins w:id="764" w:author="Stanislav Maslan" w:date="2018-01-21T12:43:00Z"/>
                <w:lang w:val="en-US"/>
              </w:rPr>
            </w:pPr>
            <w:proofErr w:type="spellStart"/>
            <w:ins w:id="765" w:author="Stanislav Maslan" w:date="2018-01-21T12:43:00Z">
              <w:r>
                <w:rPr>
                  <w:lang w:val="en-US"/>
                </w:rPr>
                <w:t>u_adc_gain</w:t>
              </w:r>
            </w:ins>
            <w:ins w:id="766" w:author="Stanislav Maslan" w:date="2018-01-21T12:44:00Z">
              <w:r>
                <w:rPr>
                  <w:lang w:val="en-US"/>
                </w:rPr>
                <w:t>_f</w:t>
              </w:r>
            </w:ins>
            <w:proofErr w:type="spellEnd"/>
          </w:p>
        </w:tc>
        <w:tc>
          <w:tcPr>
            <w:tcW w:w="1803" w:type="dxa"/>
            <w:tcPrChange w:id="767" w:author="smaslan" w:date="2018-01-24T13:24:00Z">
              <w:tcPr>
                <w:tcW w:w="2738" w:type="dxa"/>
                <w:gridSpan w:val="3"/>
              </w:tcPr>
            </w:tcPrChange>
          </w:tcPr>
          <w:p w:rsidR="00712845" w:rsidRDefault="00712845" w:rsidP="00712845">
            <w:pPr>
              <w:rPr>
                <w:ins w:id="768" w:author="Stanislav Maslan" w:date="2018-01-21T12:43:00Z"/>
                <w:lang w:val="en-US"/>
              </w:rPr>
            </w:pPr>
            <w:proofErr w:type="spellStart"/>
            <w:ins w:id="769" w:author="Stanislav Maslan" w:date="2018-01-21T12:43:00Z">
              <w:r>
                <w:rPr>
                  <w:lang w:val="en-US"/>
                </w:rPr>
                <w:t>u_lo_adc_gain</w:t>
              </w:r>
            </w:ins>
            <w:ins w:id="770" w:author="Stanislav Maslan" w:date="2018-01-21T12:44:00Z">
              <w:r>
                <w:rPr>
                  <w:lang w:val="en-US"/>
                </w:rPr>
                <w:t>_f</w:t>
              </w:r>
            </w:ins>
            <w:proofErr w:type="spellEnd"/>
          </w:p>
        </w:tc>
      </w:tr>
      <w:tr w:rsidR="00712845" w:rsidTr="003A47BB">
        <w:trPr>
          <w:ins w:id="771" w:author="Stanislav Maslan" w:date="2018-01-21T12:44:00Z"/>
        </w:trPr>
        <w:tc>
          <w:tcPr>
            <w:tcW w:w="3081" w:type="dxa"/>
            <w:tcPrChange w:id="772" w:author="smaslan" w:date="2018-01-24T13:24:00Z">
              <w:tcPr>
                <w:tcW w:w="1860" w:type="dxa"/>
              </w:tcPr>
            </w:tcPrChange>
          </w:tcPr>
          <w:p w:rsidR="00712845" w:rsidRDefault="00712845" w:rsidP="00712845">
            <w:pPr>
              <w:rPr>
                <w:ins w:id="773" w:author="Stanislav Maslan" w:date="2018-01-21T12:44:00Z"/>
                <w:lang w:val="en-US"/>
              </w:rPr>
            </w:pPr>
            <w:proofErr w:type="spellStart"/>
            <w:ins w:id="774" w:author="Stanislav Maslan" w:date="2018-01-21T12:44:00Z">
              <w:r>
                <w:rPr>
                  <w:lang w:val="en-US"/>
                </w:rPr>
                <w:t>u_adc_nrng</w:t>
              </w:r>
              <w:proofErr w:type="spellEnd"/>
            </w:ins>
          </w:p>
        </w:tc>
        <w:tc>
          <w:tcPr>
            <w:tcW w:w="1745" w:type="dxa"/>
            <w:tcPrChange w:id="775" w:author="smaslan" w:date="2018-01-24T13:24:00Z">
              <w:tcPr>
                <w:tcW w:w="2823" w:type="dxa"/>
                <w:gridSpan w:val="2"/>
              </w:tcPr>
            </w:tcPrChange>
          </w:tcPr>
          <w:p w:rsidR="00712845" w:rsidRDefault="00712845" w:rsidP="00712845">
            <w:pPr>
              <w:rPr>
                <w:ins w:id="776" w:author="Stanislav Maslan" w:date="2018-01-21T12:44:00Z"/>
                <w:lang w:val="en-US"/>
              </w:rPr>
            </w:pPr>
            <w:proofErr w:type="spellStart"/>
            <w:ins w:id="777" w:author="Stanislav Maslan" w:date="2018-01-21T12:44:00Z">
              <w:r>
                <w:rPr>
                  <w:lang w:val="en-US"/>
                </w:rPr>
                <w:t>u_adc_nrng</w:t>
              </w:r>
              <w:proofErr w:type="spellEnd"/>
            </w:ins>
          </w:p>
        </w:tc>
        <w:tc>
          <w:tcPr>
            <w:tcW w:w="1803" w:type="dxa"/>
            <w:tcPrChange w:id="778" w:author="smaslan" w:date="2018-01-24T13:24:00Z">
              <w:tcPr>
                <w:tcW w:w="2738" w:type="dxa"/>
                <w:gridSpan w:val="3"/>
              </w:tcPr>
            </w:tcPrChange>
          </w:tcPr>
          <w:p w:rsidR="00712845" w:rsidRDefault="00712845">
            <w:pPr>
              <w:rPr>
                <w:ins w:id="779" w:author="Stanislav Maslan" w:date="2018-01-21T12:44:00Z"/>
                <w:lang w:val="en-US"/>
              </w:rPr>
            </w:pPr>
            <w:proofErr w:type="spellStart"/>
            <w:ins w:id="780" w:author="Stanislav Maslan" w:date="2018-01-21T12:44:00Z">
              <w:r>
                <w:rPr>
                  <w:lang w:val="en-US"/>
                </w:rPr>
                <w:t>u_lo_adc_nrng</w:t>
              </w:r>
              <w:proofErr w:type="spellEnd"/>
            </w:ins>
          </w:p>
        </w:tc>
      </w:tr>
      <w:tr w:rsidR="00712845" w:rsidTr="003A47BB">
        <w:trPr>
          <w:ins w:id="781" w:author="Stanislav Maslan" w:date="2018-01-21T12:41:00Z"/>
        </w:trPr>
        <w:tc>
          <w:tcPr>
            <w:tcW w:w="3081" w:type="dxa"/>
            <w:tcPrChange w:id="782" w:author="smaslan" w:date="2018-01-24T13:24:00Z">
              <w:tcPr>
                <w:tcW w:w="1860" w:type="dxa"/>
              </w:tcPr>
            </w:tcPrChange>
          </w:tcPr>
          <w:p w:rsidR="00712845" w:rsidRDefault="00712845" w:rsidP="00712845">
            <w:pPr>
              <w:rPr>
                <w:ins w:id="783" w:author="Stanislav Maslan" w:date="2018-01-21T12:41:00Z"/>
                <w:lang w:val="en-US"/>
              </w:rPr>
            </w:pPr>
            <w:ins w:id="784" w:author="Stanislav Maslan" w:date="2018-01-21T12:41:00Z">
              <w:r>
                <w:rPr>
                  <w:lang w:val="en-US"/>
                </w:rPr>
                <w:t>…</w:t>
              </w:r>
            </w:ins>
          </w:p>
        </w:tc>
        <w:tc>
          <w:tcPr>
            <w:tcW w:w="1745" w:type="dxa"/>
            <w:tcPrChange w:id="785" w:author="smaslan" w:date="2018-01-24T13:24:00Z">
              <w:tcPr>
                <w:tcW w:w="2823" w:type="dxa"/>
                <w:gridSpan w:val="2"/>
              </w:tcPr>
            </w:tcPrChange>
          </w:tcPr>
          <w:p w:rsidR="00712845" w:rsidRDefault="00712845" w:rsidP="00712845">
            <w:pPr>
              <w:rPr>
                <w:ins w:id="786" w:author="Stanislav Maslan" w:date="2018-01-21T12:41:00Z"/>
                <w:lang w:val="en-US"/>
              </w:rPr>
            </w:pPr>
            <w:ins w:id="787" w:author="Stanislav Maslan" w:date="2018-01-21T12:41:00Z">
              <w:r>
                <w:rPr>
                  <w:lang w:val="en-US"/>
                </w:rPr>
                <w:t>…</w:t>
              </w:r>
            </w:ins>
          </w:p>
        </w:tc>
        <w:tc>
          <w:tcPr>
            <w:tcW w:w="1803" w:type="dxa"/>
            <w:tcPrChange w:id="788" w:author="smaslan" w:date="2018-01-24T13:24:00Z">
              <w:tcPr>
                <w:tcW w:w="2738" w:type="dxa"/>
                <w:gridSpan w:val="3"/>
              </w:tcPr>
            </w:tcPrChange>
          </w:tcPr>
          <w:p w:rsidR="00712845" w:rsidRDefault="00712845" w:rsidP="00712845">
            <w:pPr>
              <w:rPr>
                <w:ins w:id="789" w:author="Stanislav Maslan" w:date="2018-01-21T12:41:00Z"/>
                <w:lang w:val="en-US"/>
              </w:rPr>
            </w:pPr>
            <w:ins w:id="790" w:author="Stanislav Maslan" w:date="2018-01-21T12:41:00Z">
              <w:r>
                <w:rPr>
                  <w:lang w:val="en-US"/>
                </w:rPr>
                <w:t>…</w:t>
              </w:r>
            </w:ins>
          </w:p>
        </w:tc>
      </w:tr>
    </w:tbl>
    <w:p w:rsidR="00712845" w:rsidRDefault="002C32B2">
      <w:pPr>
        <w:rPr>
          <w:lang w:val="en-US"/>
        </w:rPr>
      </w:pPr>
      <w:ins w:id="791" w:author="Stanislav Maslan" w:date="2018-01-21T13:57:00Z">
        <w:r>
          <w:rPr>
            <w:lang w:val="en-US"/>
          </w:rPr>
          <w:t xml:space="preserve">Note the transducers have no additional low-side quantities! The impedance model of the transducer is made in the single ended mode and the connection cable </w:t>
        </w:r>
      </w:ins>
      <w:ins w:id="792" w:author="Stanislav Maslan" w:date="2018-01-21T13:58:00Z">
        <w:r>
          <w:rPr>
            <w:lang w:val="en-US"/>
          </w:rPr>
          <w:t>‘</w:t>
        </w:r>
        <w:proofErr w:type="spellStart"/>
        <w:r w:rsidRPr="002C32B2">
          <w:rPr>
            <w:b/>
            <w:lang w:val="en-US"/>
            <w:rPrChange w:id="793" w:author="Stanislav Maslan" w:date="2018-01-21T13:58:00Z">
              <w:rPr>
                <w:lang w:val="en-US"/>
              </w:rPr>
            </w:rPrChange>
          </w:rPr>
          <w:t>Zcb</w:t>
        </w:r>
        <w:proofErr w:type="spellEnd"/>
        <w:r>
          <w:rPr>
            <w:lang w:val="en-US"/>
          </w:rPr>
          <w:t>’ and ‘</w:t>
        </w:r>
        <w:proofErr w:type="spellStart"/>
        <w:r w:rsidRPr="002C32B2">
          <w:rPr>
            <w:b/>
            <w:lang w:val="en-US"/>
            <w:rPrChange w:id="794"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795" w:author="Stanislav Maslan" w:date="2018-01-21T13:59:00Z"/>
          <w:lang w:val="en-US"/>
        </w:rPr>
      </w:pPr>
      <w:r w:rsidRPr="002528FA">
        <w:rPr>
          <w:b/>
          <w:lang w:val="en-US"/>
        </w:rPr>
        <w:t xml:space="preserve">Note </w:t>
      </w:r>
      <w:ins w:id="796" w:author="Stanislav Maslan" w:date="2018-01-21T12:44:00Z">
        <w:r w:rsidR="00712845">
          <w:rPr>
            <w:b/>
            <w:lang w:val="en-US"/>
          </w:rPr>
          <w:t>3</w:t>
        </w:r>
      </w:ins>
      <w:del w:id="797" w:author="Stanislav Maslan" w:date="2018-01-21T12:44:00Z">
        <w:r w:rsidRPr="002528FA" w:rsidDel="00712845">
          <w:rPr>
            <w:b/>
            <w:lang w:val="en-US"/>
          </w:rPr>
          <w:delText>2</w:delText>
        </w:r>
      </w:del>
      <w:r w:rsidRPr="002528FA">
        <w:rPr>
          <w:b/>
          <w:lang w:val="en-US"/>
        </w:rPr>
        <w:t>):</w:t>
      </w:r>
      <w:r>
        <w:rPr>
          <w:lang w:val="en-US"/>
        </w:rPr>
        <w:t xml:space="preserve"> The</w:t>
      </w:r>
      <w:ins w:id="798" w:author="Stanislav Maslan" w:date="2018-01-21T11:39:00Z">
        <w:r w:rsidR="0063193E">
          <w:rPr>
            <w:lang w:val="en-US"/>
          </w:rPr>
          <w:t>s</w:t>
        </w:r>
      </w:ins>
      <w:del w:id="799"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800" w:author="Stanislav Maslan" w:date="2018-01-21T13:59:00Z"/>
          <w:lang w:val="en-US"/>
        </w:rPr>
      </w:pPr>
      <w:ins w:id="801" w:author="Stanislav Maslan" w:date="2018-01-21T13:59:00Z">
        <w:r w:rsidRPr="0050311E">
          <w:rPr>
            <w:b/>
            <w:lang w:val="en-US"/>
            <w:rPrChange w:id="802" w:author="Stanislav Maslan" w:date="2018-01-21T14:02:00Z">
              <w:rPr>
                <w:lang w:val="en-US"/>
              </w:rPr>
            </w:rPrChange>
          </w:rPr>
          <w:t>Note 4):</w:t>
        </w:r>
        <w:r>
          <w:rPr>
            <w:lang w:val="en-US"/>
          </w:rPr>
          <w:t xml:space="preserve"> The main waveform data quantities ‘</w:t>
        </w:r>
        <w:r w:rsidRPr="002C32B2">
          <w:rPr>
            <w:b/>
            <w:lang w:val="en-US"/>
            <w:rPrChange w:id="803" w:author="Stanislav Maslan" w:date="2018-01-21T14:00:00Z">
              <w:rPr>
                <w:lang w:val="en-US"/>
              </w:rPr>
            </w:rPrChange>
          </w:rPr>
          <w:t>y</w:t>
        </w:r>
        <w:r>
          <w:rPr>
            <w:lang w:val="en-US"/>
          </w:rPr>
          <w:t>’, ‘</w:t>
        </w:r>
        <w:r w:rsidRPr="002C32B2">
          <w:rPr>
            <w:b/>
            <w:lang w:val="en-US"/>
            <w:rPrChange w:id="804" w:author="Stanislav Maslan" w:date="2018-01-21T14:00:00Z">
              <w:rPr>
                <w:lang w:val="en-US"/>
              </w:rPr>
            </w:rPrChange>
          </w:rPr>
          <w:t>u</w:t>
        </w:r>
        <w:r>
          <w:rPr>
            <w:lang w:val="en-US"/>
          </w:rPr>
          <w:t>’ and ‘</w:t>
        </w:r>
        <w:r w:rsidRPr="002C32B2">
          <w:rPr>
            <w:b/>
            <w:lang w:val="en-US"/>
            <w:rPrChange w:id="805" w:author="Stanislav Maslan" w:date="2018-01-21T14:00:00Z">
              <w:rPr>
                <w:lang w:val="en-US"/>
              </w:rPr>
            </w:rPrChange>
          </w:rPr>
          <w:t>i</w:t>
        </w:r>
        <w:r>
          <w:rPr>
            <w:lang w:val="en-US"/>
          </w:rPr>
          <w:t xml:space="preserve">’ can be either single waveforms (single record) or can be </w:t>
        </w:r>
      </w:ins>
      <w:ins w:id="806" w:author="Stanislav Maslan" w:date="2018-01-21T14:00:00Z">
        <w:r>
          <w:rPr>
            <w:lang w:val="en-US"/>
          </w:rPr>
          <w:t>multi-record if the ‘</w:t>
        </w:r>
        <w:proofErr w:type="spellStart"/>
        <w:r w:rsidRPr="002C32B2">
          <w:rPr>
            <w:b/>
            <w:lang w:val="en-US"/>
            <w:rPrChange w:id="807" w:author="Stanislav Maslan" w:date="2018-01-21T14:00:00Z">
              <w:rPr>
                <w:lang w:val="en-US"/>
              </w:rPr>
            </w:rPrChange>
          </w:rPr>
          <w:t>support_multi_inputs</w:t>
        </w:r>
        <w:proofErr w:type="spellEnd"/>
        <w:r>
          <w:rPr>
            <w:lang w:val="en-US"/>
          </w:rPr>
          <w:t xml:space="preserve">’ is present. </w:t>
        </w:r>
      </w:ins>
      <w:ins w:id="808"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809" w:author="Stanislav Maslan" w:date="2018-01-21T14:02:00Z">
        <w:r w:rsidR="0093627D">
          <w:rPr>
            <w:b/>
            <w:lang w:val="en-US"/>
          </w:rPr>
          <w:t>N</w:t>
        </w:r>
      </w:ins>
      <w:ins w:id="810"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811" w:author="Stanislav Maslan" w:date="2018-01-21T14:02:00Z">
        <w:r w:rsidR="0093627D" w:rsidRPr="0093627D">
          <w:rPr>
            <w:b/>
            <w:lang w:val="en-US"/>
            <w:rPrChange w:id="812"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813" w:author="smaslan" w:date="2018-02-05T16:38:00Z"/>
          <w:lang w:val="en-US"/>
        </w:rPr>
      </w:pPr>
      <w:ins w:id="814" w:author="smaslan" w:date="2018-02-05T16:35:00Z">
        <w:r w:rsidRPr="0068373E">
          <w:rPr>
            <w:b/>
            <w:lang w:val="en-US"/>
            <w:rPrChange w:id="815" w:author="smaslan" w:date="2018-02-05T16:42:00Z">
              <w:rPr>
                <w:lang w:val="en-US"/>
              </w:rPr>
            </w:rPrChange>
          </w:rPr>
          <w:lastRenderedPageBreak/>
          <w:t>Note 5):</w:t>
        </w:r>
        <w:r>
          <w:rPr>
            <w:lang w:val="en-US"/>
          </w:rPr>
          <w:t xml:space="preserve"> Integrating ADCs </w:t>
        </w:r>
      </w:ins>
      <w:ins w:id="816" w:author="smaslan" w:date="2018-08-07T17:10:00Z">
        <w:r w:rsidR="0061369F">
          <w:rPr>
            <w:lang w:val="en-US"/>
          </w:rPr>
          <w:t>have</w:t>
        </w:r>
      </w:ins>
      <w:ins w:id="817" w:author="smaslan" w:date="2018-02-05T16:35:00Z">
        <w:r>
          <w:rPr>
            <w:lang w:val="en-US"/>
          </w:rPr>
          <w:t xml:space="preserve"> large gain/phase errors as the aperture time approaches period of the sampled signal. One way to compensate it is to create </w:t>
        </w:r>
      </w:ins>
      <w:proofErr w:type="gramStart"/>
      <w:ins w:id="818" w:author="smaslan" w:date="2018-02-05T16:36:00Z">
        <w:r>
          <w:rPr>
            <w:lang w:val="en-US"/>
          </w:rPr>
          <w:t xml:space="preserve">ADC </w:t>
        </w:r>
      </w:ins>
      <w:ins w:id="819" w:author="smaslan" w:date="2018-02-05T16:35:00Z">
        <w:r>
          <w:rPr>
            <w:lang w:val="en-US"/>
          </w:rPr>
          <w:t xml:space="preserve">gain/phase </w:t>
        </w:r>
      </w:ins>
      <w:ins w:id="820" w:author="smaslan" w:date="2018-02-05T16:36:00Z">
        <w:r>
          <w:rPr>
            <w:lang w:val="en-US"/>
          </w:rPr>
          <w:t>calibration tables that includes</w:t>
        </w:r>
        <w:proofErr w:type="gramEnd"/>
        <w:r>
          <w:rPr>
            <w:lang w:val="en-US"/>
          </w:rPr>
          <w:t xml:space="preserve"> this effect. However, it is more convenient to </w:t>
        </w:r>
      </w:ins>
      <w:ins w:id="821" w:author="smaslan" w:date="2018-02-05T16:37:00Z">
        <w:r>
          <w:rPr>
            <w:lang w:val="en-US"/>
          </w:rPr>
          <w:t>correct it by formula as it can be easily calculate</w:t>
        </w:r>
      </w:ins>
      <w:ins w:id="822" w:author="smaslan" w:date="2018-02-05T16:38:00Z">
        <w:r>
          <w:rPr>
            <w:lang w:val="en-US"/>
          </w:rPr>
          <w:t xml:space="preserve">d and correct the </w:t>
        </w:r>
      </w:ins>
      <w:ins w:id="823" w:author="smaslan" w:date="2018-02-05T16:37:00Z">
        <w:r>
          <w:rPr>
            <w:lang w:val="en-US"/>
          </w:rPr>
          <w:t>residual errors</w:t>
        </w:r>
      </w:ins>
      <w:ins w:id="824" w:author="smaslan" w:date="2018-02-05T16:38:00Z">
        <w:r>
          <w:rPr>
            <w:lang w:val="en-US"/>
          </w:rPr>
          <w:t xml:space="preserve"> using ADC gain/phase tables. The formulas algorithm should apply are: </w:t>
        </w:r>
        <w:proofErr w:type="spellStart"/>
        <w:r w:rsidRPr="00031CFD">
          <w:rPr>
            <w:i/>
            <w:lang w:val="en-US"/>
            <w:rPrChange w:id="825" w:author="smaslan" w:date="2018-02-05T16:40:00Z">
              <w:rPr>
                <w:lang w:val="en-US"/>
              </w:rPr>
            </w:rPrChange>
          </w:rPr>
          <w:t>gain_corr</w:t>
        </w:r>
      </w:ins>
      <w:ins w:id="826" w:author="smaslan" w:date="2018-02-05T16:40:00Z">
        <w:r w:rsidRPr="00031CFD">
          <w:rPr>
            <w:i/>
            <w:lang w:val="en-US"/>
            <w:rPrChange w:id="827" w:author="smaslan" w:date="2018-02-05T16:40:00Z">
              <w:rPr>
                <w:lang w:val="en-US"/>
              </w:rPr>
            </w:rPrChange>
          </w:rPr>
          <w:t>ection</w:t>
        </w:r>
      </w:ins>
      <w:proofErr w:type="spellEnd"/>
      <w:ins w:id="828" w:author="smaslan" w:date="2018-02-05T16:38:00Z">
        <w:r>
          <w:rPr>
            <w:lang w:val="en-US"/>
          </w:rPr>
          <w:t xml:space="preserve"> = </w:t>
        </w:r>
      </w:ins>
      <w:ins w:id="829" w:author="smaslan" w:date="2018-02-05T16:39:00Z">
        <w:r>
          <w:rPr>
            <w:lang w:val="en-US"/>
          </w:rPr>
          <w:t>(pi*</w:t>
        </w:r>
        <w:r w:rsidRPr="00031CFD">
          <w:rPr>
            <w:i/>
            <w:lang w:val="en-US"/>
            <w:rPrChange w:id="830" w:author="smaslan" w:date="2018-02-05T16:40:00Z">
              <w:rPr>
                <w:lang w:val="en-US"/>
              </w:rPr>
            </w:rPrChange>
          </w:rPr>
          <w:t>f</w:t>
        </w:r>
        <w:r>
          <w:rPr>
            <w:lang w:val="en-US"/>
          </w:rPr>
          <w:t>*</w:t>
        </w:r>
        <w:r w:rsidRPr="00031CFD">
          <w:rPr>
            <w:i/>
            <w:lang w:val="en-US"/>
            <w:rPrChange w:id="831" w:author="smaslan" w:date="2018-02-05T16:40:00Z">
              <w:rPr>
                <w:lang w:val="en-US"/>
              </w:rPr>
            </w:rPrChange>
          </w:rPr>
          <w:t>ta</w:t>
        </w:r>
        <w:r>
          <w:rPr>
            <w:lang w:val="en-US"/>
          </w:rPr>
          <w:t>)/</w:t>
        </w:r>
      </w:ins>
      <w:proofErr w:type="gramStart"/>
      <w:ins w:id="832" w:author="smaslan" w:date="2018-02-05T16:38:00Z">
        <w:r w:rsidRPr="00031CFD">
          <w:rPr>
            <w:lang w:val="en-US"/>
          </w:rPr>
          <w:t>sin(</w:t>
        </w:r>
        <w:proofErr w:type="gramEnd"/>
        <w:r w:rsidRPr="00031CFD">
          <w:rPr>
            <w:lang w:val="en-US"/>
          </w:rPr>
          <w:t>p</w:t>
        </w:r>
      </w:ins>
      <w:ins w:id="833" w:author="smaslan" w:date="2018-02-05T16:39:00Z">
        <w:r>
          <w:rPr>
            <w:lang w:val="en-US"/>
          </w:rPr>
          <w:t>i*</w:t>
        </w:r>
      </w:ins>
      <w:ins w:id="834" w:author="smaslan" w:date="2018-02-05T16:38:00Z">
        <w:r w:rsidRPr="00031CFD">
          <w:rPr>
            <w:i/>
            <w:lang w:val="en-US"/>
            <w:rPrChange w:id="835" w:author="smaslan" w:date="2018-02-05T16:40:00Z">
              <w:rPr>
                <w:lang w:val="en-US"/>
              </w:rPr>
            </w:rPrChange>
          </w:rPr>
          <w:t>f</w:t>
        </w:r>
      </w:ins>
      <w:ins w:id="836" w:author="smaslan" w:date="2018-02-05T16:39:00Z">
        <w:r>
          <w:rPr>
            <w:lang w:val="en-US"/>
          </w:rPr>
          <w:t>*</w:t>
        </w:r>
      </w:ins>
      <w:ins w:id="837" w:author="smaslan" w:date="2018-02-05T16:38:00Z">
        <w:r w:rsidRPr="00031CFD">
          <w:rPr>
            <w:i/>
            <w:lang w:val="en-US"/>
            <w:rPrChange w:id="838" w:author="smaslan" w:date="2018-02-05T16:40:00Z">
              <w:rPr>
                <w:lang w:val="en-US"/>
              </w:rPr>
            </w:rPrChange>
          </w:rPr>
          <w:t>ta</w:t>
        </w:r>
        <w:r w:rsidRPr="00031CFD">
          <w:rPr>
            <w:lang w:val="en-US"/>
          </w:rPr>
          <w:t>)</w:t>
        </w:r>
      </w:ins>
      <w:ins w:id="839" w:author="smaslan" w:date="2018-02-05T16:39:00Z">
        <w:r>
          <w:rPr>
            <w:lang w:val="en-US"/>
          </w:rPr>
          <w:t xml:space="preserve">, where </w:t>
        </w:r>
        <w:r w:rsidRPr="00031CFD">
          <w:rPr>
            <w:i/>
            <w:lang w:val="en-US"/>
            <w:rPrChange w:id="840" w:author="smaslan" w:date="2018-02-05T16:40:00Z">
              <w:rPr>
                <w:lang w:val="en-US"/>
              </w:rPr>
            </w:rPrChange>
          </w:rPr>
          <w:t>f</w:t>
        </w:r>
        <w:r>
          <w:rPr>
            <w:lang w:val="en-US"/>
          </w:rPr>
          <w:t xml:space="preserve"> is analyzed frequency component</w:t>
        </w:r>
      </w:ins>
      <w:ins w:id="841" w:author="smaslan" w:date="2018-02-05T16:40:00Z">
        <w:r>
          <w:rPr>
            <w:lang w:val="en-US"/>
          </w:rPr>
          <w:t xml:space="preserve"> and</w:t>
        </w:r>
      </w:ins>
      <w:ins w:id="842" w:author="smaslan" w:date="2018-02-05T16:39:00Z">
        <w:r>
          <w:rPr>
            <w:lang w:val="en-US"/>
          </w:rPr>
          <w:t xml:space="preserve"> </w:t>
        </w:r>
        <w:r w:rsidRPr="00031CFD">
          <w:rPr>
            <w:i/>
            <w:lang w:val="en-US"/>
            <w:rPrChange w:id="843" w:author="smaslan" w:date="2018-02-05T16:40:00Z">
              <w:rPr>
                <w:lang w:val="en-US"/>
              </w:rPr>
            </w:rPrChange>
          </w:rPr>
          <w:t>ta</w:t>
        </w:r>
        <w:r>
          <w:rPr>
            <w:lang w:val="en-US"/>
          </w:rPr>
          <w:t xml:space="preserve"> is aperture time</w:t>
        </w:r>
      </w:ins>
      <w:ins w:id="844" w:author="smaslan" w:date="2018-02-05T16:40:00Z">
        <w:r>
          <w:rPr>
            <w:lang w:val="en-US"/>
          </w:rPr>
          <w:t>.</w:t>
        </w:r>
      </w:ins>
      <w:ins w:id="845" w:author="smaslan" w:date="2018-02-05T16:42:00Z">
        <w:r w:rsidR="0068373E">
          <w:rPr>
            <w:lang w:val="en-US"/>
          </w:rPr>
          <w:t xml:space="preserve"> Phase correction is calculated as:</w:t>
        </w:r>
      </w:ins>
      <w:ins w:id="846" w:author="smaslan" w:date="2018-02-05T16:41:00Z">
        <w:r>
          <w:rPr>
            <w:lang w:val="en-US"/>
          </w:rPr>
          <w:t xml:space="preserve"> </w:t>
        </w:r>
        <w:proofErr w:type="spellStart"/>
        <w:r w:rsidR="0068373E" w:rsidRPr="0068373E">
          <w:rPr>
            <w:i/>
            <w:lang w:val="en-US"/>
            <w:rPrChange w:id="847" w:author="smaslan" w:date="2018-02-05T16:41:00Z">
              <w:rPr>
                <w:lang w:val="en-US"/>
              </w:rPr>
            </w:rPrChange>
          </w:rPr>
          <w:t>p</w:t>
        </w:r>
        <w:r w:rsidRPr="0068373E">
          <w:rPr>
            <w:i/>
            <w:lang w:val="en-US"/>
            <w:rPrChange w:id="848"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849" w:author="smaslan" w:date="2018-02-05T16:41:00Z">
              <w:rPr>
                <w:lang w:val="en-US"/>
              </w:rPr>
            </w:rPrChange>
          </w:rPr>
          <w:t>f</w:t>
        </w:r>
        <w:r w:rsidR="0068373E">
          <w:rPr>
            <w:lang w:val="en-US"/>
          </w:rPr>
          <w:t>*</w:t>
        </w:r>
        <w:r w:rsidR="0068373E" w:rsidRPr="0068373E">
          <w:rPr>
            <w:i/>
            <w:lang w:val="en-US"/>
            <w:rPrChange w:id="850" w:author="smaslan" w:date="2018-02-05T16:41:00Z">
              <w:rPr>
                <w:lang w:val="en-US"/>
              </w:rPr>
            </w:rPrChange>
          </w:rPr>
          <w:t>ta</w:t>
        </w:r>
        <w:r w:rsidR="0068373E">
          <w:rPr>
            <w:lang w:val="en-US"/>
          </w:rPr>
          <w:t>.</w:t>
        </w:r>
      </w:ins>
    </w:p>
    <w:p w:rsidR="002C32B2" w:rsidDel="0061369F" w:rsidRDefault="0061369F" w:rsidP="00031CFD">
      <w:pPr>
        <w:rPr>
          <w:del w:id="851" w:author="smaslan" w:date="2018-02-05T16:41:00Z"/>
          <w:lang w:val="en-US"/>
        </w:rPr>
      </w:pPr>
      <w:ins w:id="852" w:author="smaslan" w:date="2018-08-07T17:11:00Z">
        <w:r w:rsidRPr="007546F2">
          <w:rPr>
            <w:b/>
            <w:lang w:val="en-US"/>
            <w:rPrChange w:id="853" w:author="smaslan" w:date="2018-08-07T17:26:00Z">
              <w:rPr>
                <w:lang w:val="en-US"/>
              </w:rPr>
            </w:rPrChange>
          </w:rPr>
          <w:t>Note 6):</w:t>
        </w:r>
        <w:r>
          <w:rPr>
            <w:lang w:val="en-US"/>
          </w:rPr>
          <w:t xml:space="preserve"> The </w:t>
        </w:r>
      </w:ins>
      <w:ins w:id="854" w:author="smaslan" w:date="2018-08-07T17:12:00Z">
        <w:r>
          <w:rPr>
            <w:lang w:val="en-US"/>
          </w:rPr>
          <w:t>‘</w:t>
        </w:r>
      </w:ins>
      <w:proofErr w:type="spellStart"/>
      <w:ins w:id="855" w:author="smaslan" w:date="2018-08-07T17:11:00Z">
        <w:r w:rsidRPr="0061369F">
          <w:rPr>
            <w:b/>
            <w:lang w:val="en-US"/>
            <w:rPrChange w:id="856" w:author="smaslan" w:date="2018-08-07T17:12:00Z">
              <w:rPr>
                <w:lang w:val="en-US"/>
              </w:rPr>
            </w:rPrChange>
          </w:rPr>
          <w:t>time</w:t>
        </w:r>
      </w:ins>
      <w:ins w:id="857" w:author="smaslan" w:date="2018-08-07T17:21:00Z">
        <w:r w:rsidR="00B272F2">
          <w:rPr>
            <w:b/>
            <w:lang w:val="en-US"/>
          </w:rPr>
          <w:t>_</w:t>
        </w:r>
      </w:ins>
      <w:ins w:id="858" w:author="smaslan" w:date="2018-08-07T17:11:00Z">
        <w:r w:rsidRPr="0061369F">
          <w:rPr>
            <w:b/>
            <w:lang w:val="en-US"/>
            <w:rPrChange w:id="859" w:author="smaslan" w:date="2018-08-07T17:12:00Z">
              <w:rPr>
                <w:lang w:val="en-US"/>
              </w:rPr>
            </w:rPrChange>
          </w:rPr>
          <w:t>stamp</w:t>
        </w:r>
      </w:ins>
      <w:proofErr w:type="spellEnd"/>
      <w:ins w:id="860" w:author="smaslan" w:date="2018-08-07T17:12:00Z">
        <w:r>
          <w:rPr>
            <w:lang w:val="en-US"/>
          </w:rPr>
          <w:t xml:space="preserve">’ </w:t>
        </w:r>
      </w:ins>
    </w:p>
    <w:p w:rsidR="0061369F" w:rsidRDefault="0061369F">
      <w:pPr>
        <w:rPr>
          <w:ins w:id="861" w:author="smaslan" w:date="2018-08-07T17:11:00Z"/>
          <w:lang w:val="en-US"/>
        </w:rPr>
      </w:pPr>
      <w:proofErr w:type="gramStart"/>
      <w:ins w:id="862" w:author="smaslan" w:date="2018-08-07T17:12:00Z">
        <w:r>
          <w:rPr>
            <w:lang w:val="en-US"/>
          </w:rPr>
          <w:t>parameter</w:t>
        </w:r>
        <w:proofErr w:type="gramEnd"/>
        <w:r>
          <w:rPr>
            <w:lang w:val="en-US"/>
          </w:rPr>
          <w:t xml:space="preserve"> is relevant for both single and dual input algorithms. The TWM algorithms executed function ‘</w:t>
        </w:r>
        <w:proofErr w:type="spellStart"/>
        <w:r w:rsidRPr="007546F2">
          <w:rPr>
            <w:b/>
            <w:lang w:val="en-US"/>
            <w:rPrChange w:id="863" w:author="smaslan" w:date="2018-08-07T17:24:00Z">
              <w:rPr>
                <w:lang w:val="en-US"/>
              </w:rPr>
            </w:rPrChange>
          </w:rPr>
          <w:t>qwtb_exec</w:t>
        </w:r>
      </w:ins>
      <w:ins w:id="864" w:author="smaslan" w:date="2018-08-07T17:13:00Z">
        <w:r w:rsidRPr="007546F2">
          <w:rPr>
            <w:b/>
            <w:lang w:val="en-US"/>
            <w:rPrChange w:id="865" w:author="smaslan" w:date="2018-08-07T17:24:00Z">
              <w:rPr>
                <w:lang w:val="en-US"/>
              </w:rPr>
            </w:rPrChange>
          </w:rPr>
          <w:t>_</w:t>
        </w:r>
        <w:proofErr w:type="gramStart"/>
        <w:r w:rsidRPr="007546F2">
          <w:rPr>
            <w:b/>
            <w:lang w:val="en-US"/>
            <w:rPrChange w:id="866" w:author="smaslan" w:date="2018-08-07T17:24:00Z">
              <w:rPr>
                <w:lang w:val="en-US"/>
              </w:rPr>
            </w:rPrChange>
          </w:rPr>
          <w:t>algorithm</w:t>
        </w:r>
      </w:ins>
      <w:proofErr w:type="spellEnd"/>
      <w:ins w:id="867" w:author="smaslan" w:date="2018-08-07T17:12:00Z">
        <w:r w:rsidRPr="007546F2">
          <w:rPr>
            <w:b/>
            <w:lang w:val="en-US"/>
            <w:rPrChange w:id="868" w:author="smaslan" w:date="2018-08-07T17:24:00Z">
              <w:rPr>
                <w:lang w:val="en-US"/>
              </w:rPr>
            </w:rPrChange>
          </w:rPr>
          <w:t>(</w:t>
        </w:r>
        <w:proofErr w:type="gramEnd"/>
        <w:r w:rsidRPr="007546F2">
          <w:rPr>
            <w:b/>
            <w:lang w:val="en-US"/>
            <w:rPrChange w:id="869" w:author="smaslan" w:date="2018-08-07T17:24:00Z">
              <w:rPr>
                <w:lang w:val="en-US"/>
              </w:rPr>
            </w:rPrChange>
          </w:rPr>
          <w:t>)</w:t>
        </w:r>
        <w:r>
          <w:rPr>
            <w:lang w:val="en-US"/>
          </w:rPr>
          <w:t>’</w:t>
        </w:r>
      </w:ins>
      <w:ins w:id="870" w:author="smaslan" w:date="2018-08-07T17:13:00Z">
        <w:r>
          <w:rPr>
            <w:lang w:val="en-US"/>
          </w:rPr>
          <w:t xml:space="preserve"> does following. It takes </w:t>
        </w:r>
        <w:proofErr w:type="spellStart"/>
        <w:r>
          <w:rPr>
            <w:lang w:val="en-US"/>
          </w:rPr>
          <w:t>interchannel</w:t>
        </w:r>
        <w:proofErr w:type="spellEnd"/>
        <w:r>
          <w:rPr>
            <w:lang w:val="en-US"/>
          </w:rPr>
          <w:t xml:space="preserve"> </w:t>
        </w:r>
        <w:proofErr w:type="spellStart"/>
        <w:r>
          <w:rPr>
            <w:lang w:val="en-US"/>
          </w:rPr>
          <w:t>timeshift</w:t>
        </w:r>
        <w:proofErr w:type="spellEnd"/>
        <w:r>
          <w:rPr>
            <w:lang w:val="en-US"/>
          </w:rPr>
          <w:t xml:space="preserve"> correction for each of the digitizer channels</w:t>
        </w:r>
      </w:ins>
      <w:ins w:id="871" w:author="smaslan" w:date="2018-08-07T17:14:00Z">
        <w:r>
          <w:rPr>
            <w:lang w:val="en-US"/>
          </w:rPr>
          <w:t xml:space="preserve">: </w:t>
        </w:r>
        <w:proofErr w:type="spellStart"/>
        <w:r w:rsidR="00B272F2" w:rsidRPr="00B272F2">
          <w:rPr>
            <w:i/>
            <w:lang w:val="en-US"/>
            <w:rPrChange w:id="872" w:author="smaslan" w:date="2018-08-07T17:16:00Z">
              <w:rPr>
                <w:lang w:val="en-US"/>
              </w:rPr>
            </w:rPrChange>
          </w:rPr>
          <w:t>tc</w:t>
        </w:r>
        <w:proofErr w:type="spellEnd"/>
        <w:r w:rsidR="00B272F2" w:rsidRPr="00B272F2">
          <w:rPr>
            <w:i/>
            <w:lang w:val="en-US"/>
            <w:rPrChange w:id="873" w:author="smaslan" w:date="2018-08-07T17:16:00Z">
              <w:rPr>
                <w:lang w:val="en-US"/>
              </w:rPr>
            </w:rPrChange>
          </w:rPr>
          <w:t xml:space="preserve"> = [0, t2-t1, t3-</w:t>
        </w:r>
        <w:proofErr w:type="gramStart"/>
        <w:r w:rsidR="00B272F2" w:rsidRPr="00B272F2">
          <w:rPr>
            <w:i/>
            <w:lang w:val="en-US"/>
            <w:rPrChange w:id="874" w:author="smaslan" w:date="2018-08-07T17:16:00Z">
              <w:rPr>
                <w:lang w:val="en-US"/>
              </w:rPr>
            </w:rPrChange>
          </w:rPr>
          <w:t>t1 ,</w:t>
        </w:r>
        <w:proofErr w:type="gramEnd"/>
        <w:r w:rsidR="00B272F2" w:rsidRPr="00B272F2">
          <w:rPr>
            <w:i/>
            <w:lang w:val="en-US"/>
            <w:rPrChange w:id="875" w:author="smaslan" w:date="2018-08-07T17:16:00Z">
              <w:rPr>
                <w:lang w:val="en-US"/>
              </w:rPr>
            </w:rPrChange>
          </w:rPr>
          <w:t xml:space="preserve"> …]</w:t>
        </w:r>
        <w:r w:rsidR="00B272F2">
          <w:rPr>
            <w:lang w:val="en-US"/>
          </w:rPr>
          <w:t xml:space="preserve"> and timestamps returned by the digitizer (these are in 99.999% identic for all channels but not neces</w:t>
        </w:r>
      </w:ins>
      <w:ins w:id="876" w:author="smaslan" w:date="2018-08-07T17:24:00Z">
        <w:r w:rsidR="007546F2">
          <w:rPr>
            <w:lang w:val="en-US"/>
          </w:rPr>
          <w:t>s</w:t>
        </w:r>
      </w:ins>
      <w:ins w:id="877" w:author="smaslan" w:date="2018-08-07T17:14:00Z">
        <w:r w:rsidR="00B272F2">
          <w:rPr>
            <w:lang w:val="en-US"/>
          </w:rPr>
          <w:t>arily)</w:t>
        </w:r>
      </w:ins>
      <w:ins w:id="878" w:author="smaslan" w:date="2018-08-07T17:15:00Z">
        <w:r w:rsidR="00B272F2">
          <w:rPr>
            <w:lang w:val="en-US"/>
          </w:rPr>
          <w:t xml:space="preserve">: </w:t>
        </w:r>
        <w:proofErr w:type="spellStart"/>
        <w:r w:rsidR="00B272F2" w:rsidRPr="00B272F2">
          <w:rPr>
            <w:i/>
            <w:lang w:val="en-US"/>
            <w:rPrChange w:id="879" w:author="smaslan" w:date="2018-08-07T17:16:00Z">
              <w:rPr>
                <w:lang w:val="en-US"/>
              </w:rPr>
            </w:rPrChange>
          </w:rPr>
          <w:t>ts</w:t>
        </w:r>
        <w:proofErr w:type="spellEnd"/>
        <w:r w:rsidR="00B272F2" w:rsidRPr="00B272F2">
          <w:rPr>
            <w:i/>
            <w:lang w:val="en-US"/>
            <w:rPrChange w:id="880" w:author="smaslan" w:date="2018-08-07T17:16:00Z">
              <w:rPr>
                <w:lang w:val="en-US"/>
              </w:rPr>
            </w:rPrChange>
          </w:rPr>
          <w:t xml:space="preserve"> = [ts1, ts2, ts3, …]</w:t>
        </w:r>
        <w:r w:rsidR="00B272F2">
          <w:rPr>
            <w:lang w:val="en-US"/>
          </w:rPr>
          <w:t xml:space="preserve"> and it will sum the two vectors: </w:t>
        </w:r>
        <w:proofErr w:type="spellStart"/>
        <w:r w:rsidR="00B272F2" w:rsidRPr="00B272F2">
          <w:rPr>
            <w:i/>
            <w:lang w:val="en-US"/>
            <w:rPrChange w:id="881" w:author="smaslan" w:date="2018-08-07T17:16:00Z">
              <w:rPr>
                <w:lang w:val="en-US"/>
              </w:rPr>
            </w:rPrChange>
          </w:rPr>
          <w:t>tt</w:t>
        </w:r>
        <w:proofErr w:type="spellEnd"/>
        <w:r w:rsidR="00B272F2" w:rsidRPr="00B272F2">
          <w:rPr>
            <w:i/>
            <w:lang w:val="en-US"/>
            <w:rPrChange w:id="882" w:author="smaslan" w:date="2018-08-07T17:16:00Z">
              <w:rPr>
                <w:lang w:val="en-US"/>
              </w:rPr>
            </w:rPrChange>
          </w:rPr>
          <w:t xml:space="preserve"> = </w:t>
        </w:r>
        <w:proofErr w:type="spellStart"/>
        <w:r w:rsidR="00B272F2" w:rsidRPr="00B272F2">
          <w:rPr>
            <w:i/>
            <w:lang w:val="en-US"/>
            <w:rPrChange w:id="883" w:author="smaslan" w:date="2018-08-07T17:16:00Z">
              <w:rPr>
                <w:lang w:val="en-US"/>
              </w:rPr>
            </w:rPrChange>
          </w:rPr>
          <w:t>ts</w:t>
        </w:r>
        <w:proofErr w:type="spellEnd"/>
        <w:r w:rsidR="00B272F2" w:rsidRPr="00B272F2">
          <w:rPr>
            <w:i/>
            <w:lang w:val="en-US"/>
            <w:rPrChange w:id="884" w:author="smaslan" w:date="2018-08-07T17:16:00Z">
              <w:rPr>
                <w:lang w:val="en-US"/>
              </w:rPr>
            </w:rPrChange>
          </w:rPr>
          <w:t xml:space="preserve"> + </w:t>
        </w:r>
        <w:proofErr w:type="spellStart"/>
        <w:r w:rsidR="00B272F2" w:rsidRPr="00B272F2">
          <w:rPr>
            <w:i/>
            <w:lang w:val="en-US"/>
            <w:rPrChange w:id="885" w:author="smaslan" w:date="2018-08-07T17:16:00Z">
              <w:rPr>
                <w:lang w:val="en-US"/>
              </w:rPr>
            </w:rPrChange>
          </w:rPr>
          <w:t>tc</w:t>
        </w:r>
      </w:ins>
      <w:proofErr w:type="spellEnd"/>
      <w:ins w:id="886" w:author="smaslan" w:date="2018-08-07T17:16:00Z">
        <w:r w:rsidR="00B272F2">
          <w:rPr>
            <w:lang w:val="en-US"/>
          </w:rPr>
          <w:t xml:space="preserve">. Now assume we calculate </w:t>
        </w:r>
      </w:ins>
      <w:ins w:id="887" w:author="smaslan" w:date="2018-08-07T17:18:00Z">
        <w:r w:rsidR="00B272F2">
          <w:rPr>
            <w:lang w:val="en-US"/>
          </w:rPr>
          <w:t xml:space="preserve">mutual </w:t>
        </w:r>
      </w:ins>
      <w:ins w:id="888" w:author="smaslan" w:date="2018-08-07T17:16:00Z">
        <w:r w:rsidR="00B272F2">
          <w:rPr>
            <w:lang w:val="en-US"/>
          </w:rPr>
          <w:t xml:space="preserve">phase </w:t>
        </w:r>
      </w:ins>
      <w:ins w:id="889" w:author="smaslan" w:date="2018-08-07T17:17:00Z">
        <w:r w:rsidR="00B272F2">
          <w:rPr>
            <w:lang w:val="en-US"/>
          </w:rPr>
          <w:t xml:space="preserve">angles </w:t>
        </w:r>
      </w:ins>
      <w:ins w:id="890" w:author="smaslan" w:date="2018-08-07T17:16:00Z">
        <w:r w:rsidR="00B272F2">
          <w:rPr>
            <w:lang w:val="en-US"/>
          </w:rPr>
          <w:t xml:space="preserve">of three </w:t>
        </w:r>
      </w:ins>
      <w:ins w:id="891" w:author="smaslan" w:date="2018-08-07T17:17:00Z">
        <w:r w:rsidR="00B272F2">
          <w:rPr>
            <w:lang w:val="en-US"/>
          </w:rPr>
          <w:t xml:space="preserve">line phases e.g. by PSFE algorithm. The phases are </w:t>
        </w:r>
      </w:ins>
      <w:ins w:id="892" w:author="smaslan" w:date="2018-08-07T17:18:00Z">
        <w:r w:rsidR="00B272F2">
          <w:rPr>
            <w:lang w:val="en-US"/>
          </w:rPr>
          <w:t>connected to the channels</w:t>
        </w:r>
      </w:ins>
      <w:ins w:id="893" w:author="smaslan" w:date="2018-08-07T17:25:00Z">
        <w:r w:rsidR="007546F2">
          <w:rPr>
            <w:lang w:val="en-US"/>
          </w:rPr>
          <w:t xml:space="preserve"> in order</w:t>
        </w:r>
      </w:ins>
      <w:ins w:id="894" w:author="smaslan" w:date="2018-08-07T17:18:00Z">
        <w:r w:rsidR="00B272F2">
          <w:rPr>
            <w:lang w:val="en-US"/>
          </w:rPr>
          <w:t xml:space="preserve">: [L1, L2, </w:t>
        </w:r>
        <w:proofErr w:type="gramStart"/>
        <w:r w:rsidR="00B272F2">
          <w:rPr>
            <w:lang w:val="en-US"/>
          </w:rPr>
          <w:t>L3</w:t>
        </w:r>
        <w:proofErr w:type="gramEnd"/>
        <w:r w:rsidR="00B272F2">
          <w:rPr>
            <w:lang w:val="en-US"/>
          </w:rPr>
          <w:t xml:space="preserve">]. So the TWM will repeat the PSFE algorithm for each of the channels (phases) but for L1 it will pass in </w:t>
        </w:r>
      </w:ins>
      <w:ins w:id="895" w:author="smaslan" w:date="2018-08-07T17:19:00Z">
        <w:r w:rsidR="00B272F2">
          <w:rPr>
            <w:lang w:val="en-US"/>
          </w:rPr>
          <w:t>‘</w:t>
        </w:r>
      </w:ins>
      <w:proofErr w:type="spellStart"/>
      <w:ins w:id="896" w:author="smaslan" w:date="2018-08-07T17:18:00Z">
        <w:r w:rsidR="00B272F2">
          <w:rPr>
            <w:lang w:val="en-US"/>
          </w:rPr>
          <w:t>time</w:t>
        </w:r>
      </w:ins>
      <w:ins w:id="897" w:author="smaslan" w:date="2018-08-07T17:21:00Z">
        <w:r w:rsidR="00B272F2">
          <w:rPr>
            <w:lang w:val="en-US"/>
          </w:rPr>
          <w:t>_</w:t>
        </w:r>
      </w:ins>
      <w:ins w:id="898" w:author="smaslan" w:date="2018-08-07T17:18:00Z">
        <w:r w:rsidR="00B272F2">
          <w:rPr>
            <w:lang w:val="en-US"/>
          </w:rPr>
          <w:t>stamp</w:t>
        </w:r>
      </w:ins>
      <w:proofErr w:type="spellEnd"/>
      <w:ins w:id="899" w:author="smaslan" w:date="2018-08-07T17:19:00Z">
        <w:r w:rsidR="00B272F2">
          <w:rPr>
            <w:lang w:val="en-US"/>
          </w:rPr>
          <w:t> </w:t>
        </w:r>
      </w:ins>
      <w:ins w:id="900" w:author="smaslan" w:date="2018-08-07T17:18:00Z">
        <w:r w:rsidR="00B272F2">
          <w:rPr>
            <w:lang w:val="en-US"/>
          </w:rPr>
          <w:t>=</w:t>
        </w:r>
      </w:ins>
      <w:ins w:id="901" w:author="smaslan" w:date="2018-08-07T17:19:00Z">
        <w:r w:rsidR="00B272F2">
          <w:rPr>
            <w:lang w:val="en-US"/>
          </w:rPr>
          <w:t> </w:t>
        </w:r>
        <w:proofErr w:type="spellStart"/>
        <w:proofErr w:type="gramStart"/>
        <w:r w:rsidR="00B272F2">
          <w:rPr>
            <w:lang w:val="en-US"/>
          </w:rPr>
          <w:t>tt</w:t>
        </w:r>
        <w:proofErr w:type="spellEnd"/>
        <w:r w:rsidR="00B272F2">
          <w:rPr>
            <w:lang w:val="en-US"/>
          </w:rPr>
          <w:t>(</w:t>
        </w:r>
        <w:proofErr w:type="gramEnd"/>
        <w:r w:rsidR="00B272F2">
          <w:rPr>
            <w:lang w:val="en-US"/>
          </w:rPr>
          <w:t>1)’, for L2 ‘</w:t>
        </w:r>
        <w:proofErr w:type="spellStart"/>
        <w:r w:rsidR="00B272F2">
          <w:rPr>
            <w:lang w:val="en-US"/>
          </w:rPr>
          <w:t>time</w:t>
        </w:r>
      </w:ins>
      <w:ins w:id="902" w:author="smaslan" w:date="2018-08-07T17:21:00Z">
        <w:r w:rsidR="00B272F2">
          <w:rPr>
            <w:lang w:val="en-US"/>
          </w:rPr>
          <w:t>_</w:t>
        </w:r>
      </w:ins>
      <w:ins w:id="903" w:author="smaslan" w:date="2018-08-07T17:19:00Z">
        <w:r w:rsidR="00B272F2">
          <w:rPr>
            <w:lang w:val="en-US"/>
          </w:rPr>
          <w:t>stamp</w:t>
        </w:r>
        <w:proofErr w:type="spellEnd"/>
        <w:r w:rsidR="00B272F2">
          <w:rPr>
            <w:lang w:val="en-US"/>
          </w:rPr>
          <w:t> = </w:t>
        </w:r>
        <w:proofErr w:type="spellStart"/>
        <w:r w:rsidR="00B272F2">
          <w:rPr>
            <w:lang w:val="en-US"/>
          </w:rPr>
          <w:t>tt</w:t>
        </w:r>
        <w:proofErr w:type="spellEnd"/>
        <w:r w:rsidR="00B272F2">
          <w:rPr>
            <w:lang w:val="en-US"/>
          </w:rPr>
          <w:t>(2)’</w:t>
        </w:r>
        <w:r w:rsidR="00B272F2" w:rsidRPr="00B272F2">
          <w:rPr>
            <w:lang w:val="en-US"/>
          </w:rPr>
          <w:t xml:space="preserve"> </w:t>
        </w:r>
      </w:ins>
      <w:ins w:id="904" w:author="smaslan" w:date="2018-08-07T17:25:00Z">
        <w:r w:rsidR="007546F2">
          <w:rPr>
            <w:lang w:val="en-US"/>
          </w:rPr>
          <w:t>and</w:t>
        </w:r>
      </w:ins>
      <w:ins w:id="905" w:author="smaslan" w:date="2018-08-07T17:19:00Z">
        <w:r w:rsidR="00B272F2">
          <w:rPr>
            <w:lang w:val="en-US"/>
          </w:rPr>
          <w:t xml:space="preserve"> for L</w:t>
        </w:r>
      </w:ins>
      <w:ins w:id="906" w:author="smaslan" w:date="2018-08-07T17:20:00Z">
        <w:r w:rsidR="00B272F2">
          <w:rPr>
            <w:lang w:val="en-US"/>
          </w:rPr>
          <w:t>3</w:t>
        </w:r>
      </w:ins>
      <w:ins w:id="907" w:author="smaslan" w:date="2018-08-07T17:19:00Z">
        <w:r w:rsidR="00B272F2">
          <w:rPr>
            <w:lang w:val="en-US"/>
          </w:rPr>
          <w:t xml:space="preserve"> ‘</w:t>
        </w:r>
        <w:proofErr w:type="spellStart"/>
        <w:r w:rsidR="00B272F2">
          <w:rPr>
            <w:lang w:val="en-US"/>
          </w:rPr>
          <w:t>time</w:t>
        </w:r>
      </w:ins>
      <w:ins w:id="908" w:author="smaslan" w:date="2018-08-07T17:21:00Z">
        <w:r w:rsidR="00B272F2">
          <w:rPr>
            <w:lang w:val="en-US"/>
          </w:rPr>
          <w:t>_</w:t>
        </w:r>
      </w:ins>
      <w:ins w:id="909" w:author="smaslan" w:date="2018-08-07T17:19:00Z">
        <w:r w:rsidR="00B272F2">
          <w:rPr>
            <w:lang w:val="en-US"/>
          </w:rPr>
          <w:t>stamp</w:t>
        </w:r>
        <w:proofErr w:type="spellEnd"/>
        <w:r w:rsidR="00B272F2">
          <w:rPr>
            <w:lang w:val="en-US"/>
          </w:rPr>
          <w:t> = </w:t>
        </w:r>
        <w:proofErr w:type="spellStart"/>
        <w:r w:rsidR="00B272F2">
          <w:rPr>
            <w:lang w:val="en-US"/>
          </w:rPr>
          <w:t>tt</w:t>
        </w:r>
        <w:proofErr w:type="spellEnd"/>
        <w:r w:rsidR="00B272F2">
          <w:rPr>
            <w:lang w:val="en-US"/>
          </w:rPr>
          <w:t>(</w:t>
        </w:r>
      </w:ins>
      <w:ins w:id="910" w:author="smaslan" w:date="2018-08-07T17:20:00Z">
        <w:r w:rsidR="00B272F2">
          <w:rPr>
            <w:lang w:val="en-US"/>
          </w:rPr>
          <w:t>3</w:t>
        </w:r>
      </w:ins>
      <w:ins w:id="911" w:author="smaslan" w:date="2018-08-07T17:19:00Z">
        <w:r w:rsidR="00B272F2">
          <w:rPr>
            <w:lang w:val="en-US"/>
          </w:rPr>
          <w:t>)’</w:t>
        </w:r>
      </w:ins>
      <w:ins w:id="912" w:author="smaslan" w:date="2018-08-07T17:20:00Z">
        <w:r w:rsidR="00B272F2">
          <w:rPr>
            <w:lang w:val="en-US"/>
          </w:rPr>
          <w:t>. Therefore the three results should be synchronized (time</w:t>
        </w:r>
      </w:ins>
      <w:ins w:id="913" w:author="smaslan" w:date="2018-08-07T17:23:00Z">
        <w:r w:rsidR="00B272F2">
          <w:rPr>
            <w:lang w:val="en-US"/>
          </w:rPr>
          <w:t xml:space="preserve"> </w:t>
        </w:r>
      </w:ins>
      <w:ins w:id="914" w:author="smaslan" w:date="2018-08-07T17:20:00Z">
        <w:r w:rsidR="00B272F2">
          <w:rPr>
            <w:lang w:val="en-US"/>
          </w:rPr>
          <w:t xml:space="preserve">shifts corrected). The same applies for dual input algorithms or differential algorithms, except apart from </w:t>
        </w:r>
      </w:ins>
      <w:ins w:id="915" w:author="smaslan" w:date="2018-08-07T17:21:00Z">
        <w:r w:rsidR="00B272F2">
          <w:rPr>
            <w:lang w:val="en-US"/>
          </w:rPr>
          <w:t>‘</w:t>
        </w:r>
        <w:proofErr w:type="spellStart"/>
        <w:r w:rsidR="00B272F2" w:rsidRPr="007546F2">
          <w:rPr>
            <w:b/>
            <w:lang w:val="en-US"/>
            <w:rPrChange w:id="916" w:author="smaslan" w:date="2018-08-07T17:25:00Z">
              <w:rPr>
                <w:lang w:val="en-US"/>
              </w:rPr>
            </w:rPrChange>
          </w:rPr>
          <w:t>time</w:t>
        </w:r>
      </w:ins>
      <w:ins w:id="917" w:author="smaslan" w:date="2018-08-07T17:25:00Z">
        <w:r w:rsidR="007546F2" w:rsidRPr="007546F2">
          <w:rPr>
            <w:b/>
            <w:lang w:val="en-US"/>
            <w:rPrChange w:id="918" w:author="smaslan" w:date="2018-08-07T17:25:00Z">
              <w:rPr>
                <w:lang w:val="en-US"/>
              </w:rPr>
            </w:rPrChange>
          </w:rPr>
          <w:t>_</w:t>
        </w:r>
      </w:ins>
      <w:ins w:id="919" w:author="smaslan" w:date="2018-08-07T17:21:00Z">
        <w:r w:rsidR="00B272F2" w:rsidRPr="007546F2">
          <w:rPr>
            <w:b/>
            <w:lang w:val="en-US"/>
            <w:rPrChange w:id="920" w:author="smaslan" w:date="2018-08-07T17:25:00Z">
              <w:rPr>
                <w:lang w:val="en-US"/>
              </w:rPr>
            </w:rPrChange>
          </w:rPr>
          <w:t>stamp</w:t>
        </w:r>
        <w:proofErr w:type="spellEnd"/>
        <w:r w:rsidR="00B272F2">
          <w:rPr>
            <w:lang w:val="en-US"/>
          </w:rPr>
          <w:t xml:space="preserve">’ the TWM also calculates </w:t>
        </w:r>
      </w:ins>
      <w:ins w:id="921" w:author="smaslan" w:date="2018-08-07T17:25:00Z">
        <w:r w:rsidR="007546F2">
          <w:rPr>
            <w:lang w:val="en-US"/>
          </w:rPr>
          <w:t xml:space="preserve">the </w:t>
        </w:r>
      </w:ins>
      <w:ins w:id="922" w:author="smaslan" w:date="2018-08-07T17:26:00Z">
        <w:r w:rsidR="007546F2">
          <w:rPr>
            <w:lang w:val="en-US"/>
          </w:rPr>
          <w:t>‘</w:t>
        </w:r>
        <w:proofErr w:type="spellStart"/>
        <w:r w:rsidR="007546F2" w:rsidRPr="007546F2">
          <w:rPr>
            <w:b/>
            <w:lang w:val="en-US"/>
            <w:rPrChange w:id="923" w:author="smaslan" w:date="2018-08-07T17:26:00Z">
              <w:rPr>
                <w:lang w:val="en-US"/>
              </w:rPr>
            </w:rPrChange>
          </w:rPr>
          <w:t>time_</w:t>
        </w:r>
        <w:proofErr w:type="gramStart"/>
        <w:r w:rsidR="007546F2" w:rsidRPr="007546F2">
          <w:rPr>
            <w:b/>
            <w:lang w:val="en-US"/>
            <w:rPrChange w:id="924" w:author="smaslan" w:date="2018-08-07T17:26:00Z">
              <w:rPr>
                <w:lang w:val="en-US"/>
              </w:rPr>
            </w:rPrChange>
          </w:rPr>
          <w:t>shift</w:t>
        </w:r>
      </w:ins>
      <w:proofErr w:type="spellEnd"/>
      <w:ins w:id="925" w:author="smaslan" w:date="2018-08-07T17:21:00Z">
        <w:r w:rsidR="00B272F2">
          <w:rPr>
            <w:lang w:val="en-US"/>
          </w:rPr>
          <w:t>‘</w:t>
        </w:r>
      </w:ins>
      <w:ins w:id="926" w:author="smaslan" w:date="2018-08-07T17:26:00Z">
        <w:r w:rsidR="007546F2">
          <w:rPr>
            <w:lang w:val="en-US"/>
          </w:rPr>
          <w:t xml:space="preserve"> and</w:t>
        </w:r>
        <w:proofErr w:type="gramEnd"/>
        <w:r w:rsidR="007546F2">
          <w:rPr>
            <w:lang w:val="en-US"/>
          </w:rPr>
          <w:t xml:space="preserve"> ‘</w:t>
        </w:r>
      </w:ins>
      <w:ins w:id="927" w:author="smaslan" w:date="2018-08-07T17:21:00Z">
        <w:r w:rsidR="00B272F2" w:rsidRPr="007546F2">
          <w:rPr>
            <w:b/>
            <w:lang w:val="en-US"/>
            <w:rPrChange w:id="928" w:author="smaslan" w:date="2018-08-07T17:25:00Z">
              <w:rPr>
                <w:lang w:val="en-US"/>
              </w:rPr>
            </w:rPrChange>
          </w:rPr>
          <w:t>*</w:t>
        </w:r>
        <w:proofErr w:type="spellStart"/>
        <w:r w:rsidR="00B272F2" w:rsidRPr="007546F2">
          <w:rPr>
            <w:b/>
            <w:lang w:val="en-US"/>
            <w:rPrChange w:id="929" w:author="smaslan" w:date="2018-08-07T17:25:00Z">
              <w:rPr>
                <w:lang w:val="en-US"/>
              </w:rPr>
            </w:rPrChange>
          </w:rPr>
          <w:t>time_shift_lo</w:t>
        </w:r>
        <w:proofErr w:type="spellEnd"/>
        <w:r w:rsidR="00B272F2">
          <w:rPr>
            <w:lang w:val="en-US"/>
          </w:rPr>
          <w:t>’</w:t>
        </w:r>
      </w:ins>
      <w:ins w:id="930" w:author="smaslan" w:date="2018-08-07T17:26:00Z">
        <w:r w:rsidR="007546F2">
          <w:rPr>
            <w:lang w:val="en-US"/>
          </w:rPr>
          <w:t xml:space="preserve"> values from the vector ‘</w:t>
        </w:r>
        <w:proofErr w:type="spellStart"/>
        <w:r w:rsidR="007546F2">
          <w:rPr>
            <w:lang w:val="en-US"/>
          </w:rPr>
          <w:t>tt</w:t>
        </w:r>
        <w:proofErr w:type="spellEnd"/>
        <w:r w:rsidR="007546F2">
          <w:rPr>
            <w:lang w:val="en-US"/>
          </w:rPr>
          <w:t xml:space="preserve">’. Therefore each algorithm that calculates phase or some time event should perform correction to the </w:t>
        </w:r>
      </w:ins>
      <w:ins w:id="931" w:author="smaslan" w:date="2018-08-07T17:27:00Z">
        <w:r w:rsidR="007546F2">
          <w:rPr>
            <w:lang w:val="en-US"/>
          </w:rPr>
          <w:t>‘</w:t>
        </w:r>
      </w:ins>
      <w:proofErr w:type="spellStart"/>
      <w:ins w:id="932" w:author="smaslan" w:date="2018-08-07T17:26:00Z">
        <w:r w:rsidR="007546F2" w:rsidRPr="007546F2">
          <w:rPr>
            <w:b/>
            <w:lang w:val="en-US"/>
            <w:rPrChange w:id="933" w:author="smaslan" w:date="2018-08-07T17:27:00Z">
              <w:rPr>
                <w:lang w:val="en-US"/>
              </w:rPr>
            </w:rPrChange>
          </w:rPr>
          <w:t>time_stamp</w:t>
        </w:r>
      </w:ins>
      <w:proofErr w:type="spellEnd"/>
      <w:ins w:id="934" w:author="smaslan" w:date="2018-08-07T17:27:00Z">
        <w:r w:rsidR="007546F2">
          <w:rPr>
            <w:lang w:val="en-US"/>
          </w:rPr>
          <w:t>’</w:t>
        </w:r>
      </w:ins>
      <w:ins w:id="935" w:author="smaslan" w:date="2018-08-07T17:26:00Z">
        <w:r w:rsidR="007546F2">
          <w:rPr>
            <w:lang w:val="en-US"/>
          </w:rPr>
          <w:t xml:space="preserve"> (</w:t>
        </w:r>
      </w:ins>
      <w:ins w:id="936" w:author="smaslan" w:date="2018-08-07T17:27:00Z">
        <w:r w:rsidR="007546F2">
          <w:rPr>
            <w:lang w:val="en-US"/>
          </w:rPr>
          <w:t>optionally</w:t>
        </w:r>
      </w:ins>
      <w:ins w:id="937" w:author="smaslan" w:date="2018-08-07T17:26:00Z">
        <w:r w:rsidR="007546F2">
          <w:rPr>
            <w:lang w:val="en-US"/>
          </w:rPr>
          <w:t>)</w:t>
        </w:r>
      </w:ins>
      <w:ins w:id="938" w:author="smaslan" w:date="2018-08-07T17:27:00Z">
        <w:r w:rsidR="007546F2">
          <w:rPr>
            <w:lang w:val="en-US"/>
          </w:rPr>
          <w:t xml:space="preserve">. For phase the correction is defined by: </w:t>
        </w:r>
        <w:proofErr w:type="spellStart"/>
        <w:r w:rsidR="007546F2" w:rsidRPr="007546F2">
          <w:rPr>
            <w:i/>
            <w:lang w:val="en-US"/>
            <w:rPrChange w:id="939" w:author="smaslan" w:date="2018-08-07T17:28:00Z">
              <w:rPr>
                <w:lang w:val="en-US"/>
              </w:rPr>
            </w:rPrChange>
          </w:rPr>
          <w:t>phi</w:t>
        </w:r>
      </w:ins>
      <w:ins w:id="940" w:author="smaslan" w:date="2018-08-07T17:28:00Z">
        <w:r w:rsidR="007546F2" w:rsidRPr="007546F2">
          <w:rPr>
            <w:i/>
            <w:lang w:val="en-US"/>
            <w:rPrChange w:id="941" w:author="smaslan" w:date="2018-08-07T17:28:00Z">
              <w:rPr>
                <w:lang w:val="en-US"/>
              </w:rPr>
            </w:rPrChange>
          </w:rPr>
          <w:t>_</w:t>
        </w:r>
      </w:ins>
      <w:ins w:id="942" w:author="smaslan" w:date="2018-08-07T17:27:00Z">
        <w:r w:rsidR="007546F2" w:rsidRPr="007546F2">
          <w:rPr>
            <w:i/>
            <w:lang w:val="en-US"/>
            <w:rPrChange w:id="943" w:author="smaslan" w:date="2018-08-07T17:28:00Z">
              <w:rPr>
                <w:lang w:val="en-US"/>
              </w:rPr>
            </w:rPrChange>
          </w:rPr>
          <w:t>c</w:t>
        </w:r>
      </w:ins>
      <w:ins w:id="944" w:author="smaslan" w:date="2018-08-07T17:28:00Z">
        <w:r w:rsidR="007546F2" w:rsidRPr="007546F2">
          <w:rPr>
            <w:i/>
            <w:lang w:val="en-US"/>
            <w:rPrChange w:id="945" w:author="smaslan" w:date="2018-08-07T17:28:00Z">
              <w:rPr>
                <w:lang w:val="en-US"/>
              </w:rPr>
            </w:rPrChange>
          </w:rPr>
          <w:t>orr</w:t>
        </w:r>
      </w:ins>
      <w:proofErr w:type="spellEnd"/>
      <w:ins w:id="946" w:author="smaslan" w:date="2018-08-07T17:27:00Z">
        <w:r w:rsidR="007546F2" w:rsidRPr="007546F2">
          <w:rPr>
            <w:i/>
            <w:lang w:val="en-US"/>
            <w:rPrChange w:id="947" w:author="smaslan" w:date="2018-08-07T17:28:00Z">
              <w:rPr>
                <w:lang w:val="en-US"/>
              </w:rPr>
            </w:rPrChange>
          </w:rPr>
          <w:t xml:space="preserve"> =</w:t>
        </w:r>
      </w:ins>
      <w:ins w:id="948" w:author="smaslan" w:date="2018-08-07T17:29:00Z">
        <w:r w:rsidR="007546F2">
          <w:rPr>
            <w:i/>
            <w:lang w:val="en-US"/>
          </w:rPr>
          <w:t xml:space="preserve"> -</w:t>
        </w:r>
      </w:ins>
      <w:ins w:id="949" w:author="smaslan" w:date="2018-08-07T17:27:00Z">
        <w:r w:rsidR="007546F2" w:rsidRPr="007546F2">
          <w:rPr>
            <w:i/>
            <w:lang w:val="en-US"/>
            <w:rPrChange w:id="950" w:author="smaslan" w:date="2018-08-07T17:28:00Z">
              <w:rPr>
                <w:lang w:val="en-US"/>
              </w:rPr>
            </w:rPrChange>
          </w:rPr>
          <w:t>2*pi*</w:t>
        </w:r>
        <w:proofErr w:type="spellStart"/>
        <w:r w:rsidR="007546F2" w:rsidRPr="007546F2">
          <w:rPr>
            <w:i/>
            <w:lang w:val="en-US"/>
            <w:rPrChange w:id="951" w:author="smaslan" w:date="2018-08-07T17:28:00Z">
              <w:rPr>
                <w:lang w:val="en-US"/>
              </w:rPr>
            </w:rPrChange>
          </w:rPr>
          <w:t>f_</w:t>
        </w:r>
      </w:ins>
      <w:ins w:id="952" w:author="smaslan" w:date="2018-08-07T17:28:00Z">
        <w:r w:rsidR="007546F2" w:rsidRPr="007546F2">
          <w:rPr>
            <w:i/>
            <w:lang w:val="en-US"/>
            <w:rPrChange w:id="953" w:author="smaslan" w:date="2018-08-07T17:28:00Z">
              <w:rPr>
                <w:lang w:val="en-US"/>
              </w:rPr>
            </w:rPrChange>
          </w:rPr>
          <w:t>of_</w:t>
        </w:r>
      </w:ins>
      <w:ins w:id="954" w:author="smaslan" w:date="2018-08-07T17:27:00Z">
        <w:r w:rsidR="007546F2" w:rsidRPr="007546F2">
          <w:rPr>
            <w:i/>
            <w:lang w:val="en-US"/>
            <w:rPrChange w:id="955" w:author="smaslan" w:date="2018-08-07T17:28:00Z">
              <w:rPr>
                <w:lang w:val="en-US"/>
              </w:rPr>
            </w:rPrChange>
          </w:rPr>
          <w:t>component</w:t>
        </w:r>
        <w:proofErr w:type="spellEnd"/>
        <w:r w:rsidR="007546F2" w:rsidRPr="007546F2">
          <w:rPr>
            <w:i/>
            <w:lang w:val="en-US"/>
            <w:rPrChange w:id="956" w:author="smaslan" w:date="2018-08-07T17:28:00Z">
              <w:rPr>
                <w:lang w:val="en-US"/>
              </w:rPr>
            </w:rPrChange>
          </w:rPr>
          <w:t>*</w:t>
        </w:r>
      </w:ins>
      <w:proofErr w:type="spellStart"/>
      <w:ins w:id="957" w:author="smaslan" w:date="2018-08-07T17:28:00Z">
        <w:r w:rsidR="007546F2" w:rsidRPr="007546F2">
          <w:rPr>
            <w:i/>
            <w:lang w:val="en-US"/>
            <w:rPrChange w:id="958" w:author="smaslan" w:date="2018-08-07T17:28:00Z">
              <w:rPr>
                <w:lang w:val="en-US"/>
              </w:rPr>
            </w:rPrChange>
          </w:rPr>
          <w:t>time_shift</w:t>
        </w:r>
        <w:proofErr w:type="spellEnd"/>
        <w:r w:rsidR="007546F2">
          <w:rPr>
            <w:lang w:val="en-US"/>
          </w:rPr>
          <w:t>.</w:t>
        </w:r>
      </w:ins>
    </w:p>
    <w:p w:rsidR="007546F2" w:rsidRDefault="007546F2">
      <w:pPr>
        <w:rPr>
          <w:ins w:id="959" w:author="smaslan" w:date="2018-08-07T17:29:00Z"/>
          <w:lang w:val="en-US"/>
        </w:rPr>
      </w:pPr>
    </w:p>
    <w:p w:rsidR="001077F0" w:rsidRDefault="001077F0">
      <w:pPr>
        <w:rPr>
          <w:ins w:id="960" w:author="smaslan" w:date="2018-02-05T16:44:00Z"/>
          <w:lang w:val="en-US"/>
        </w:rPr>
      </w:pPr>
      <w:r>
        <w:rPr>
          <w:lang w:val="en-US"/>
        </w:rPr>
        <w:t xml:space="preserve">Note if any </w:t>
      </w:r>
      <w:ins w:id="961" w:author="smaslan" w:date="2018-02-05T16:42:00Z">
        <w:r w:rsidR="0068373E">
          <w:rPr>
            <w:lang w:val="en-US"/>
          </w:rPr>
          <w:t xml:space="preserve">of the default </w:t>
        </w:r>
      </w:ins>
      <w:r>
        <w:rPr>
          <w:lang w:val="en-US"/>
        </w:rPr>
        <w:t>correction</w:t>
      </w:r>
      <w:ins w:id="962" w:author="smaslan" w:date="2018-08-07T17:11:00Z">
        <w:r w:rsidR="0061369F">
          <w:rPr>
            <w:lang w:val="en-US"/>
          </w:rPr>
          <w:t>s</w:t>
        </w:r>
      </w:ins>
      <w:r>
        <w:rPr>
          <w:lang w:val="en-US"/>
        </w:rPr>
        <w:t xml:space="preserve"> is not available (not loaded to the TWM system), it will be still passed into the algorithm but with nominal value, such as 1.0 for gains, 0.0 for phase, etc.</w:t>
      </w:r>
      <w:ins w:id="963" w:author="smaslan" w:date="2018-02-05T16:42:00Z">
        <w:r w:rsidR="0068373E">
          <w:rPr>
            <w:lang w:val="en-US"/>
          </w:rPr>
          <w:t xml:space="preserve"> However for convenience of the user who may want to call the algorithm manually it is better to make the algorithm in </w:t>
        </w:r>
      </w:ins>
      <w:ins w:id="964"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Del="007546F2" w:rsidRDefault="009A0351">
      <w:pPr>
        <w:rPr>
          <w:del w:id="965" w:author="smaslan" w:date="2018-08-07T17:32:00Z"/>
          <w:lang w:val="en-US"/>
        </w:rPr>
      </w:pPr>
      <w:r>
        <w:rPr>
          <w:lang w:val="en-US"/>
        </w:rPr>
        <w:lastRenderedPageBreak/>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966" w:author="Stanislav Maslan" w:date="2018-01-21T14:03:00Z"/>
          <w:lang w:val="en-US"/>
        </w:rPr>
      </w:pPr>
      <w:del w:id="967" w:author="smaslan" w:date="2018-08-07T17:31:00Z">
        <w:r w:rsidDel="007546F2">
          <w:rPr>
            <w:lang w:val="en-US"/>
          </w:rPr>
          <w:delText xml:space="preserve">Note even if the algorithm will not implement </w:delText>
        </w:r>
        <w:r w:rsidRPr="009A0351" w:rsidDel="007546F2">
          <w:rPr>
            <w:b/>
            <w:lang w:val="en-US"/>
          </w:rPr>
          <w:delText>‘crosstalk’</w:delText>
        </w:r>
        <w:r w:rsidDel="007546F2">
          <w:rPr>
            <w:lang w:val="en-US"/>
          </w:rPr>
          <w:delText xml:space="preserve"> correction, it should at least take it into account as an uncertainty for the uncertainty estimation.</w:delText>
        </w:r>
      </w:del>
    </w:p>
    <w:p w:rsidR="00D34427" w:rsidRPr="00D34427" w:rsidRDefault="00D34427">
      <w:pPr>
        <w:pStyle w:val="Nadpis2"/>
        <w:rPr>
          <w:ins w:id="968" w:author="Stanislav Maslan" w:date="2018-01-21T14:03:00Z"/>
          <w:lang w:val="en-US"/>
        </w:rPr>
        <w:pPrChange w:id="969" w:author="Stanislav Maslan" w:date="2018-01-22T21:03:00Z">
          <w:pPr/>
        </w:pPrChange>
      </w:pPr>
      <w:ins w:id="970" w:author="Stanislav Maslan" w:date="2018-01-21T14:03:00Z">
        <w:r w:rsidRPr="00D34427">
          <w:rPr>
            <w:lang w:val="en-US"/>
          </w:rPr>
          <w:t xml:space="preserve">Input quantities </w:t>
        </w:r>
      </w:ins>
      <w:ins w:id="971" w:author="Stanislav Maslan" w:date="2018-01-21T14:04:00Z">
        <w:r w:rsidRPr="00D34427">
          <w:rPr>
            <w:lang w:val="en-US"/>
          </w:rPr>
          <w:t>preparation/</w:t>
        </w:r>
      </w:ins>
      <w:ins w:id="972" w:author="Stanislav Maslan" w:date="2018-01-21T14:03:00Z">
        <w:r w:rsidRPr="00D34427">
          <w:rPr>
            <w:lang w:val="en-US"/>
          </w:rPr>
          <w:t>conversion</w:t>
        </w:r>
      </w:ins>
    </w:p>
    <w:p w:rsidR="00D34427" w:rsidRDefault="0054088C">
      <w:pPr>
        <w:rPr>
          <w:ins w:id="973" w:author="smaslan" w:date="2018-08-07T17:34:00Z"/>
          <w:lang w:val="en-US"/>
        </w:rPr>
      </w:pPr>
      <w:ins w:id="974"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975" w:author="Stanislav Maslan" w:date="2018-01-22T21:05:00Z">
        <w:r>
          <w:rPr>
            <w:lang w:val="en-US"/>
          </w:rPr>
          <w:t xml:space="preserve">vector </w:t>
        </w:r>
      </w:ins>
      <w:ins w:id="976" w:author="Stanislav Maslan" w:date="2018-01-22T21:04:00Z">
        <w:r>
          <w:rPr>
            <w:lang w:val="en-US"/>
          </w:rPr>
          <w:t>data alway</w:t>
        </w:r>
      </w:ins>
      <w:ins w:id="977" w:author="Stanislav Maslan" w:date="2018-01-22T21:05:00Z">
        <w:r>
          <w:rPr>
            <w:lang w:val="en-US"/>
          </w:rPr>
          <w:t>s in the same orientation. However</w:t>
        </w:r>
      </w:ins>
      <w:ins w:id="978" w:author="smaslan" w:date="2018-02-05T16:44:00Z">
        <w:r w:rsidR="0068373E">
          <w:rPr>
            <w:lang w:val="en-US"/>
          </w:rPr>
          <w:t>,</w:t>
        </w:r>
      </w:ins>
      <w:ins w:id="979" w:author="Stanislav Maslan" w:date="2018-01-22T21:05:00Z">
        <w:r>
          <w:rPr>
            <w:lang w:val="en-US"/>
          </w:rPr>
          <w:t xml:space="preserve"> in case of the </w:t>
        </w:r>
      </w:ins>
      <w:ins w:id="980" w:author="Stanislav Maslan" w:date="2018-01-22T21:06:00Z">
        <w:r>
          <w:rPr>
            <w:lang w:val="en-US"/>
          </w:rPr>
          <w:t xml:space="preserve">2D </w:t>
        </w:r>
      </w:ins>
      <w:ins w:id="981" w:author="Stanislav Maslan" w:date="2018-01-22T21:05:00Z">
        <w:r>
          <w:rPr>
            <w:lang w:val="en-US"/>
          </w:rPr>
          <w:t>correction data it will cause a trouble</w:t>
        </w:r>
      </w:ins>
      <w:ins w:id="982" w:author="Stanislav Maslan" w:date="2018-01-22T21:06:00Z">
        <w:r>
          <w:rPr>
            <w:lang w:val="en-US"/>
          </w:rPr>
          <w:t xml:space="preserve"> as the correction data may have one dimension undefined</w:t>
        </w:r>
      </w:ins>
      <w:ins w:id="983" w:author="smaslan" w:date="2018-02-05T16:44:00Z">
        <w:r w:rsidR="0068373E">
          <w:rPr>
            <w:lang w:val="en-US"/>
          </w:rPr>
          <w:t xml:space="preserve"> (unity size)</w:t>
        </w:r>
      </w:ins>
      <w:ins w:id="984" w:author="Stanislav Maslan" w:date="2018-01-22T21:06:00Z">
        <w:r>
          <w:rPr>
            <w:lang w:val="en-US"/>
          </w:rPr>
          <w:t xml:space="preserve">. Therefore, the data become </w:t>
        </w:r>
        <w:del w:id="985" w:author="smaslan" w:date="2018-02-05T16:44:00Z">
          <w:r w:rsidDel="0068373E">
            <w:rPr>
              <w:lang w:val="en-US"/>
            </w:rPr>
            <w:delText xml:space="preserve">are </w:delText>
          </w:r>
        </w:del>
        <w:r>
          <w:rPr>
            <w:lang w:val="en-US"/>
          </w:rPr>
          <w:t xml:space="preserve">1D vector and it may be incorrectly </w:t>
        </w:r>
      </w:ins>
      <w:ins w:id="986" w:author="Stanislav Maslan" w:date="2018-01-22T21:07:00Z">
        <w:r>
          <w:rPr>
            <w:lang w:val="en-US"/>
          </w:rPr>
          <w:t>oriented</w:t>
        </w:r>
      </w:ins>
      <w:ins w:id="987" w:author="Stanislav Maslan" w:date="2018-01-22T21:05:00Z">
        <w:r>
          <w:rPr>
            <w:lang w:val="en-US"/>
          </w:rPr>
          <w:t xml:space="preserve">. </w:t>
        </w:r>
      </w:ins>
      <w:ins w:id="988" w:author="Stanislav Maslan" w:date="2018-01-22T21:07:00Z">
        <w:r>
          <w:rPr>
            <w:lang w:val="en-US"/>
          </w:rPr>
          <w:t>In order to fix it, a function</w:t>
        </w:r>
      </w:ins>
      <w:ins w:id="989" w:author="Stanislav Maslan" w:date="2018-01-22T21:08:00Z">
        <w:r>
          <w:rPr>
            <w:lang w:val="en-US"/>
          </w:rPr>
          <w:t xml:space="preserve"> ‘</w:t>
        </w:r>
        <w:proofErr w:type="spellStart"/>
        <w:r w:rsidRPr="0054088C">
          <w:rPr>
            <w:b/>
            <w:lang w:val="en-US"/>
            <w:rPrChange w:id="990" w:author="Stanislav Maslan" w:date="2018-01-22T21:08:00Z">
              <w:rPr>
                <w:lang w:val="en-US"/>
              </w:rPr>
            </w:rPrChange>
          </w:rPr>
          <w:t>qwtb_restore_twm_input_</w:t>
        </w:r>
        <w:proofErr w:type="gramStart"/>
        <w:r w:rsidRPr="0054088C">
          <w:rPr>
            <w:b/>
            <w:lang w:val="en-US"/>
            <w:rPrChange w:id="991" w:author="Stanislav Maslan" w:date="2018-01-22T21:08:00Z">
              <w:rPr>
                <w:lang w:val="en-US"/>
              </w:rPr>
            </w:rPrChange>
          </w:rPr>
          <w:t>dims</w:t>
        </w:r>
        <w:proofErr w:type="spellEnd"/>
        <w:r w:rsidRPr="0054088C">
          <w:rPr>
            <w:b/>
            <w:lang w:val="en-US"/>
            <w:rPrChange w:id="992" w:author="Stanislav Maslan" w:date="2018-01-22T21:08:00Z">
              <w:rPr>
                <w:lang w:val="en-US"/>
              </w:rPr>
            </w:rPrChange>
          </w:rPr>
          <w:t>(</w:t>
        </w:r>
        <w:proofErr w:type="gramEnd"/>
        <w:r w:rsidRPr="0054088C">
          <w:rPr>
            <w:b/>
            <w:lang w:val="en-US"/>
            <w:rPrChange w:id="993" w:author="Stanislav Maslan" w:date="2018-01-22T21:08:00Z">
              <w:rPr>
                <w:lang w:val="en-US"/>
              </w:rPr>
            </w:rPrChange>
          </w:rPr>
          <w:t>)</w:t>
        </w:r>
        <w:r>
          <w:rPr>
            <w:lang w:val="en-US"/>
          </w:rPr>
          <w:t>’</w:t>
        </w:r>
      </w:ins>
      <w:ins w:id="994" w:author="Stanislav Maslan" w:date="2018-01-22T21:10:00Z">
        <w:r w:rsidR="001D7509">
          <w:rPr>
            <w:lang w:val="en-US"/>
          </w:rPr>
          <w:t xml:space="preserve"> was made (available in </w:t>
        </w:r>
      </w:ins>
      <w:ins w:id="995" w:author="Stanislav Maslan" w:date="2018-01-22T21:11:00Z">
        <w:r w:rsidR="001D7509">
          <w:rPr>
            <w:lang w:val="en-US"/>
          </w:rPr>
          <w:t>‘</w:t>
        </w:r>
      </w:ins>
      <w:ins w:id="996" w:author="Stanislav Maslan" w:date="2018-01-22T21:10:00Z">
        <w:r w:rsidR="001D7509" w:rsidRPr="001D7509">
          <w:rPr>
            <w:b/>
            <w:lang w:val="en-US"/>
            <w:rPrChange w:id="997" w:author="Stanislav Maslan" w:date="2018-01-22T21:11:00Z">
              <w:rPr>
                <w:lang w:val="en-US"/>
              </w:rPr>
            </w:rPrChange>
          </w:rPr>
          <w:t>TWM\</w:t>
        </w:r>
        <w:proofErr w:type="spellStart"/>
        <w:r w:rsidR="001D7509" w:rsidRPr="001D7509">
          <w:rPr>
            <w:b/>
            <w:lang w:val="en-US"/>
            <w:rPrChange w:id="998" w:author="Stanislav Maslan" w:date="2018-01-22T21:11:00Z">
              <w:rPr>
                <w:lang w:val="en-US"/>
              </w:rPr>
            </w:rPrChange>
          </w:rPr>
          <w:t>octprog</w:t>
        </w:r>
        <w:proofErr w:type="spellEnd"/>
        <w:r w:rsidR="001D7509" w:rsidRPr="001D7509">
          <w:rPr>
            <w:b/>
            <w:lang w:val="en-US"/>
            <w:rPrChange w:id="999" w:author="Stanislav Maslan" w:date="2018-01-22T21:11:00Z">
              <w:rPr>
                <w:lang w:val="en-US"/>
              </w:rPr>
            </w:rPrChange>
          </w:rPr>
          <w:t>\</w:t>
        </w:r>
        <w:proofErr w:type="spellStart"/>
        <w:r w:rsidR="001D7509" w:rsidRPr="001D7509">
          <w:rPr>
            <w:b/>
            <w:lang w:val="en-US"/>
            <w:rPrChange w:id="1000" w:author="Stanislav Maslan" w:date="2018-01-22T21:11:00Z">
              <w:rPr>
                <w:lang w:val="en-US"/>
              </w:rPr>
            </w:rPrChange>
          </w:rPr>
          <w:t>utils</w:t>
        </w:r>
      </w:ins>
      <w:proofErr w:type="spellEnd"/>
      <w:ins w:id="1001" w:author="Stanislav Maslan" w:date="2018-01-22T21:11:00Z">
        <w:r w:rsidR="001D7509">
          <w:rPr>
            <w:lang w:val="en-US"/>
          </w:rPr>
          <w:t>’</w:t>
        </w:r>
      </w:ins>
      <w:ins w:id="1002" w:author="Stanislav Maslan" w:date="2018-01-22T21:10:00Z">
        <w:r w:rsidR="001D7509">
          <w:rPr>
            <w:lang w:val="en-US"/>
          </w:rPr>
          <w:t>)</w:t>
        </w:r>
      </w:ins>
      <w:ins w:id="1003" w:author="Stanislav Maslan" w:date="2018-01-22T21:08:00Z">
        <w:r>
          <w:rPr>
            <w:lang w:val="en-US"/>
          </w:rPr>
          <w:t>.</w:t>
        </w:r>
        <w:del w:id="1004"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1005" w:author="Stanislav Maslan" w:date="2018-01-22T21:09:00Z">
              <w:rPr>
                <w:lang w:val="en-US"/>
              </w:rPr>
            </w:rPrChange>
          </w:rPr>
          <w:t>alg_wrapper</w:t>
        </w:r>
      </w:ins>
      <w:ins w:id="1006" w:author="Stanislav Maslan" w:date="2018-01-22T21:09:00Z">
        <w:r w:rsidRPr="0054088C">
          <w:rPr>
            <w:b/>
            <w:lang w:val="en-US"/>
            <w:rPrChange w:id="1007" w:author="Stanislav Maslan" w:date="2018-01-22T21:09:00Z">
              <w:rPr>
                <w:lang w:val="en-US"/>
              </w:rPr>
            </w:rPrChange>
          </w:rPr>
          <w:t>.m</w:t>
        </w:r>
      </w:ins>
      <w:proofErr w:type="spellEnd"/>
      <w:ins w:id="1008" w:author="Stanislav Maslan" w:date="2018-01-22T21:08:00Z">
        <w:r>
          <w:rPr>
            <w:lang w:val="en-US"/>
          </w:rPr>
          <w:t>’</w:t>
        </w:r>
      </w:ins>
      <w:ins w:id="1009" w:author="Stanislav Maslan" w:date="2018-01-22T21:09:00Z">
        <w:r w:rsidR="001D7509">
          <w:rPr>
            <w:lang w:val="en-US"/>
          </w:rPr>
          <w:t xml:space="preserve">. It will restore original orientations of all predefined correction to the ones defined in the list above. </w:t>
        </w:r>
      </w:ins>
      <w:ins w:id="1010" w:author="Stanislav Maslan" w:date="2018-01-22T21:10:00Z">
        <w:r w:rsidR="001D7509">
          <w:rPr>
            <w:lang w:val="en-US"/>
          </w:rPr>
          <w:t xml:space="preserve">It can be also called to fix orientation of individual corrections, see </w:t>
        </w:r>
      </w:ins>
      <w:ins w:id="1011" w:author="smaslan" w:date="2018-08-07T17:32:00Z">
        <w:r w:rsidR="007546F2">
          <w:rPr>
            <w:lang w:val="en-US"/>
          </w:rPr>
          <w:t xml:space="preserve">its </w:t>
        </w:r>
      </w:ins>
      <w:ins w:id="1012" w:author="Stanislav Maslan" w:date="2018-01-22T21:10:00Z">
        <w:r w:rsidR="001D7509">
          <w:rPr>
            <w:lang w:val="en-US"/>
          </w:rPr>
          <w:t>help.</w:t>
        </w:r>
      </w:ins>
      <w:ins w:id="1013" w:author="smaslan" w:date="2018-02-05T16:45:00Z">
        <w:r w:rsidR="0068373E">
          <w:rPr>
            <w:lang w:val="en-US"/>
          </w:rPr>
          <w:t xml:space="preserve"> </w:t>
        </w:r>
      </w:ins>
      <w:ins w:id="1014" w:author="smaslan" w:date="2018-08-07T17:33:00Z">
        <w:r w:rsidR="007546F2">
          <w:rPr>
            <w:lang w:val="en-US"/>
          </w:rPr>
          <w:t>After the orientation fix it will check availability of the default quantities (see table above) and it will generate default values for each of them. Therefore the algorithm wrapper won</w:t>
        </w:r>
      </w:ins>
      <w:ins w:id="1015" w:author="smaslan" w:date="2018-08-07T17:34:00Z">
        <w:r w:rsidR="007546F2">
          <w:rPr>
            <w:lang w:val="en-US"/>
          </w:rPr>
          <w:t xml:space="preserve">’t fail even if none of the correction is passed in. </w:t>
        </w:r>
      </w:ins>
      <w:ins w:id="1016" w:author="smaslan" w:date="2018-02-05T16:45:00Z">
        <w:r w:rsidR="0068373E">
          <w:rPr>
            <w:lang w:val="en-US"/>
          </w:rPr>
          <w:t xml:space="preserve">On top of that is will also analyze the input quantities and sets a flags that are useful for further processing of the </w:t>
        </w:r>
      </w:ins>
      <w:ins w:id="1017" w:author="smaslan" w:date="2018-02-05T16:46:00Z">
        <w:r w:rsidR="0068373E">
          <w:rPr>
            <w:lang w:val="en-US"/>
          </w:rPr>
          <w:t>algorithm.</w:t>
        </w:r>
      </w:ins>
    </w:p>
    <w:p w:rsidR="006E6811" w:rsidRDefault="006E6811">
      <w:pPr>
        <w:rPr>
          <w:ins w:id="1018" w:author="smaslan" w:date="2018-08-07T17:36:00Z"/>
          <w:lang w:val="en-US"/>
        </w:rPr>
      </w:pPr>
      <w:ins w:id="1019" w:author="smaslan" w:date="2018-08-07T17:34:00Z">
        <w:r>
          <w:rPr>
            <w:lang w:val="en-US"/>
          </w:rPr>
          <w:t>Another function ‘</w:t>
        </w:r>
        <w:proofErr w:type="spellStart"/>
        <w:r w:rsidRPr="006E6811">
          <w:rPr>
            <w:b/>
            <w:lang w:val="en-US"/>
            <w:rPrChange w:id="1020" w:author="smaslan" w:date="2018-08-07T17:35:00Z">
              <w:rPr>
                <w:lang w:val="en-US"/>
              </w:rPr>
            </w:rPrChange>
          </w:rPr>
          <w:t>qwtb_restore_correction_</w:t>
        </w:r>
        <w:proofErr w:type="gramStart"/>
        <w:r w:rsidRPr="006E6811">
          <w:rPr>
            <w:b/>
            <w:lang w:val="en-US"/>
            <w:rPrChange w:id="1021" w:author="smaslan" w:date="2018-08-07T17:35:00Z">
              <w:rPr>
                <w:lang w:val="en-US"/>
              </w:rPr>
            </w:rPrChange>
          </w:rPr>
          <w:t>tables</w:t>
        </w:r>
        <w:proofErr w:type="spellEnd"/>
        <w:r w:rsidRPr="006E6811">
          <w:rPr>
            <w:b/>
            <w:lang w:val="en-US"/>
            <w:rPrChange w:id="1022" w:author="smaslan" w:date="2018-08-07T17:35:00Z">
              <w:rPr>
                <w:lang w:val="en-US"/>
              </w:rPr>
            </w:rPrChange>
          </w:rPr>
          <w:t>(</w:t>
        </w:r>
        <w:proofErr w:type="gramEnd"/>
        <w:r w:rsidRPr="006E6811">
          <w:rPr>
            <w:b/>
            <w:lang w:val="en-US"/>
            <w:rPrChange w:id="1023" w:author="smaslan" w:date="2018-08-07T17:35:00Z">
              <w:rPr>
                <w:lang w:val="en-US"/>
              </w:rPr>
            </w:rPrChange>
          </w:rPr>
          <w:t>)</w:t>
        </w:r>
        <w:r>
          <w:rPr>
            <w:lang w:val="en-US"/>
          </w:rPr>
          <w:t>’ was prepared</w:t>
        </w:r>
      </w:ins>
      <w:ins w:id="1024" w:author="smaslan" w:date="2018-08-07T17:35:00Z">
        <w:r>
          <w:rPr>
            <w:lang w:val="en-US"/>
          </w:rPr>
          <w:t>. This will take the QWTB quantities and it will create TWM style correction tables for the 1D and 2D dependencies. Its use it not necessary, but it makes the algorithm must simpler to use</w:t>
        </w:r>
      </w:ins>
      <w:ins w:id="1025" w:author="smaslan" w:date="2018-08-07T17:36:00Z">
        <w:r>
          <w:rPr>
            <w:lang w:val="en-US"/>
          </w:rPr>
          <w:t xml:space="preserve"> as some comfortable functions for interpolation can be used</w:t>
        </w:r>
      </w:ins>
      <w:ins w:id="1026" w:author="smaslan" w:date="2018-08-07T17:35:00Z">
        <w:r>
          <w:rPr>
            <w:lang w:val="en-US"/>
          </w:rPr>
          <w:t>.</w:t>
        </w:r>
      </w:ins>
    </w:p>
    <w:p w:rsidR="006E6811" w:rsidRDefault="006E6811">
      <w:pPr>
        <w:rPr>
          <w:ins w:id="1027" w:author="smaslan" w:date="2018-08-07T17:36:00Z"/>
          <w:lang w:val="en-US"/>
        </w:rPr>
      </w:pPr>
      <w:ins w:id="1028" w:author="smaslan" w:date="2018-08-07T17:36:00Z">
        <w:r>
          <w:rPr>
            <w:lang w:val="en-US"/>
          </w:rPr>
          <w:t>Example of the alg. startup:</w:t>
        </w:r>
      </w:ins>
    </w:p>
    <w:p w:rsidR="000473DE" w:rsidRPr="00F56356" w:rsidRDefault="000473DE">
      <w:pPr>
        <w:pStyle w:val="code"/>
        <w:rPr>
          <w:ins w:id="1029" w:author="smaslan" w:date="2018-08-07T17:37:00Z"/>
          <w:sz w:val="16"/>
          <w:rPrChange w:id="1030" w:author="smaslan" w:date="2018-08-07T17:48:00Z">
            <w:rPr>
              <w:ins w:id="1031" w:author="smaslan" w:date="2018-08-07T17:37:00Z"/>
              <w:lang w:val="en-US"/>
            </w:rPr>
          </w:rPrChange>
        </w:rPr>
        <w:pPrChange w:id="1032" w:author="smaslan" w:date="2018-08-07T17:43:00Z">
          <w:pPr/>
        </w:pPrChange>
      </w:pPr>
      <w:proofErr w:type="gramStart"/>
      <w:ins w:id="1033" w:author="smaslan" w:date="2018-08-07T17:37:00Z">
        <w:r w:rsidRPr="00F56356">
          <w:rPr>
            <w:b/>
            <w:sz w:val="16"/>
            <w:rPrChange w:id="1034" w:author="smaslan" w:date="2018-08-07T17:50:00Z">
              <w:rPr/>
            </w:rPrChange>
          </w:rPr>
          <w:t>function</w:t>
        </w:r>
        <w:proofErr w:type="gramEnd"/>
        <w:r w:rsidRPr="00F56356">
          <w:rPr>
            <w:sz w:val="16"/>
            <w:rPrChange w:id="1035" w:author="smaslan" w:date="2018-08-07T17:48:00Z">
              <w:rPr/>
            </w:rPrChange>
          </w:rPr>
          <w:t xml:space="preserve"> </w:t>
        </w:r>
        <w:proofErr w:type="spellStart"/>
        <w:r w:rsidRPr="00F56356">
          <w:rPr>
            <w:sz w:val="16"/>
            <w:rPrChange w:id="1036" w:author="smaslan" w:date="2018-08-07T17:48:00Z">
              <w:rPr/>
            </w:rPrChange>
          </w:rPr>
          <w:t>dataout</w:t>
        </w:r>
        <w:proofErr w:type="spellEnd"/>
        <w:r w:rsidRPr="00F56356">
          <w:rPr>
            <w:sz w:val="16"/>
            <w:rPrChange w:id="1037" w:author="smaslan" w:date="2018-08-07T17:48:00Z">
              <w:rPr/>
            </w:rPrChange>
          </w:rPr>
          <w:t xml:space="preserve"> = </w:t>
        </w:r>
        <w:proofErr w:type="spellStart"/>
        <w:r w:rsidRPr="00F56356">
          <w:rPr>
            <w:sz w:val="16"/>
            <w:rPrChange w:id="1038" w:author="smaslan" w:date="2018-08-07T17:48:00Z">
              <w:rPr/>
            </w:rPrChange>
          </w:rPr>
          <w:t>alg_wrapper</w:t>
        </w:r>
        <w:proofErr w:type="spellEnd"/>
        <w:r w:rsidRPr="00F56356">
          <w:rPr>
            <w:sz w:val="16"/>
            <w:rPrChange w:id="1039" w:author="smaslan" w:date="2018-08-07T17:48:00Z">
              <w:rPr/>
            </w:rPrChange>
          </w:rPr>
          <w:t>(</w:t>
        </w:r>
        <w:proofErr w:type="spellStart"/>
        <w:r w:rsidRPr="00F56356">
          <w:rPr>
            <w:sz w:val="16"/>
            <w:rPrChange w:id="1040" w:author="smaslan" w:date="2018-08-07T17:48:00Z">
              <w:rPr/>
            </w:rPrChange>
          </w:rPr>
          <w:t>datain</w:t>
        </w:r>
        <w:proofErr w:type="spellEnd"/>
        <w:r w:rsidRPr="00F56356">
          <w:rPr>
            <w:sz w:val="16"/>
            <w:rPrChange w:id="1041" w:author="smaslan" w:date="2018-08-07T17:48:00Z">
              <w:rPr/>
            </w:rPrChange>
          </w:rPr>
          <w:t xml:space="preserve">, </w:t>
        </w:r>
        <w:proofErr w:type="spellStart"/>
        <w:r w:rsidRPr="00F56356">
          <w:rPr>
            <w:sz w:val="16"/>
            <w:rPrChange w:id="1042" w:author="smaslan" w:date="2018-08-07T17:48:00Z">
              <w:rPr/>
            </w:rPrChange>
          </w:rPr>
          <w:t>calcset</w:t>
        </w:r>
        <w:proofErr w:type="spellEnd"/>
        <w:r w:rsidRPr="00F56356">
          <w:rPr>
            <w:sz w:val="16"/>
            <w:rPrChange w:id="1043" w:author="smaslan" w:date="2018-08-07T17:48:00Z">
              <w:rPr/>
            </w:rPrChange>
          </w:rPr>
          <w:t>)</w:t>
        </w:r>
      </w:ins>
    </w:p>
    <w:p w:rsidR="000473DE" w:rsidRPr="00F56356" w:rsidRDefault="000473DE">
      <w:pPr>
        <w:pStyle w:val="code"/>
        <w:rPr>
          <w:ins w:id="1044" w:author="smaslan" w:date="2018-08-07T17:37:00Z"/>
          <w:color w:val="0070C0"/>
          <w:sz w:val="16"/>
          <w:rPrChange w:id="1045" w:author="smaslan" w:date="2018-08-07T17:49:00Z">
            <w:rPr>
              <w:ins w:id="1046" w:author="smaslan" w:date="2018-08-07T17:37:00Z"/>
              <w:lang w:val="en-US"/>
            </w:rPr>
          </w:rPrChange>
        </w:rPr>
        <w:pPrChange w:id="1047" w:author="smaslan" w:date="2018-08-07T17:43:00Z">
          <w:pPr/>
        </w:pPrChange>
      </w:pPr>
      <w:proofErr w:type="gramStart"/>
      <w:ins w:id="1048" w:author="smaslan" w:date="2018-08-07T17:37:00Z">
        <w:r w:rsidRPr="00F56356">
          <w:rPr>
            <w:color w:val="0070C0"/>
            <w:sz w:val="16"/>
            <w:rPrChange w:id="1049" w:author="smaslan" w:date="2018-08-07T17:49:00Z">
              <w:rPr/>
            </w:rPrChange>
          </w:rPr>
          <w:t>% Part of QWTB.</w:t>
        </w:r>
        <w:proofErr w:type="gramEnd"/>
        <w:r w:rsidRPr="00F56356">
          <w:rPr>
            <w:color w:val="0070C0"/>
            <w:sz w:val="16"/>
            <w:rPrChange w:id="1050" w:author="smaslan" w:date="2018-08-07T17:49:00Z">
              <w:rPr/>
            </w:rPrChange>
          </w:rPr>
          <w:t xml:space="preserve"> </w:t>
        </w:r>
        <w:proofErr w:type="gramStart"/>
        <w:r w:rsidRPr="00F56356">
          <w:rPr>
            <w:color w:val="0070C0"/>
            <w:sz w:val="16"/>
            <w:rPrChange w:id="1051" w:author="smaslan" w:date="2018-08-07T17:49:00Z">
              <w:rPr/>
            </w:rPrChange>
          </w:rPr>
          <w:t>Wrapper script for algorithm TWM-FPNLSF.</w:t>
        </w:r>
        <w:proofErr w:type="gramEnd"/>
      </w:ins>
    </w:p>
    <w:p w:rsidR="000473DE" w:rsidRPr="00F56356" w:rsidRDefault="000473DE">
      <w:pPr>
        <w:pStyle w:val="code"/>
        <w:rPr>
          <w:ins w:id="1052" w:author="smaslan" w:date="2018-08-07T17:37:00Z"/>
          <w:sz w:val="16"/>
          <w:rPrChange w:id="1053" w:author="smaslan" w:date="2018-08-07T17:48:00Z">
            <w:rPr>
              <w:ins w:id="1054" w:author="smaslan" w:date="2018-08-07T17:37:00Z"/>
              <w:lang w:val="en-US"/>
            </w:rPr>
          </w:rPrChange>
        </w:rPr>
        <w:pPrChange w:id="1055" w:author="smaslan" w:date="2018-08-07T17:43:00Z">
          <w:pPr/>
        </w:pPrChange>
      </w:pPr>
      <w:ins w:id="1056" w:author="smaslan" w:date="2018-08-07T17:37:00Z">
        <w:r w:rsidRPr="00F56356">
          <w:rPr>
            <w:sz w:val="16"/>
            <w:rPrChange w:id="1057" w:author="smaslan" w:date="2018-08-07T17:48:00Z">
              <w:rPr/>
            </w:rPrChange>
          </w:rPr>
          <w:t xml:space="preserve">            </w:t>
        </w:r>
      </w:ins>
    </w:p>
    <w:p w:rsidR="0087151E" w:rsidRPr="00F30328" w:rsidRDefault="0087151E" w:rsidP="0087151E">
      <w:pPr>
        <w:pStyle w:val="code"/>
        <w:rPr>
          <w:ins w:id="1058" w:author="smaslan" w:date="2018-08-08T08:30:00Z"/>
          <w:color w:val="0070C0"/>
          <w:sz w:val="16"/>
        </w:rPr>
      </w:pPr>
      <w:ins w:id="1059" w:author="smaslan" w:date="2018-08-08T08:30:00Z">
        <w:r>
          <w:rPr>
            <w:color w:val="0070C0"/>
            <w:sz w:val="16"/>
          </w:rPr>
          <w:t xml:space="preserve">    </w:t>
        </w:r>
        <w:r w:rsidRPr="00F30328">
          <w:rPr>
            <w:color w:val="0070C0"/>
            <w:sz w:val="16"/>
          </w:rPr>
          <w:t>% Restore orientations of the input vectors to originals (before passing via QWTB)</w:t>
        </w:r>
      </w:ins>
    </w:p>
    <w:p w:rsidR="0087151E" w:rsidRPr="00F30328" w:rsidRDefault="0087151E" w:rsidP="0087151E">
      <w:pPr>
        <w:pStyle w:val="code"/>
        <w:rPr>
          <w:ins w:id="1060" w:author="smaslan" w:date="2018-08-08T08:30:00Z"/>
          <w:color w:val="0070C0"/>
          <w:sz w:val="16"/>
        </w:rPr>
      </w:pPr>
      <w:ins w:id="1061" w:author="smaslan" w:date="2018-08-08T08:30:00Z">
        <w:r w:rsidRPr="00F30328">
          <w:rPr>
            <w:color w:val="0070C0"/>
            <w:sz w:val="16"/>
          </w:rPr>
          <w:t xml:space="preserve">    % </w:t>
        </w:r>
        <w:proofErr w:type="gramStart"/>
        <w:r w:rsidRPr="00F30328">
          <w:rPr>
            <w:color w:val="0070C0"/>
            <w:sz w:val="16"/>
          </w:rPr>
          <w:t>This</w:t>
        </w:r>
        <w:proofErr w:type="gramEnd"/>
        <w:r w:rsidRPr="00F30328">
          <w:rPr>
            <w:color w:val="0070C0"/>
            <w:sz w:val="16"/>
          </w:rPr>
          <w:t xml:space="preserve"> is critical for the correction data! </w:t>
        </w:r>
      </w:ins>
    </w:p>
    <w:p w:rsidR="0087151E" w:rsidRPr="00F30328" w:rsidRDefault="0087151E" w:rsidP="0087151E">
      <w:pPr>
        <w:pStyle w:val="code"/>
        <w:rPr>
          <w:ins w:id="1062" w:author="smaslan" w:date="2018-08-08T08:30:00Z"/>
          <w:b/>
          <w:sz w:val="16"/>
        </w:rPr>
      </w:pPr>
      <w:ins w:id="1063" w:author="smaslan" w:date="2018-08-08T08:30:00Z">
        <w:r w:rsidRPr="00F30328">
          <w:rPr>
            <w:sz w:val="16"/>
          </w:rPr>
          <w:t xml:space="preserve">    </w:t>
        </w:r>
        <w:r w:rsidRPr="00F30328">
          <w:rPr>
            <w:b/>
            <w:color w:val="FF0000"/>
            <w:sz w:val="16"/>
          </w:rPr>
          <w:t>[</w:t>
        </w:r>
        <w:proofErr w:type="spellStart"/>
        <w:proofErr w:type="gramStart"/>
        <w:r w:rsidRPr="00F30328">
          <w:rPr>
            <w:b/>
            <w:color w:val="FF0000"/>
            <w:sz w:val="16"/>
          </w:rPr>
          <w:t>datain,</w:t>
        </w:r>
        <w:proofErr w:type="gramEnd"/>
        <w:r w:rsidRPr="00F30328">
          <w:rPr>
            <w:b/>
            <w:color w:val="FF0000"/>
            <w:sz w:val="16"/>
          </w:rPr>
          <w:t>cfg</w:t>
        </w:r>
        <w:proofErr w:type="spellEnd"/>
        <w:r w:rsidRPr="00F30328">
          <w:rPr>
            <w:b/>
            <w:color w:val="FF0000"/>
            <w:sz w:val="16"/>
          </w:rPr>
          <w:t xml:space="preserve">] = </w:t>
        </w:r>
        <w:proofErr w:type="spellStart"/>
        <w:r w:rsidRPr="00F30328">
          <w:rPr>
            <w:b/>
            <w:color w:val="FF0000"/>
            <w:sz w:val="16"/>
          </w:rPr>
          <w:t>qwtb_restore_twm_input_</w:t>
        </w:r>
        <w:proofErr w:type="gramStart"/>
        <w:r w:rsidRPr="00F30328">
          <w:rPr>
            <w:b/>
            <w:color w:val="FF0000"/>
            <w:sz w:val="16"/>
          </w:rPr>
          <w:t>dims</w:t>
        </w:r>
        <w:proofErr w:type="spellEnd"/>
        <w:r w:rsidRPr="00F30328">
          <w:rPr>
            <w:b/>
            <w:color w:val="FF0000"/>
            <w:sz w:val="16"/>
          </w:rPr>
          <w:t>(</w:t>
        </w:r>
        <w:proofErr w:type="gramEnd"/>
        <w:r w:rsidRPr="00F30328">
          <w:rPr>
            <w:b/>
            <w:color w:val="FF0000"/>
            <w:sz w:val="16"/>
          </w:rPr>
          <w:t>datain,1);</w:t>
        </w:r>
      </w:ins>
    </w:p>
    <w:p w:rsidR="0087151E" w:rsidRDefault="0087151E">
      <w:pPr>
        <w:pStyle w:val="code"/>
        <w:rPr>
          <w:ins w:id="1064" w:author="smaslan" w:date="2018-08-08T08:30:00Z"/>
          <w:sz w:val="16"/>
        </w:rPr>
        <w:pPrChange w:id="1065" w:author="smaslan" w:date="2018-08-07T17:43:00Z">
          <w:pPr/>
        </w:pPrChange>
      </w:pPr>
    </w:p>
    <w:p w:rsidR="000473DE" w:rsidRPr="00F56356" w:rsidRDefault="000473DE">
      <w:pPr>
        <w:pStyle w:val="code"/>
        <w:rPr>
          <w:ins w:id="1066" w:author="smaslan" w:date="2018-08-07T17:37:00Z"/>
          <w:sz w:val="16"/>
          <w:rPrChange w:id="1067" w:author="smaslan" w:date="2018-08-07T17:48:00Z">
            <w:rPr>
              <w:ins w:id="1068" w:author="smaslan" w:date="2018-08-07T17:37:00Z"/>
              <w:lang w:val="en-US"/>
            </w:rPr>
          </w:rPrChange>
        </w:rPr>
        <w:pPrChange w:id="1069" w:author="smaslan" w:date="2018-08-07T17:43:00Z">
          <w:pPr/>
        </w:pPrChange>
      </w:pPr>
      <w:ins w:id="1070" w:author="smaslan" w:date="2018-08-07T17:37:00Z">
        <w:r w:rsidRPr="00F56356">
          <w:rPr>
            <w:sz w:val="16"/>
            <w:rPrChange w:id="1071" w:author="smaslan" w:date="2018-08-07T17:48:00Z">
              <w:rPr/>
            </w:rPrChange>
          </w:rPr>
          <w:t xml:space="preserve">    </w:t>
        </w:r>
        <w:proofErr w:type="gramStart"/>
        <w:r w:rsidRPr="00F56356">
          <w:rPr>
            <w:b/>
            <w:sz w:val="16"/>
            <w:rPrChange w:id="1072" w:author="smaslan" w:date="2018-08-07T17:50:00Z">
              <w:rPr/>
            </w:rPrChange>
          </w:rPr>
          <w:t>if</w:t>
        </w:r>
        <w:proofErr w:type="gramEnd"/>
        <w:r w:rsidRPr="00F56356">
          <w:rPr>
            <w:sz w:val="16"/>
            <w:rPrChange w:id="1073" w:author="smaslan" w:date="2018-08-07T17:48:00Z">
              <w:rPr/>
            </w:rPrChange>
          </w:rPr>
          <w:t xml:space="preserve"> </w:t>
        </w:r>
        <w:proofErr w:type="spellStart"/>
        <w:r w:rsidRPr="00F56356">
          <w:rPr>
            <w:sz w:val="16"/>
            <w:rPrChange w:id="1074" w:author="smaslan" w:date="2018-08-07T17:48:00Z">
              <w:rPr/>
            </w:rPrChange>
          </w:rPr>
          <w:t>cfg.y_is_diff</w:t>
        </w:r>
        <w:proofErr w:type="spellEnd"/>
      </w:ins>
    </w:p>
    <w:p w:rsidR="000473DE" w:rsidRPr="00F56356" w:rsidRDefault="000473DE">
      <w:pPr>
        <w:pStyle w:val="code"/>
        <w:rPr>
          <w:ins w:id="1075" w:author="smaslan" w:date="2018-08-07T17:37:00Z"/>
          <w:color w:val="0070C0"/>
          <w:sz w:val="16"/>
          <w:rPrChange w:id="1076" w:author="smaslan" w:date="2018-08-07T17:49:00Z">
            <w:rPr>
              <w:ins w:id="1077" w:author="smaslan" w:date="2018-08-07T17:37:00Z"/>
              <w:lang w:val="en-US"/>
            </w:rPr>
          </w:rPrChange>
        </w:rPr>
        <w:pPrChange w:id="1078" w:author="smaslan" w:date="2018-08-07T17:43:00Z">
          <w:pPr/>
        </w:pPrChange>
      </w:pPr>
      <w:ins w:id="1079" w:author="smaslan" w:date="2018-08-07T17:37:00Z">
        <w:r w:rsidRPr="00F56356">
          <w:rPr>
            <w:sz w:val="16"/>
            <w:rPrChange w:id="1080" w:author="smaslan" w:date="2018-08-07T17:48:00Z">
              <w:rPr/>
            </w:rPrChange>
          </w:rPr>
          <w:t xml:space="preserve">        </w:t>
        </w:r>
        <w:r w:rsidRPr="00F56356">
          <w:rPr>
            <w:color w:val="0070C0"/>
            <w:sz w:val="16"/>
            <w:rPrChange w:id="1081" w:author="smaslan" w:date="2018-08-07T17:49:00Z">
              <w:rPr/>
            </w:rPrChange>
          </w:rPr>
          <w:t>% Input data 'y' is differential: if it is not allowed, put error message here</w:t>
        </w:r>
      </w:ins>
    </w:p>
    <w:p w:rsidR="000473DE" w:rsidRPr="00F56356" w:rsidRDefault="000473DE">
      <w:pPr>
        <w:pStyle w:val="code"/>
        <w:rPr>
          <w:ins w:id="1082" w:author="smaslan" w:date="2018-08-07T17:37:00Z"/>
          <w:color w:val="0070C0"/>
          <w:sz w:val="16"/>
          <w:rPrChange w:id="1083" w:author="smaslan" w:date="2018-08-07T17:49:00Z">
            <w:rPr>
              <w:ins w:id="1084" w:author="smaslan" w:date="2018-08-07T17:37:00Z"/>
              <w:lang w:val="en-US"/>
            </w:rPr>
          </w:rPrChange>
        </w:rPr>
        <w:pPrChange w:id="1085" w:author="smaslan" w:date="2018-08-07T17:43:00Z">
          <w:pPr/>
        </w:pPrChange>
      </w:pPr>
      <w:ins w:id="1086" w:author="smaslan" w:date="2018-08-07T17:37:00Z">
        <w:r w:rsidRPr="00F56356">
          <w:rPr>
            <w:color w:val="0070C0"/>
            <w:sz w:val="16"/>
            <w:rPrChange w:id="1087" w:author="smaslan" w:date="2018-08-07T17:49:00Z">
              <w:rPr/>
            </w:rPrChange>
          </w:rPr>
          <w:t xml:space="preserve">        %</w:t>
        </w:r>
        <w:proofErr w:type="gramStart"/>
        <w:r w:rsidRPr="00F56356">
          <w:rPr>
            <w:color w:val="0070C0"/>
            <w:sz w:val="16"/>
            <w:rPrChange w:id="1088" w:author="smaslan" w:date="2018-08-07T17:49:00Z">
              <w:rPr/>
            </w:rPrChange>
          </w:rPr>
          <w:t>error(</w:t>
        </w:r>
        <w:proofErr w:type="gramEnd"/>
        <w:r w:rsidRPr="00F56356">
          <w:rPr>
            <w:color w:val="0070C0"/>
            <w:sz w:val="16"/>
            <w:rPrChange w:id="1089" w:author="smaslan" w:date="2018-08-07T17:49:00Z">
              <w:rPr/>
            </w:rPrChange>
          </w:rPr>
          <w:t xml:space="preserve">'Differential input data ''y'' not allowed!');     </w:t>
        </w:r>
      </w:ins>
    </w:p>
    <w:p w:rsidR="000473DE" w:rsidRPr="00F56356" w:rsidRDefault="000473DE">
      <w:pPr>
        <w:pStyle w:val="code"/>
        <w:rPr>
          <w:ins w:id="1090" w:author="smaslan" w:date="2018-08-07T17:37:00Z"/>
          <w:b/>
          <w:sz w:val="16"/>
          <w:rPrChange w:id="1091" w:author="smaslan" w:date="2018-08-07T17:50:00Z">
            <w:rPr>
              <w:ins w:id="1092" w:author="smaslan" w:date="2018-08-07T17:37:00Z"/>
              <w:lang w:val="en-US"/>
            </w:rPr>
          </w:rPrChange>
        </w:rPr>
        <w:pPrChange w:id="1093" w:author="smaslan" w:date="2018-08-07T17:43:00Z">
          <w:pPr/>
        </w:pPrChange>
      </w:pPr>
      <w:ins w:id="1094" w:author="smaslan" w:date="2018-08-07T17:37:00Z">
        <w:r w:rsidRPr="00F56356">
          <w:rPr>
            <w:sz w:val="16"/>
            <w:rPrChange w:id="1095" w:author="smaslan" w:date="2018-08-07T17:48:00Z">
              <w:rPr/>
            </w:rPrChange>
          </w:rPr>
          <w:t xml:space="preserve">    </w:t>
        </w:r>
        <w:proofErr w:type="gramStart"/>
        <w:r w:rsidRPr="00F56356">
          <w:rPr>
            <w:b/>
            <w:sz w:val="16"/>
            <w:rPrChange w:id="1096" w:author="smaslan" w:date="2018-08-07T17:50:00Z">
              <w:rPr/>
            </w:rPrChange>
          </w:rPr>
          <w:t>end</w:t>
        </w:r>
        <w:proofErr w:type="gramEnd"/>
      </w:ins>
    </w:p>
    <w:p w:rsidR="000473DE" w:rsidRPr="00F56356" w:rsidRDefault="000473DE">
      <w:pPr>
        <w:pStyle w:val="code"/>
        <w:rPr>
          <w:ins w:id="1097" w:author="smaslan" w:date="2018-08-07T17:37:00Z"/>
          <w:sz w:val="16"/>
          <w:rPrChange w:id="1098" w:author="smaslan" w:date="2018-08-07T17:48:00Z">
            <w:rPr>
              <w:ins w:id="1099" w:author="smaslan" w:date="2018-08-07T17:37:00Z"/>
              <w:lang w:val="en-US"/>
            </w:rPr>
          </w:rPrChange>
        </w:rPr>
        <w:pPrChange w:id="1100" w:author="smaslan" w:date="2018-08-07T17:43:00Z">
          <w:pPr/>
        </w:pPrChange>
      </w:pPr>
      <w:ins w:id="1101" w:author="smaslan" w:date="2018-08-07T17:37:00Z">
        <w:r w:rsidRPr="00F56356">
          <w:rPr>
            <w:sz w:val="16"/>
            <w:rPrChange w:id="1102" w:author="smaslan" w:date="2018-08-07T17:48:00Z">
              <w:rPr/>
            </w:rPrChange>
          </w:rPr>
          <w:t xml:space="preserve">    </w:t>
        </w:r>
      </w:ins>
    </w:p>
    <w:p w:rsidR="000473DE" w:rsidRPr="00F56356" w:rsidRDefault="000473DE">
      <w:pPr>
        <w:pStyle w:val="code"/>
        <w:rPr>
          <w:ins w:id="1103" w:author="smaslan" w:date="2018-08-07T17:37:00Z"/>
          <w:sz w:val="16"/>
          <w:rPrChange w:id="1104" w:author="smaslan" w:date="2018-08-07T17:48:00Z">
            <w:rPr>
              <w:ins w:id="1105" w:author="smaslan" w:date="2018-08-07T17:37:00Z"/>
              <w:lang w:val="en-US"/>
            </w:rPr>
          </w:rPrChange>
        </w:rPr>
        <w:pPrChange w:id="1106" w:author="smaslan" w:date="2018-08-07T17:43:00Z">
          <w:pPr/>
        </w:pPrChange>
      </w:pPr>
      <w:ins w:id="1107" w:author="smaslan" w:date="2018-08-07T17:37:00Z">
        <w:r w:rsidRPr="00F56356">
          <w:rPr>
            <w:sz w:val="16"/>
            <w:rPrChange w:id="1108" w:author="smaslan" w:date="2018-08-07T17:48:00Z">
              <w:rPr/>
            </w:rPrChange>
          </w:rPr>
          <w:t xml:space="preserve">    </w:t>
        </w:r>
        <w:proofErr w:type="gramStart"/>
        <w:r w:rsidRPr="00F56356">
          <w:rPr>
            <w:b/>
            <w:sz w:val="16"/>
            <w:rPrChange w:id="1109" w:author="smaslan" w:date="2018-08-07T17:50:00Z">
              <w:rPr/>
            </w:rPrChange>
          </w:rPr>
          <w:t>if</w:t>
        </w:r>
        <w:proofErr w:type="gramEnd"/>
        <w:r w:rsidRPr="00F56356">
          <w:rPr>
            <w:sz w:val="16"/>
            <w:rPrChange w:id="1110" w:author="smaslan" w:date="2018-08-07T17:48:00Z">
              <w:rPr/>
            </w:rPrChange>
          </w:rPr>
          <w:t xml:space="preserve"> </w:t>
        </w:r>
        <w:proofErr w:type="spellStart"/>
        <w:r w:rsidRPr="00F56356">
          <w:rPr>
            <w:sz w:val="16"/>
            <w:rPrChange w:id="1111" w:author="smaslan" w:date="2018-08-07T17:48:00Z">
              <w:rPr/>
            </w:rPrChange>
          </w:rPr>
          <w:t>cfg.is_multi</w:t>
        </w:r>
        <w:proofErr w:type="spellEnd"/>
      </w:ins>
    </w:p>
    <w:p w:rsidR="000473DE" w:rsidRPr="00F56356" w:rsidRDefault="000473DE">
      <w:pPr>
        <w:pStyle w:val="code"/>
        <w:rPr>
          <w:ins w:id="1112" w:author="smaslan" w:date="2018-08-07T17:37:00Z"/>
          <w:color w:val="0070C0"/>
          <w:sz w:val="16"/>
          <w:rPrChange w:id="1113" w:author="smaslan" w:date="2018-08-07T17:49:00Z">
            <w:rPr>
              <w:ins w:id="1114" w:author="smaslan" w:date="2018-08-07T17:37:00Z"/>
              <w:lang w:val="en-US"/>
            </w:rPr>
          </w:rPrChange>
        </w:rPr>
        <w:pPrChange w:id="1115" w:author="smaslan" w:date="2018-08-07T17:43:00Z">
          <w:pPr/>
        </w:pPrChange>
      </w:pPr>
      <w:ins w:id="1116" w:author="smaslan" w:date="2018-08-07T17:37:00Z">
        <w:r w:rsidRPr="00F56356">
          <w:rPr>
            <w:color w:val="0070C0"/>
            <w:sz w:val="16"/>
            <w:rPrChange w:id="1117" w:author="smaslan" w:date="2018-08-07T17:49:00Z">
              <w:rPr/>
            </w:rPrChange>
          </w:rPr>
          <w:t xml:space="preserve">        % Input data 'y' contains more than one record: if it is not allowed, put error message here</w:t>
        </w:r>
      </w:ins>
    </w:p>
    <w:p w:rsidR="000473DE" w:rsidRPr="00F56356" w:rsidRDefault="000473DE">
      <w:pPr>
        <w:pStyle w:val="code"/>
        <w:rPr>
          <w:ins w:id="1118" w:author="smaslan" w:date="2018-08-07T17:37:00Z"/>
          <w:color w:val="000000" w:themeColor="text1"/>
          <w:sz w:val="16"/>
          <w:rPrChange w:id="1119" w:author="smaslan" w:date="2018-08-07T17:50:00Z">
            <w:rPr>
              <w:ins w:id="1120" w:author="smaslan" w:date="2018-08-07T17:37:00Z"/>
              <w:lang w:val="en-US"/>
            </w:rPr>
          </w:rPrChange>
        </w:rPr>
        <w:pPrChange w:id="1121" w:author="smaslan" w:date="2018-08-07T17:43:00Z">
          <w:pPr/>
        </w:pPrChange>
      </w:pPr>
      <w:ins w:id="1122" w:author="smaslan" w:date="2018-08-07T17:37:00Z">
        <w:r w:rsidRPr="00F56356">
          <w:rPr>
            <w:color w:val="0070C0"/>
            <w:sz w:val="16"/>
            <w:rPrChange w:id="1123" w:author="smaslan" w:date="2018-08-07T17:49:00Z">
              <w:rPr/>
            </w:rPrChange>
          </w:rPr>
          <w:t xml:space="preserve">        </w:t>
        </w:r>
        <w:proofErr w:type="gramStart"/>
        <w:r w:rsidRPr="00F56356">
          <w:rPr>
            <w:color w:val="000000" w:themeColor="text1"/>
            <w:sz w:val="16"/>
            <w:rPrChange w:id="1124" w:author="smaslan" w:date="2018-08-07T17:50:00Z">
              <w:rPr/>
            </w:rPrChange>
          </w:rPr>
          <w:t>error(</w:t>
        </w:r>
        <w:proofErr w:type="gramEnd"/>
        <w:r w:rsidRPr="00F56356">
          <w:rPr>
            <w:color w:val="00B050"/>
            <w:sz w:val="16"/>
            <w:rPrChange w:id="1125" w:author="smaslan" w:date="2018-08-07T17:50:00Z">
              <w:rPr/>
            </w:rPrChange>
          </w:rPr>
          <w:t>'Multiple input records in ''y'' not allowed!'</w:t>
        </w:r>
        <w:r w:rsidRPr="00F56356">
          <w:rPr>
            <w:color w:val="000000" w:themeColor="text1"/>
            <w:sz w:val="16"/>
            <w:rPrChange w:id="1126" w:author="smaslan" w:date="2018-08-07T17:50:00Z">
              <w:rPr/>
            </w:rPrChange>
          </w:rPr>
          <w:t xml:space="preserve">); </w:t>
        </w:r>
      </w:ins>
    </w:p>
    <w:p w:rsidR="000473DE" w:rsidRPr="00F56356" w:rsidRDefault="000473DE">
      <w:pPr>
        <w:pStyle w:val="code"/>
        <w:rPr>
          <w:ins w:id="1127" w:author="smaslan" w:date="2018-08-07T17:41:00Z"/>
          <w:b/>
          <w:sz w:val="16"/>
          <w:rPrChange w:id="1128" w:author="smaslan" w:date="2018-08-07T17:50:00Z">
            <w:rPr>
              <w:ins w:id="1129" w:author="smaslan" w:date="2018-08-07T17:41:00Z"/>
            </w:rPr>
          </w:rPrChange>
        </w:rPr>
        <w:pPrChange w:id="1130" w:author="smaslan" w:date="2018-08-07T17:43:00Z">
          <w:pPr/>
        </w:pPrChange>
      </w:pPr>
      <w:ins w:id="1131" w:author="smaslan" w:date="2018-08-07T17:37:00Z">
        <w:r w:rsidRPr="00F56356">
          <w:rPr>
            <w:sz w:val="16"/>
            <w:rPrChange w:id="1132" w:author="smaslan" w:date="2018-08-07T17:48:00Z">
              <w:rPr/>
            </w:rPrChange>
          </w:rPr>
          <w:t xml:space="preserve">    </w:t>
        </w:r>
        <w:proofErr w:type="gramStart"/>
        <w:r w:rsidRPr="00F56356">
          <w:rPr>
            <w:b/>
            <w:sz w:val="16"/>
            <w:rPrChange w:id="1133" w:author="smaslan" w:date="2018-08-07T17:50:00Z">
              <w:rPr/>
            </w:rPrChange>
          </w:rPr>
          <w:t>end</w:t>
        </w:r>
      </w:ins>
      <w:proofErr w:type="gramEnd"/>
    </w:p>
    <w:p w:rsidR="000473DE" w:rsidRPr="00F56356" w:rsidRDefault="000473DE">
      <w:pPr>
        <w:pStyle w:val="code"/>
        <w:rPr>
          <w:ins w:id="1134" w:author="smaslan" w:date="2018-08-07T17:37:00Z"/>
          <w:sz w:val="16"/>
          <w:rPrChange w:id="1135" w:author="smaslan" w:date="2018-08-07T17:48:00Z">
            <w:rPr>
              <w:ins w:id="1136" w:author="smaslan" w:date="2018-08-07T17:37:00Z"/>
              <w:lang w:val="en-US"/>
            </w:rPr>
          </w:rPrChange>
        </w:rPr>
        <w:pPrChange w:id="1137" w:author="smaslan" w:date="2018-08-07T17:43:00Z">
          <w:pPr/>
        </w:pPrChange>
      </w:pPr>
      <w:ins w:id="1138" w:author="smaslan" w:date="2018-08-07T17:41:00Z">
        <w:r w:rsidRPr="00F56356">
          <w:rPr>
            <w:color w:val="0070C0"/>
            <w:sz w:val="16"/>
            <w:rPrChange w:id="1139" w:author="smaslan" w:date="2018-08-07T17:49:00Z">
              <w:rPr/>
            </w:rPrChange>
          </w:rPr>
          <w:t xml:space="preserve">    </w:t>
        </w:r>
      </w:ins>
      <w:ins w:id="1140" w:author="smaslan" w:date="2018-08-07T17:37:00Z">
        <w:r w:rsidRPr="00F56356">
          <w:rPr>
            <w:sz w:val="16"/>
            <w:rPrChange w:id="1141" w:author="smaslan" w:date="2018-08-07T17:48:00Z">
              <w:rPr/>
            </w:rPrChange>
          </w:rPr>
          <w:t xml:space="preserve">    </w:t>
        </w:r>
      </w:ins>
    </w:p>
    <w:p w:rsidR="000473DE" w:rsidRPr="00F56356" w:rsidRDefault="000473DE">
      <w:pPr>
        <w:pStyle w:val="code"/>
        <w:rPr>
          <w:ins w:id="1142" w:author="smaslan" w:date="2018-08-07T17:37:00Z"/>
          <w:color w:val="0070C0"/>
          <w:sz w:val="16"/>
          <w:rPrChange w:id="1143" w:author="smaslan" w:date="2018-08-07T17:49:00Z">
            <w:rPr>
              <w:ins w:id="1144" w:author="smaslan" w:date="2018-08-07T17:37:00Z"/>
              <w:lang w:val="en-US"/>
            </w:rPr>
          </w:rPrChange>
        </w:rPr>
        <w:pPrChange w:id="1145" w:author="smaslan" w:date="2018-08-07T17:43:00Z">
          <w:pPr/>
        </w:pPrChange>
      </w:pPr>
      <w:ins w:id="1146" w:author="smaslan" w:date="2018-08-07T17:37:00Z">
        <w:r w:rsidRPr="00F56356">
          <w:rPr>
            <w:color w:val="0070C0"/>
            <w:sz w:val="16"/>
            <w:rPrChange w:id="1147" w:author="smaslan" w:date="2018-08-07T17:49:00Z">
              <w:rPr/>
            </w:rPrChange>
          </w:rPr>
          <w:t xml:space="preserve">    % Rebuild TWM style correction tables:</w:t>
        </w:r>
      </w:ins>
    </w:p>
    <w:p w:rsidR="00F56356" w:rsidRPr="00F56356" w:rsidRDefault="000473DE">
      <w:pPr>
        <w:pStyle w:val="code"/>
        <w:rPr>
          <w:ins w:id="1148" w:author="smaslan" w:date="2018-08-07T17:48:00Z"/>
          <w:color w:val="0070C0"/>
          <w:sz w:val="16"/>
          <w:rPrChange w:id="1149" w:author="smaslan" w:date="2018-08-07T17:49:00Z">
            <w:rPr>
              <w:ins w:id="1150" w:author="smaslan" w:date="2018-08-07T17:48:00Z"/>
              <w:sz w:val="16"/>
            </w:rPr>
          </w:rPrChange>
        </w:rPr>
        <w:pPrChange w:id="1151" w:author="smaslan" w:date="2018-08-07T17:43:00Z">
          <w:pPr/>
        </w:pPrChange>
      </w:pPr>
      <w:ins w:id="1152" w:author="smaslan" w:date="2018-08-07T17:37:00Z">
        <w:r w:rsidRPr="00F56356">
          <w:rPr>
            <w:color w:val="0070C0"/>
            <w:sz w:val="16"/>
            <w:rPrChange w:id="1153" w:author="smaslan" w:date="2018-08-07T17:49:00Z">
              <w:rPr/>
            </w:rPrChange>
          </w:rPr>
          <w:t xml:space="preserve">    % </w:t>
        </w:r>
        <w:proofErr w:type="gramStart"/>
        <w:r w:rsidRPr="00F56356">
          <w:rPr>
            <w:color w:val="0070C0"/>
            <w:sz w:val="16"/>
            <w:rPrChange w:id="1154" w:author="smaslan" w:date="2018-08-07T17:49:00Z">
              <w:rPr/>
            </w:rPrChange>
          </w:rPr>
          <w:t>This</w:t>
        </w:r>
        <w:proofErr w:type="gramEnd"/>
        <w:r w:rsidRPr="00F56356">
          <w:rPr>
            <w:color w:val="0070C0"/>
            <w:sz w:val="16"/>
            <w:rPrChange w:id="1155" w:author="smaslan" w:date="2018-08-07T17:49:00Z">
              <w:rPr/>
            </w:rPrChange>
          </w:rPr>
          <w:t xml:space="preserve"> is not necessary but the TWM style tables are</w:t>
        </w:r>
      </w:ins>
    </w:p>
    <w:p w:rsidR="000473DE" w:rsidRPr="00F56356" w:rsidRDefault="00F56356">
      <w:pPr>
        <w:pStyle w:val="code"/>
        <w:rPr>
          <w:ins w:id="1156" w:author="smaslan" w:date="2018-08-07T17:37:00Z"/>
          <w:color w:val="0070C0"/>
          <w:sz w:val="16"/>
          <w:rPrChange w:id="1157" w:author="smaslan" w:date="2018-08-07T17:49:00Z">
            <w:rPr>
              <w:ins w:id="1158" w:author="smaslan" w:date="2018-08-07T17:37:00Z"/>
              <w:lang w:val="en-US"/>
            </w:rPr>
          </w:rPrChange>
        </w:rPr>
        <w:pPrChange w:id="1159" w:author="smaslan" w:date="2018-08-07T17:43:00Z">
          <w:pPr/>
        </w:pPrChange>
      </w:pPr>
      <w:ins w:id="1160" w:author="smaslan" w:date="2018-08-07T17:48:00Z">
        <w:r w:rsidRPr="00F56356">
          <w:rPr>
            <w:color w:val="0070C0"/>
            <w:sz w:val="16"/>
            <w:rPrChange w:id="1161" w:author="smaslan" w:date="2018-08-07T17:49:00Z">
              <w:rPr>
                <w:sz w:val="16"/>
              </w:rPr>
            </w:rPrChange>
          </w:rPr>
          <w:t xml:space="preserve">    % </w:t>
        </w:r>
      </w:ins>
      <w:ins w:id="1162" w:author="smaslan" w:date="2018-08-07T17:37:00Z">
        <w:r w:rsidR="000473DE" w:rsidRPr="00F56356">
          <w:rPr>
            <w:color w:val="0070C0"/>
            <w:sz w:val="16"/>
            <w:rPrChange w:id="1163" w:author="smaslan" w:date="2018-08-07T17:49:00Z">
              <w:rPr/>
            </w:rPrChange>
          </w:rPr>
          <w:t>more comfortable to use then raw correction matrices</w:t>
        </w:r>
      </w:ins>
    </w:p>
    <w:p w:rsidR="000473DE" w:rsidRPr="00F56356" w:rsidRDefault="000473DE">
      <w:pPr>
        <w:pStyle w:val="code"/>
        <w:rPr>
          <w:ins w:id="1164" w:author="smaslan" w:date="2018-08-07T17:37:00Z"/>
          <w:b/>
          <w:color w:val="FF0000"/>
          <w:sz w:val="16"/>
          <w:rPrChange w:id="1165" w:author="smaslan" w:date="2018-08-07T17:50:00Z">
            <w:rPr>
              <w:ins w:id="1166" w:author="smaslan" w:date="2018-08-07T17:37:00Z"/>
              <w:lang w:val="en-US"/>
            </w:rPr>
          </w:rPrChange>
        </w:rPr>
        <w:pPrChange w:id="1167" w:author="smaslan" w:date="2018-08-07T17:43:00Z">
          <w:pPr/>
        </w:pPrChange>
      </w:pPr>
      <w:ins w:id="1168" w:author="smaslan" w:date="2018-08-07T17:37:00Z">
        <w:r w:rsidRPr="00F56356">
          <w:rPr>
            <w:sz w:val="16"/>
            <w:rPrChange w:id="1169" w:author="smaslan" w:date="2018-08-07T17:48:00Z">
              <w:rPr/>
            </w:rPrChange>
          </w:rPr>
          <w:t xml:space="preserve">    </w:t>
        </w:r>
        <w:proofErr w:type="gramStart"/>
        <w:r w:rsidRPr="00F56356">
          <w:rPr>
            <w:b/>
            <w:color w:val="FF0000"/>
            <w:sz w:val="16"/>
            <w:rPrChange w:id="1170" w:author="smaslan" w:date="2018-08-07T17:50:00Z">
              <w:rPr/>
            </w:rPrChange>
          </w:rPr>
          <w:t>tab</w:t>
        </w:r>
        <w:proofErr w:type="gramEnd"/>
        <w:r w:rsidRPr="00F56356">
          <w:rPr>
            <w:b/>
            <w:color w:val="FF0000"/>
            <w:sz w:val="16"/>
            <w:rPrChange w:id="1171" w:author="smaslan" w:date="2018-08-07T17:50:00Z">
              <w:rPr/>
            </w:rPrChange>
          </w:rPr>
          <w:t xml:space="preserve"> = </w:t>
        </w:r>
        <w:proofErr w:type="spellStart"/>
        <w:r w:rsidRPr="00F56356">
          <w:rPr>
            <w:b/>
            <w:color w:val="FF0000"/>
            <w:sz w:val="16"/>
            <w:rPrChange w:id="1172" w:author="smaslan" w:date="2018-08-07T17:50:00Z">
              <w:rPr/>
            </w:rPrChange>
          </w:rPr>
          <w:t>qwtb_restore_correction_tables</w:t>
        </w:r>
        <w:proofErr w:type="spellEnd"/>
        <w:r w:rsidRPr="00F56356">
          <w:rPr>
            <w:b/>
            <w:color w:val="FF0000"/>
            <w:sz w:val="16"/>
            <w:rPrChange w:id="1173" w:author="smaslan" w:date="2018-08-07T17:50:00Z">
              <w:rPr/>
            </w:rPrChange>
          </w:rPr>
          <w:t>(</w:t>
        </w:r>
        <w:proofErr w:type="spellStart"/>
        <w:r w:rsidRPr="00F56356">
          <w:rPr>
            <w:b/>
            <w:color w:val="FF0000"/>
            <w:sz w:val="16"/>
            <w:rPrChange w:id="1174" w:author="smaslan" w:date="2018-08-07T17:50:00Z">
              <w:rPr/>
            </w:rPrChange>
          </w:rPr>
          <w:t>datain,cfg</w:t>
        </w:r>
        <w:proofErr w:type="spellEnd"/>
        <w:r w:rsidRPr="00F56356">
          <w:rPr>
            <w:b/>
            <w:color w:val="FF0000"/>
            <w:sz w:val="16"/>
            <w:rPrChange w:id="1175" w:author="smaslan" w:date="2018-08-07T17:50:00Z">
              <w:rPr/>
            </w:rPrChange>
          </w:rPr>
          <w:t>);</w:t>
        </w:r>
      </w:ins>
    </w:p>
    <w:p w:rsidR="000473DE" w:rsidRPr="00F56356" w:rsidRDefault="000473DE">
      <w:pPr>
        <w:pStyle w:val="code"/>
        <w:rPr>
          <w:ins w:id="1176" w:author="smaslan" w:date="2018-08-07T17:37:00Z"/>
          <w:sz w:val="16"/>
          <w:rPrChange w:id="1177" w:author="smaslan" w:date="2018-08-07T17:48:00Z">
            <w:rPr>
              <w:ins w:id="1178" w:author="smaslan" w:date="2018-08-07T17:37:00Z"/>
              <w:lang w:val="en-US"/>
            </w:rPr>
          </w:rPrChange>
        </w:rPr>
        <w:pPrChange w:id="1179" w:author="smaslan" w:date="2018-08-07T17:43:00Z">
          <w:pPr/>
        </w:pPrChange>
      </w:pPr>
      <w:ins w:id="1180" w:author="smaslan" w:date="2018-08-07T17:37:00Z">
        <w:r w:rsidRPr="00F56356">
          <w:rPr>
            <w:sz w:val="16"/>
            <w:rPrChange w:id="1181" w:author="smaslan" w:date="2018-08-07T17:48:00Z">
              <w:rPr/>
            </w:rPrChange>
          </w:rPr>
          <w:t xml:space="preserve">        </w:t>
        </w:r>
      </w:ins>
    </w:p>
    <w:p w:rsidR="000473DE" w:rsidRPr="00F56356" w:rsidRDefault="000473DE">
      <w:pPr>
        <w:pStyle w:val="code"/>
        <w:rPr>
          <w:ins w:id="1182" w:author="smaslan" w:date="2018-08-07T17:37:00Z"/>
          <w:sz w:val="16"/>
          <w:rPrChange w:id="1183" w:author="smaslan" w:date="2018-08-07T17:48:00Z">
            <w:rPr>
              <w:ins w:id="1184" w:author="smaslan" w:date="2018-08-07T17:37:00Z"/>
              <w:lang w:val="en-US"/>
            </w:rPr>
          </w:rPrChange>
        </w:rPr>
        <w:pPrChange w:id="1185" w:author="smaslan" w:date="2018-08-07T17:43:00Z">
          <w:pPr/>
        </w:pPrChange>
      </w:pPr>
      <w:ins w:id="1186" w:author="smaslan" w:date="2018-08-07T17:37:00Z">
        <w:r w:rsidRPr="00F56356">
          <w:rPr>
            <w:sz w:val="16"/>
            <w:rPrChange w:id="1187" w:author="smaslan" w:date="2018-08-07T17:48:00Z">
              <w:rPr/>
            </w:rPrChange>
          </w:rPr>
          <w:t xml:space="preserve">    </w:t>
        </w:r>
      </w:ins>
    </w:p>
    <w:p w:rsidR="000473DE" w:rsidRPr="00F56356" w:rsidRDefault="000473DE">
      <w:pPr>
        <w:pStyle w:val="code"/>
        <w:rPr>
          <w:ins w:id="1188" w:author="smaslan" w:date="2018-08-07T17:37:00Z"/>
          <w:color w:val="0070C0"/>
          <w:sz w:val="16"/>
          <w:rPrChange w:id="1189" w:author="smaslan" w:date="2018-08-07T17:49:00Z">
            <w:rPr>
              <w:ins w:id="1190" w:author="smaslan" w:date="2018-08-07T17:37:00Z"/>
              <w:lang w:val="en-US"/>
            </w:rPr>
          </w:rPrChange>
        </w:rPr>
        <w:pPrChange w:id="1191" w:author="smaslan" w:date="2018-08-07T17:43:00Z">
          <w:pPr/>
        </w:pPrChange>
      </w:pPr>
      <w:ins w:id="1192" w:author="smaslan" w:date="2018-08-07T17:37:00Z">
        <w:r w:rsidRPr="00F56356">
          <w:rPr>
            <w:sz w:val="16"/>
            <w:rPrChange w:id="1193" w:author="smaslan" w:date="2018-08-07T17:48:00Z">
              <w:rPr/>
            </w:rPrChange>
          </w:rPr>
          <w:t xml:space="preserve">    </w:t>
        </w:r>
        <w:r w:rsidRPr="00F56356">
          <w:rPr>
            <w:color w:val="0070C0"/>
            <w:sz w:val="16"/>
            <w:rPrChange w:id="1194" w:author="smaslan" w:date="2018-08-07T17:49:00Z">
              <w:rPr/>
            </w:rPrChange>
          </w:rPr>
          <w:t>% --------------------------------------------------------------------</w:t>
        </w:r>
      </w:ins>
    </w:p>
    <w:p w:rsidR="000473DE" w:rsidRPr="00F56356" w:rsidRDefault="000473DE">
      <w:pPr>
        <w:pStyle w:val="code"/>
        <w:rPr>
          <w:ins w:id="1195" w:author="smaslan" w:date="2018-08-07T17:37:00Z"/>
          <w:color w:val="0070C0"/>
          <w:sz w:val="16"/>
          <w:rPrChange w:id="1196" w:author="smaslan" w:date="2018-08-07T17:49:00Z">
            <w:rPr>
              <w:ins w:id="1197" w:author="smaslan" w:date="2018-08-07T17:37:00Z"/>
              <w:lang w:val="en-US"/>
            </w:rPr>
          </w:rPrChange>
        </w:rPr>
        <w:pPrChange w:id="1198" w:author="smaslan" w:date="2018-08-07T17:43:00Z">
          <w:pPr/>
        </w:pPrChange>
      </w:pPr>
      <w:ins w:id="1199" w:author="smaslan" w:date="2018-08-07T17:37:00Z">
        <w:r w:rsidRPr="00F56356">
          <w:rPr>
            <w:color w:val="0070C0"/>
            <w:sz w:val="16"/>
            <w:rPrChange w:id="1200" w:author="smaslan" w:date="2018-08-07T17:49:00Z">
              <w:rPr/>
            </w:rPrChange>
          </w:rPr>
          <w:t xml:space="preserve">    % Start of the algorithm</w:t>
        </w:r>
      </w:ins>
    </w:p>
    <w:p w:rsidR="000473DE" w:rsidRPr="00F56356" w:rsidRDefault="000473DE">
      <w:pPr>
        <w:pStyle w:val="code"/>
        <w:rPr>
          <w:ins w:id="1201" w:author="smaslan" w:date="2018-08-07T17:37:00Z"/>
          <w:color w:val="0070C0"/>
          <w:sz w:val="16"/>
          <w:rPrChange w:id="1202" w:author="smaslan" w:date="2018-08-07T17:49:00Z">
            <w:rPr>
              <w:ins w:id="1203" w:author="smaslan" w:date="2018-08-07T17:37:00Z"/>
              <w:lang w:val="en-US"/>
            </w:rPr>
          </w:rPrChange>
        </w:rPr>
        <w:pPrChange w:id="1204" w:author="smaslan" w:date="2018-08-07T17:43:00Z">
          <w:pPr/>
        </w:pPrChange>
      </w:pPr>
      <w:ins w:id="1205" w:author="smaslan" w:date="2018-08-07T17:37:00Z">
        <w:r w:rsidRPr="00F56356">
          <w:rPr>
            <w:color w:val="0070C0"/>
            <w:sz w:val="16"/>
            <w:rPrChange w:id="1206" w:author="smaslan" w:date="2018-08-07T17:49:00Z">
              <w:rPr/>
            </w:rPrChange>
          </w:rPr>
          <w:t xml:space="preserve">    % --------------------------------------------------------------------</w:t>
        </w:r>
      </w:ins>
    </w:p>
    <w:p w:rsidR="000473DE" w:rsidRPr="00F56356" w:rsidRDefault="000473DE">
      <w:pPr>
        <w:pStyle w:val="code"/>
        <w:rPr>
          <w:ins w:id="1207" w:author="smaslan" w:date="2018-08-07T17:42:00Z"/>
          <w:color w:val="0070C0"/>
          <w:sz w:val="16"/>
          <w:rPrChange w:id="1208" w:author="smaslan" w:date="2018-08-07T17:49:00Z">
            <w:rPr>
              <w:ins w:id="1209" w:author="smaslan" w:date="2018-08-07T17:42:00Z"/>
            </w:rPr>
          </w:rPrChange>
        </w:rPr>
        <w:pPrChange w:id="1210" w:author="smaslan" w:date="2018-08-07T17:43:00Z">
          <w:pPr/>
        </w:pPrChange>
      </w:pPr>
      <w:ins w:id="1211" w:author="smaslan" w:date="2018-08-07T17:37:00Z">
        <w:r w:rsidRPr="00F56356">
          <w:rPr>
            <w:color w:val="0070C0"/>
            <w:sz w:val="16"/>
            <w:rPrChange w:id="1212" w:author="smaslan" w:date="2018-08-07T17:49:00Z">
              <w:rPr/>
            </w:rPrChange>
          </w:rPr>
          <w:t xml:space="preserve">    </w:t>
        </w:r>
      </w:ins>
    </w:p>
    <w:p w:rsidR="000473DE" w:rsidRPr="00F56356" w:rsidRDefault="000473DE">
      <w:pPr>
        <w:pStyle w:val="code"/>
        <w:rPr>
          <w:ins w:id="1213" w:author="smaslan" w:date="2018-08-07T17:43:00Z"/>
          <w:color w:val="0070C0"/>
          <w:sz w:val="16"/>
          <w:rPrChange w:id="1214" w:author="smaslan" w:date="2018-08-07T17:49:00Z">
            <w:rPr>
              <w:ins w:id="1215" w:author="smaslan" w:date="2018-08-07T17:43:00Z"/>
            </w:rPr>
          </w:rPrChange>
        </w:rPr>
        <w:pPrChange w:id="1216" w:author="smaslan" w:date="2018-08-07T17:43:00Z">
          <w:pPr/>
        </w:pPrChange>
      </w:pPr>
      <w:ins w:id="1217" w:author="smaslan" w:date="2018-08-07T17:42:00Z">
        <w:r w:rsidRPr="00F56356">
          <w:rPr>
            <w:color w:val="0070C0"/>
            <w:sz w:val="16"/>
            <w:rPrChange w:id="1218" w:author="smaslan" w:date="2018-08-07T17:49:00Z">
              <w:rPr/>
            </w:rPrChange>
          </w:rPr>
          <w:t xml:space="preserve">    % </w:t>
        </w:r>
        <w:proofErr w:type="gramStart"/>
        <w:r w:rsidRPr="00F56356">
          <w:rPr>
            <w:color w:val="0070C0"/>
            <w:sz w:val="16"/>
            <w:rPrChange w:id="1219" w:author="smaslan" w:date="2018-08-07T17:49:00Z">
              <w:rPr/>
            </w:rPrChange>
          </w:rPr>
          <w:t>Processing</w:t>
        </w:r>
        <w:proofErr w:type="gramEnd"/>
        <w:r w:rsidRPr="00F56356">
          <w:rPr>
            <w:color w:val="0070C0"/>
            <w:sz w:val="16"/>
            <w:rPrChange w:id="1220" w:author="smaslan" w:date="2018-08-07T17:49:00Z">
              <w:rPr/>
            </w:rPrChange>
          </w:rPr>
          <w:t xml:space="preserve"> stuff</w:t>
        </w:r>
      </w:ins>
    </w:p>
    <w:p w:rsidR="000473DE" w:rsidRPr="00F56356" w:rsidRDefault="000473DE">
      <w:pPr>
        <w:pStyle w:val="code"/>
        <w:rPr>
          <w:ins w:id="1221" w:author="smaslan" w:date="2018-08-07T17:37:00Z"/>
          <w:sz w:val="16"/>
          <w:rPrChange w:id="1222" w:author="smaslan" w:date="2018-08-07T17:48:00Z">
            <w:rPr>
              <w:ins w:id="1223" w:author="smaslan" w:date="2018-08-07T17:37:00Z"/>
              <w:lang w:val="en-US"/>
            </w:rPr>
          </w:rPrChange>
        </w:rPr>
        <w:pPrChange w:id="1224" w:author="smaslan" w:date="2018-08-07T17:43:00Z">
          <w:pPr/>
        </w:pPrChange>
      </w:pPr>
      <w:ins w:id="1225" w:author="smaslan" w:date="2018-08-07T17:43:00Z">
        <w:r w:rsidRPr="00F56356">
          <w:rPr>
            <w:sz w:val="16"/>
            <w:rPrChange w:id="1226" w:author="smaslan" w:date="2018-08-07T17:48:00Z">
              <w:rPr/>
            </w:rPrChange>
          </w:rPr>
          <w:t xml:space="preserve">    </w:t>
        </w:r>
      </w:ins>
      <w:ins w:id="1227" w:author="smaslan" w:date="2018-08-07T17:42:00Z">
        <w:r w:rsidRPr="00F56356">
          <w:rPr>
            <w:sz w:val="16"/>
            <w:rPrChange w:id="1228" w:author="smaslan" w:date="2018-08-07T17:48:00Z">
              <w:rPr/>
            </w:rPrChange>
          </w:rPr>
          <w:t>…</w:t>
        </w:r>
      </w:ins>
    </w:p>
    <w:p w:rsidR="000473DE" w:rsidRPr="00F56356" w:rsidRDefault="000473DE">
      <w:pPr>
        <w:pStyle w:val="code"/>
        <w:rPr>
          <w:ins w:id="1229" w:author="smaslan" w:date="2018-08-07T17:37:00Z"/>
          <w:sz w:val="16"/>
          <w:rPrChange w:id="1230" w:author="smaslan" w:date="2018-08-07T17:48:00Z">
            <w:rPr>
              <w:ins w:id="1231" w:author="smaslan" w:date="2018-08-07T17:37:00Z"/>
              <w:lang w:val="en-US"/>
            </w:rPr>
          </w:rPrChange>
        </w:rPr>
        <w:pPrChange w:id="1232" w:author="smaslan" w:date="2018-08-07T17:43:00Z">
          <w:pPr/>
        </w:pPrChange>
      </w:pPr>
      <w:ins w:id="1233" w:author="smaslan" w:date="2018-08-07T17:37:00Z">
        <w:r w:rsidRPr="00F56356">
          <w:rPr>
            <w:sz w:val="16"/>
            <w:rPrChange w:id="1234" w:author="smaslan" w:date="2018-08-07T17:48:00Z">
              <w:rPr/>
            </w:rPrChange>
          </w:rPr>
          <w:t xml:space="preserve">    </w:t>
        </w:r>
      </w:ins>
    </w:p>
    <w:p w:rsidR="000473DE" w:rsidRPr="00F56356" w:rsidRDefault="000473DE">
      <w:pPr>
        <w:pStyle w:val="code"/>
        <w:rPr>
          <w:ins w:id="1235" w:author="smaslan" w:date="2018-08-07T17:37:00Z"/>
          <w:sz w:val="16"/>
          <w:rPrChange w:id="1236" w:author="smaslan" w:date="2018-08-07T17:48:00Z">
            <w:rPr>
              <w:ins w:id="1237" w:author="smaslan" w:date="2018-08-07T17:37:00Z"/>
              <w:lang w:val="en-US"/>
            </w:rPr>
          </w:rPrChange>
        </w:rPr>
        <w:pPrChange w:id="1238" w:author="smaslan" w:date="2018-08-07T17:43:00Z">
          <w:pPr/>
        </w:pPrChange>
      </w:pPr>
      <w:ins w:id="1239" w:author="smaslan" w:date="2018-08-07T17:37:00Z">
        <w:r w:rsidRPr="00F56356">
          <w:rPr>
            <w:sz w:val="16"/>
            <w:rPrChange w:id="1240" w:author="smaslan" w:date="2018-08-07T17:48:00Z">
              <w:rPr/>
            </w:rPrChange>
          </w:rPr>
          <w:t xml:space="preserve">    </w:t>
        </w:r>
        <w:r w:rsidRPr="00F56356">
          <w:rPr>
            <w:color w:val="0070C0"/>
            <w:sz w:val="16"/>
            <w:rPrChange w:id="1241" w:author="smaslan" w:date="2018-08-07T17:50:00Z">
              <w:rPr/>
            </w:rPrChange>
          </w:rPr>
          <w:t xml:space="preserve">% --- returning results ---    </w:t>
        </w:r>
      </w:ins>
    </w:p>
    <w:p w:rsidR="000473DE" w:rsidRPr="00F56356" w:rsidRDefault="000473DE">
      <w:pPr>
        <w:pStyle w:val="code"/>
        <w:rPr>
          <w:ins w:id="1242" w:author="smaslan" w:date="2018-08-07T17:37:00Z"/>
          <w:sz w:val="16"/>
          <w:rPrChange w:id="1243" w:author="smaslan" w:date="2018-08-07T17:48:00Z">
            <w:rPr>
              <w:ins w:id="1244" w:author="smaslan" w:date="2018-08-07T17:37:00Z"/>
              <w:lang w:val="en-US"/>
            </w:rPr>
          </w:rPrChange>
        </w:rPr>
        <w:pPrChange w:id="1245" w:author="smaslan" w:date="2018-08-07T17:43:00Z">
          <w:pPr/>
        </w:pPrChange>
      </w:pPr>
      <w:ins w:id="1246" w:author="smaslan" w:date="2018-08-07T17:37:00Z">
        <w:r w:rsidRPr="00F56356">
          <w:rPr>
            <w:sz w:val="16"/>
            <w:rPrChange w:id="1247" w:author="smaslan" w:date="2018-08-07T17:48:00Z">
              <w:rPr/>
            </w:rPrChange>
          </w:rPr>
          <w:t xml:space="preserve">    </w:t>
        </w:r>
        <w:proofErr w:type="spellStart"/>
        <w:r w:rsidRPr="00F56356">
          <w:rPr>
            <w:sz w:val="16"/>
            <w:rPrChange w:id="1248" w:author="smaslan" w:date="2018-08-07T17:48:00Z">
              <w:rPr/>
            </w:rPrChange>
          </w:rPr>
          <w:t>dataout.f.v</w:t>
        </w:r>
        <w:proofErr w:type="spellEnd"/>
        <w:r w:rsidRPr="00F56356">
          <w:rPr>
            <w:sz w:val="16"/>
            <w:rPrChange w:id="1249" w:author="smaslan" w:date="2018-08-07T17:48:00Z">
              <w:rPr/>
            </w:rPrChange>
          </w:rPr>
          <w:t xml:space="preserve"> = </w:t>
        </w:r>
      </w:ins>
    </w:p>
    <w:p w:rsidR="000473DE" w:rsidRPr="00F56356" w:rsidRDefault="000473DE">
      <w:pPr>
        <w:pStyle w:val="code"/>
        <w:rPr>
          <w:ins w:id="1250" w:author="smaslan" w:date="2018-08-07T17:42:00Z"/>
          <w:sz w:val="16"/>
          <w:rPrChange w:id="1251" w:author="smaslan" w:date="2018-08-07T17:48:00Z">
            <w:rPr>
              <w:ins w:id="1252" w:author="smaslan" w:date="2018-08-07T17:42:00Z"/>
            </w:rPr>
          </w:rPrChange>
        </w:rPr>
        <w:pPrChange w:id="1253" w:author="smaslan" w:date="2018-08-07T17:43:00Z">
          <w:pPr/>
        </w:pPrChange>
      </w:pPr>
      <w:ins w:id="1254" w:author="smaslan" w:date="2018-08-07T17:37:00Z">
        <w:r w:rsidRPr="00F56356">
          <w:rPr>
            <w:sz w:val="16"/>
            <w:rPrChange w:id="1255" w:author="smaslan" w:date="2018-08-07T17:48:00Z">
              <w:rPr/>
            </w:rPrChange>
          </w:rPr>
          <w:t xml:space="preserve">    </w:t>
        </w:r>
        <w:proofErr w:type="spellStart"/>
        <w:r w:rsidRPr="00F56356">
          <w:rPr>
            <w:sz w:val="16"/>
            <w:rPrChange w:id="1256" w:author="smaslan" w:date="2018-08-07T17:48:00Z">
              <w:rPr/>
            </w:rPrChange>
          </w:rPr>
          <w:t>dataout.f.u</w:t>
        </w:r>
        <w:proofErr w:type="spellEnd"/>
        <w:r w:rsidRPr="00F56356">
          <w:rPr>
            <w:sz w:val="16"/>
            <w:rPrChange w:id="1257" w:author="smaslan" w:date="2018-08-07T17:48:00Z">
              <w:rPr/>
            </w:rPrChange>
          </w:rPr>
          <w:t xml:space="preserve"> = </w:t>
        </w:r>
      </w:ins>
    </w:p>
    <w:p w:rsidR="000473DE" w:rsidRPr="00F56356" w:rsidRDefault="000473DE">
      <w:pPr>
        <w:pStyle w:val="code"/>
        <w:rPr>
          <w:ins w:id="1258" w:author="smaslan" w:date="2018-08-07T17:37:00Z"/>
          <w:sz w:val="16"/>
          <w:rPrChange w:id="1259" w:author="smaslan" w:date="2018-08-07T17:48:00Z">
            <w:rPr>
              <w:ins w:id="1260" w:author="smaslan" w:date="2018-08-07T17:37:00Z"/>
              <w:lang w:val="en-US"/>
            </w:rPr>
          </w:rPrChange>
        </w:rPr>
        <w:pPrChange w:id="1261" w:author="smaslan" w:date="2018-08-07T17:43:00Z">
          <w:pPr/>
        </w:pPrChange>
      </w:pPr>
      <w:ins w:id="1262" w:author="smaslan" w:date="2018-08-07T17:42:00Z">
        <w:r w:rsidRPr="00F56356">
          <w:rPr>
            <w:sz w:val="16"/>
            <w:rPrChange w:id="1263" w:author="smaslan" w:date="2018-08-07T17:48:00Z">
              <w:rPr/>
            </w:rPrChange>
          </w:rPr>
          <w:t xml:space="preserve">    …</w:t>
        </w:r>
      </w:ins>
    </w:p>
    <w:p w:rsidR="000473DE" w:rsidRPr="00F56356" w:rsidRDefault="000473DE">
      <w:pPr>
        <w:pStyle w:val="code"/>
        <w:rPr>
          <w:ins w:id="1264" w:author="smaslan" w:date="2018-08-07T17:37:00Z"/>
          <w:sz w:val="16"/>
          <w:rPrChange w:id="1265" w:author="smaslan" w:date="2018-08-07T17:48:00Z">
            <w:rPr>
              <w:ins w:id="1266" w:author="smaslan" w:date="2018-08-07T17:37:00Z"/>
              <w:lang w:val="en-US"/>
            </w:rPr>
          </w:rPrChange>
        </w:rPr>
        <w:pPrChange w:id="1267" w:author="smaslan" w:date="2018-08-07T17:43:00Z">
          <w:pPr/>
        </w:pPrChange>
      </w:pPr>
      <w:ins w:id="1268" w:author="smaslan" w:date="2018-08-07T17:37:00Z">
        <w:r w:rsidRPr="00F56356">
          <w:rPr>
            <w:sz w:val="16"/>
            <w:rPrChange w:id="1269" w:author="smaslan" w:date="2018-08-07T17:48:00Z">
              <w:rPr/>
            </w:rPrChange>
          </w:rPr>
          <w:t xml:space="preserve">           </w:t>
        </w:r>
      </w:ins>
    </w:p>
    <w:p w:rsidR="000473DE" w:rsidRPr="00F56356" w:rsidRDefault="000473DE">
      <w:pPr>
        <w:pStyle w:val="code"/>
        <w:rPr>
          <w:ins w:id="1270" w:author="smaslan" w:date="2018-08-07T17:37:00Z"/>
          <w:color w:val="0070C0"/>
          <w:sz w:val="16"/>
          <w:rPrChange w:id="1271" w:author="smaslan" w:date="2018-08-07T17:49:00Z">
            <w:rPr>
              <w:ins w:id="1272" w:author="smaslan" w:date="2018-08-07T17:37:00Z"/>
              <w:lang w:val="en-US"/>
            </w:rPr>
          </w:rPrChange>
        </w:rPr>
        <w:pPrChange w:id="1273" w:author="smaslan" w:date="2018-08-07T17:43:00Z">
          <w:pPr/>
        </w:pPrChange>
      </w:pPr>
      <w:ins w:id="1274" w:author="smaslan" w:date="2018-08-07T17:37:00Z">
        <w:r w:rsidRPr="00F56356">
          <w:rPr>
            <w:color w:val="0070C0"/>
            <w:sz w:val="16"/>
            <w:rPrChange w:id="1275" w:author="smaslan" w:date="2018-08-07T17:49:00Z">
              <w:rPr/>
            </w:rPrChange>
          </w:rPr>
          <w:lastRenderedPageBreak/>
          <w:t xml:space="preserve">    % --------------------------------------------------------------------</w:t>
        </w:r>
      </w:ins>
    </w:p>
    <w:p w:rsidR="000473DE" w:rsidRPr="00F56356" w:rsidRDefault="000473DE">
      <w:pPr>
        <w:pStyle w:val="code"/>
        <w:rPr>
          <w:ins w:id="1276" w:author="smaslan" w:date="2018-08-07T17:37:00Z"/>
          <w:color w:val="0070C0"/>
          <w:sz w:val="16"/>
          <w:rPrChange w:id="1277" w:author="smaslan" w:date="2018-08-07T17:49:00Z">
            <w:rPr>
              <w:ins w:id="1278" w:author="smaslan" w:date="2018-08-07T17:37:00Z"/>
              <w:lang w:val="en-US"/>
            </w:rPr>
          </w:rPrChange>
        </w:rPr>
        <w:pPrChange w:id="1279" w:author="smaslan" w:date="2018-08-07T17:43:00Z">
          <w:pPr/>
        </w:pPrChange>
      </w:pPr>
      <w:ins w:id="1280" w:author="smaslan" w:date="2018-08-07T17:37:00Z">
        <w:r w:rsidRPr="00F56356">
          <w:rPr>
            <w:color w:val="0070C0"/>
            <w:sz w:val="16"/>
            <w:rPrChange w:id="1281" w:author="smaslan" w:date="2018-08-07T17:49:00Z">
              <w:rPr/>
            </w:rPrChange>
          </w:rPr>
          <w:t xml:space="preserve">    </w:t>
        </w:r>
        <w:proofErr w:type="gramStart"/>
        <w:r w:rsidRPr="00F56356">
          <w:rPr>
            <w:color w:val="0070C0"/>
            <w:sz w:val="16"/>
            <w:rPrChange w:id="1282" w:author="smaslan" w:date="2018-08-07T17:49:00Z">
              <w:rPr/>
            </w:rPrChange>
          </w:rPr>
          <w:t>% End of the algorithm.</w:t>
        </w:r>
        <w:proofErr w:type="gramEnd"/>
      </w:ins>
    </w:p>
    <w:p w:rsidR="000473DE" w:rsidRPr="00F56356" w:rsidRDefault="000473DE">
      <w:pPr>
        <w:pStyle w:val="code"/>
        <w:rPr>
          <w:ins w:id="1283" w:author="smaslan" w:date="2018-08-07T17:37:00Z"/>
          <w:color w:val="0070C0"/>
          <w:sz w:val="16"/>
          <w:rPrChange w:id="1284" w:author="smaslan" w:date="2018-08-07T17:49:00Z">
            <w:rPr>
              <w:ins w:id="1285" w:author="smaslan" w:date="2018-08-07T17:37:00Z"/>
              <w:lang w:val="en-US"/>
            </w:rPr>
          </w:rPrChange>
        </w:rPr>
        <w:pPrChange w:id="1286" w:author="smaslan" w:date="2018-08-07T17:43:00Z">
          <w:pPr/>
        </w:pPrChange>
      </w:pPr>
      <w:ins w:id="1287" w:author="smaslan" w:date="2018-08-07T17:37:00Z">
        <w:r w:rsidRPr="00F56356">
          <w:rPr>
            <w:color w:val="0070C0"/>
            <w:sz w:val="16"/>
            <w:rPrChange w:id="1288" w:author="smaslan" w:date="2018-08-07T17:49:00Z">
              <w:rPr/>
            </w:rPrChange>
          </w:rPr>
          <w:t xml:space="preserve">    % --------------------------------------------------------------------</w:t>
        </w:r>
      </w:ins>
    </w:p>
    <w:p w:rsidR="000473DE" w:rsidRPr="00F56356" w:rsidRDefault="000473DE">
      <w:pPr>
        <w:pStyle w:val="code"/>
        <w:rPr>
          <w:ins w:id="1289" w:author="smaslan" w:date="2018-08-07T17:37:00Z"/>
          <w:sz w:val="16"/>
          <w:rPrChange w:id="1290" w:author="smaslan" w:date="2018-08-07T17:48:00Z">
            <w:rPr>
              <w:ins w:id="1291" w:author="smaslan" w:date="2018-08-07T17:37:00Z"/>
              <w:lang w:val="en-US"/>
            </w:rPr>
          </w:rPrChange>
        </w:rPr>
        <w:pPrChange w:id="1292" w:author="smaslan" w:date="2018-08-07T17:43:00Z">
          <w:pPr/>
        </w:pPrChange>
      </w:pPr>
    </w:p>
    <w:p w:rsidR="000473DE" w:rsidRPr="00F56356" w:rsidRDefault="000473DE">
      <w:pPr>
        <w:pStyle w:val="code"/>
        <w:rPr>
          <w:ins w:id="1293" w:author="smaslan" w:date="2018-08-07T17:37:00Z"/>
          <w:b/>
          <w:sz w:val="16"/>
          <w:rPrChange w:id="1294" w:author="smaslan" w:date="2018-08-07T17:50:00Z">
            <w:rPr>
              <w:ins w:id="1295" w:author="smaslan" w:date="2018-08-07T17:37:00Z"/>
              <w:lang w:val="en-US"/>
            </w:rPr>
          </w:rPrChange>
        </w:rPr>
        <w:pPrChange w:id="1296" w:author="smaslan" w:date="2018-08-07T17:43:00Z">
          <w:pPr/>
        </w:pPrChange>
      </w:pPr>
      <w:proofErr w:type="gramStart"/>
      <w:ins w:id="1297" w:author="smaslan" w:date="2018-08-07T17:37:00Z">
        <w:r w:rsidRPr="00F56356">
          <w:rPr>
            <w:b/>
            <w:sz w:val="16"/>
            <w:rPrChange w:id="1298" w:author="smaslan" w:date="2018-08-07T17:50:00Z">
              <w:rPr/>
            </w:rPrChange>
          </w:rPr>
          <w:t>end</w:t>
        </w:r>
        <w:proofErr w:type="gramEnd"/>
      </w:ins>
    </w:p>
    <w:p w:rsidR="000473DE" w:rsidRPr="000473DE" w:rsidRDefault="000473DE">
      <w:pPr>
        <w:pStyle w:val="Bezmezer"/>
        <w:rPr>
          <w:ins w:id="1299" w:author="smaslan" w:date="2018-08-07T17:37:00Z"/>
          <w:rFonts w:ascii="Consolas" w:hAnsi="Consolas" w:cs="Consolas"/>
          <w:sz w:val="14"/>
          <w:szCs w:val="14"/>
          <w:lang w:val="en-US"/>
          <w:rPrChange w:id="1300" w:author="smaslan" w:date="2018-08-07T17:40:00Z">
            <w:rPr>
              <w:ins w:id="1301" w:author="smaslan" w:date="2018-08-07T17:37:00Z"/>
              <w:lang w:val="en-US"/>
            </w:rPr>
          </w:rPrChange>
        </w:rPr>
        <w:pPrChange w:id="1302" w:author="smaslan" w:date="2018-08-07T17:39:00Z">
          <w:pPr/>
        </w:pPrChange>
      </w:pPr>
    </w:p>
    <w:p w:rsidR="006E6811" w:rsidDel="00F56356" w:rsidRDefault="006E6811">
      <w:pPr>
        <w:rPr>
          <w:del w:id="1303" w:author="smaslan" w:date="2018-08-07T17:51:00Z"/>
          <w:lang w:val="en-US"/>
        </w:rPr>
      </w:pPr>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1304"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w:t>
      </w:r>
      <w:del w:id="1305" w:author="smaslan" w:date="2018-08-08T08:36:00Z">
        <w:r w:rsidDel="0087151E">
          <w:rPr>
            <w:lang w:val="en-US"/>
          </w:rPr>
          <w:delText xml:space="preserve">phase </w:delText>
        </w:r>
      </w:del>
      <w:ins w:id="1306" w:author="smaslan" w:date="2018-08-08T08:36:00Z">
        <w:r w:rsidR="0087151E">
          <w:rPr>
            <w:lang w:val="en-US"/>
          </w:rPr>
          <w:t xml:space="preserve">step </w:t>
        </w:r>
      </w:ins>
      <w:r>
        <w:rPr>
          <w:lang w:val="en-US"/>
        </w:rPr>
        <w:t xml:space="preserve">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ins w:id="1307" w:author="smaslan" w:date="2018-08-07T16:47:00Z"/>
          <w:lang w:val="en-US"/>
        </w:rPr>
      </w:pPr>
      <w:r>
        <w:rPr>
          <w:lang w:val="en-US"/>
        </w:rPr>
        <w:t>Resources</w:t>
      </w:r>
    </w:p>
    <w:p w:rsidR="00400002" w:rsidRPr="00F30328" w:rsidRDefault="00400002" w:rsidP="00400002">
      <w:pPr>
        <w:pStyle w:val="Odstavecseseznamem"/>
        <w:numPr>
          <w:ilvl w:val="0"/>
          <w:numId w:val="3"/>
        </w:numPr>
        <w:spacing w:after="0" w:line="259" w:lineRule="auto"/>
        <w:ind w:left="426" w:hanging="426"/>
        <w:rPr>
          <w:ins w:id="1308" w:author="smaslan" w:date="2018-08-07T16:47:00Z"/>
          <w:lang w:val="en-GB"/>
        </w:rPr>
      </w:pPr>
      <w:bookmarkStart w:id="1309" w:name="_Ref521424051"/>
      <w:ins w:id="1310" w:author="smaslan" w:date="2018-08-07T16:47:00Z">
        <w:r w:rsidRPr="00F30328">
          <w:rPr>
            <w:lang w:val="en-GB"/>
          </w:rPr>
          <w:t xml:space="preserve">TWM tool, url: </w:t>
        </w:r>
        <w:r w:rsidRPr="00F30328">
          <w:fldChar w:fldCharType="begin"/>
        </w:r>
        <w:r w:rsidRPr="00F30328">
          <w:rPr>
            <w:lang w:val="en-GB"/>
          </w:rPr>
          <w:instrText xml:space="preserve"> HYPERLINK "https://github.com/smaslan/TWM" </w:instrText>
        </w:r>
        <w:r w:rsidRPr="00F30328">
          <w:fldChar w:fldCharType="separate"/>
        </w:r>
        <w:r w:rsidRPr="00F30328">
          <w:rPr>
            <w:rStyle w:val="Hypertextovodkaz"/>
            <w:lang w:val="en-GB"/>
          </w:rPr>
          <w:t>https://github.com/smaslan/TWM</w:t>
        </w:r>
        <w:r w:rsidRPr="00F30328">
          <w:rPr>
            <w:rStyle w:val="Hypertextovodkaz"/>
            <w:lang w:val="en-GB"/>
          </w:rPr>
          <w:fldChar w:fldCharType="end"/>
        </w:r>
        <w:bookmarkEnd w:id="1309"/>
      </w:ins>
    </w:p>
    <w:p w:rsidR="00400002" w:rsidRPr="00400002" w:rsidRDefault="00400002">
      <w:pPr>
        <w:pStyle w:val="Odstavecseseznamem"/>
        <w:numPr>
          <w:ilvl w:val="0"/>
          <w:numId w:val="3"/>
        </w:numPr>
        <w:spacing w:after="0" w:line="259" w:lineRule="auto"/>
        <w:ind w:left="426" w:hanging="426"/>
        <w:rPr>
          <w:ins w:id="1311" w:author="smaslan" w:date="2018-08-07T16:48:00Z"/>
          <w:rStyle w:val="Hypertextovodkaz"/>
          <w:color w:val="auto"/>
          <w:u w:val="none"/>
          <w:lang w:val="en-GB"/>
          <w:rPrChange w:id="1312" w:author="smaslan" w:date="2018-08-07T16:48:00Z">
            <w:rPr>
              <w:ins w:id="1313" w:author="smaslan" w:date="2018-08-07T16:48:00Z"/>
              <w:rStyle w:val="Hypertextovodkaz"/>
              <w:lang w:val="en-GB"/>
            </w:rPr>
          </w:rPrChange>
        </w:rPr>
        <w:pPrChange w:id="1314" w:author="smaslan" w:date="2018-08-07T16:48:00Z">
          <w:pPr>
            <w:pStyle w:val="Odstavecseseznamem"/>
            <w:numPr>
              <w:numId w:val="3"/>
            </w:numPr>
            <w:spacing w:after="0" w:line="259" w:lineRule="auto"/>
            <w:ind w:hanging="360"/>
          </w:pPr>
        </w:pPrChange>
      </w:pPr>
      <w:bookmarkStart w:id="1315" w:name="_Ref521395657"/>
      <w:ins w:id="1316" w:author="smaslan" w:date="2018-08-07T16:47:00Z">
        <w:r w:rsidRPr="00F30328">
          <w:rPr>
            <w:lang w:val="en-GB"/>
          </w:rPr>
          <w:t xml:space="preserve">INFO-STRINGS, url: </w:t>
        </w:r>
        <w:r w:rsidRPr="00F30328">
          <w:fldChar w:fldCharType="begin"/>
        </w:r>
        <w:r w:rsidRPr="00F30328">
          <w:rPr>
            <w:lang w:val="en-GB"/>
          </w:rPr>
          <w:instrText xml:space="preserve"> HYPERLINK "https://github.com/KaeroDot/info-strings" </w:instrText>
        </w:r>
        <w:r w:rsidRPr="00F30328">
          <w:fldChar w:fldCharType="separate"/>
        </w:r>
        <w:r w:rsidRPr="00F30328">
          <w:rPr>
            <w:rStyle w:val="Hypertextovodkaz"/>
            <w:lang w:val="en-GB"/>
          </w:rPr>
          <w:t>https://github.com/KaeroDot/info-strings</w:t>
        </w:r>
        <w:r w:rsidRPr="00F30328">
          <w:rPr>
            <w:rStyle w:val="Hypertextovodkaz"/>
            <w:lang w:val="en-GB"/>
          </w:rPr>
          <w:fldChar w:fldCharType="end"/>
        </w:r>
      </w:ins>
      <w:bookmarkStart w:id="1317" w:name="_Ref521398260"/>
      <w:bookmarkEnd w:id="1315"/>
    </w:p>
    <w:p w:rsidR="00400002" w:rsidRPr="00400002" w:rsidRDefault="00400002">
      <w:pPr>
        <w:pStyle w:val="Odstavecseseznamem"/>
        <w:numPr>
          <w:ilvl w:val="0"/>
          <w:numId w:val="3"/>
        </w:numPr>
        <w:spacing w:after="0" w:line="259" w:lineRule="auto"/>
        <w:ind w:left="426" w:hanging="426"/>
        <w:rPr>
          <w:ins w:id="1318" w:author="smaslan" w:date="2018-08-07T16:48:00Z"/>
          <w:rStyle w:val="Hypertextovodkaz"/>
          <w:color w:val="auto"/>
          <w:u w:val="none"/>
          <w:lang w:val="en-GB"/>
          <w:rPrChange w:id="1319" w:author="smaslan" w:date="2018-08-07T16:48:00Z">
            <w:rPr>
              <w:ins w:id="1320" w:author="smaslan" w:date="2018-08-07T16:48:00Z"/>
              <w:rStyle w:val="Hypertextovodkaz"/>
              <w:lang w:val="en-GB"/>
            </w:rPr>
          </w:rPrChange>
        </w:rPr>
        <w:pPrChange w:id="1321" w:author="smaslan" w:date="2018-08-07T16:48:00Z">
          <w:pPr>
            <w:pStyle w:val="Odstavecseseznamem"/>
            <w:numPr>
              <w:numId w:val="3"/>
            </w:numPr>
            <w:spacing w:after="0" w:line="259" w:lineRule="auto"/>
            <w:ind w:hanging="360"/>
          </w:pPr>
        </w:pPrChange>
      </w:pPr>
      <w:bookmarkStart w:id="1322" w:name="_Ref521423879"/>
      <w:ins w:id="1323" w:author="smaslan" w:date="2018-08-07T16:47:00Z">
        <w:r w:rsidRPr="00400002">
          <w:rPr>
            <w:lang w:val="en-GB"/>
            <w:rPrChange w:id="1324" w:author="smaslan" w:date="2018-08-07T16:48:00Z">
              <w:rPr>
                <w:color w:val="0000FF" w:themeColor="hyperlink"/>
                <w:u w:val="single"/>
                <w:lang w:val="en-GB"/>
              </w:rPr>
            </w:rPrChange>
          </w:rPr>
          <w:t xml:space="preserve">QWTB toolbox, url: </w:t>
        </w:r>
        <w:r w:rsidRPr="00400002">
          <w:rPr>
            <w:lang w:val="en-GB"/>
            <w:rPrChange w:id="1325" w:author="smaslan" w:date="2018-08-07T16:48:00Z">
              <w:rPr>
                <w:rStyle w:val="Hypertextovodkaz"/>
                <w:lang w:val="en-GB"/>
              </w:rPr>
            </w:rPrChange>
          </w:rPr>
          <w:fldChar w:fldCharType="begin"/>
        </w:r>
        <w:r w:rsidRPr="00400002">
          <w:rPr>
            <w:lang w:val="en-GB"/>
          </w:rPr>
          <w:instrText xml:space="preserve"> HYPERLINK "https://qwtb.github.io/qwtb/" </w:instrText>
        </w:r>
        <w:r w:rsidRPr="00400002">
          <w:rPr>
            <w:lang w:val="en-GB"/>
            <w:rPrChange w:id="1326" w:author="smaslan" w:date="2018-08-07T16:48:00Z">
              <w:rPr>
                <w:rStyle w:val="Hypertextovodkaz"/>
                <w:lang w:val="en-GB"/>
              </w:rPr>
            </w:rPrChange>
          </w:rPr>
          <w:fldChar w:fldCharType="separate"/>
        </w:r>
        <w:r w:rsidRPr="00400002">
          <w:rPr>
            <w:rStyle w:val="Hypertextovodkaz"/>
            <w:lang w:val="en-GB"/>
          </w:rPr>
          <w:t>https://qwtb.github.io/qwtb/</w:t>
        </w:r>
        <w:r w:rsidRPr="00400002">
          <w:rPr>
            <w:rStyle w:val="Hypertextovodkaz"/>
            <w:lang w:val="en-GB"/>
            <w:rPrChange w:id="1327" w:author="smaslan" w:date="2018-08-07T16:48:00Z">
              <w:rPr>
                <w:rStyle w:val="Hypertextovodkaz"/>
                <w:lang w:val="en-GB"/>
              </w:rPr>
            </w:rPrChange>
          </w:rPr>
          <w:fldChar w:fldCharType="end"/>
        </w:r>
      </w:ins>
      <w:bookmarkStart w:id="1328" w:name="_Ref521411640"/>
      <w:bookmarkEnd w:id="1317"/>
      <w:bookmarkEnd w:id="1322"/>
    </w:p>
    <w:p w:rsidR="00400002" w:rsidRPr="00400002" w:rsidRDefault="00400002">
      <w:pPr>
        <w:pStyle w:val="Odstavecseseznamem"/>
        <w:numPr>
          <w:ilvl w:val="0"/>
          <w:numId w:val="3"/>
        </w:numPr>
        <w:spacing w:after="0" w:line="259" w:lineRule="auto"/>
        <w:ind w:left="426" w:hanging="426"/>
        <w:rPr>
          <w:ins w:id="1329" w:author="smaslan" w:date="2018-08-07T16:48:00Z"/>
          <w:rStyle w:val="Hypertextovodkaz"/>
          <w:color w:val="auto"/>
          <w:u w:val="none"/>
          <w:lang w:val="en-GB"/>
          <w:rPrChange w:id="1330" w:author="smaslan" w:date="2018-08-07T16:48:00Z">
            <w:rPr>
              <w:ins w:id="1331" w:author="smaslan" w:date="2018-08-07T16:48:00Z"/>
              <w:rStyle w:val="Hypertextovodkaz"/>
              <w:lang w:val="en-GB"/>
            </w:rPr>
          </w:rPrChange>
        </w:rPr>
        <w:pPrChange w:id="1332" w:author="smaslan" w:date="2018-08-07T16:48:00Z">
          <w:pPr>
            <w:pStyle w:val="Odstavecseseznamem"/>
            <w:numPr>
              <w:numId w:val="3"/>
            </w:numPr>
            <w:spacing w:after="0" w:line="259" w:lineRule="auto"/>
            <w:ind w:hanging="360"/>
          </w:pPr>
        </w:pPrChange>
      </w:pPr>
      <w:ins w:id="1333" w:author="smaslan" w:date="2018-08-07T16:47:00Z">
        <w:r w:rsidRPr="00400002">
          <w:rPr>
            <w:lang w:val="en-GB"/>
            <w:rPrChange w:id="1334" w:author="smaslan" w:date="2018-08-07T16:48:00Z">
              <w:rPr>
                <w:color w:val="0000FF" w:themeColor="hyperlink"/>
                <w:u w:val="single"/>
                <w:lang w:val="en-GB"/>
              </w:rPr>
            </w:rPrChange>
          </w:rPr>
          <w:t>GOLPI interface, url:</w:t>
        </w:r>
        <w:r w:rsidRPr="00400002">
          <w:rPr>
            <w:rStyle w:val="Hypertextovodkaz"/>
            <w:lang w:val="en-GB"/>
          </w:rPr>
          <w:t xml:space="preserve"> </w:t>
        </w:r>
        <w:r w:rsidRPr="00A44BE2">
          <w:rPr>
            <w:rStyle w:val="Hypertextovodkaz"/>
            <w:lang w:val="en-GB"/>
          </w:rPr>
          <w:fldChar w:fldCharType="begin"/>
        </w:r>
        <w:r w:rsidRPr="00400002">
          <w:rPr>
            <w:rStyle w:val="Hypertextovodkaz"/>
            <w:lang w:val="en-GB"/>
          </w:rPr>
          <w:instrText xml:space="preserve"> HYPERLINK "https://github.com/KaeroDot/GOLPI" </w:instrText>
        </w:r>
        <w:r w:rsidRPr="00400002">
          <w:rPr>
            <w:rStyle w:val="Hypertextovodkaz"/>
            <w:lang w:val="en-GB"/>
            <w:rPrChange w:id="1335" w:author="smaslan" w:date="2018-08-07T16:48:00Z">
              <w:rPr>
                <w:rStyle w:val="Hypertextovodkaz"/>
                <w:lang w:val="en-GB"/>
              </w:rPr>
            </w:rPrChange>
          </w:rPr>
          <w:fldChar w:fldCharType="separate"/>
        </w:r>
        <w:r w:rsidRPr="00400002">
          <w:rPr>
            <w:rStyle w:val="Hypertextovodkaz"/>
            <w:lang w:val="en-GB"/>
          </w:rPr>
          <w:t>https://github.com/KaeroDot/GOLPI</w:t>
        </w:r>
        <w:r w:rsidRPr="00400002">
          <w:rPr>
            <w:rStyle w:val="Hypertextovodkaz"/>
            <w:lang w:val="en-GB"/>
            <w:rPrChange w:id="1336" w:author="smaslan" w:date="2018-08-07T16:48:00Z">
              <w:rPr>
                <w:rStyle w:val="Hypertextovodkaz"/>
                <w:lang w:val="en-GB"/>
              </w:rPr>
            </w:rPrChange>
          </w:rPr>
          <w:fldChar w:fldCharType="end"/>
        </w:r>
      </w:ins>
      <w:bookmarkEnd w:id="1328"/>
    </w:p>
    <w:p w:rsidR="00400002" w:rsidRPr="00F30328" w:rsidRDefault="00400002" w:rsidP="00400002">
      <w:pPr>
        <w:pStyle w:val="Odstavecseseznamem"/>
        <w:numPr>
          <w:ilvl w:val="0"/>
          <w:numId w:val="3"/>
        </w:numPr>
        <w:spacing w:after="0" w:line="259" w:lineRule="auto"/>
        <w:ind w:left="426" w:hanging="426"/>
        <w:rPr>
          <w:ins w:id="1337" w:author="smaslan" w:date="2018-08-07T16:47:00Z"/>
          <w:lang w:val="en-GB"/>
        </w:rPr>
      </w:pPr>
      <w:bookmarkStart w:id="1338" w:name="_Ref521397284"/>
      <w:ins w:id="1339" w:author="smaslan" w:date="2018-08-07T16:47:00Z">
        <w:r w:rsidRPr="00F30328">
          <w:rPr>
            <w:lang w:val="en-GB"/>
          </w:rPr>
          <w:t>A231 Correction Files Reference Manual, url:</w:t>
        </w:r>
        <w:bookmarkEnd w:id="1338"/>
      </w:ins>
    </w:p>
    <w:p w:rsidR="00400002" w:rsidRPr="00F30328" w:rsidRDefault="00400002" w:rsidP="00400002">
      <w:pPr>
        <w:pStyle w:val="Odstavecseseznamem"/>
        <w:spacing w:after="0" w:line="259" w:lineRule="auto"/>
        <w:ind w:left="426"/>
        <w:rPr>
          <w:ins w:id="1340" w:author="smaslan" w:date="2018-08-07T16:47:00Z"/>
          <w:rStyle w:val="Hypertextovodkaz"/>
          <w:lang w:val="en-GB"/>
        </w:rPr>
      </w:pPr>
      <w:ins w:id="1341" w:author="smaslan" w:date="2018-08-07T16:47:00Z">
        <w:r w:rsidRPr="00F30328">
          <w:rPr>
            <w:lang w:val="en-GB"/>
          </w:rPr>
          <w:fldChar w:fldCharType="begin"/>
        </w:r>
        <w:r w:rsidRPr="00F30328">
          <w:rPr>
            <w:lang w:val="en-GB"/>
          </w:rPr>
          <w:instrText xml:space="preserve"> HYPERLINK "https://github.com/smaslan/TWM/tree/master/doc/A231 Correction Files Reference Manual.docx" </w:instrText>
        </w:r>
        <w:r w:rsidRPr="00F30328">
          <w:rPr>
            <w:lang w:val="en-GB"/>
          </w:rPr>
          <w:fldChar w:fldCharType="separate"/>
        </w:r>
        <w:r w:rsidRPr="00F30328">
          <w:rPr>
            <w:rStyle w:val="Hypertextovodkaz"/>
            <w:lang w:val="en-GB"/>
          </w:rPr>
          <w:t>https://github.com/smaslan/TWM/tree/master/doc/A231 Correction Files Reference Manual.docx</w:t>
        </w:r>
        <w:r w:rsidRPr="00F30328">
          <w:rPr>
            <w:lang w:val="en-GB"/>
          </w:rPr>
          <w:fldChar w:fldCharType="end"/>
        </w:r>
      </w:ins>
    </w:p>
    <w:p w:rsidR="00400002" w:rsidRPr="00A44BE2" w:rsidDel="00400002" w:rsidRDefault="00400002">
      <w:pPr>
        <w:rPr>
          <w:del w:id="1342" w:author="smaslan" w:date="2018-08-07T16:52:00Z"/>
          <w:lang w:val="en-US"/>
        </w:rPr>
        <w:pPrChange w:id="1343" w:author="smaslan" w:date="2018-08-07T16:47:00Z">
          <w:pPr>
            <w:pStyle w:val="Nadpis2"/>
          </w:pPr>
        </w:pPrChange>
      </w:pPr>
    </w:p>
    <w:p w:rsidR="002528FA" w:rsidDel="00400002" w:rsidRDefault="002528FA">
      <w:pPr>
        <w:rPr>
          <w:del w:id="1344" w:author="smaslan" w:date="2018-08-07T16:52:00Z"/>
          <w:lang w:val="en-US"/>
        </w:rPr>
      </w:pPr>
      <w:del w:id="1345" w:author="smaslan" w:date="2018-08-07T16:52:00Z">
        <w:r w:rsidDel="00400002">
          <w:rPr>
            <w:lang w:val="en-US"/>
          </w:rPr>
          <w:delText xml:space="preserve">[1] QWTB toolbox, www: </w:delText>
        </w:r>
        <w:r w:rsidR="00B272F2" w:rsidDel="00400002">
          <w:fldChar w:fldCharType="begin"/>
        </w:r>
        <w:r w:rsidR="00B272F2" w:rsidDel="00400002">
          <w:delInstrText xml:space="preserve"> HYPERLINK "https://qwtb.github.io/qwtb/" </w:delInstrText>
        </w:r>
        <w:r w:rsidR="00B272F2" w:rsidDel="00400002">
          <w:fldChar w:fldCharType="separate"/>
        </w:r>
        <w:r w:rsidRPr="00607281" w:rsidDel="00400002">
          <w:rPr>
            <w:rStyle w:val="Hypertextovodkaz"/>
            <w:lang w:val="en-US"/>
          </w:rPr>
          <w:delText>https://qwtb.github.io/qwtb/</w:delText>
        </w:r>
        <w:r w:rsidR="00B272F2" w:rsidDel="00400002">
          <w:rPr>
            <w:rStyle w:val="Hypertextovodkaz"/>
            <w:lang w:val="en-US"/>
          </w:rPr>
          <w:fldChar w:fldCharType="end"/>
        </w:r>
      </w:del>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473DE"/>
    <w:rsid w:val="000A1D1D"/>
    <w:rsid w:val="000F3171"/>
    <w:rsid w:val="00101396"/>
    <w:rsid w:val="001077F0"/>
    <w:rsid w:val="001413A6"/>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00002"/>
    <w:rsid w:val="004631A4"/>
    <w:rsid w:val="004971EE"/>
    <w:rsid w:val="004D1A76"/>
    <w:rsid w:val="0050311E"/>
    <w:rsid w:val="0054088C"/>
    <w:rsid w:val="00573DAD"/>
    <w:rsid w:val="005D03B7"/>
    <w:rsid w:val="005D6C6B"/>
    <w:rsid w:val="0061369F"/>
    <w:rsid w:val="0063193E"/>
    <w:rsid w:val="0063515A"/>
    <w:rsid w:val="006652C0"/>
    <w:rsid w:val="0068373E"/>
    <w:rsid w:val="006B439B"/>
    <w:rsid w:val="006E6811"/>
    <w:rsid w:val="00712845"/>
    <w:rsid w:val="00742C77"/>
    <w:rsid w:val="007546F2"/>
    <w:rsid w:val="00755D7D"/>
    <w:rsid w:val="007729B8"/>
    <w:rsid w:val="007B1BC2"/>
    <w:rsid w:val="007E343F"/>
    <w:rsid w:val="0087151E"/>
    <w:rsid w:val="00877F5A"/>
    <w:rsid w:val="008B2789"/>
    <w:rsid w:val="008B5210"/>
    <w:rsid w:val="009127FD"/>
    <w:rsid w:val="0093627D"/>
    <w:rsid w:val="00945AF9"/>
    <w:rsid w:val="009A0351"/>
    <w:rsid w:val="009F45AA"/>
    <w:rsid w:val="00A21DE3"/>
    <w:rsid w:val="00A44338"/>
    <w:rsid w:val="00A44BE2"/>
    <w:rsid w:val="00A87C28"/>
    <w:rsid w:val="00AB7DDA"/>
    <w:rsid w:val="00AE1261"/>
    <w:rsid w:val="00B272F2"/>
    <w:rsid w:val="00BE6EED"/>
    <w:rsid w:val="00C41C4C"/>
    <w:rsid w:val="00C93E43"/>
    <w:rsid w:val="00CA2744"/>
    <w:rsid w:val="00D04608"/>
    <w:rsid w:val="00D34427"/>
    <w:rsid w:val="00D516C6"/>
    <w:rsid w:val="00D55774"/>
    <w:rsid w:val="00D62DFF"/>
    <w:rsid w:val="00D80DAF"/>
    <w:rsid w:val="00DC60B5"/>
    <w:rsid w:val="00DD0D3F"/>
    <w:rsid w:val="00E138BF"/>
    <w:rsid w:val="00E60687"/>
    <w:rsid w:val="00E61D11"/>
    <w:rsid w:val="00EB2C5C"/>
    <w:rsid w:val="00EC02D4"/>
    <w:rsid w:val="00EE69A7"/>
    <w:rsid w:val="00EF4C78"/>
    <w:rsid w:val="00F46775"/>
    <w:rsid w:val="00F50750"/>
    <w:rsid w:val="00F56356"/>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12A6-B3D2-4487-A5CB-EBCCF9E9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8</Pages>
  <Words>2999</Words>
  <Characters>17700</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47</cp:revision>
  <dcterms:created xsi:type="dcterms:W3CDTF">2017-11-20T07:58:00Z</dcterms:created>
  <dcterms:modified xsi:type="dcterms:W3CDTF">2018-08-09T09:09:00Z</dcterms:modified>
</cp:coreProperties>
</file>