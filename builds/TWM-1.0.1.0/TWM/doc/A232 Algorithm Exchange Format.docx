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9F0" w:rsidRDefault="00EB2C5C" w:rsidP="004D1A76">
      <w:pPr>
        <w:pStyle w:val="Nadpis1"/>
        <w:rPr>
          <w:lang w:val="en-US"/>
        </w:rPr>
      </w:pPr>
      <w:r>
        <w:rPr>
          <w:lang w:val="en-US"/>
        </w:rPr>
        <w:t>Development of algorithms A2.3.2</w:t>
      </w:r>
    </w:p>
    <w:p w:rsidR="00EB2C5C" w:rsidRDefault="00EB2C5C">
      <w:pPr>
        <w:rPr>
          <w:lang w:val="en-US"/>
        </w:rPr>
      </w:pPr>
      <w:r>
        <w:rPr>
          <w:lang w:val="en-US"/>
        </w:rPr>
        <w:t xml:space="preserve">Following document summarizes interface between the algorithm and the QWTB toolbox </w:t>
      </w:r>
      <w:r w:rsidR="009127FD">
        <w:rPr>
          <w:lang w:val="en-US"/>
        </w:rPr>
        <w:t xml:space="preserve">[1] </w:t>
      </w:r>
      <w:r>
        <w:rPr>
          <w:lang w:val="en-US"/>
        </w:rPr>
        <w:t>to which it will be integrated.</w:t>
      </w:r>
      <w:r w:rsidR="00301144">
        <w:rPr>
          <w:lang w:val="en-US"/>
        </w:rPr>
        <w:t xml:space="preserve"> Updated versions of the document will be present at the </w:t>
      </w:r>
      <w:proofErr w:type="spellStart"/>
      <w:r w:rsidR="00301144">
        <w:rPr>
          <w:lang w:val="en-US"/>
        </w:rPr>
        <w:t>TracePQM</w:t>
      </w:r>
      <w:proofErr w:type="spellEnd"/>
      <w:r w:rsidR="00301144">
        <w:rPr>
          <w:lang w:val="en-US"/>
        </w:rPr>
        <w:t xml:space="preserve"> project webpage </w:t>
      </w:r>
      <w:proofErr w:type="spellStart"/>
      <w:r w:rsidR="00301144">
        <w:rPr>
          <w:lang w:val="en-US"/>
        </w:rPr>
        <w:t>sharepoint</w:t>
      </w:r>
      <w:proofErr w:type="spellEnd"/>
      <w:r w:rsidR="00301144">
        <w:rPr>
          <w:lang w:val="en-US"/>
        </w:rPr>
        <w:t>.</w:t>
      </w:r>
    </w:p>
    <w:p w:rsidR="00301144" w:rsidRPr="00301144" w:rsidRDefault="00301144">
      <w:pPr>
        <w:rPr>
          <w:lang w:val="en-US"/>
        </w:rPr>
      </w:pPr>
      <w:proofErr w:type="gramStart"/>
      <w:r>
        <w:rPr>
          <w:lang w:val="en-US"/>
        </w:rPr>
        <w:t>Version V</w:t>
      </w:r>
      <w:r w:rsidR="00A21DE3">
        <w:rPr>
          <w:lang w:val="en-US"/>
        </w:rPr>
        <w:t>0</w:t>
      </w:r>
      <w:r>
        <w:rPr>
          <w:lang w:val="en-US"/>
        </w:rPr>
        <w:t>.</w:t>
      </w:r>
      <w:proofErr w:type="gramEnd"/>
      <w:del w:id="0" w:author="smaslan" w:date="2017-11-27T10:23:00Z">
        <w:r w:rsidR="006B439B" w:rsidDel="007B1BC2">
          <w:rPr>
            <w:lang w:val="en-US"/>
          </w:rPr>
          <w:delText>4</w:delText>
        </w:r>
      </w:del>
      <w:proofErr w:type="gramStart"/>
      <w:ins w:id="1" w:author="smaslan" w:date="2017-11-27T10:23:00Z">
        <w:r w:rsidR="007B1BC2">
          <w:rPr>
            <w:lang w:val="en-US"/>
          </w:rPr>
          <w:t>5</w:t>
        </w:r>
      </w:ins>
      <w:r>
        <w:rPr>
          <w:lang w:val="en-US"/>
        </w:rPr>
        <w:t>, 2</w:t>
      </w:r>
      <w:del w:id="2" w:author="smaslan" w:date="2017-11-27T10:23:00Z">
        <w:r w:rsidR="002528FA" w:rsidDel="007B1BC2">
          <w:rPr>
            <w:lang w:val="en-US"/>
          </w:rPr>
          <w:delText>2</w:delText>
        </w:r>
      </w:del>
      <w:ins w:id="3" w:author="smaslan" w:date="2017-11-27T10:23:00Z">
        <w:r w:rsidR="007B1BC2">
          <w:rPr>
            <w:lang w:val="en-US"/>
          </w:rPr>
          <w:t>7</w:t>
        </w:r>
      </w:ins>
      <w:r>
        <w:rPr>
          <w:lang w:val="en-US"/>
        </w:rPr>
        <w:t xml:space="preserve">.11.2017, </w:t>
      </w:r>
      <w:proofErr w:type="spellStart"/>
      <w:r>
        <w:rPr>
          <w:lang w:val="en-US"/>
        </w:rPr>
        <w:t>Stanislav</w:t>
      </w:r>
      <w:proofErr w:type="spellEnd"/>
      <w:r>
        <w:rPr>
          <w:lang w:val="en-US"/>
        </w:rPr>
        <w:t xml:space="preserve"> Ma</w:t>
      </w:r>
      <w:proofErr w:type="spellStart"/>
      <w:r>
        <w:t>šláň</w:t>
      </w:r>
      <w:proofErr w:type="spellEnd"/>
      <w:r>
        <w:t>.</w:t>
      </w:r>
      <w:proofErr w:type="gramEnd"/>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algorithms to the algorithm’s wrapper function as a structure containing substructures, one for each quantity. Each quantity structure may contain several items. </w:t>
      </w:r>
      <w:proofErr w:type="gramStart"/>
      <w:r>
        <w:rPr>
          <w:lang w:val="en-US"/>
        </w:rPr>
        <w:t>First, the values ‘v’, associated uncertainty ‘u’, etc. for more details see documentation of the QWTB.</w:t>
      </w:r>
      <w:proofErr w:type="gramEnd"/>
      <w:r>
        <w:rPr>
          <w:lang w:val="en-US"/>
        </w:rPr>
        <w:t xml:space="preserve"> Example of the input to the algorithms wrapper:</w:t>
      </w:r>
    </w:p>
    <w:p w:rsidR="009127FD" w:rsidRDefault="009127FD" w:rsidP="009127FD">
      <w:pPr>
        <w:spacing w:after="0"/>
        <w:rPr>
          <w:lang w:val="en-US"/>
        </w:rPr>
      </w:pPr>
      <w:proofErr w:type="spellStart"/>
      <w:r>
        <w:rPr>
          <w:lang w:val="en-US"/>
        </w:rPr>
        <w:t>DI.Ts.v</w:t>
      </w:r>
      <w:proofErr w:type="spellEnd"/>
      <w:r>
        <w:rPr>
          <w:lang w:val="en-US"/>
        </w:rPr>
        <w:t xml:space="preserve"> – value of sampling period</w:t>
      </w:r>
    </w:p>
    <w:p w:rsidR="009127FD" w:rsidRDefault="009127FD" w:rsidP="009127FD">
      <w:pPr>
        <w:spacing w:after="0"/>
        <w:rPr>
          <w:lang w:val="en-US"/>
        </w:rPr>
      </w:pPr>
      <w:proofErr w:type="spellStart"/>
      <w:r>
        <w:rPr>
          <w:lang w:val="en-US"/>
        </w:rPr>
        <w:t>DI.Ts.u</w:t>
      </w:r>
      <w:proofErr w:type="spellEnd"/>
      <w:r>
        <w:rPr>
          <w:lang w:val="en-US"/>
        </w:rPr>
        <w:t xml:space="preserve"> – uncertainty of sampling period</w:t>
      </w:r>
    </w:p>
    <w:p w:rsidR="009127FD" w:rsidRDefault="009127FD" w:rsidP="009127FD">
      <w:pPr>
        <w:spacing w:after="0"/>
        <w:rPr>
          <w:lang w:val="en-US"/>
        </w:rPr>
      </w:pPr>
      <w:proofErr w:type="spellStart"/>
      <w:r>
        <w:rPr>
          <w:lang w:val="en-US"/>
        </w:rPr>
        <w:t>DI.y.v</w:t>
      </w:r>
      <w:proofErr w:type="spellEnd"/>
      <w:r>
        <w:rPr>
          <w:lang w:val="en-US"/>
        </w:rPr>
        <w:t xml:space="preserve"> – input waveform data</w:t>
      </w:r>
    </w:p>
    <w:p w:rsidR="009127FD" w:rsidRDefault="009127FD" w:rsidP="009127FD">
      <w:pPr>
        <w:spacing w:after="0"/>
        <w:rPr>
          <w:lang w:val="en-US"/>
        </w:rPr>
      </w:pPr>
      <w:proofErr w:type="spellStart"/>
      <w:r>
        <w:rPr>
          <w:lang w:val="en-US"/>
        </w:rPr>
        <w:t>DI.y.u</w:t>
      </w:r>
      <w:proofErr w:type="spellEnd"/>
      <w:r>
        <w:rPr>
          <w:lang w:val="en-US"/>
        </w:rPr>
        <w:t xml:space="preserve">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 </w:t>
      </w:r>
    </w:p>
    <w:p w:rsidR="009127FD" w:rsidRDefault="009127FD" w:rsidP="009127FD">
      <w:pPr>
        <w:spacing w:after="0"/>
        <w:rPr>
          <w:lang w:val="en-US"/>
        </w:rPr>
      </w:pPr>
    </w:p>
    <w:p w:rsidR="009F45AA" w:rsidRDefault="009F45AA" w:rsidP="009F45AA">
      <w:pPr>
        <w:rPr>
          <w:lang w:val="en-US"/>
        </w:rPr>
      </w:pPr>
      <w:r>
        <w:rPr>
          <w:lang w:val="en-US"/>
        </w:rPr>
        <w:t>Each algorithm may have any number of custom parameters that are entered by the user, such as window type, etc.</w:t>
      </w: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1773"/>
        <w:gridCol w:w="767"/>
        <w:gridCol w:w="1420"/>
        <w:gridCol w:w="4957"/>
      </w:tblGrid>
      <w:tr w:rsidR="00322D5C" w:rsidTr="00EF4C78">
        <w:tc>
          <w:tcPr>
            <w:tcW w:w="1773" w:type="dxa"/>
          </w:tcPr>
          <w:p w:rsidR="00322D5C" w:rsidRPr="00322D5C" w:rsidRDefault="009A0351">
            <w:pPr>
              <w:rPr>
                <w:b/>
                <w:lang w:val="en-US"/>
              </w:rPr>
            </w:pPr>
            <w:r>
              <w:rPr>
                <w:b/>
                <w:lang w:val="en-US"/>
              </w:rPr>
              <w:t>N</w:t>
            </w:r>
            <w:r w:rsidR="00322D5C" w:rsidRPr="00322D5C">
              <w:rPr>
                <w:b/>
                <w:lang w:val="en-US"/>
              </w:rPr>
              <w:t>ame</w:t>
            </w:r>
          </w:p>
        </w:tc>
        <w:tc>
          <w:tcPr>
            <w:tcW w:w="767" w:type="dxa"/>
          </w:tcPr>
          <w:p w:rsidR="00322D5C" w:rsidRPr="00322D5C" w:rsidRDefault="00322D5C">
            <w:pPr>
              <w:rPr>
                <w:b/>
                <w:lang w:val="en-US"/>
              </w:rPr>
            </w:pPr>
            <w:r w:rsidRPr="00322D5C">
              <w:rPr>
                <w:b/>
                <w:lang w:val="en-US"/>
              </w:rPr>
              <w:t>Note</w:t>
            </w:r>
          </w:p>
        </w:tc>
        <w:tc>
          <w:tcPr>
            <w:tcW w:w="1420" w:type="dxa"/>
          </w:tcPr>
          <w:p w:rsidR="00322D5C" w:rsidRPr="00322D5C" w:rsidRDefault="00322D5C">
            <w:pPr>
              <w:rPr>
                <w:b/>
                <w:lang w:val="en-US"/>
              </w:rPr>
            </w:pPr>
            <w:r w:rsidRPr="00322D5C">
              <w:rPr>
                <w:b/>
                <w:lang w:val="en-US"/>
              </w:rPr>
              <w:t>type</w:t>
            </w:r>
          </w:p>
        </w:tc>
        <w:tc>
          <w:tcPr>
            <w:tcW w:w="4957" w:type="dxa"/>
          </w:tcPr>
          <w:p w:rsidR="00322D5C" w:rsidRPr="00322D5C" w:rsidRDefault="009A0351">
            <w:pPr>
              <w:rPr>
                <w:b/>
                <w:lang w:val="en-US"/>
              </w:rPr>
            </w:pPr>
            <w:r w:rsidRPr="00322D5C">
              <w:rPr>
                <w:b/>
                <w:lang w:val="en-US"/>
              </w:rPr>
              <w:t>D</w:t>
            </w:r>
            <w:r w:rsidR="00322D5C" w:rsidRPr="00322D5C">
              <w:rPr>
                <w:b/>
                <w:lang w:val="en-US"/>
              </w:rPr>
              <w:t>escription</w:t>
            </w:r>
          </w:p>
        </w:tc>
      </w:tr>
      <w:tr w:rsidR="00322D5C" w:rsidTr="00EF4C78">
        <w:tc>
          <w:tcPr>
            <w:tcW w:w="1773" w:type="dxa"/>
          </w:tcPr>
          <w:p w:rsidR="00322D5C" w:rsidRDefault="00322D5C" w:rsidP="00EB2C5C">
            <w:pPr>
              <w:rPr>
                <w:lang w:val="en-US"/>
              </w:rPr>
            </w:pPr>
            <w:proofErr w:type="spellStart"/>
            <w:r>
              <w:rPr>
                <w:lang w:val="en-US"/>
              </w:rPr>
              <w:t>Ts</w:t>
            </w:r>
            <w:proofErr w:type="spellEnd"/>
          </w:p>
        </w:tc>
        <w:tc>
          <w:tcPr>
            <w:tcW w:w="767" w:type="dxa"/>
          </w:tcPr>
          <w:p w:rsidR="00322D5C" w:rsidRDefault="00322D5C">
            <w:pPr>
              <w:rPr>
                <w:lang w:val="en-US"/>
              </w:rPr>
            </w:pPr>
          </w:p>
        </w:tc>
        <w:tc>
          <w:tcPr>
            <w:tcW w:w="1420" w:type="dxa"/>
          </w:tcPr>
          <w:p w:rsidR="00322D5C" w:rsidRDefault="00322D5C">
            <w:pPr>
              <w:rPr>
                <w:lang w:val="en-US"/>
              </w:rPr>
            </w:pPr>
            <w:r>
              <w:rPr>
                <w:lang w:val="en-US"/>
              </w:rPr>
              <w:t>Real scalar</w:t>
            </w:r>
          </w:p>
        </w:tc>
        <w:tc>
          <w:tcPr>
            <w:tcW w:w="4957"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F4C78">
        <w:tc>
          <w:tcPr>
            <w:tcW w:w="1773" w:type="dxa"/>
          </w:tcPr>
          <w:p w:rsidR="00322D5C" w:rsidRDefault="00322D5C" w:rsidP="00286F08">
            <w:pPr>
              <w:rPr>
                <w:lang w:val="en-US"/>
              </w:rPr>
            </w:pPr>
            <w:r>
              <w:rPr>
                <w:lang w:val="en-US"/>
              </w:rPr>
              <w:t>y or</w:t>
            </w:r>
          </w:p>
          <w:p w:rsidR="00322D5C" w:rsidRDefault="00322D5C" w:rsidP="00286F08">
            <w:pPr>
              <w:rPr>
                <w:lang w:val="en-US"/>
              </w:rPr>
            </w:pPr>
            <w:r>
              <w:rPr>
                <w:lang w:val="en-US"/>
              </w:rPr>
              <w:t>u and i</w:t>
            </w:r>
          </w:p>
        </w:tc>
        <w:tc>
          <w:tcPr>
            <w:tcW w:w="767" w:type="dxa"/>
          </w:tcPr>
          <w:p w:rsidR="00322D5C" w:rsidRDefault="009127FD">
            <w:pPr>
              <w:rPr>
                <w:lang w:val="en-US"/>
              </w:rPr>
            </w:pPr>
            <w:r>
              <w:rPr>
                <w:lang w:val="en-US"/>
              </w:rPr>
              <w:t>2</w:t>
            </w:r>
          </w:p>
        </w:tc>
        <w:tc>
          <w:tcPr>
            <w:tcW w:w="1420"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57"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 xml:space="preserve">‘y’ </w:t>
            </w:r>
            <w:r>
              <w:rPr>
                <w:lang w:val="en-US"/>
              </w:rPr>
              <w:t>will be passed.</w:t>
            </w:r>
          </w:p>
          <w:p w:rsidR="00322D5C" w:rsidRDefault="00322D5C" w:rsidP="00EB2C5C">
            <w:pPr>
              <w:rPr>
                <w:lang w:val="en-US"/>
              </w:rPr>
            </w:pPr>
            <w:r>
              <w:rPr>
                <w:lang w:val="en-US"/>
              </w:rPr>
              <w:t>For multichannel algorithms, such as power, two vectors are passed, the voltage and current. Both ‘u’ and ‘i’ vectors have the same length.</w:t>
            </w:r>
          </w:p>
          <w:p w:rsidR="00322D5C" w:rsidRDefault="00322D5C" w:rsidP="00EB2C5C">
            <w:pPr>
              <w:rPr>
                <w:lang w:val="en-US"/>
              </w:rPr>
            </w:pPr>
            <w:r>
              <w:rPr>
                <w:lang w:val="en-US"/>
              </w:rPr>
              <w:t>The samples are in [Volts] as returned by the digitizer (no transducer scaling).</w:t>
            </w:r>
          </w:p>
        </w:tc>
      </w:tr>
      <w:tr w:rsidR="00322D5C" w:rsidTr="00EF4C78">
        <w:tc>
          <w:tcPr>
            <w:tcW w:w="1773" w:type="dxa"/>
          </w:tcPr>
          <w:p w:rsidR="00322D5C" w:rsidRDefault="00322D5C">
            <w:pPr>
              <w:rPr>
                <w:lang w:val="en-US"/>
              </w:rPr>
            </w:pPr>
            <w:proofErr w:type="spellStart"/>
            <w:r>
              <w:rPr>
                <w:lang w:val="en-US"/>
              </w:rPr>
              <w:t>time_shift</w:t>
            </w:r>
            <w:proofErr w:type="spellEnd"/>
          </w:p>
        </w:tc>
        <w:tc>
          <w:tcPr>
            <w:tcW w:w="767" w:type="dxa"/>
          </w:tcPr>
          <w:p w:rsidR="00322D5C" w:rsidRDefault="00322D5C">
            <w:pPr>
              <w:rPr>
                <w:lang w:val="en-US"/>
              </w:rPr>
            </w:pPr>
          </w:p>
        </w:tc>
        <w:tc>
          <w:tcPr>
            <w:tcW w:w="1420" w:type="dxa"/>
          </w:tcPr>
          <w:p w:rsidR="00322D5C" w:rsidRDefault="00322D5C">
            <w:pPr>
              <w:rPr>
                <w:lang w:val="en-US"/>
              </w:rPr>
            </w:pPr>
            <w:r>
              <w:rPr>
                <w:lang w:val="en-US"/>
              </w:rPr>
              <w:t>Real scalar</w:t>
            </w:r>
          </w:p>
        </w:tc>
        <w:tc>
          <w:tcPr>
            <w:tcW w:w="4957" w:type="dxa"/>
          </w:tcPr>
          <w:p w:rsidR="00322D5C" w:rsidRDefault="00322D5C" w:rsidP="00322D5C">
            <w:pPr>
              <w:rPr>
                <w:lang w:val="en-US"/>
              </w:rPr>
            </w:pPr>
            <w:proofErr w:type="spellStart"/>
            <w:r>
              <w:rPr>
                <w:lang w:val="en-US"/>
              </w:rPr>
              <w:t>Timeshift</w:t>
            </w:r>
            <w:proofErr w:type="spellEnd"/>
            <w:r>
              <w:rPr>
                <w:lang w:val="en-US"/>
              </w:rPr>
              <w:t xml:space="preserve"> between ‘u’ and ‘i’ channel in [Seconds]. Applies only for multichannel algorithms.</w:t>
            </w:r>
          </w:p>
        </w:tc>
      </w:tr>
      <w:tr w:rsidR="007B1BC2" w:rsidTr="00EF4C78">
        <w:trPr>
          <w:ins w:id="4" w:author="smaslan" w:date="2017-11-27T10:22:00Z"/>
        </w:trPr>
        <w:tc>
          <w:tcPr>
            <w:tcW w:w="1773" w:type="dxa"/>
          </w:tcPr>
          <w:p w:rsidR="007B1BC2" w:rsidRDefault="007B1BC2">
            <w:pPr>
              <w:rPr>
                <w:ins w:id="5" w:author="smaslan" w:date="2017-11-27T10:22:00Z"/>
                <w:lang w:val="en-US"/>
              </w:rPr>
            </w:pPr>
            <w:ins w:id="6" w:author="smaslan" w:date="2017-11-27T10:22:00Z">
              <w:r>
                <w:rPr>
                  <w:lang w:val="en-US"/>
                </w:rPr>
                <w:t>jitter</w:t>
              </w:r>
            </w:ins>
          </w:p>
        </w:tc>
        <w:tc>
          <w:tcPr>
            <w:tcW w:w="767" w:type="dxa"/>
          </w:tcPr>
          <w:p w:rsidR="007B1BC2" w:rsidRDefault="007B1BC2">
            <w:pPr>
              <w:rPr>
                <w:ins w:id="7" w:author="smaslan" w:date="2017-11-27T10:22:00Z"/>
                <w:lang w:val="en-US"/>
              </w:rPr>
            </w:pPr>
          </w:p>
        </w:tc>
        <w:tc>
          <w:tcPr>
            <w:tcW w:w="1420" w:type="dxa"/>
          </w:tcPr>
          <w:p w:rsidR="007B1BC2" w:rsidRDefault="007B1BC2">
            <w:pPr>
              <w:rPr>
                <w:ins w:id="8" w:author="smaslan" w:date="2017-11-27T10:22:00Z"/>
                <w:lang w:val="en-US"/>
              </w:rPr>
            </w:pPr>
            <w:ins w:id="9" w:author="smaslan" w:date="2017-11-27T10:23:00Z">
              <w:r>
                <w:rPr>
                  <w:lang w:val="en-US"/>
                </w:rPr>
                <w:t>Real scalar</w:t>
              </w:r>
            </w:ins>
          </w:p>
        </w:tc>
        <w:tc>
          <w:tcPr>
            <w:tcW w:w="4957" w:type="dxa"/>
          </w:tcPr>
          <w:p w:rsidR="007B1BC2" w:rsidRDefault="007B1BC2" w:rsidP="00322D5C">
            <w:pPr>
              <w:rPr>
                <w:ins w:id="10" w:author="smaslan" w:date="2017-11-27T10:22:00Z"/>
                <w:lang w:val="en-US"/>
              </w:rPr>
            </w:pPr>
            <w:ins w:id="11" w:author="smaslan" w:date="2017-11-27T10:23:00Z">
              <w:r>
                <w:rPr>
                  <w:lang w:val="en-US"/>
                </w:rPr>
                <w:t>Sampling jitter value [Seconds].</w:t>
              </w:r>
            </w:ins>
          </w:p>
        </w:tc>
      </w:tr>
      <w:tr w:rsidR="00322D5C" w:rsidTr="00EF4C78">
        <w:tc>
          <w:tcPr>
            <w:tcW w:w="1773" w:type="dxa"/>
          </w:tcPr>
          <w:p w:rsidR="00322D5C" w:rsidRDefault="00322D5C">
            <w:pPr>
              <w:rPr>
                <w:lang w:val="en-US"/>
              </w:rPr>
            </w:pPr>
            <w:proofErr w:type="spellStart"/>
            <w:r>
              <w:rPr>
                <w:lang w:val="en-US"/>
              </w:rPr>
              <w:t>adc_gain</w:t>
            </w:r>
            <w:proofErr w:type="spellEnd"/>
          </w:p>
        </w:tc>
        <w:tc>
          <w:tcPr>
            <w:tcW w:w="767" w:type="dxa"/>
          </w:tcPr>
          <w:p w:rsidR="00322D5C" w:rsidRDefault="009127FD">
            <w:pPr>
              <w:rPr>
                <w:lang w:val="en-US"/>
              </w:rPr>
            </w:pPr>
            <w:r>
              <w:rPr>
                <w:lang w:val="en-US"/>
              </w:rPr>
              <w:t>1</w:t>
            </w:r>
          </w:p>
        </w:tc>
        <w:tc>
          <w:tcPr>
            <w:tcW w:w="1420" w:type="dxa"/>
          </w:tcPr>
          <w:p w:rsidR="00322D5C" w:rsidRDefault="00322D5C">
            <w:pPr>
              <w:rPr>
                <w:lang w:val="en-US"/>
              </w:rPr>
            </w:pPr>
            <w:r>
              <w:rPr>
                <w:lang w:val="en-US"/>
              </w:rPr>
              <w:t>2D real matrix</w:t>
            </w:r>
          </w:p>
        </w:tc>
        <w:tc>
          <w:tcPr>
            <w:tcW w:w="4957" w:type="dxa"/>
          </w:tcPr>
          <w:p w:rsidR="00322D5C" w:rsidRDefault="00322D5C" w:rsidP="00162F69">
            <w:pPr>
              <w:rPr>
                <w:lang w:val="en-US"/>
              </w:rPr>
            </w:pPr>
            <w:r>
              <w:rPr>
                <w:lang w:val="en-US"/>
              </w:rPr>
              <w:t>2D matrix of the absolute gain coefficients of the digitizer in [</w:t>
            </w:r>
            <w:proofErr w:type="spellStart"/>
            <w:r>
              <w:rPr>
                <w:lang w:val="en-US"/>
              </w:rPr>
              <w:t>Vout</w:t>
            </w:r>
            <w:proofErr w:type="spellEnd"/>
            <w:r>
              <w:rPr>
                <w:lang w:val="en-US"/>
              </w:rPr>
              <w:t>/Vin].  I.e. value 1.001 means the sample data will be multiplied by 1.001 to get corrected value.</w:t>
            </w:r>
            <w:r w:rsidR="00162F69">
              <w:rPr>
                <w:lang w:val="en-US"/>
              </w:rPr>
              <w:t xml:space="preserve"> Dependent on the frequency ‘</w:t>
            </w:r>
            <w:proofErr w:type="spellStart"/>
            <w:r w:rsidR="00162F69">
              <w:rPr>
                <w:lang w:val="en-US"/>
              </w:rPr>
              <w:t>adc_gain_f</w:t>
            </w:r>
            <w:proofErr w:type="spellEnd"/>
            <w:r w:rsidR="00162F69">
              <w:rPr>
                <w:lang w:val="en-US"/>
              </w:rPr>
              <w:t>’ and amplitude ‘</w:t>
            </w:r>
            <w:proofErr w:type="spellStart"/>
            <w:r w:rsidR="00162F69">
              <w:rPr>
                <w:lang w:val="en-US"/>
              </w:rPr>
              <w:t>adc_gain_a</w:t>
            </w:r>
            <w:proofErr w:type="spellEnd"/>
            <w:r w:rsidR="00162F69">
              <w:rPr>
                <w:lang w:val="en-US"/>
              </w:rPr>
              <w:t>’.</w:t>
            </w:r>
          </w:p>
        </w:tc>
      </w:tr>
      <w:tr w:rsidR="00322D5C" w:rsidTr="00EF4C78">
        <w:tc>
          <w:tcPr>
            <w:tcW w:w="1773" w:type="dxa"/>
          </w:tcPr>
          <w:p w:rsidR="00322D5C" w:rsidRDefault="00322D5C">
            <w:pPr>
              <w:rPr>
                <w:lang w:val="en-US"/>
              </w:rPr>
            </w:pPr>
            <w:proofErr w:type="spellStart"/>
            <w:r>
              <w:rPr>
                <w:lang w:val="en-US"/>
              </w:rPr>
              <w:t>adc_gain_f</w:t>
            </w:r>
            <w:proofErr w:type="spellEnd"/>
          </w:p>
        </w:tc>
        <w:tc>
          <w:tcPr>
            <w:tcW w:w="767" w:type="dxa"/>
          </w:tcPr>
          <w:p w:rsidR="00322D5C" w:rsidRDefault="00322D5C" w:rsidP="009127FD">
            <w:pPr>
              <w:rPr>
                <w:lang w:val="en-US"/>
              </w:rPr>
            </w:pPr>
            <w:r>
              <w:rPr>
                <w:lang w:val="en-US"/>
              </w:rPr>
              <w:t>1</w:t>
            </w:r>
            <w:r w:rsidR="009127FD">
              <w:rPr>
                <w:lang w:val="en-US"/>
              </w:rPr>
              <w:t>, 2</w:t>
            </w:r>
          </w:p>
        </w:tc>
        <w:tc>
          <w:tcPr>
            <w:tcW w:w="1420" w:type="dxa"/>
          </w:tcPr>
          <w:p w:rsidR="00322D5C" w:rsidRDefault="00322D5C">
            <w:pPr>
              <w:rPr>
                <w:lang w:val="en-US"/>
              </w:rPr>
            </w:pPr>
            <w:r>
              <w:rPr>
                <w:lang w:val="en-US"/>
              </w:rPr>
              <w:t>Real column vector</w:t>
            </w:r>
          </w:p>
        </w:tc>
        <w:tc>
          <w:tcPr>
            <w:tcW w:w="4957" w:type="dxa"/>
          </w:tcPr>
          <w:p w:rsidR="00322D5C" w:rsidRDefault="00322D5C" w:rsidP="00101396">
            <w:pPr>
              <w:rPr>
                <w:lang w:val="en-US"/>
              </w:rPr>
            </w:pPr>
            <w:r>
              <w:rPr>
                <w:lang w:val="en-US"/>
              </w:rPr>
              <w:t>Independent variable of the ‘</w:t>
            </w:r>
            <w:proofErr w:type="spellStart"/>
            <w:r>
              <w:rPr>
                <w:lang w:val="en-US"/>
              </w:rPr>
              <w:t>adc_gain</w:t>
            </w:r>
            <w:proofErr w:type="spellEnd"/>
            <w:r>
              <w:rPr>
                <w:lang w:val="en-US"/>
              </w:rPr>
              <w:t>’ containing nominal frequency in [Hertz], one item per row of ‘</w:t>
            </w:r>
            <w:proofErr w:type="spellStart"/>
            <w:r>
              <w:rPr>
                <w:lang w:val="en-US"/>
              </w:rPr>
              <w:t>adc_gain</w:t>
            </w:r>
            <w:proofErr w:type="spellEnd"/>
            <w:r>
              <w:rPr>
                <w:lang w:val="en-US"/>
              </w:rPr>
              <w:t>’.</w:t>
            </w:r>
          </w:p>
        </w:tc>
      </w:tr>
      <w:tr w:rsidR="00322D5C" w:rsidTr="00EF4C78">
        <w:tc>
          <w:tcPr>
            <w:tcW w:w="1773" w:type="dxa"/>
          </w:tcPr>
          <w:p w:rsidR="00322D5C" w:rsidRDefault="00322D5C" w:rsidP="00E138BF">
            <w:pPr>
              <w:rPr>
                <w:lang w:val="en-US"/>
              </w:rPr>
            </w:pPr>
            <w:proofErr w:type="spellStart"/>
            <w:r>
              <w:rPr>
                <w:lang w:val="en-US"/>
              </w:rPr>
              <w:t>adc_gain_a</w:t>
            </w:r>
            <w:proofErr w:type="spellEnd"/>
          </w:p>
        </w:tc>
        <w:tc>
          <w:tcPr>
            <w:tcW w:w="767" w:type="dxa"/>
          </w:tcPr>
          <w:p w:rsidR="00322D5C" w:rsidRDefault="00322D5C" w:rsidP="009127FD">
            <w:pPr>
              <w:rPr>
                <w:lang w:val="en-US"/>
              </w:rPr>
            </w:pPr>
            <w:r>
              <w:rPr>
                <w:lang w:val="en-US"/>
              </w:rPr>
              <w:t>1</w:t>
            </w:r>
            <w:r w:rsidR="009127FD">
              <w:rPr>
                <w:lang w:val="en-US"/>
              </w:rPr>
              <w:t>, 2</w:t>
            </w:r>
          </w:p>
        </w:tc>
        <w:tc>
          <w:tcPr>
            <w:tcW w:w="1420" w:type="dxa"/>
          </w:tcPr>
          <w:p w:rsidR="00322D5C" w:rsidRDefault="00322D5C">
            <w:pPr>
              <w:rPr>
                <w:lang w:val="en-US"/>
              </w:rPr>
            </w:pPr>
            <w:r>
              <w:rPr>
                <w:lang w:val="en-US"/>
              </w:rPr>
              <w:t xml:space="preserve">Real row </w:t>
            </w:r>
            <w:r>
              <w:rPr>
                <w:lang w:val="en-US"/>
              </w:rPr>
              <w:lastRenderedPageBreak/>
              <w:t>vector</w:t>
            </w:r>
          </w:p>
        </w:tc>
        <w:tc>
          <w:tcPr>
            <w:tcW w:w="4957" w:type="dxa"/>
          </w:tcPr>
          <w:p w:rsidR="00322D5C" w:rsidRDefault="00322D5C" w:rsidP="00101396">
            <w:pPr>
              <w:rPr>
                <w:lang w:val="en-US"/>
              </w:rPr>
            </w:pPr>
            <w:r>
              <w:rPr>
                <w:lang w:val="en-US"/>
              </w:rPr>
              <w:lastRenderedPageBreak/>
              <w:t>Independent variable of the ‘</w:t>
            </w:r>
            <w:proofErr w:type="spellStart"/>
            <w:r>
              <w:rPr>
                <w:lang w:val="en-US"/>
              </w:rPr>
              <w:t>adc_gain</w:t>
            </w:r>
            <w:proofErr w:type="spellEnd"/>
            <w:r>
              <w:rPr>
                <w:lang w:val="en-US"/>
              </w:rPr>
              <w:t xml:space="preserve">’ containing </w:t>
            </w:r>
            <w:r>
              <w:rPr>
                <w:lang w:val="en-US"/>
              </w:rPr>
              <w:lastRenderedPageBreak/>
              <w:t>nominal amplitude in [Volts], one item per column of ‘</w:t>
            </w:r>
            <w:proofErr w:type="spellStart"/>
            <w:r>
              <w:rPr>
                <w:lang w:val="en-US"/>
              </w:rPr>
              <w:t>adc_gain</w:t>
            </w:r>
            <w:proofErr w:type="spellEnd"/>
            <w:r>
              <w:rPr>
                <w:lang w:val="en-US"/>
              </w:rPr>
              <w:t>’.</w:t>
            </w:r>
          </w:p>
        </w:tc>
      </w:tr>
      <w:tr w:rsidR="00322D5C" w:rsidTr="00EF4C78">
        <w:tc>
          <w:tcPr>
            <w:tcW w:w="1773" w:type="dxa"/>
          </w:tcPr>
          <w:p w:rsidR="00322D5C" w:rsidRDefault="00322D5C">
            <w:pPr>
              <w:rPr>
                <w:lang w:val="en-US"/>
              </w:rPr>
            </w:pPr>
            <w:proofErr w:type="spellStart"/>
            <w:r>
              <w:rPr>
                <w:lang w:val="en-US"/>
              </w:rPr>
              <w:lastRenderedPageBreak/>
              <w:t>adc_phi</w:t>
            </w:r>
            <w:proofErr w:type="spellEnd"/>
          </w:p>
        </w:tc>
        <w:tc>
          <w:tcPr>
            <w:tcW w:w="767" w:type="dxa"/>
          </w:tcPr>
          <w:p w:rsidR="00322D5C" w:rsidRDefault="00322D5C" w:rsidP="009127FD">
            <w:pPr>
              <w:rPr>
                <w:lang w:val="en-US"/>
              </w:rPr>
            </w:pPr>
            <w:r>
              <w:rPr>
                <w:lang w:val="en-US"/>
              </w:rPr>
              <w:t>1</w:t>
            </w:r>
          </w:p>
        </w:tc>
        <w:tc>
          <w:tcPr>
            <w:tcW w:w="1420" w:type="dxa"/>
          </w:tcPr>
          <w:p w:rsidR="00322D5C" w:rsidRDefault="00322D5C">
            <w:pPr>
              <w:rPr>
                <w:lang w:val="en-US"/>
              </w:rPr>
            </w:pPr>
            <w:r>
              <w:rPr>
                <w:lang w:val="en-US"/>
              </w:rPr>
              <w:t>2D real matrix</w:t>
            </w:r>
          </w:p>
        </w:tc>
        <w:tc>
          <w:tcPr>
            <w:tcW w:w="4957" w:type="dxa"/>
          </w:tcPr>
          <w:p w:rsidR="00322D5C" w:rsidRDefault="00322D5C" w:rsidP="00162F69">
            <w:pPr>
              <w:rPr>
                <w:lang w:val="en-US"/>
              </w:rPr>
            </w:pPr>
            <w:r>
              <w:rPr>
                <w:lang w:val="en-US"/>
              </w:rPr>
              <w:t xml:space="preserve">2D matrix of the absolute phase correction coefficients of the digitizer channel in [rad]. Value +12e-6 rad means the phase of harmonic component must be increased by 12e-6 rad. Note this is not </w:t>
            </w:r>
            <w:proofErr w:type="spellStart"/>
            <w:r>
              <w:rPr>
                <w:lang w:val="en-US"/>
              </w:rPr>
              <w:t>interchannel</w:t>
            </w:r>
            <w:proofErr w:type="spellEnd"/>
            <w:r>
              <w:rPr>
                <w:lang w:val="en-US"/>
              </w:rPr>
              <w:t xml:space="preserve"> phase correction!</w:t>
            </w:r>
            <w:r w:rsidR="00162F69">
              <w:rPr>
                <w:lang w:val="en-US"/>
              </w:rPr>
              <w:t xml:space="preserve"> Dependent on the frequency ‘</w:t>
            </w:r>
            <w:proofErr w:type="spellStart"/>
            <w:r w:rsidR="00162F69">
              <w:rPr>
                <w:lang w:val="en-US"/>
              </w:rPr>
              <w:t>adc_phi_f</w:t>
            </w:r>
            <w:proofErr w:type="spellEnd"/>
            <w:r w:rsidR="00162F69">
              <w:rPr>
                <w:lang w:val="en-US"/>
              </w:rPr>
              <w:t>’ and amplitude ‘</w:t>
            </w:r>
            <w:proofErr w:type="spellStart"/>
            <w:r w:rsidR="00162F69">
              <w:rPr>
                <w:lang w:val="en-US"/>
              </w:rPr>
              <w:t>adc_phi_a</w:t>
            </w:r>
            <w:proofErr w:type="spellEnd"/>
            <w:r w:rsidR="00162F69">
              <w:rPr>
                <w:lang w:val="en-US"/>
              </w:rPr>
              <w:t>’.</w:t>
            </w:r>
          </w:p>
        </w:tc>
      </w:tr>
      <w:tr w:rsidR="00322D5C" w:rsidTr="00EF4C78">
        <w:tc>
          <w:tcPr>
            <w:tcW w:w="1773" w:type="dxa"/>
          </w:tcPr>
          <w:p w:rsidR="00322D5C" w:rsidRDefault="00322D5C">
            <w:pPr>
              <w:rPr>
                <w:lang w:val="en-US"/>
              </w:rPr>
            </w:pPr>
            <w:proofErr w:type="spellStart"/>
            <w:r>
              <w:rPr>
                <w:lang w:val="en-US"/>
              </w:rPr>
              <w:t>adc_phi_f</w:t>
            </w:r>
            <w:proofErr w:type="spellEnd"/>
          </w:p>
        </w:tc>
        <w:tc>
          <w:tcPr>
            <w:tcW w:w="767" w:type="dxa"/>
          </w:tcPr>
          <w:p w:rsidR="00322D5C" w:rsidRDefault="00322D5C" w:rsidP="009127FD">
            <w:pPr>
              <w:rPr>
                <w:lang w:val="en-US"/>
              </w:rPr>
            </w:pPr>
            <w:r>
              <w:rPr>
                <w:lang w:val="en-US"/>
              </w:rPr>
              <w:t>1</w:t>
            </w:r>
            <w:r w:rsidR="009127FD">
              <w:rPr>
                <w:lang w:val="en-US"/>
              </w:rPr>
              <w:t>, 2</w:t>
            </w:r>
          </w:p>
        </w:tc>
        <w:tc>
          <w:tcPr>
            <w:tcW w:w="1420" w:type="dxa"/>
          </w:tcPr>
          <w:p w:rsidR="00322D5C" w:rsidRDefault="00322D5C">
            <w:pPr>
              <w:rPr>
                <w:lang w:val="en-US"/>
              </w:rPr>
            </w:pPr>
            <w:r>
              <w:rPr>
                <w:lang w:val="en-US"/>
              </w:rPr>
              <w:t>Real column vector</w:t>
            </w:r>
          </w:p>
        </w:tc>
        <w:tc>
          <w:tcPr>
            <w:tcW w:w="4957" w:type="dxa"/>
          </w:tcPr>
          <w:p w:rsidR="00322D5C" w:rsidRDefault="00322D5C" w:rsidP="00101396">
            <w:pPr>
              <w:rPr>
                <w:lang w:val="en-US"/>
              </w:rPr>
            </w:pPr>
            <w:r>
              <w:rPr>
                <w:lang w:val="en-US"/>
              </w:rPr>
              <w:t>Independent variable of the ‘</w:t>
            </w:r>
            <w:proofErr w:type="spellStart"/>
            <w:r>
              <w:rPr>
                <w:lang w:val="en-US"/>
              </w:rPr>
              <w:t>adc_phi</w:t>
            </w:r>
            <w:proofErr w:type="spellEnd"/>
            <w:r>
              <w:rPr>
                <w:lang w:val="en-US"/>
              </w:rPr>
              <w:t>’ containing nominal frequency in [Hertz], one item per row of ‘</w:t>
            </w:r>
            <w:proofErr w:type="spellStart"/>
            <w:r>
              <w:rPr>
                <w:lang w:val="en-US"/>
              </w:rPr>
              <w:t>adc_phi</w:t>
            </w:r>
            <w:proofErr w:type="spellEnd"/>
            <w:r>
              <w:rPr>
                <w:lang w:val="en-US"/>
              </w:rPr>
              <w:t>’.</w:t>
            </w:r>
          </w:p>
        </w:tc>
      </w:tr>
      <w:tr w:rsidR="00322D5C" w:rsidTr="00EF4C78">
        <w:tc>
          <w:tcPr>
            <w:tcW w:w="1773" w:type="dxa"/>
          </w:tcPr>
          <w:p w:rsidR="00322D5C" w:rsidRDefault="00162F69">
            <w:pPr>
              <w:rPr>
                <w:lang w:val="en-US"/>
              </w:rPr>
            </w:pPr>
            <w:proofErr w:type="spellStart"/>
            <w:r>
              <w:rPr>
                <w:lang w:val="en-US"/>
              </w:rPr>
              <w:t>adc_phi_a</w:t>
            </w:r>
            <w:proofErr w:type="spellEnd"/>
          </w:p>
        </w:tc>
        <w:tc>
          <w:tcPr>
            <w:tcW w:w="767" w:type="dxa"/>
          </w:tcPr>
          <w:p w:rsidR="00322D5C" w:rsidRDefault="00322D5C" w:rsidP="009127FD">
            <w:pPr>
              <w:rPr>
                <w:lang w:val="en-US"/>
              </w:rPr>
            </w:pPr>
            <w:r>
              <w:rPr>
                <w:lang w:val="en-US"/>
              </w:rPr>
              <w:t>1</w:t>
            </w:r>
            <w:r w:rsidR="009127FD">
              <w:rPr>
                <w:lang w:val="en-US"/>
              </w:rPr>
              <w:t>, 2</w:t>
            </w:r>
          </w:p>
        </w:tc>
        <w:tc>
          <w:tcPr>
            <w:tcW w:w="1420" w:type="dxa"/>
          </w:tcPr>
          <w:p w:rsidR="00322D5C" w:rsidRDefault="00322D5C" w:rsidP="009A0351">
            <w:pPr>
              <w:rPr>
                <w:lang w:val="en-US"/>
              </w:rPr>
            </w:pPr>
            <w:r>
              <w:rPr>
                <w:lang w:val="en-US"/>
              </w:rPr>
              <w:t>Real row vector</w:t>
            </w:r>
          </w:p>
        </w:tc>
        <w:tc>
          <w:tcPr>
            <w:tcW w:w="4957" w:type="dxa"/>
          </w:tcPr>
          <w:p w:rsidR="00322D5C" w:rsidRDefault="00322D5C" w:rsidP="00101396">
            <w:pPr>
              <w:rPr>
                <w:lang w:val="en-US"/>
              </w:rPr>
            </w:pPr>
            <w:r>
              <w:rPr>
                <w:lang w:val="en-US"/>
              </w:rPr>
              <w:t>Independent variable of the ‘</w:t>
            </w:r>
            <w:proofErr w:type="spellStart"/>
            <w:r>
              <w:rPr>
                <w:lang w:val="en-US"/>
              </w:rPr>
              <w:t>adc_phi</w:t>
            </w:r>
            <w:proofErr w:type="spellEnd"/>
            <w:r>
              <w:rPr>
                <w:lang w:val="en-US"/>
              </w:rPr>
              <w:t>’ containing nominal amplitude in [Volts], one item per column of</w:t>
            </w:r>
            <w:bookmarkStart w:id="12" w:name="_GoBack"/>
            <w:bookmarkEnd w:id="12"/>
            <w:r>
              <w:rPr>
                <w:lang w:val="en-US"/>
              </w:rPr>
              <w:t xml:space="preserve"> ‘</w:t>
            </w:r>
            <w:proofErr w:type="spellStart"/>
            <w:r>
              <w:rPr>
                <w:lang w:val="en-US"/>
              </w:rPr>
              <w:t>adc_phi</w:t>
            </w:r>
            <w:proofErr w:type="spellEnd"/>
            <w:r>
              <w:rPr>
                <w:lang w:val="en-US"/>
              </w:rPr>
              <w:t>’.</w:t>
            </w:r>
          </w:p>
        </w:tc>
      </w:tr>
      <w:tr w:rsidR="00322D5C" w:rsidTr="00EF4C78">
        <w:tc>
          <w:tcPr>
            <w:tcW w:w="1773" w:type="dxa"/>
          </w:tcPr>
          <w:p w:rsidR="00322D5C" w:rsidRDefault="00322D5C">
            <w:pPr>
              <w:rPr>
                <w:lang w:val="en-US"/>
              </w:rPr>
            </w:pPr>
            <w:proofErr w:type="spellStart"/>
            <w:r>
              <w:rPr>
                <w:lang w:val="en-US"/>
              </w:rPr>
              <w:t>tr_gain</w:t>
            </w:r>
            <w:proofErr w:type="spellEnd"/>
          </w:p>
        </w:tc>
        <w:tc>
          <w:tcPr>
            <w:tcW w:w="767" w:type="dxa"/>
          </w:tcPr>
          <w:p w:rsidR="00322D5C" w:rsidRDefault="00322D5C" w:rsidP="009127FD">
            <w:pPr>
              <w:rPr>
                <w:lang w:val="en-US"/>
              </w:rPr>
            </w:pPr>
            <w:r>
              <w:rPr>
                <w:lang w:val="en-US"/>
              </w:rPr>
              <w:t>1</w:t>
            </w:r>
          </w:p>
        </w:tc>
        <w:tc>
          <w:tcPr>
            <w:tcW w:w="1420" w:type="dxa"/>
          </w:tcPr>
          <w:p w:rsidR="00322D5C" w:rsidRDefault="00322D5C" w:rsidP="009A0351">
            <w:pPr>
              <w:rPr>
                <w:lang w:val="en-US"/>
              </w:rPr>
            </w:pPr>
            <w:r>
              <w:rPr>
                <w:lang w:val="en-US"/>
              </w:rPr>
              <w:t>2D real matrix</w:t>
            </w:r>
          </w:p>
        </w:tc>
        <w:tc>
          <w:tcPr>
            <w:tcW w:w="4957"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w:t>
            </w:r>
            <w:proofErr w:type="spellStart"/>
            <w:r>
              <w:rPr>
                <w:lang w:val="en-US"/>
              </w:rPr>
              <w:t>V</w:t>
            </w:r>
            <w:r w:rsidR="00F50750">
              <w:rPr>
                <w:lang w:val="en-US"/>
              </w:rPr>
              <w:t>out</w:t>
            </w:r>
            <w:proofErr w:type="spellEnd"/>
            <w:r>
              <w:rPr>
                <w:lang w:val="en-US"/>
              </w:rPr>
              <w:t>] for dividers or [</w:t>
            </w:r>
            <w:proofErr w:type="spellStart"/>
            <w:r>
              <w:rPr>
                <w:lang w:val="en-US"/>
              </w:rPr>
              <w:t>A</w:t>
            </w:r>
            <w:r w:rsidR="00F50750">
              <w:rPr>
                <w:lang w:val="en-US"/>
              </w:rPr>
              <w:t>in</w:t>
            </w:r>
            <w:proofErr w:type="spellEnd"/>
            <w:r>
              <w:rPr>
                <w:lang w:val="en-US"/>
              </w:rPr>
              <w:t>/</w:t>
            </w:r>
            <w:proofErr w:type="spellStart"/>
            <w:r>
              <w:rPr>
                <w:lang w:val="en-US"/>
              </w:rPr>
              <w:t>V</w:t>
            </w:r>
            <w:r w:rsidR="00F50750">
              <w:rPr>
                <w:lang w:val="en-US"/>
              </w:rPr>
              <w:t>out</w:t>
            </w:r>
            <w:proofErr w:type="spellEnd"/>
            <w:r>
              <w:rPr>
                <w:lang w:val="en-US"/>
              </w:rPr>
              <w:t>] for shunt.</w:t>
            </w:r>
            <w:r w:rsidR="00162F69">
              <w:rPr>
                <w:lang w:val="en-US"/>
              </w:rPr>
              <w:t xml:space="preserve"> Dependent on the frequency ‘</w:t>
            </w:r>
            <w:proofErr w:type="spellStart"/>
            <w:r w:rsidR="00162F69">
              <w:rPr>
                <w:lang w:val="en-US"/>
              </w:rPr>
              <w:t>tr_gain_f</w:t>
            </w:r>
            <w:proofErr w:type="spellEnd"/>
            <w:r w:rsidR="00162F69">
              <w:rPr>
                <w:lang w:val="en-US"/>
              </w:rPr>
              <w:t>’ and amplitude ‘</w:t>
            </w:r>
            <w:proofErr w:type="spellStart"/>
            <w:r w:rsidR="00162F69">
              <w:rPr>
                <w:lang w:val="en-US"/>
              </w:rPr>
              <w:t>tr_gain_a</w:t>
            </w:r>
            <w:proofErr w:type="spellEnd"/>
            <w:r w:rsidR="00162F69">
              <w:rPr>
                <w:lang w:val="en-US"/>
              </w:rPr>
              <w:t>’.</w:t>
            </w:r>
          </w:p>
        </w:tc>
      </w:tr>
      <w:tr w:rsidR="00322D5C" w:rsidTr="00EF4C78">
        <w:tc>
          <w:tcPr>
            <w:tcW w:w="1773" w:type="dxa"/>
          </w:tcPr>
          <w:p w:rsidR="00322D5C" w:rsidRDefault="00322D5C">
            <w:pPr>
              <w:rPr>
                <w:lang w:val="en-US"/>
              </w:rPr>
            </w:pPr>
            <w:proofErr w:type="spellStart"/>
            <w:r>
              <w:rPr>
                <w:lang w:val="en-US"/>
              </w:rPr>
              <w:t>tr_gain_f</w:t>
            </w:r>
            <w:proofErr w:type="spellEnd"/>
          </w:p>
        </w:tc>
        <w:tc>
          <w:tcPr>
            <w:tcW w:w="767" w:type="dxa"/>
          </w:tcPr>
          <w:p w:rsidR="00322D5C" w:rsidRDefault="00322D5C" w:rsidP="009127FD">
            <w:pPr>
              <w:rPr>
                <w:lang w:val="en-US"/>
              </w:rPr>
            </w:pPr>
            <w:r>
              <w:rPr>
                <w:lang w:val="en-US"/>
              </w:rPr>
              <w:t>1</w:t>
            </w:r>
            <w:r w:rsidR="009127FD">
              <w:rPr>
                <w:lang w:val="en-US"/>
              </w:rPr>
              <w:t>, 2</w:t>
            </w:r>
          </w:p>
        </w:tc>
        <w:tc>
          <w:tcPr>
            <w:tcW w:w="1420" w:type="dxa"/>
          </w:tcPr>
          <w:p w:rsidR="00322D5C" w:rsidRDefault="00322D5C" w:rsidP="009A0351">
            <w:pPr>
              <w:rPr>
                <w:lang w:val="en-US"/>
              </w:rPr>
            </w:pPr>
            <w:r>
              <w:rPr>
                <w:lang w:val="en-US"/>
              </w:rPr>
              <w:t>Real column vector</w:t>
            </w:r>
          </w:p>
        </w:tc>
        <w:tc>
          <w:tcPr>
            <w:tcW w:w="4957" w:type="dxa"/>
          </w:tcPr>
          <w:p w:rsidR="00322D5C" w:rsidRDefault="00322D5C" w:rsidP="00E138BF">
            <w:pPr>
              <w:rPr>
                <w:lang w:val="en-US"/>
              </w:rPr>
            </w:pPr>
            <w:r>
              <w:rPr>
                <w:lang w:val="en-US"/>
              </w:rPr>
              <w:t>Independent variable of the ‘</w:t>
            </w:r>
            <w:proofErr w:type="spellStart"/>
            <w:r>
              <w:rPr>
                <w:lang w:val="en-US"/>
              </w:rPr>
              <w:t>tr_gain</w:t>
            </w:r>
            <w:proofErr w:type="spellEnd"/>
            <w:r>
              <w:rPr>
                <w:lang w:val="en-US"/>
              </w:rPr>
              <w:t>’ containing nominal frequency in [Hertz], one item per row of ‘</w:t>
            </w:r>
            <w:proofErr w:type="spellStart"/>
            <w:r>
              <w:rPr>
                <w:lang w:val="en-US"/>
              </w:rPr>
              <w:t>tr_gain</w:t>
            </w:r>
            <w:proofErr w:type="spellEnd"/>
            <w:r>
              <w:rPr>
                <w:lang w:val="en-US"/>
              </w:rPr>
              <w:t>’.</w:t>
            </w:r>
          </w:p>
        </w:tc>
      </w:tr>
      <w:tr w:rsidR="00322D5C" w:rsidTr="00EF4C78">
        <w:tc>
          <w:tcPr>
            <w:tcW w:w="1773" w:type="dxa"/>
          </w:tcPr>
          <w:p w:rsidR="00322D5C" w:rsidRDefault="00322D5C">
            <w:pPr>
              <w:rPr>
                <w:lang w:val="en-US"/>
              </w:rPr>
            </w:pPr>
            <w:proofErr w:type="spellStart"/>
            <w:r>
              <w:rPr>
                <w:lang w:val="en-US"/>
              </w:rPr>
              <w:t>tr_gain_a</w:t>
            </w:r>
            <w:proofErr w:type="spellEnd"/>
          </w:p>
        </w:tc>
        <w:tc>
          <w:tcPr>
            <w:tcW w:w="767" w:type="dxa"/>
          </w:tcPr>
          <w:p w:rsidR="00322D5C" w:rsidRDefault="00322D5C" w:rsidP="009127FD">
            <w:pPr>
              <w:rPr>
                <w:lang w:val="en-US"/>
              </w:rPr>
            </w:pPr>
            <w:r>
              <w:rPr>
                <w:lang w:val="en-US"/>
              </w:rPr>
              <w:t>1</w:t>
            </w:r>
            <w:r w:rsidR="009127FD">
              <w:rPr>
                <w:lang w:val="en-US"/>
              </w:rPr>
              <w:t>, 2</w:t>
            </w:r>
          </w:p>
        </w:tc>
        <w:tc>
          <w:tcPr>
            <w:tcW w:w="1420" w:type="dxa"/>
          </w:tcPr>
          <w:p w:rsidR="00322D5C" w:rsidRDefault="00322D5C" w:rsidP="009A0351">
            <w:pPr>
              <w:rPr>
                <w:lang w:val="en-US"/>
              </w:rPr>
            </w:pPr>
            <w:r>
              <w:rPr>
                <w:lang w:val="en-US"/>
              </w:rPr>
              <w:t>Real row vector</w:t>
            </w:r>
          </w:p>
        </w:tc>
        <w:tc>
          <w:tcPr>
            <w:tcW w:w="4957" w:type="dxa"/>
          </w:tcPr>
          <w:p w:rsidR="00322D5C" w:rsidRDefault="00322D5C" w:rsidP="00E138BF">
            <w:pPr>
              <w:rPr>
                <w:lang w:val="en-US"/>
              </w:rPr>
            </w:pPr>
            <w:r>
              <w:rPr>
                <w:lang w:val="en-US"/>
              </w:rPr>
              <w:t>Independent variable of the ‘</w:t>
            </w:r>
            <w:proofErr w:type="spellStart"/>
            <w:r>
              <w:rPr>
                <w:lang w:val="en-US"/>
              </w:rPr>
              <w:t>tr_gain</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Pr>
                <w:lang w:val="en-US"/>
              </w:rPr>
              <w:t>tr_gain</w:t>
            </w:r>
            <w:proofErr w:type="spellEnd"/>
            <w:r>
              <w:rPr>
                <w:lang w:val="en-US"/>
              </w:rPr>
              <w:t>’.</w:t>
            </w:r>
          </w:p>
        </w:tc>
      </w:tr>
      <w:tr w:rsidR="00322D5C" w:rsidTr="00EF4C78">
        <w:tc>
          <w:tcPr>
            <w:tcW w:w="1773" w:type="dxa"/>
          </w:tcPr>
          <w:p w:rsidR="00322D5C" w:rsidRDefault="00322D5C" w:rsidP="00E138BF">
            <w:pPr>
              <w:rPr>
                <w:lang w:val="en-US"/>
              </w:rPr>
            </w:pPr>
            <w:proofErr w:type="spellStart"/>
            <w:r>
              <w:rPr>
                <w:lang w:val="en-US"/>
              </w:rPr>
              <w:t>tr_phi</w:t>
            </w:r>
            <w:proofErr w:type="spellEnd"/>
          </w:p>
        </w:tc>
        <w:tc>
          <w:tcPr>
            <w:tcW w:w="767" w:type="dxa"/>
          </w:tcPr>
          <w:p w:rsidR="00322D5C" w:rsidRDefault="00322D5C" w:rsidP="009127FD">
            <w:pPr>
              <w:rPr>
                <w:lang w:val="en-US"/>
              </w:rPr>
            </w:pPr>
            <w:r>
              <w:rPr>
                <w:lang w:val="en-US"/>
              </w:rPr>
              <w:t>1</w:t>
            </w:r>
          </w:p>
        </w:tc>
        <w:tc>
          <w:tcPr>
            <w:tcW w:w="1420" w:type="dxa"/>
          </w:tcPr>
          <w:p w:rsidR="00322D5C" w:rsidRDefault="00322D5C" w:rsidP="009A0351">
            <w:pPr>
              <w:rPr>
                <w:lang w:val="en-US"/>
              </w:rPr>
            </w:pPr>
            <w:r>
              <w:rPr>
                <w:lang w:val="en-US"/>
              </w:rPr>
              <w:t>2D real matrix</w:t>
            </w:r>
          </w:p>
        </w:tc>
        <w:tc>
          <w:tcPr>
            <w:tcW w:w="4957"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proofErr w:type="spellStart"/>
            <w:r w:rsidR="00162F69">
              <w:rPr>
                <w:lang w:val="en-US"/>
              </w:rPr>
              <w:t>tr_phi_f</w:t>
            </w:r>
            <w:proofErr w:type="spellEnd"/>
            <w:r w:rsidR="00162F69">
              <w:rPr>
                <w:lang w:val="en-US"/>
              </w:rPr>
              <w:t>’ and amplitude ‘</w:t>
            </w:r>
            <w:proofErr w:type="spellStart"/>
            <w:r w:rsidR="00162F69">
              <w:rPr>
                <w:lang w:val="en-US"/>
              </w:rPr>
              <w:t>tr_phi_a</w:t>
            </w:r>
            <w:proofErr w:type="spellEnd"/>
            <w:r w:rsidR="00162F69">
              <w:rPr>
                <w:lang w:val="en-US"/>
              </w:rPr>
              <w:t>’.</w:t>
            </w:r>
          </w:p>
        </w:tc>
      </w:tr>
      <w:tr w:rsidR="00322D5C" w:rsidTr="00EF4C78">
        <w:tc>
          <w:tcPr>
            <w:tcW w:w="1773" w:type="dxa"/>
          </w:tcPr>
          <w:p w:rsidR="00322D5C" w:rsidRDefault="00322D5C" w:rsidP="00E138BF">
            <w:pPr>
              <w:rPr>
                <w:lang w:val="en-US"/>
              </w:rPr>
            </w:pPr>
            <w:proofErr w:type="spellStart"/>
            <w:r>
              <w:rPr>
                <w:lang w:val="en-US"/>
              </w:rPr>
              <w:t>tr_phi_f</w:t>
            </w:r>
            <w:proofErr w:type="spellEnd"/>
          </w:p>
        </w:tc>
        <w:tc>
          <w:tcPr>
            <w:tcW w:w="767" w:type="dxa"/>
          </w:tcPr>
          <w:p w:rsidR="00322D5C" w:rsidRDefault="00322D5C" w:rsidP="009127FD">
            <w:pPr>
              <w:rPr>
                <w:lang w:val="en-US"/>
              </w:rPr>
            </w:pPr>
            <w:r>
              <w:rPr>
                <w:lang w:val="en-US"/>
              </w:rPr>
              <w:t>1</w:t>
            </w:r>
            <w:r w:rsidR="009127FD">
              <w:rPr>
                <w:lang w:val="en-US"/>
              </w:rPr>
              <w:t>, 2</w:t>
            </w:r>
          </w:p>
        </w:tc>
        <w:tc>
          <w:tcPr>
            <w:tcW w:w="1420" w:type="dxa"/>
          </w:tcPr>
          <w:p w:rsidR="00322D5C" w:rsidRDefault="00322D5C" w:rsidP="009A0351">
            <w:pPr>
              <w:rPr>
                <w:lang w:val="en-US"/>
              </w:rPr>
            </w:pPr>
            <w:r>
              <w:rPr>
                <w:lang w:val="en-US"/>
              </w:rPr>
              <w:t>Real column vector</w:t>
            </w:r>
          </w:p>
        </w:tc>
        <w:tc>
          <w:tcPr>
            <w:tcW w:w="4957" w:type="dxa"/>
          </w:tcPr>
          <w:p w:rsidR="00322D5C" w:rsidRDefault="00322D5C" w:rsidP="00E138BF">
            <w:pPr>
              <w:rPr>
                <w:lang w:val="en-US"/>
              </w:rPr>
            </w:pPr>
            <w:r>
              <w:rPr>
                <w:lang w:val="en-US"/>
              </w:rPr>
              <w:t>Independent variable of the ‘</w:t>
            </w:r>
            <w:proofErr w:type="spellStart"/>
            <w:r>
              <w:rPr>
                <w:lang w:val="en-US"/>
              </w:rPr>
              <w:t>tr_phi</w:t>
            </w:r>
            <w:proofErr w:type="spellEnd"/>
            <w:r>
              <w:rPr>
                <w:lang w:val="en-US"/>
              </w:rPr>
              <w:t>’ containing nominal frequency in [Hertz], one item per row of ‘</w:t>
            </w:r>
            <w:proofErr w:type="spellStart"/>
            <w:r>
              <w:rPr>
                <w:lang w:val="en-US"/>
              </w:rPr>
              <w:t>tr_phi</w:t>
            </w:r>
            <w:proofErr w:type="spellEnd"/>
            <w:r>
              <w:rPr>
                <w:lang w:val="en-US"/>
              </w:rPr>
              <w:t>’.</w:t>
            </w:r>
          </w:p>
        </w:tc>
      </w:tr>
      <w:tr w:rsidR="00322D5C" w:rsidTr="00EF4C78">
        <w:tc>
          <w:tcPr>
            <w:tcW w:w="1773" w:type="dxa"/>
          </w:tcPr>
          <w:p w:rsidR="00322D5C" w:rsidRDefault="00322D5C" w:rsidP="00E138BF">
            <w:pPr>
              <w:rPr>
                <w:lang w:val="en-US"/>
              </w:rPr>
            </w:pPr>
            <w:proofErr w:type="spellStart"/>
            <w:r>
              <w:rPr>
                <w:lang w:val="en-US"/>
              </w:rPr>
              <w:t>tr_phi_a</w:t>
            </w:r>
            <w:proofErr w:type="spellEnd"/>
          </w:p>
        </w:tc>
        <w:tc>
          <w:tcPr>
            <w:tcW w:w="767" w:type="dxa"/>
          </w:tcPr>
          <w:p w:rsidR="00322D5C" w:rsidRDefault="00322D5C" w:rsidP="009127FD">
            <w:pPr>
              <w:rPr>
                <w:lang w:val="en-US"/>
              </w:rPr>
            </w:pPr>
            <w:r>
              <w:rPr>
                <w:lang w:val="en-US"/>
              </w:rPr>
              <w:t>1</w:t>
            </w:r>
            <w:r w:rsidR="009127FD">
              <w:rPr>
                <w:lang w:val="en-US"/>
              </w:rPr>
              <w:t>, 2</w:t>
            </w:r>
          </w:p>
        </w:tc>
        <w:tc>
          <w:tcPr>
            <w:tcW w:w="1420" w:type="dxa"/>
          </w:tcPr>
          <w:p w:rsidR="00322D5C" w:rsidRDefault="00322D5C" w:rsidP="009A0351">
            <w:pPr>
              <w:rPr>
                <w:lang w:val="en-US"/>
              </w:rPr>
            </w:pPr>
            <w:r>
              <w:rPr>
                <w:lang w:val="en-US"/>
              </w:rPr>
              <w:t>Real row vector</w:t>
            </w:r>
          </w:p>
        </w:tc>
        <w:tc>
          <w:tcPr>
            <w:tcW w:w="4957" w:type="dxa"/>
          </w:tcPr>
          <w:p w:rsidR="00322D5C" w:rsidRDefault="00322D5C" w:rsidP="00E138BF">
            <w:pPr>
              <w:rPr>
                <w:lang w:val="en-US"/>
              </w:rPr>
            </w:pPr>
            <w:r>
              <w:rPr>
                <w:lang w:val="en-US"/>
              </w:rPr>
              <w:t>Independent variable of the ‘</w:t>
            </w:r>
            <w:proofErr w:type="spellStart"/>
            <w:r>
              <w:rPr>
                <w:lang w:val="en-US"/>
              </w:rPr>
              <w:t>tr_phi</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Pr>
                <w:lang w:val="en-US"/>
              </w:rPr>
              <w:t>tr_phi</w:t>
            </w:r>
            <w:proofErr w:type="spellEnd"/>
            <w:r>
              <w:rPr>
                <w:lang w:val="en-US"/>
              </w:rPr>
              <w:t>’.</w:t>
            </w:r>
          </w:p>
        </w:tc>
      </w:tr>
      <w:tr w:rsidR="00322D5C" w:rsidTr="00EF4C78">
        <w:tc>
          <w:tcPr>
            <w:tcW w:w="1773" w:type="dxa"/>
          </w:tcPr>
          <w:p w:rsidR="00322D5C" w:rsidRDefault="00EF4C78" w:rsidP="00EE69A7">
            <w:pPr>
              <w:rPr>
                <w:lang w:val="en-US"/>
              </w:rPr>
            </w:pPr>
            <w:proofErr w:type="spellStart"/>
            <w:r>
              <w:rPr>
                <w:lang w:val="en-US"/>
              </w:rPr>
              <w:t>c</w:t>
            </w:r>
            <w:r w:rsidR="00322D5C">
              <w:rPr>
                <w:lang w:val="en-US"/>
              </w:rPr>
              <w:t>rosstalk</w:t>
            </w:r>
            <w:r>
              <w:rPr>
                <w:lang w:val="en-US"/>
              </w:rPr>
              <w:t>_re</w:t>
            </w:r>
            <w:proofErr w:type="spellEnd"/>
          </w:p>
          <w:p w:rsidR="00EF4C78" w:rsidRDefault="00EF4C78" w:rsidP="00EF4C78">
            <w:pPr>
              <w:rPr>
                <w:lang w:val="en-US"/>
              </w:rPr>
            </w:pPr>
            <w:proofErr w:type="spellStart"/>
            <w:r>
              <w:rPr>
                <w:lang w:val="en-US"/>
              </w:rPr>
              <w:t>crosstalk_im</w:t>
            </w:r>
            <w:proofErr w:type="spellEnd"/>
          </w:p>
        </w:tc>
        <w:tc>
          <w:tcPr>
            <w:tcW w:w="767" w:type="dxa"/>
          </w:tcPr>
          <w:p w:rsidR="00322D5C" w:rsidRDefault="00322D5C" w:rsidP="009127FD">
            <w:pPr>
              <w:rPr>
                <w:lang w:val="en-US"/>
              </w:rPr>
            </w:pPr>
            <w:r>
              <w:rPr>
                <w:lang w:val="en-US"/>
              </w:rPr>
              <w:t>1</w:t>
            </w:r>
          </w:p>
        </w:tc>
        <w:tc>
          <w:tcPr>
            <w:tcW w:w="1420" w:type="dxa"/>
          </w:tcPr>
          <w:p w:rsidR="00322D5C" w:rsidRDefault="00EF4C78" w:rsidP="00162F69">
            <w:pPr>
              <w:rPr>
                <w:lang w:val="en-US"/>
              </w:rPr>
            </w:pPr>
            <w:r>
              <w:rPr>
                <w:lang w:val="en-US"/>
              </w:rPr>
              <w:t>Real</w:t>
            </w:r>
            <w:r w:rsidR="00322D5C">
              <w:rPr>
                <w:lang w:val="en-US"/>
              </w:rPr>
              <w:t xml:space="preserve"> column vector</w:t>
            </w:r>
            <w:r>
              <w:rPr>
                <w:lang w:val="en-US"/>
              </w:rPr>
              <w:t>s</w:t>
            </w:r>
          </w:p>
        </w:tc>
        <w:tc>
          <w:tcPr>
            <w:tcW w:w="4957" w:type="dxa"/>
          </w:tcPr>
          <w:p w:rsidR="00322D5C" w:rsidRDefault="00322D5C" w:rsidP="00F46775">
            <w:pPr>
              <w:rPr>
                <w:lang w:val="en-US"/>
              </w:rPr>
            </w:pPr>
            <w:r>
              <w:rPr>
                <w:lang w:val="en-US"/>
              </w:rPr>
              <w:t>Complex crosstalk coefficients expressing complex transfer from ‘u’ channel to ‘i’ channel defined as: crosstalk = i/u. Crosstalk in the opposite direction is assumed to be identical.</w:t>
            </w:r>
            <w:r w:rsidR="00162F69">
              <w:rPr>
                <w:lang w:val="en-US"/>
              </w:rPr>
              <w:t xml:space="preserve"> The value is dependent on the frequency ‘</w:t>
            </w:r>
            <w:proofErr w:type="spellStart"/>
            <w:r w:rsidR="00162F69">
              <w:rPr>
                <w:lang w:val="en-US"/>
              </w:rPr>
              <w:t>crosstalk_f</w:t>
            </w:r>
            <w:proofErr w:type="spellEnd"/>
            <w:r w:rsidR="00162F69">
              <w:rPr>
                <w:lang w:val="en-US"/>
              </w:rPr>
              <w:t>’.</w:t>
            </w:r>
          </w:p>
        </w:tc>
      </w:tr>
      <w:tr w:rsidR="00EF4C78" w:rsidTr="00EF4C78">
        <w:tc>
          <w:tcPr>
            <w:tcW w:w="1773" w:type="dxa"/>
          </w:tcPr>
          <w:p w:rsidR="00EF4C78" w:rsidRDefault="00EF4C78" w:rsidP="00EE69A7">
            <w:pPr>
              <w:rPr>
                <w:lang w:val="en-US"/>
              </w:rPr>
            </w:pPr>
            <w:proofErr w:type="spellStart"/>
            <w:r>
              <w:rPr>
                <w:lang w:val="en-US"/>
              </w:rPr>
              <w:t>crosstalk_f</w:t>
            </w:r>
            <w:proofErr w:type="spellEnd"/>
          </w:p>
        </w:tc>
        <w:tc>
          <w:tcPr>
            <w:tcW w:w="767" w:type="dxa"/>
          </w:tcPr>
          <w:p w:rsidR="00EF4C78" w:rsidRDefault="00EF4C78" w:rsidP="009127FD">
            <w:pPr>
              <w:rPr>
                <w:lang w:val="en-US"/>
              </w:rPr>
            </w:pPr>
            <w:r>
              <w:rPr>
                <w:lang w:val="en-US"/>
              </w:rPr>
              <w:t>1</w:t>
            </w:r>
            <w:r w:rsidR="009127FD">
              <w:rPr>
                <w:lang w:val="en-US"/>
              </w:rPr>
              <w:t>, 2</w:t>
            </w:r>
          </w:p>
        </w:tc>
        <w:tc>
          <w:tcPr>
            <w:tcW w:w="1420" w:type="dxa"/>
          </w:tcPr>
          <w:p w:rsidR="00EF4C78" w:rsidRDefault="00EF4C78" w:rsidP="009A0351">
            <w:pPr>
              <w:rPr>
                <w:lang w:val="en-US"/>
              </w:rPr>
            </w:pPr>
            <w:r>
              <w:rPr>
                <w:lang w:val="en-US"/>
              </w:rPr>
              <w:t>Real column vector</w:t>
            </w:r>
          </w:p>
        </w:tc>
        <w:tc>
          <w:tcPr>
            <w:tcW w:w="4957" w:type="dxa"/>
          </w:tcPr>
          <w:p w:rsidR="00EF4C78" w:rsidRDefault="00EF4C78" w:rsidP="00F46775">
            <w:pPr>
              <w:rPr>
                <w:lang w:val="en-US"/>
              </w:rPr>
            </w:pPr>
            <w:r>
              <w:rPr>
                <w:lang w:val="en-US"/>
              </w:rPr>
              <w:t>Independent variable of the ‘crosstalk’ containing nominal frequency in [Hertz], one item per row of ‘crosstalk’.</w:t>
            </w:r>
          </w:p>
        </w:tc>
      </w:tr>
      <w:tr w:rsidR="00EF4C78" w:rsidTr="00EF4C78">
        <w:tc>
          <w:tcPr>
            <w:tcW w:w="1773" w:type="dxa"/>
          </w:tcPr>
          <w:p w:rsidR="00EF4C78" w:rsidRDefault="00EF4C78" w:rsidP="00207F36">
            <w:pPr>
              <w:rPr>
                <w:lang w:val="en-US"/>
              </w:rPr>
            </w:pPr>
            <w:proofErr w:type="spellStart"/>
            <w:r>
              <w:rPr>
                <w:lang w:val="en-US"/>
              </w:rPr>
              <w:t>adc_sfdr</w:t>
            </w:r>
            <w:proofErr w:type="spellEnd"/>
          </w:p>
        </w:tc>
        <w:tc>
          <w:tcPr>
            <w:tcW w:w="767" w:type="dxa"/>
          </w:tcPr>
          <w:p w:rsidR="00EF4C78" w:rsidRDefault="00EF4C78" w:rsidP="009127FD">
            <w:pPr>
              <w:rPr>
                <w:lang w:val="en-US"/>
              </w:rPr>
            </w:pPr>
            <w:r>
              <w:rPr>
                <w:lang w:val="en-US"/>
              </w:rPr>
              <w:t>1</w:t>
            </w:r>
            <w:r w:rsidR="009127FD">
              <w:rPr>
                <w:lang w:val="en-US"/>
              </w:rPr>
              <w:t>, 2</w:t>
            </w:r>
          </w:p>
        </w:tc>
        <w:tc>
          <w:tcPr>
            <w:tcW w:w="1420" w:type="dxa"/>
          </w:tcPr>
          <w:p w:rsidR="00EF4C78" w:rsidRDefault="00EF4C78" w:rsidP="009A0351">
            <w:pPr>
              <w:rPr>
                <w:lang w:val="en-US"/>
              </w:rPr>
            </w:pPr>
            <w:r>
              <w:rPr>
                <w:lang w:val="en-US"/>
              </w:rPr>
              <w:t>2D real matrix</w:t>
            </w:r>
          </w:p>
        </w:tc>
        <w:tc>
          <w:tcPr>
            <w:tcW w:w="4957" w:type="dxa"/>
          </w:tcPr>
          <w:p w:rsidR="00EF4C78" w:rsidRDefault="00EF4C78" w:rsidP="00162F69">
            <w:pPr>
              <w:rPr>
                <w:lang w:val="en-US"/>
              </w:rPr>
            </w:pPr>
            <w:r>
              <w:rPr>
                <w:lang w:val="en-US"/>
              </w:rPr>
              <w:t>Spurious Free Dynamic Range coefficients of the digitizer channel [</w:t>
            </w:r>
            <w:proofErr w:type="spellStart"/>
            <w:r>
              <w:rPr>
                <w:lang w:val="en-US"/>
              </w:rPr>
              <w:t>dBc</w:t>
            </w:r>
            <w:proofErr w:type="spellEnd"/>
            <w:r>
              <w:rPr>
                <w:lang w:val="en-US"/>
              </w:rPr>
              <w:t>]. The values are ratios of the fundamental amplitude to the highest spurious component, i.e. 100 </w:t>
            </w:r>
            <w:proofErr w:type="spellStart"/>
            <w:r>
              <w:rPr>
                <w:lang w:val="en-US"/>
              </w:rPr>
              <w:t>dBc</w:t>
            </w:r>
            <w:proofErr w:type="spellEnd"/>
            <w:r>
              <w:rPr>
                <w:lang w:val="en-US"/>
              </w:rPr>
              <w:t xml:space="preserve"> means highest spur is </w:t>
            </w:r>
            <w:proofErr w:type="spellStart"/>
            <w:r>
              <w:rPr>
                <w:lang w:val="en-US"/>
              </w:rPr>
              <w:t>fundamental_amplitude</w:t>
            </w:r>
            <w:proofErr w:type="spellEnd"/>
            <w:r w:rsidR="00162F69">
              <w:rPr>
                <w:lang w:val="en-US"/>
              </w:rPr>
              <w:t>*1e-5</w:t>
            </w:r>
            <w:r>
              <w:rPr>
                <w:lang w:val="en-US"/>
              </w:rPr>
              <w:t>.</w:t>
            </w:r>
            <w:r w:rsidR="00162F69">
              <w:rPr>
                <w:lang w:val="en-US"/>
              </w:rPr>
              <w:t xml:space="preserve"> The value is dependent on the fundamental frequency ‘</w:t>
            </w:r>
            <w:proofErr w:type="spellStart"/>
            <w:r w:rsidR="00162F69">
              <w:rPr>
                <w:lang w:val="en-US"/>
              </w:rPr>
              <w:t>adc_sfdr_f</w:t>
            </w:r>
            <w:proofErr w:type="spellEnd"/>
            <w:r w:rsidR="00162F69">
              <w:rPr>
                <w:lang w:val="en-US"/>
              </w:rPr>
              <w:t>’ and amplitude ‘</w:t>
            </w:r>
            <w:proofErr w:type="spellStart"/>
            <w:r w:rsidR="00162F69">
              <w:rPr>
                <w:lang w:val="en-US"/>
              </w:rPr>
              <w:t>adc_sfdr_a</w:t>
            </w:r>
            <w:proofErr w:type="spellEnd"/>
            <w:r w:rsidR="00162F69">
              <w:rPr>
                <w:lang w:val="en-US"/>
              </w:rPr>
              <w:t>’.</w:t>
            </w:r>
          </w:p>
        </w:tc>
      </w:tr>
      <w:tr w:rsidR="00EF4C78" w:rsidTr="00EF4C78">
        <w:tc>
          <w:tcPr>
            <w:tcW w:w="1773" w:type="dxa"/>
          </w:tcPr>
          <w:p w:rsidR="00EF4C78" w:rsidRDefault="00EF4C78" w:rsidP="00207F36">
            <w:pPr>
              <w:rPr>
                <w:lang w:val="en-US"/>
              </w:rPr>
            </w:pPr>
            <w:proofErr w:type="spellStart"/>
            <w:r>
              <w:rPr>
                <w:lang w:val="en-US"/>
              </w:rPr>
              <w:t>adc_sfdr_f</w:t>
            </w:r>
            <w:proofErr w:type="spellEnd"/>
          </w:p>
        </w:tc>
        <w:tc>
          <w:tcPr>
            <w:tcW w:w="767" w:type="dxa"/>
          </w:tcPr>
          <w:p w:rsidR="00EF4C78" w:rsidRDefault="00EF4C78" w:rsidP="009127FD">
            <w:pPr>
              <w:rPr>
                <w:lang w:val="en-US"/>
              </w:rPr>
            </w:pPr>
            <w:r>
              <w:rPr>
                <w:lang w:val="en-US"/>
              </w:rPr>
              <w:t>1</w:t>
            </w:r>
            <w:r w:rsidR="009127FD">
              <w:rPr>
                <w:lang w:val="en-US"/>
              </w:rPr>
              <w:t>, 2</w:t>
            </w:r>
          </w:p>
        </w:tc>
        <w:tc>
          <w:tcPr>
            <w:tcW w:w="1420" w:type="dxa"/>
          </w:tcPr>
          <w:p w:rsidR="00EF4C78" w:rsidRDefault="00EF4C78" w:rsidP="009A0351">
            <w:pPr>
              <w:rPr>
                <w:lang w:val="en-US"/>
              </w:rPr>
            </w:pPr>
            <w:r>
              <w:rPr>
                <w:lang w:val="en-US"/>
              </w:rPr>
              <w:t>Real column vector</w:t>
            </w:r>
          </w:p>
        </w:tc>
        <w:tc>
          <w:tcPr>
            <w:tcW w:w="4957" w:type="dxa"/>
          </w:tcPr>
          <w:p w:rsidR="00EF4C78" w:rsidRDefault="00EF4C78" w:rsidP="00BE6EED">
            <w:pPr>
              <w:rPr>
                <w:lang w:val="en-US"/>
              </w:rPr>
            </w:pPr>
            <w:r>
              <w:rPr>
                <w:lang w:val="en-US"/>
              </w:rPr>
              <w:t>Independent variable of the ‘</w:t>
            </w:r>
            <w:proofErr w:type="spellStart"/>
            <w:r>
              <w:rPr>
                <w:lang w:val="en-US"/>
              </w:rPr>
              <w:t>adc_sfdr</w:t>
            </w:r>
            <w:proofErr w:type="spellEnd"/>
            <w:r>
              <w:rPr>
                <w:lang w:val="en-US"/>
              </w:rPr>
              <w:t xml:space="preserve">’ containing frequency of the fundamental harmonic in [Hertz], </w:t>
            </w:r>
            <w:r>
              <w:rPr>
                <w:lang w:val="en-US"/>
              </w:rPr>
              <w:lastRenderedPageBreak/>
              <w:t>one item per row of ‘</w:t>
            </w:r>
            <w:proofErr w:type="spellStart"/>
            <w:r>
              <w:rPr>
                <w:lang w:val="en-US"/>
              </w:rPr>
              <w:t>adc_sfdr</w:t>
            </w:r>
            <w:proofErr w:type="spellEnd"/>
            <w:r>
              <w:rPr>
                <w:lang w:val="en-US"/>
              </w:rPr>
              <w:t>’.</w:t>
            </w:r>
          </w:p>
        </w:tc>
      </w:tr>
      <w:tr w:rsidR="00EF4C78" w:rsidTr="00EF4C78">
        <w:tc>
          <w:tcPr>
            <w:tcW w:w="1773" w:type="dxa"/>
          </w:tcPr>
          <w:p w:rsidR="00EF4C78" w:rsidRDefault="00EF4C78" w:rsidP="00207F36">
            <w:pPr>
              <w:rPr>
                <w:lang w:val="en-US"/>
              </w:rPr>
            </w:pPr>
            <w:proofErr w:type="spellStart"/>
            <w:r>
              <w:rPr>
                <w:lang w:val="en-US"/>
              </w:rPr>
              <w:lastRenderedPageBreak/>
              <w:t>adc_sfdr_a</w:t>
            </w:r>
            <w:proofErr w:type="spellEnd"/>
          </w:p>
        </w:tc>
        <w:tc>
          <w:tcPr>
            <w:tcW w:w="767" w:type="dxa"/>
          </w:tcPr>
          <w:p w:rsidR="00EF4C78" w:rsidRDefault="00EF4C78" w:rsidP="009127FD">
            <w:pPr>
              <w:rPr>
                <w:lang w:val="en-US"/>
              </w:rPr>
            </w:pPr>
            <w:r>
              <w:rPr>
                <w:lang w:val="en-US"/>
              </w:rPr>
              <w:t>1</w:t>
            </w:r>
            <w:r w:rsidR="009127FD">
              <w:rPr>
                <w:lang w:val="en-US"/>
              </w:rPr>
              <w:t>, 2</w:t>
            </w:r>
          </w:p>
        </w:tc>
        <w:tc>
          <w:tcPr>
            <w:tcW w:w="1420" w:type="dxa"/>
          </w:tcPr>
          <w:p w:rsidR="00EF4C78" w:rsidRDefault="00EF4C78" w:rsidP="009A0351">
            <w:pPr>
              <w:rPr>
                <w:lang w:val="en-US"/>
              </w:rPr>
            </w:pPr>
            <w:r>
              <w:rPr>
                <w:lang w:val="en-US"/>
              </w:rPr>
              <w:t>Real row vector</w:t>
            </w:r>
          </w:p>
        </w:tc>
        <w:tc>
          <w:tcPr>
            <w:tcW w:w="4957" w:type="dxa"/>
          </w:tcPr>
          <w:p w:rsidR="00EF4C78" w:rsidRDefault="00EF4C78" w:rsidP="00BE6EED">
            <w:pPr>
              <w:rPr>
                <w:lang w:val="en-US"/>
              </w:rPr>
            </w:pPr>
            <w:r>
              <w:rPr>
                <w:lang w:val="en-US"/>
              </w:rPr>
              <w:t>Independent variable of the ‘</w:t>
            </w:r>
            <w:proofErr w:type="spellStart"/>
            <w:r>
              <w:rPr>
                <w:lang w:val="en-US"/>
              </w:rPr>
              <w:t>adc_sfdr</w:t>
            </w:r>
            <w:proofErr w:type="spellEnd"/>
            <w:r>
              <w:rPr>
                <w:lang w:val="en-US"/>
              </w:rPr>
              <w:t>’ containing amplitude of the fundamental harmonic in [Volts], one item per column of ‘</w:t>
            </w:r>
            <w:proofErr w:type="spellStart"/>
            <w:r>
              <w:rPr>
                <w:lang w:val="en-US"/>
              </w:rPr>
              <w:t>adc_sfdr</w:t>
            </w:r>
            <w:proofErr w:type="spellEnd"/>
            <w:r>
              <w:rPr>
                <w:lang w:val="en-US"/>
              </w:rPr>
              <w:t>’.</w:t>
            </w:r>
          </w:p>
        </w:tc>
      </w:tr>
      <w:tr w:rsidR="00EF4C78" w:rsidTr="00EF4C78">
        <w:tc>
          <w:tcPr>
            <w:tcW w:w="1773" w:type="dxa"/>
          </w:tcPr>
          <w:p w:rsidR="00EF4C78" w:rsidRDefault="00EF4C78" w:rsidP="00F46775">
            <w:pPr>
              <w:rPr>
                <w:lang w:val="en-US"/>
              </w:rPr>
            </w:pPr>
            <w:proofErr w:type="spellStart"/>
            <w:r>
              <w:rPr>
                <w:lang w:val="en-US"/>
              </w:rPr>
              <w:t>tr_sfdr</w:t>
            </w:r>
            <w:proofErr w:type="spellEnd"/>
          </w:p>
          <w:p w:rsidR="00EF4C78" w:rsidRDefault="00EF4C78" w:rsidP="00F46775">
            <w:pPr>
              <w:rPr>
                <w:lang w:val="en-US"/>
              </w:rPr>
            </w:pPr>
            <w:proofErr w:type="spellStart"/>
            <w:r>
              <w:rPr>
                <w:lang w:val="en-US"/>
              </w:rPr>
              <w:t>tr_sfdr_f</w:t>
            </w:r>
            <w:proofErr w:type="spellEnd"/>
          </w:p>
          <w:p w:rsidR="00EF4C78" w:rsidRDefault="00EF4C78" w:rsidP="00207F36">
            <w:pPr>
              <w:rPr>
                <w:lang w:val="en-US"/>
              </w:rPr>
            </w:pPr>
            <w:proofErr w:type="spellStart"/>
            <w:r>
              <w:rPr>
                <w:lang w:val="en-US"/>
              </w:rPr>
              <w:t>tr_sfdr_a</w:t>
            </w:r>
            <w:proofErr w:type="spellEnd"/>
          </w:p>
        </w:tc>
        <w:tc>
          <w:tcPr>
            <w:tcW w:w="767" w:type="dxa"/>
          </w:tcPr>
          <w:p w:rsidR="00EF4C78" w:rsidRDefault="00EF4C78" w:rsidP="009127FD">
            <w:pPr>
              <w:rPr>
                <w:lang w:val="en-US"/>
              </w:rPr>
            </w:pPr>
            <w:r>
              <w:rPr>
                <w:lang w:val="en-US"/>
              </w:rPr>
              <w:t>1</w:t>
            </w:r>
            <w:r w:rsidR="009127FD">
              <w:rPr>
                <w:lang w:val="en-US"/>
              </w:rPr>
              <w:t>, 2</w:t>
            </w:r>
          </w:p>
        </w:tc>
        <w:tc>
          <w:tcPr>
            <w:tcW w:w="1420" w:type="dxa"/>
          </w:tcPr>
          <w:p w:rsidR="00EF4C78" w:rsidRDefault="00EF4C78" w:rsidP="009A0351">
            <w:pPr>
              <w:rPr>
                <w:lang w:val="en-US"/>
              </w:rPr>
            </w:pPr>
          </w:p>
        </w:tc>
        <w:tc>
          <w:tcPr>
            <w:tcW w:w="4957"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EF4C78" w:rsidTr="00EF4C78">
        <w:tc>
          <w:tcPr>
            <w:tcW w:w="1773" w:type="dxa"/>
          </w:tcPr>
          <w:p w:rsidR="00EF4C78" w:rsidRDefault="00EF4C78" w:rsidP="00F46775">
            <w:pPr>
              <w:rPr>
                <w:lang w:val="en-US"/>
              </w:rPr>
            </w:pPr>
            <w:proofErr w:type="spellStart"/>
            <w:r>
              <w:rPr>
                <w:lang w:val="en-US"/>
              </w:rPr>
              <w:t>adc_bits</w:t>
            </w:r>
            <w:proofErr w:type="spellEnd"/>
          </w:p>
        </w:tc>
        <w:tc>
          <w:tcPr>
            <w:tcW w:w="767" w:type="dxa"/>
          </w:tcPr>
          <w:p w:rsidR="00EF4C78" w:rsidRDefault="00EF4C78" w:rsidP="009127FD">
            <w:pPr>
              <w:rPr>
                <w:lang w:val="en-US"/>
              </w:rPr>
            </w:pPr>
            <w:r>
              <w:rPr>
                <w:lang w:val="en-US"/>
              </w:rPr>
              <w:t>1</w:t>
            </w:r>
            <w:r w:rsidR="009127FD">
              <w:rPr>
                <w:lang w:val="en-US"/>
              </w:rPr>
              <w:t>, 2</w:t>
            </w:r>
          </w:p>
        </w:tc>
        <w:tc>
          <w:tcPr>
            <w:tcW w:w="1420" w:type="dxa"/>
          </w:tcPr>
          <w:p w:rsidR="00EF4C78" w:rsidRDefault="00EF4C78" w:rsidP="009A0351">
            <w:pPr>
              <w:rPr>
                <w:lang w:val="en-US"/>
              </w:rPr>
            </w:pPr>
            <w:r>
              <w:rPr>
                <w:lang w:val="en-US"/>
              </w:rPr>
              <w:t>Integer scalar</w:t>
            </w:r>
          </w:p>
        </w:tc>
        <w:tc>
          <w:tcPr>
            <w:tcW w:w="4957" w:type="dxa"/>
          </w:tcPr>
          <w:p w:rsidR="00EF4C78" w:rsidRDefault="00EF4C78" w:rsidP="00F46775">
            <w:pPr>
              <w:rPr>
                <w:lang w:val="en-US"/>
              </w:rPr>
            </w:pPr>
            <w:r>
              <w:rPr>
                <w:lang w:val="en-US"/>
              </w:rPr>
              <w:t>Bit resolution of the ADC of the digitizer.</w:t>
            </w:r>
          </w:p>
        </w:tc>
      </w:tr>
      <w:tr w:rsidR="00EF4C78" w:rsidTr="00EF4C78">
        <w:tc>
          <w:tcPr>
            <w:tcW w:w="1773" w:type="dxa"/>
          </w:tcPr>
          <w:p w:rsidR="00EF4C78" w:rsidRDefault="00EF4C78" w:rsidP="00D04608">
            <w:pPr>
              <w:rPr>
                <w:lang w:val="en-US"/>
              </w:rPr>
            </w:pPr>
            <w:proofErr w:type="spellStart"/>
            <w:r>
              <w:rPr>
                <w:lang w:val="en-US"/>
              </w:rPr>
              <w:t>adc_nrng</w:t>
            </w:r>
            <w:proofErr w:type="spellEnd"/>
          </w:p>
        </w:tc>
        <w:tc>
          <w:tcPr>
            <w:tcW w:w="767" w:type="dxa"/>
          </w:tcPr>
          <w:p w:rsidR="00EF4C78" w:rsidRDefault="00EF4C78" w:rsidP="009127FD">
            <w:pPr>
              <w:rPr>
                <w:lang w:val="en-US"/>
              </w:rPr>
            </w:pPr>
            <w:r>
              <w:rPr>
                <w:lang w:val="en-US"/>
              </w:rPr>
              <w:t>1</w:t>
            </w:r>
            <w:r w:rsidR="009127FD">
              <w:rPr>
                <w:lang w:val="en-US"/>
              </w:rPr>
              <w:t>, 2</w:t>
            </w:r>
          </w:p>
        </w:tc>
        <w:tc>
          <w:tcPr>
            <w:tcW w:w="1420" w:type="dxa"/>
          </w:tcPr>
          <w:p w:rsidR="00EF4C78" w:rsidRDefault="00EF4C78" w:rsidP="009A0351">
            <w:pPr>
              <w:rPr>
                <w:lang w:val="en-US"/>
              </w:rPr>
            </w:pPr>
            <w:r>
              <w:rPr>
                <w:lang w:val="en-US"/>
              </w:rPr>
              <w:t>Real scalar</w:t>
            </w:r>
          </w:p>
        </w:tc>
        <w:tc>
          <w:tcPr>
            <w:tcW w:w="4957" w:type="dxa"/>
          </w:tcPr>
          <w:p w:rsidR="00EF4C78" w:rsidRDefault="00EF4C78" w:rsidP="00286F08">
            <w:pPr>
              <w:rPr>
                <w:lang w:val="en-US"/>
              </w:rPr>
            </w:pPr>
            <w:r>
              <w:rPr>
                <w:lang w:val="en-US"/>
              </w:rPr>
              <w:t>Range of the digitizer channel in [Volts].</w:t>
            </w:r>
          </w:p>
        </w:tc>
      </w:tr>
      <w:tr w:rsidR="00EF4C78" w:rsidTr="00EF4C78">
        <w:tc>
          <w:tcPr>
            <w:tcW w:w="1773" w:type="dxa"/>
          </w:tcPr>
          <w:p w:rsidR="00EF4C78" w:rsidRDefault="00EF4C78" w:rsidP="00D04608">
            <w:pPr>
              <w:rPr>
                <w:lang w:val="en-US"/>
              </w:rPr>
            </w:pPr>
            <w:proofErr w:type="spellStart"/>
            <w:r>
              <w:rPr>
                <w:lang w:val="en-US"/>
              </w:rPr>
              <w:t>lsb</w:t>
            </w:r>
            <w:proofErr w:type="spellEnd"/>
          </w:p>
        </w:tc>
        <w:tc>
          <w:tcPr>
            <w:tcW w:w="767" w:type="dxa"/>
          </w:tcPr>
          <w:p w:rsidR="00EF4C78" w:rsidRDefault="00EF4C78" w:rsidP="009127FD">
            <w:pPr>
              <w:rPr>
                <w:lang w:val="en-US"/>
              </w:rPr>
            </w:pPr>
            <w:r>
              <w:rPr>
                <w:lang w:val="en-US"/>
              </w:rPr>
              <w:t>1</w:t>
            </w:r>
            <w:r w:rsidR="009127FD">
              <w:rPr>
                <w:lang w:val="en-US"/>
              </w:rPr>
              <w:t>, 2</w:t>
            </w:r>
          </w:p>
        </w:tc>
        <w:tc>
          <w:tcPr>
            <w:tcW w:w="1420" w:type="dxa"/>
          </w:tcPr>
          <w:p w:rsidR="00EF4C78" w:rsidRDefault="00EF4C78" w:rsidP="009A0351">
            <w:pPr>
              <w:rPr>
                <w:lang w:val="en-US"/>
              </w:rPr>
            </w:pPr>
            <w:r>
              <w:rPr>
                <w:lang w:val="en-US"/>
              </w:rPr>
              <w:t>Real scalar</w:t>
            </w:r>
          </w:p>
        </w:tc>
        <w:tc>
          <w:tcPr>
            <w:tcW w:w="4957"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prefixes defining the channel.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proofErr w:type="spellStart"/>
            <w:r>
              <w:rPr>
                <w:lang w:val="en-US"/>
              </w:rPr>
              <w:t>adc_gain</w:t>
            </w:r>
            <w:proofErr w:type="spellEnd"/>
          </w:p>
        </w:tc>
        <w:tc>
          <w:tcPr>
            <w:tcW w:w="2823" w:type="dxa"/>
          </w:tcPr>
          <w:p w:rsidR="001077F0" w:rsidRDefault="001077F0" w:rsidP="00162F69">
            <w:pPr>
              <w:rPr>
                <w:lang w:val="en-US"/>
              </w:rPr>
            </w:pPr>
            <w:proofErr w:type="spellStart"/>
            <w:r>
              <w:rPr>
                <w:lang w:val="en-US"/>
              </w:rPr>
              <w:t>u_adc_gain</w:t>
            </w:r>
            <w:proofErr w:type="spellEnd"/>
          </w:p>
        </w:tc>
        <w:tc>
          <w:tcPr>
            <w:tcW w:w="2738" w:type="dxa"/>
          </w:tcPr>
          <w:p w:rsidR="001077F0" w:rsidRDefault="001077F0" w:rsidP="00162F69">
            <w:pPr>
              <w:rPr>
                <w:lang w:val="en-US"/>
              </w:rPr>
            </w:pPr>
            <w:proofErr w:type="spellStart"/>
            <w:r>
              <w:rPr>
                <w:lang w:val="en-US"/>
              </w:rPr>
              <w:t>i_adc_gain</w:t>
            </w:r>
            <w:proofErr w:type="spellEnd"/>
          </w:p>
        </w:tc>
      </w:tr>
      <w:tr w:rsidR="001077F0" w:rsidTr="00162F69">
        <w:tc>
          <w:tcPr>
            <w:tcW w:w="1860" w:type="dxa"/>
          </w:tcPr>
          <w:p w:rsidR="001077F0" w:rsidRDefault="001077F0" w:rsidP="00162F69">
            <w:pPr>
              <w:rPr>
                <w:lang w:val="en-US"/>
              </w:rPr>
            </w:pPr>
            <w:proofErr w:type="spellStart"/>
            <w:r>
              <w:rPr>
                <w:lang w:val="en-US"/>
              </w:rPr>
              <w:t>adc_gain_f</w:t>
            </w:r>
            <w:proofErr w:type="spellEnd"/>
          </w:p>
        </w:tc>
        <w:tc>
          <w:tcPr>
            <w:tcW w:w="2823" w:type="dxa"/>
          </w:tcPr>
          <w:p w:rsidR="001077F0" w:rsidRDefault="001077F0" w:rsidP="00162F69">
            <w:pPr>
              <w:rPr>
                <w:lang w:val="en-US"/>
              </w:rPr>
            </w:pPr>
            <w:proofErr w:type="spellStart"/>
            <w:r>
              <w:rPr>
                <w:lang w:val="en-US"/>
              </w:rPr>
              <w:t>u_adc_gain_f</w:t>
            </w:r>
            <w:proofErr w:type="spellEnd"/>
          </w:p>
        </w:tc>
        <w:tc>
          <w:tcPr>
            <w:tcW w:w="2738" w:type="dxa"/>
          </w:tcPr>
          <w:p w:rsidR="001077F0" w:rsidRDefault="001077F0" w:rsidP="00162F69">
            <w:pPr>
              <w:rPr>
                <w:lang w:val="en-US"/>
              </w:rPr>
            </w:pPr>
            <w:proofErr w:type="spellStart"/>
            <w:r>
              <w:rPr>
                <w:lang w:val="en-US"/>
              </w:rPr>
              <w:t>i_adc_gain_f</w:t>
            </w:r>
            <w:proofErr w:type="spellEnd"/>
          </w:p>
        </w:tc>
      </w:tr>
      <w:tr w:rsidR="001077F0" w:rsidTr="00162F69">
        <w:tc>
          <w:tcPr>
            <w:tcW w:w="1860" w:type="dxa"/>
          </w:tcPr>
          <w:p w:rsidR="001077F0" w:rsidRDefault="001077F0" w:rsidP="00162F69">
            <w:pPr>
              <w:rPr>
                <w:lang w:val="en-US"/>
              </w:rPr>
            </w:pPr>
            <w:proofErr w:type="spellStart"/>
            <w:r>
              <w:rPr>
                <w:lang w:val="en-US"/>
              </w:rPr>
              <w:t>adc_nrng</w:t>
            </w:r>
            <w:proofErr w:type="spellEnd"/>
          </w:p>
        </w:tc>
        <w:tc>
          <w:tcPr>
            <w:tcW w:w="2823" w:type="dxa"/>
          </w:tcPr>
          <w:p w:rsidR="001077F0" w:rsidRDefault="001077F0" w:rsidP="00162F69">
            <w:pPr>
              <w:rPr>
                <w:lang w:val="en-US"/>
              </w:rPr>
            </w:pPr>
            <w:proofErr w:type="spellStart"/>
            <w:r>
              <w:rPr>
                <w:lang w:val="en-US"/>
              </w:rPr>
              <w:t>u_adc_nrng</w:t>
            </w:r>
            <w:proofErr w:type="spellEnd"/>
          </w:p>
        </w:tc>
        <w:tc>
          <w:tcPr>
            <w:tcW w:w="2738" w:type="dxa"/>
          </w:tcPr>
          <w:p w:rsidR="001077F0" w:rsidRDefault="001077F0" w:rsidP="00162F69">
            <w:pPr>
              <w:rPr>
                <w:lang w:val="en-US"/>
              </w:rPr>
            </w:pPr>
            <w:proofErr w:type="spellStart"/>
            <w:r>
              <w:rPr>
                <w:lang w:val="en-US"/>
              </w:rPr>
              <w:t>i_adc_nrng</w:t>
            </w:r>
            <w:proofErr w:type="spellEnd"/>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1077F0" w:rsidRDefault="001077F0">
      <w:pPr>
        <w:rPr>
          <w:lang w:val="en-US"/>
        </w:rPr>
      </w:pPr>
    </w:p>
    <w:p w:rsidR="002528FA" w:rsidRDefault="002528FA">
      <w:pPr>
        <w:rPr>
          <w:lang w:val="en-US"/>
        </w:rPr>
      </w:pPr>
      <w:r w:rsidRPr="002528FA">
        <w:rPr>
          <w:b/>
          <w:lang w:val="en-US"/>
        </w:rPr>
        <w:t>Note 2):</w:t>
      </w:r>
      <w:r>
        <w:rPr>
          <w:lang w:val="en-US"/>
        </w:rPr>
        <w:t xml:space="preserve"> There parameters have no assigned uncertainty, just value </w:t>
      </w:r>
      <w:r w:rsidRPr="002528FA">
        <w:rPr>
          <w:b/>
          <w:lang w:val="en-US"/>
        </w:rPr>
        <w:t>‘v’</w:t>
      </w:r>
      <w:r>
        <w:rPr>
          <w:lang w:val="en-US"/>
        </w:rPr>
        <w:t>.</w:t>
      </w:r>
    </w:p>
    <w:p w:rsidR="001077F0" w:rsidRDefault="001077F0">
      <w:pPr>
        <w:rPr>
          <w:lang w:val="en-US"/>
        </w:rPr>
      </w:pPr>
      <w:r>
        <w:rPr>
          <w:lang w:val="en-US"/>
        </w:rPr>
        <w:t>Note if any correction is not available (not loaded to the TWM system), it will be still passed into the algorithm but with nominal value, such as 1.0 for gains, 0.0 for phase, etc.</w:t>
      </w: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proofErr w:type="spellStart"/>
      <w:r>
        <w:rPr>
          <w:lang w:val="en-US"/>
        </w:rPr>
        <w:t>adc_sfdr</w:t>
      </w:r>
      <w:r w:rsidR="002528FA">
        <w:rPr>
          <w:lang w:val="en-US"/>
        </w:rPr>
        <w:t>.v</w:t>
      </w:r>
      <w:proofErr w:type="spellEnd"/>
      <w:r>
        <w:rPr>
          <w:lang w:val="en-US"/>
        </w:rPr>
        <w:t xml:space="preserve"> = [93]; means algorithm shall assume 93 </w:t>
      </w:r>
      <w:proofErr w:type="spellStart"/>
      <w:r>
        <w:rPr>
          <w:lang w:val="en-US"/>
        </w:rPr>
        <w:t>dBc</w:t>
      </w:r>
      <w:proofErr w:type="spellEnd"/>
      <w:r>
        <w:rPr>
          <w:lang w:val="en-US"/>
        </w:rPr>
        <w:t xml:space="preserve"> SFDR for</w:t>
      </w:r>
      <w:r w:rsidR="002528FA">
        <w:rPr>
          <w:lang w:val="en-US"/>
        </w:rPr>
        <w:t xml:space="preserve"> all frequencies and amplitudes. </w:t>
      </w:r>
      <w:proofErr w:type="spellStart"/>
      <w:r w:rsidR="002528FA">
        <w:rPr>
          <w:lang w:val="en-US"/>
        </w:rPr>
        <w:t>adc_sfdr.v</w:t>
      </w:r>
      <w:proofErr w:type="spellEnd"/>
      <w:r w:rsidR="002528FA">
        <w:rPr>
          <w:lang w:val="en-US"/>
        </w:rPr>
        <w:t xml:space="preserve"> = [93; 90]; </w:t>
      </w:r>
      <w:proofErr w:type="spellStart"/>
      <w:r w:rsidR="002528FA">
        <w:rPr>
          <w:lang w:val="en-US"/>
        </w:rPr>
        <w:t>adc_sfdr_f.v</w:t>
      </w:r>
      <w:proofErr w:type="spellEnd"/>
      <w:r w:rsidR="002528FA">
        <w:rPr>
          <w:lang w:val="en-US"/>
        </w:rPr>
        <w:t xml:space="preserve"> = [1e3; 1e4]; means to assume 93 </w:t>
      </w:r>
      <w:proofErr w:type="spellStart"/>
      <w:r w:rsidR="002528FA">
        <w:rPr>
          <w:lang w:val="en-US"/>
        </w:rPr>
        <w:t>dBc</w:t>
      </w:r>
      <w:proofErr w:type="spellEnd"/>
      <w:r w:rsidR="002528FA">
        <w:rPr>
          <w:lang w:val="en-US"/>
        </w:rPr>
        <w:t xml:space="preserve"> for frequency 1e3 Hz and 90 </w:t>
      </w:r>
      <w:proofErr w:type="spellStart"/>
      <w:r w:rsidR="002528FA">
        <w:rPr>
          <w:lang w:val="en-US"/>
        </w:rPr>
        <w:t>dBc</w:t>
      </w:r>
      <w:proofErr w:type="spellEnd"/>
      <w:r w:rsidR="002528FA">
        <w:rPr>
          <w:lang w:val="en-US"/>
        </w:rPr>
        <w:t xml:space="preserve"> for frequency 1e4.</w:t>
      </w:r>
    </w:p>
    <w:p w:rsidR="00A87C28" w:rsidRDefault="009A0351">
      <w:pPr>
        <w:rPr>
          <w:lang w:val="en-US"/>
        </w:rPr>
      </w:pPr>
      <w:r>
        <w:rPr>
          <w:lang w:val="en-US"/>
        </w:rPr>
        <w:t>Note the SFDR data are not meant as corrections. These are only for estimation of the uncertainty.</w:t>
      </w:r>
    </w:p>
    <w:p w:rsidR="009A0351" w:rsidRDefault="009A0351">
      <w:pPr>
        <w:rPr>
          <w:lang w:val="en-US"/>
        </w:rPr>
      </w:pPr>
      <w:r>
        <w:rPr>
          <w:lang w:val="en-US"/>
        </w:rPr>
        <w:t xml:space="preserve">Note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parameter may not be present depending on the selected digitizer. If it is not available, the algorithm should use combination of the </w:t>
      </w:r>
      <w:r w:rsidRPr="009A0351">
        <w:rPr>
          <w:b/>
          <w:lang w:val="en-US"/>
        </w:rPr>
        <w:t>‘</w:t>
      </w:r>
      <w:proofErr w:type="spellStart"/>
      <w:r w:rsidRPr="009A0351">
        <w:rPr>
          <w:b/>
          <w:lang w:val="en-US"/>
        </w:rPr>
        <w:t>adc_bits</w:t>
      </w:r>
      <w:proofErr w:type="spellEnd"/>
      <w:r w:rsidRPr="009A0351">
        <w:rPr>
          <w:b/>
          <w:lang w:val="en-US"/>
        </w:rPr>
        <w:t>’</w:t>
      </w:r>
      <w:r>
        <w:rPr>
          <w:lang w:val="en-US"/>
        </w:rPr>
        <w:t xml:space="preserve"> and </w:t>
      </w:r>
      <w:r w:rsidRPr="009A0351">
        <w:rPr>
          <w:b/>
          <w:lang w:val="en-US"/>
        </w:rPr>
        <w:t>‘</w:t>
      </w:r>
      <w:proofErr w:type="spellStart"/>
      <w:r w:rsidRPr="009A0351">
        <w:rPr>
          <w:b/>
          <w:lang w:val="en-US"/>
        </w:rPr>
        <w:t>adc_nrng</w:t>
      </w:r>
      <w:proofErr w:type="spellEnd"/>
      <w:r w:rsidRPr="009A0351">
        <w:rPr>
          <w:b/>
          <w:lang w:val="en-US"/>
        </w:rPr>
        <w:t>’</w:t>
      </w:r>
      <w:r>
        <w:rPr>
          <w:lang w:val="en-US"/>
        </w:rPr>
        <w:t xml:space="preserve"> for estimation of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w:t>
      </w:r>
    </w:p>
    <w:p w:rsidR="009A0351" w:rsidRDefault="009A0351">
      <w:pPr>
        <w:rPr>
          <w:lang w:val="en-US"/>
        </w:rPr>
      </w:pPr>
      <w:r>
        <w:rPr>
          <w:lang w:val="en-US"/>
        </w:rPr>
        <w:lastRenderedPageBreak/>
        <w:t xml:space="preserve">Note even if the algorithm will not implement </w:t>
      </w:r>
      <w:r w:rsidRPr="009A0351">
        <w:rPr>
          <w:b/>
          <w:lang w:val="en-US"/>
        </w:rPr>
        <w:t>‘crosstalk’</w:t>
      </w:r>
      <w:r>
        <w:rPr>
          <w:lang w:val="en-US"/>
        </w:rPr>
        <w:t xml:space="preserve"> correction, it should at least take it into account as an uncertainty for the uncertainty estimation.</w:t>
      </w:r>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p>
    <w:p w:rsidR="009F45AA" w:rsidRDefault="004D1A76">
      <w:pPr>
        <w:rPr>
          <w:lang w:val="en-US"/>
        </w:rPr>
      </w:pPr>
      <w:r>
        <w:rPr>
          <w:lang w:val="en-US"/>
        </w:rPr>
        <w:t xml:space="preserve">If the algorithm calculates </w:t>
      </w:r>
      <w:r w:rsidR="007729B8">
        <w:rPr>
          <w:lang w:val="en-US"/>
        </w:rPr>
        <w:t xml:space="preserve">frequency </w:t>
      </w:r>
      <w:r w:rsidRPr="007729B8">
        <w:rPr>
          <w:b/>
          <w:lang w:val="en-US"/>
        </w:rPr>
        <w:t>spectrum</w:t>
      </w:r>
      <w:r>
        <w:rPr>
          <w:lang w:val="en-US"/>
        </w:rPr>
        <w:t xml:space="preserve"> in some intermediate phase 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lang w:val="en-US"/>
        </w:rPr>
      </w:pPr>
      <w:r>
        <w:rPr>
          <w:lang w:val="en-US"/>
        </w:rPr>
        <w:t>Resources</w:t>
      </w:r>
    </w:p>
    <w:p w:rsidR="002528FA" w:rsidRDefault="002528FA">
      <w:pPr>
        <w:rPr>
          <w:lang w:val="en-US"/>
        </w:rPr>
      </w:pPr>
      <w:r>
        <w:rPr>
          <w:lang w:val="en-US"/>
        </w:rPr>
        <w:t xml:space="preserve">[1] QWTB toolbox, www: </w:t>
      </w:r>
      <w:hyperlink r:id="rId5" w:history="1">
        <w:r w:rsidRPr="00607281">
          <w:rPr>
            <w:rStyle w:val="Hypertextovodkaz"/>
            <w:lang w:val="en-US"/>
          </w:rPr>
          <w:t>https://qwtb.github.io/qwtb/</w:t>
        </w:r>
      </w:hyperlink>
    </w:p>
    <w:p w:rsidR="002528FA" w:rsidRPr="00EB2C5C" w:rsidRDefault="002528FA">
      <w:pPr>
        <w:rPr>
          <w:lang w:val="en-US"/>
        </w:rPr>
      </w:pPr>
    </w:p>
    <w:sectPr w:rsidR="002528FA"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A1D1D"/>
    <w:rsid w:val="00101396"/>
    <w:rsid w:val="001077F0"/>
    <w:rsid w:val="00162F69"/>
    <w:rsid w:val="00207F36"/>
    <w:rsid w:val="002528FA"/>
    <w:rsid w:val="00286F08"/>
    <w:rsid w:val="002A09F0"/>
    <w:rsid w:val="002A227B"/>
    <w:rsid w:val="00301144"/>
    <w:rsid w:val="00322D5C"/>
    <w:rsid w:val="004D1A76"/>
    <w:rsid w:val="005D03B7"/>
    <w:rsid w:val="006B439B"/>
    <w:rsid w:val="007729B8"/>
    <w:rsid w:val="007B1BC2"/>
    <w:rsid w:val="008B5210"/>
    <w:rsid w:val="009127FD"/>
    <w:rsid w:val="009A0351"/>
    <w:rsid w:val="009F45AA"/>
    <w:rsid w:val="00A21DE3"/>
    <w:rsid w:val="00A87C28"/>
    <w:rsid w:val="00AB7DDA"/>
    <w:rsid w:val="00BE6EED"/>
    <w:rsid w:val="00C93E43"/>
    <w:rsid w:val="00D04608"/>
    <w:rsid w:val="00DD0D3F"/>
    <w:rsid w:val="00E138BF"/>
    <w:rsid w:val="00E61D11"/>
    <w:rsid w:val="00EB2C5C"/>
    <w:rsid w:val="00EE69A7"/>
    <w:rsid w:val="00EF4C78"/>
    <w:rsid w:val="00F46775"/>
    <w:rsid w:val="00F507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qwtb.github.io/qwtb/" TargetMode="Externa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826</TotalTime>
  <Pages>4</Pages>
  <Words>1192</Words>
  <Characters>7038</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smaslan</cp:lastModifiedBy>
  <cp:revision>14</cp:revision>
  <dcterms:created xsi:type="dcterms:W3CDTF">2017-11-20T07:58:00Z</dcterms:created>
  <dcterms:modified xsi:type="dcterms:W3CDTF">2017-11-27T09:23:00Z</dcterms:modified>
</cp:coreProperties>
</file>